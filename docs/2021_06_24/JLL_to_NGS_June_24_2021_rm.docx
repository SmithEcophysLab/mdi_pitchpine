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49AD4" w14:textId="0C06BC02" w:rsidR="001D515C" w:rsidRPr="0020587D" w:rsidRDefault="001D515C">
      <w:pPr>
        <w:pStyle w:val="NormalWeb"/>
        <w:shd w:val="clear" w:color="auto" w:fill="FFFFFF"/>
        <w:spacing w:before="0" w:beforeAutospacing="0" w:after="0" w:afterAutospacing="0" w:line="360" w:lineRule="auto"/>
        <w:rPr>
          <w:color w:val="1C1D1E"/>
          <w:sz w:val="22"/>
          <w:szCs w:val="22"/>
          <w:shd w:val="clear" w:color="auto" w:fill="FFFFFF"/>
          <w:rPrChange w:id="0" w:author="Risa" w:date="2021-06-24T18:40:00Z">
            <w:rPr>
              <w:color w:val="1C1D1E"/>
              <w:shd w:val="clear" w:color="auto" w:fill="FFFFFF"/>
            </w:rPr>
          </w:rPrChange>
        </w:rPr>
        <w:pPrChange w:id="1" w:author="Risa" w:date="2021-06-24T18:40:00Z">
          <w:pPr>
            <w:pStyle w:val="NormalWeb"/>
            <w:shd w:val="clear" w:color="auto" w:fill="FFFFFF"/>
            <w:spacing w:before="0" w:beforeAutospacing="0" w:after="0" w:afterAutospacing="0"/>
          </w:pPr>
        </w:pPrChange>
      </w:pPr>
      <w:bookmarkStart w:id="2" w:name="_Hlk5840007"/>
      <w:r w:rsidRPr="0020587D">
        <w:rPr>
          <w:b/>
          <w:sz w:val="22"/>
          <w:szCs w:val="22"/>
          <w:rPrChange w:id="3" w:author="Risa" w:date="2021-06-24T18:40:00Z">
            <w:rPr>
              <w:b/>
            </w:rPr>
          </w:rPrChange>
        </w:rPr>
        <w:t>Title Page</w:t>
      </w:r>
    </w:p>
    <w:p w14:paraId="10449DBF" w14:textId="77777777" w:rsidR="001D515C" w:rsidRPr="0020587D" w:rsidRDefault="001D515C">
      <w:pPr>
        <w:spacing w:line="360" w:lineRule="auto"/>
        <w:rPr>
          <w:bCs/>
          <w:sz w:val="22"/>
          <w:szCs w:val="22"/>
          <w:rPrChange w:id="4" w:author="Risa" w:date="2021-06-24T18:40:00Z">
            <w:rPr>
              <w:bCs/>
            </w:rPr>
          </w:rPrChange>
        </w:rPr>
        <w:pPrChange w:id="5" w:author="Risa" w:date="2021-06-24T18:40:00Z">
          <w:pPr/>
        </w:pPrChange>
      </w:pPr>
    </w:p>
    <w:p w14:paraId="666D79B2" w14:textId="4AE46872" w:rsidR="009579BF" w:rsidRPr="0020587D" w:rsidRDefault="00992A1C">
      <w:pPr>
        <w:spacing w:line="360" w:lineRule="auto"/>
        <w:rPr>
          <w:bCs/>
          <w:sz w:val="22"/>
          <w:szCs w:val="22"/>
        </w:rPr>
        <w:pPrChange w:id="6" w:author="Risa" w:date="2021-06-24T18:40:00Z">
          <w:pPr/>
        </w:pPrChange>
      </w:pPr>
      <w:r w:rsidRPr="009709DC">
        <w:rPr>
          <w:bCs/>
          <w:sz w:val="22"/>
          <w:szCs w:val="22"/>
        </w:rPr>
        <w:t>On The Edge:</w:t>
      </w:r>
      <w:r w:rsidR="008F0278" w:rsidRPr="009709DC">
        <w:rPr>
          <w:bCs/>
          <w:sz w:val="22"/>
          <w:szCs w:val="22"/>
        </w:rPr>
        <w:t xml:space="preserve"> </w:t>
      </w:r>
      <w:r w:rsidRPr="006D57B1">
        <w:rPr>
          <w:bCs/>
          <w:sz w:val="22"/>
          <w:szCs w:val="22"/>
        </w:rPr>
        <w:t xml:space="preserve">Pitch Pine Persistence </w:t>
      </w:r>
      <w:r w:rsidR="001E3258" w:rsidRPr="006D57B1">
        <w:rPr>
          <w:bCs/>
          <w:sz w:val="22"/>
          <w:szCs w:val="22"/>
        </w:rPr>
        <w:t>i</w:t>
      </w:r>
      <w:r w:rsidR="00594D09" w:rsidRPr="006D57B1">
        <w:rPr>
          <w:bCs/>
          <w:sz w:val="22"/>
          <w:szCs w:val="22"/>
        </w:rPr>
        <w:t xml:space="preserve">n </w:t>
      </w:r>
      <w:r w:rsidR="001E3258" w:rsidRPr="006D57B1">
        <w:rPr>
          <w:bCs/>
          <w:sz w:val="22"/>
          <w:szCs w:val="22"/>
        </w:rPr>
        <w:t>t</w:t>
      </w:r>
      <w:r w:rsidR="00594D09" w:rsidRPr="006D57B1">
        <w:rPr>
          <w:bCs/>
          <w:sz w:val="22"/>
          <w:szCs w:val="22"/>
        </w:rPr>
        <w:t xml:space="preserve">he Absence </w:t>
      </w:r>
      <w:r w:rsidR="001E3258" w:rsidRPr="006D57B1">
        <w:rPr>
          <w:bCs/>
          <w:sz w:val="22"/>
          <w:szCs w:val="22"/>
        </w:rPr>
        <w:t>o</w:t>
      </w:r>
      <w:r w:rsidR="00594D09" w:rsidRPr="006D57B1">
        <w:rPr>
          <w:bCs/>
          <w:sz w:val="22"/>
          <w:szCs w:val="22"/>
        </w:rPr>
        <w:t>f Fire</w:t>
      </w:r>
      <w:r w:rsidR="00174550" w:rsidRPr="006D57B1">
        <w:rPr>
          <w:bCs/>
          <w:sz w:val="22"/>
          <w:szCs w:val="22"/>
        </w:rPr>
        <w:t xml:space="preserve"> </w:t>
      </w:r>
      <w:r w:rsidR="009E197A" w:rsidRPr="006D57B1">
        <w:rPr>
          <w:bCs/>
          <w:sz w:val="22"/>
          <w:szCs w:val="22"/>
        </w:rPr>
        <w:t xml:space="preserve">Under </w:t>
      </w:r>
      <w:r w:rsidR="001E3258" w:rsidRPr="006D57B1">
        <w:rPr>
          <w:bCs/>
          <w:sz w:val="22"/>
          <w:szCs w:val="22"/>
        </w:rPr>
        <w:t>t</w:t>
      </w:r>
      <w:r w:rsidR="009E197A" w:rsidRPr="006D57B1">
        <w:rPr>
          <w:bCs/>
          <w:sz w:val="22"/>
          <w:szCs w:val="22"/>
        </w:rPr>
        <w:t xml:space="preserve">he Influence </w:t>
      </w:r>
      <w:r w:rsidR="001E3258" w:rsidRPr="006D57B1">
        <w:rPr>
          <w:bCs/>
          <w:sz w:val="22"/>
          <w:szCs w:val="22"/>
        </w:rPr>
        <w:t>o</w:t>
      </w:r>
      <w:r w:rsidR="008F0278" w:rsidRPr="006D57B1">
        <w:rPr>
          <w:bCs/>
          <w:sz w:val="22"/>
          <w:szCs w:val="22"/>
        </w:rPr>
        <w:t>f</w:t>
      </w:r>
      <w:r w:rsidR="00174550" w:rsidRPr="006D57B1">
        <w:rPr>
          <w:bCs/>
          <w:sz w:val="22"/>
          <w:szCs w:val="22"/>
        </w:rPr>
        <w:t xml:space="preserve"> </w:t>
      </w:r>
      <w:del w:id="7" w:author="Jeff" w:date="2021-06-23T13:36:00Z">
        <w:r w:rsidR="00174550" w:rsidRPr="0020587D" w:rsidDel="009D1CD9">
          <w:rPr>
            <w:bCs/>
            <w:sz w:val="22"/>
            <w:szCs w:val="22"/>
          </w:rPr>
          <w:delText xml:space="preserve">Elevation </w:delText>
        </w:r>
        <w:r w:rsidR="001E3258" w:rsidRPr="0020587D" w:rsidDel="009D1CD9">
          <w:rPr>
            <w:bCs/>
            <w:sz w:val="22"/>
            <w:szCs w:val="22"/>
          </w:rPr>
          <w:delText>a</w:delText>
        </w:r>
        <w:r w:rsidR="008F0278" w:rsidRPr="0020587D" w:rsidDel="009D1CD9">
          <w:rPr>
            <w:bCs/>
            <w:sz w:val="22"/>
            <w:szCs w:val="22"/>
          </w:rPr>
          <w:delText>n</w:delText>
        </w:r>
        <w:r w:rsidR="00174550" w:rsidRPr="0020587D" w:rsidDel="009D1CD9">
          <w:rPr>
            <w:bCs/>
            <w:sz w:val="22"/>
            <w:szCs w:val="22"/>
          </w:rPr>
          <w:delText xml:space="preserve">d </w:delText>
        </w:r>
      </w:del>
      <w:r w:rsidR="00174550" w:rsidRPr="0020587D">
        <w:rPr>
          <w:bCs/>
          <w:sz w:val="22"/>
          <w:szCs w:val="22"/>
        </w:rPr>
        <w:t xml:space="preserve">Topographic </w:t>
      </w:r>
      <w:r w:rsidR="009E197A" w:rsidRPr="0020587D">
        <w:rPr>
          <w:bCs/>
          <w:sz w:val="22"/>
          <w:szCs w:val="22"/>
        </w:rPr>
        <w:t>Factors</w:t>
      </w:r>
    </w:p>
    <w:p w14:paraId="3B4900DC" w14:textId="77777777" w:rsidR="009579BF" w:rsidRPr="0020587D" w:rsidRDefault="009579BF">
      <w:pPr>
        <w:spacing w:line="360" w:lineRule="auto"/>
        <w:rPr>
          <w:bCs/>
          <w:sz w:val="22"/>
          <w:szCs w:val="22"/>
        </w:rPr>
        <w:pPrChange w:id="8" w:author="Risa" w:date="2021-06-24T18:40:00Z">
          <w:pPr/>
        </w:pPrChange>
      </w:pPr>
    </w:p>
    <w:p w14:paraId="06BC74A6" w14:textId="77777777" w:rsidR="001D515C" w:rsidRPr="0020587D" w:rsidRDefault="001D515C">
      <w:pPr>
        <w:spacing w:line="360" w:lineRule="auto"/>
        <w:rPr>
          <w:bCs/>
          <w:sz w:val="22"/>
          <w:szCs w:val="22"/>
        </w:rPr>
        <w:pPrChange w:id="9" w:author="Risa" w:date="2021-06-24T18:40:00Z">
          <w:pPr/>
        </w:pPrChange>
      </w:pPr>
      <w:r w:rsidRPr="0020587D">
        <w:rPr>
          <w:bCs/>
          <w:sz w:val="22"/>
          <w:szCs w:val="22"/>
        </w:rPr>
        <w:t>Authors and affiliations:</w:t>
      </w:r>
    </w:p>
    <w:p w14:paraId="06D3B22A" w14:textId="5550BDF1" w:rsidR="001D515C" w:rsidRPr="0020587D" w:rsidRDefault="001D515C">
      <w:pPr>
        <w:spacing w:line="360" w:lineRule="auto"/>
        <w:rPr>
          <w:bCs/>
          <w:sz w:val="22"/>
          <w:szCs w:val="22"/>
        </w:rPr>
        <w:pPrChange w:id="10" w:author="Risa" w:date="2021-06-24T18:40:00Z">
          <w:pPr/>
        </w:pPrChange>
      </w:pPr>
      <w:r w:rsidRPr="0020587D">
        <w:rPr>
          <w:bCs/>
          <w:sz w:val="22"/>
          <w:szCs w:val="22"/>
        </w:rPr>
        <w:t>Jeff Licht</w:t>
      </w:r>
      <w:r w:rsidRPr="0020587D">
        <w:rPr>
          <w:bCs/>
          <w:sz w:val="22"/>
          <w:szCs w:val="22"/>
          <w:vertAlign w:val="superscript"/>
        </w:rPr>
        <w:t>1</w:t>
      </w:r>
      <w:r w:rsidR="004320E4" w:rsidRPr="0020587D">
        <w:rPr>
          <w:bCs/>
          <w:sz w:val="22"/>
          <w:szCs w:val="22"/>
        </w:rPr>
        <w:t>, Risa McNellis</w:t>
      </w:r>
      <w:r w:rsidR="008F0278" w:rsidRPr="0020587D">
        <w:rPr>
          <w:bCs/>
          <w:sz w:val="22"/>
          <w:szCs w:val="22"/>
          <w:vertAlign w:val="superscript"/>
        </w:rPr>
        <w:t xml:space="preserve">2 </w:t>
      </w:r>
      <w:r w:rsidR="008F0278" w:rsidRPr="0020587D">
        <w:rPr>
          <w:bCs/>
          <w:sz w:val="22"/>
          <w:szCs w:val="22"/>
        </w:rPr>
        <w:t>and Nicholas G. Smith</w:t>
      </w:r>
      <w:r w:rsidR="008F0278" w:rsidRPr="0020587D">
        <w:rPr>
          <w:bCs/>
          <w:sz w:val="22"/>
          <w:szCs w:val="22"/>
          <w:vertAlign w:val="superscript"/>
        </w:rPr>
        <w:t>3</w:t>
      </w:r>
    </w:p>
    <w:p w14:paraId="0266AF08" w14:textId="77777777" w:rsidR="001D515C" w:rsidRPr="0020587D" w:rsidRDefault="001D515C">
      <w:pPr>
        <w:spacing w:line="360" w:lineRule="auto"/>
        <w:rPr>
          <w:bCs/>
          <w:sz w:val="22"/>
          <w:szCs w:val="22"/>
        </w:rPr>
        <w:pPrChange w:id="11" w:author="Risa" w:date="2021-06-24T18:40:00Z">
          <w:pPr/>
        </w:pPrChange>
      </w:pPr>
    </w:p>
    <w:p w14:paraId="38557B1B" w14:textId="77777777" w:rsidR="001D515C" w:rsidRPr="0020587D" w:rsidRDefault="001D515C">
      <w:pPr>
        <w:spacing w:line="360" w:lineRule="auto"/>
        <w:rPr>
          <w:bCs/>
          <w:sz w:val="22"/>
          <w:szCs w:val="22"/>
        </w:rPr>
        <w:pPrChange w:id="12" w:author="Risa" w:date="2021-06-24T18:40:00Z">
          <w:pPr/>
        </w:pPrChange>
      </w:pPr>
      <w:r w:rsidRPr="0020587D">
        <w:rPr>
          <w:bCs/>
          <w:sz w:val="22"/>
          <w:szCs w:val="22"/>
          <w:vertAlign w:val="superscript"/>
        </w:rPr>
        <w:t>1</w:t>
      </w:r>
      <w:r w:rsidRPr="0020587D">
        <w:rPr>
          <w:bCs/>
          <w:sz w:val="22"/>
          <w:szCs w:val="22"/>
        </w:rPr>
        <w:t>School for the Environment, University of Massachusetts, Dorchester, MA, USA 02110</w:t>
      </w:r>
    </w:p>
    <w:p w14:paraId="0DFFCF50" w14:textId="773C9705" w:rsidR="001D515C" w:rsidRPr="0020587D" w:rsidRDefault="001D515C">
      <w:pPr>
        <w:spacing w:line="360" w:lineRule="auto"/>
        <w:rPr>
          <w:bCs/>
          <w:sz w:val="22"/>
          <w:szCs w:val="22"/>
        </w:rPr>
        <w:pPrChange w:id="13" w:author="Risa" w:date="2021-06-24T18:40:00Z">
          <w:pPr/>
        </w:pPrChange>
      </w:pPr>
      <w:r w:rsidRPr="0020587D">
        <w:rPr>
          <w:bCs/>
          <w:sz w:val="22"/>
          <w:szCs w:val="22"/>
          <w:vertAlign w:val="superscript"/>
        </w:rPr>
        <w:t>2</w:t>
      </w:r>
      <w:r w:rsidR="008F0278" w:rsidRPr="0020587D">
        <w:rPr>
          <w:bCs/>
          <w:sz w:val="22"/>
          <w:szCs w:val="22"/>
          <w:vertAlign w:val="superscript"/>
        </w:rPr>
        <w:t xml:space="preserve">, 3 </w:t>
      </w:r>
      <w:r w:rsidRPr="0020587D">
        <w:rPr>
          <w:bCs/>
          <w:sz w:val="22"/>
          <w:szCs w:val="22"/>
        </w:rPr>
        <w:t>Department of Biological Sciences, Texas Tech University, Lubbock, TX, USA 79409</w:t>
      </w:r>
    </w:p>
    <w:p w14:paraId="005BDDE7" w14:textId="77777777" w:rsidR="008F0278" w:rsidRPr="0020587D" w:rsidRDefault="008F0278">
      <w:pPr>
        <w:spacing w:line="360" w:lineRule="auto"/>
        <w:rPr>
          <w:bCs/>
          <w:sz w:val="22"/>
          <w:szCs w:val="22"/>
          <w:vertAlign w:val="superscript"/>
        </w:rPr>
        <w:pPrChange w:id="14" w:author="Risa" w:date="2021-06-24T18:40:00Z">
          <w:pPr/>
        </w:pPrChange>
      </w:pPr>
    </w:p>
    <w:p w14:paraId="66172BA0" w14:textId="21B6E42A" w:rsidR="001D515C" w:rsidRPr="0020587D" w:rsidRDefault="001D515C">
      <w:pPr>
        <w:spacing w:line="360" w:lineRule="auto"/>
        <w:rPr>
          <w:bCs/>
          <w:sz w:val="22"/>
          <w:szCs w:val="22"/>
        </w:rPr>
        <w:pPrChange w:id="15" w:author="Risa" w:date="2021-06-24T18:40:00Z">
          <w:pPr/>
        </w:pPrChange>
      </w:pPr>
      <w:r w:rsidRPr="0020587D">
        <w:rPr>
          <w:bCs/>
          <w:sz w:val="22"/>
          <w:szCs w:val="22"/>
        </w:rPr>
        <w:t>Key words</w:t>
      </w:r>
    </w:p>
    <w:p w14:paraId="4F439038" w14:textId="24B651D5" w:rsidR="00E91203" w:rsidRPr="0020587D" w:rsidRDefault="001D515C">
      <w:pPr>
        <w:spacing w:line="360" w:lineRule="auto"/>
        <w:rPr>
          <w:bCs/>
          <w:sz w:val="22"/>
          <w:szCs w:val="22"/>
        </w:rPr>
        <w:pPrChange w:id="16" w:author="Risa" w:date="2021-06-24T18:40:00Z">
          <w:pPr/>
        </w:pPrChange>
      </w:pPr>
      <w:r w:rsidRPr="0020587D">
        <w:rPr>
          <w:bCs/>
          <w:i/>
          <w:iCs/>
          <w:sz w:val="22"/>
          <w:szCs w:val="22"/>
        </w:rPr>
        <w:t>Pinus rigida</w:t>
      </w:r>
      <w:r w:rsidRPr="0020587D">
        <w:rPr>
          <w:bCs/>
          <w:sz w:val="22"/>
          <w:szCs w:val="22"/>
        </w:rPr>
        <w:t xml:space="preserve">, Pitch pine, Mount Desert Island, </w:t>
      </w:r>
      <w:r w:rsidR="00CD1B34" w:rsidRPr="0020587D">
        <w:rPr>
          <w:bCs/>
          <w:sz w:val="22"/>
          <w:szCs w:val="22"/>
        </w:rPr>
        <w:t>fire</w:t>
      </w:r>
      <w:ins w:id="17" w:author="Jeff" w:date="2021-06-23T05:49:00Z">
        <w:r w:rsidR="004B2194" w:rsidRPr="0020587D">
          <w:rPr>
            <w:bCs/>
            <w:sz w:val="22"/>
            <w:szCs w:val="22"/>
          </w:rPr>
          <w:t xml:space="preserve"> history</w:t>
        </w:r>
      </w:ins>
      <w:r w:rsidR="00CD1B34" w:rsidRPr="0020587D">
        <w:rPr>
          <w:bCs/>
          <w:sz w:val="22"/>
          <w:szCs w:val="22"/>
        </w:rPr>
        <w:t xml:space="preserve">, elevation, </w:t>
      </w:r>
      <w:r w:rsidR="00AC057A" w:rsidRPr="0020587D">
        <w:rPr>
          <w:bCs/>
          <w:sz w:val="22"/>
          <w:szCs w:val="22"/>
        </w:rPr>
        <w:t xml:space="preserve">resilience, </w:t>
      </w:r>
      <w:ins w:id="18" w:author="Jeff" w:date="2021-06-22T20:36:00Z">
        <w:r w:rsidR="002806B4" w:rsidRPr="0020587D">
          <w:rPr>
            <w:bCs/>
            <w:sz w:val="22"/>
            <w:szCs w:val="22"/>
          </w:rPr>
          <w:t>topography</w:t>
        </w:r>
      </w:ins>
      <w:del w:id="19" w:author="Jeff" w:date="2021-06-22T20:36:00Z">
        <w:r w:rsidR="00D0146E" w:rsidRPr="0020587D" w:rsidDel="002806B4">
          <w:rPr>
            <w:bCs/>
            <w:sz w:val="22"/>
            <w:szCs w:val="22"/>
          </w:rPr>
          <w:delText>adaptivity</w:delText>
        </w:r>
      </w:del>
      <w:r w:rsidR="00253B94" w:rsidRPr="0020587D">
        <w:rPr>
          <w:bCs/>
          <w:sz w:val="22"/>
          <w:szCs w:val="22"/>
        </w:rPr>
        <w:t xml:space="preserve">, </w:t>
      </w:r>
      <w:del w:id="20" w:author="Jeff" w:date="2021-06-23T05:48:00Z">
        <w:r w:rsidRPr="0020587D" w:rsidDel="004B2194">
          <w:rPr>
            <w:bCs/>
            <w:sz w:val="22"/>
            <w:szCs w:val="22"/>
          </w:rPr>
          <w:delText>chemical geography</w:delText>
        </w:r>
      </w:del>
      <w:ins w:id="21" w:author="Jeff" w:date="2021-06-22T20:36:00Z">
        <w:r w:rsidR="002806B4" w:rsidRPr="0020587D">
          <w:rPr>
            <w:bCs/>
            <w:sz w:val="22"/>
            <w:szCs w:val="22"/>
          </w:rPr>
          <w:t>iWUE,</w:t>
        </w:r>
      </w:ins>
      <w:ins w:id="22" w:author="Jeff" w:date="2021-06-22T20:37:00Z">
        <w:r w:rsidR="002806B4" w:rsidRPr="0020587D">
          <w:rPr>
            <w:bCs/>
            <w:sz w:val="22"/>
            <w:szCs w:val="22"/>
          </w:rPr>
          <w:t xml:space="preserve"> soil water retention</w:t>
        </w:r>
      </w:ins>
    </w:p>
    <w:p w14:paraId="6256C4BD" w14:textId="0AFEF61E" w:rsidR="00765937" w:rsidRPr="0020587D" w:rsidRDefault="00765937">
      <w:pPr>
        <w:spacing w:line="360" w:lineRule="auto"/>
        <w:rPr>
          <w:bCs/>
          <w:sz w:val="22"/>
          <w:szCs w:val="22"/>
        </w:rPr>
        <w:pPrChange w:id="23" w:author="Risa" w:date="2021-06-24T18:40:00Z">
          <w:pPr/>
        </w:pPrChange>
      </w:pPr>
    </w:p>
    <w:p w14:paraId="723494DE" w14:textId="5DF870A0" w:rsidR="00765937" w:rsidRPr="0020587D" w:rsidRDefault="00765937">
      <w:pPr>
        <w:spacing w:line="360" w:lineRule="auto"/>
        <w:rPr>
          <w:bCs/>
          <w:sz w:val="22"/>
          <w:szCs w:val="22"/>
        </w:rPr>
        <w:pPrChange w:id="24" w:author="Risa" w:date="2021-06-24T18:40:00Z">
          <w:pPr/>
        </w:pPrChange>
      </w:pPr>
    </w:p>
    <w:p w14:paraId="6E2DF5DE" w14:textId="77777777" w:rsidR="00B768C8" w:rsidRPr="0020587D" w:rsidRDefault="00B768C8">
      <w:pPr>
        <w:spacing w:line="360" w:lineRule="auto"/>
        <w:rPr>
          <w:b/>
          <w:sz w:val="22"/>
          <w:szCs w:val="22"/>
        </w:rPr>
        <w:pPrChange w:id="25" w:author="Risa" w:date="2021-06-24T18:40:00Z">
          <w:pPr/>
        </w:pPrChange>
      </w:pPr>
      <w:r w:rsidRPr="0020587D">
        <w:rPr>
          <w:b/>
          <w:sz w:val="22"/>
          <w:szCs w:val="22"/>
        </w:rPr>
        <w:t>ABSTRACT</w:t>
      </w:r>
    </w:p>
    <w:p w14:paraId="743E2FAB" w14:textId="77777777" w:rsidR="00B768C8" w:rsidRPr="0020587D" w:rsidRDefault="00B768C8">
      <w:pPr>
        <w:spacing w:line="360" w:lineRule="auto"/>
        <w:rPr>
          <w:b/>
          <w:sz w:val="22"/>
          <w:szCs w:val="22"/>
          <w:rPrChange w:id="26" w:author="Risa" w:date="2021-06-24T18:40:00Z">
            <w:rPr>
              <w:b/>
            </w:rPr>
          </w:rPrChange>
        </w:rPr>
        <w:pPrChange w:id="27" w:author="Risa" w:date="2021-06-24T18:40:00Z">
          <w:pPr/>
        </w:pPrChange>
      </w:pPr>
    </w:p>
    <w:p w14:paraId="1A4F9641" w14:textId="5FD3EE69" w:rsidR="003309EA" w:rsidRPr="0020587D" w:rsidRDefault="00B768C8">
      <w:pPr>
        <w:spacing w:line="360" w:lineRule="auto"/>
        <w:rPr>
          <w:sz w:val="22"/>
          <w:szCs w:val="22"/>
        </w:rPr>
        <w:pPrChange w:id="28" w:author="Risa" w:date="2021-06-24T18:40:00Z">
          <w:pPr>
            <w:spacing w:line="276" w:lineRule="auto"/>
            <w:jc w:val="both"/>
          </w:pPr>
        </w:pPrChange>
      </w:pPr>
      <w:r w:rsidRPr="009709DC">
        <w:rPr>
          <w:sz w:val="22"/>
          <w:szCs w:val="22"/>
        </w:rPr>
        <w:t>Globally rare pitch pine (</w:t>
      </w:r>
      <w:r w:rsidRPr="009709DC">
        <w:rPr>
          <w:i/>
          <w:iCs/>
          <w:sz w:val="22"/>
          <w:szCs w:val="22"/>
        </w:rPr>
        <w:t>Pinus rigida</w:t>
      </w:r>
      <w:del w:id="29" w:author="Risa" w:date="2021-06-24T23:58:00Z">
        <w:r w:rsidRPr="009709DC" w:rsidDel="00011E00">
          <w:rPr>
            <w:sz w:val="22"/>
            <w:szCs w:val="22"/>
          </w:rPr>
          <w:delText xml:space="preserve"> Miller</w:delText>
        </w:r>
      </w:del>
      <w:r w:rsidRPr="009709DC">
        <w:rPr>
          <w:sz w:val="22"/>
          <w:szCs w:val="22"/>
        </w:rPr>
        <w:t>)</w:t>
      </w:r>
      <w:ins w:id="30" w:author="Jeff" w:date="2021-06-20T08:48:00Z">
        <w:r w:rsidR="00375365" w:rsidRPr="009709DC">
          <w:rPr>
            <w:sz w:val="22"/>
            <w:szCs w:val="22"/>
          </w:rPr>
          <w:t xml:space="preserve"> </w:t>
        </w:r>
      </w:ins>
      <w:del w:id="31" w:author="Jeff" w:date="2021-06-20T08:48:00Z">
        <w:r w:rsidR="009A7E97" w:rsidRPr="0020587D" w:rsidDel="00375365">
          <w:rPr>
            <w:sz w:val="22"/>
            <w:szCs w:val="22"/>
          </w:rPr>
          <w:delText>, the most northerly member of the southern yellow pines</w:delText>
        </w:r>
        <w:r w:rsidR="006A0148" w:rsidRPr="0020587D" w:rsidDel="00375365">
          <w:rPr>
            <w:sz w:val="22"/>
            <w:szCs w:val="22"/>
          </w:rPr>
          <w:delText xml:space="preserve">, </w:delText>
        </w:r>
      </w:del>
      <w:r w:rsidRPr="0020587D">
        <w:rPr>
          <w:sz w:val="22"/>
          <w:szCs w:val="22"/>
        </w:rPr>
        <w:t xml:space="preserve">is thought to depend on intermittent fire, which encourages reproduction and niche preservation. At Mt. Desert Island in Acadia National Park (ME, USA) a </w:t>
      </w:r>
      <w:r w:rsidR="004B55A1" w:rsidRPr="0020587D">
        <w:rPr>
          <w:sz w:val="22"/>
          <w:szCs w:val="22"/>
        </w:rPr>
        <w:t xml:space="preserve">major, </w:t>
      </w:r>
      <w:r w:rsidRPr="0020587D">
        <w:rPr>
          <w:sz w:val="22"/>
          <w:szCs w:val="22"/>
        </w:rPr>
        <w:t>stand-replacing conflagration enveloped a portion of the island in 1947</w:t>
      </w:r>
      <w:ins w:id="32" w:author="Jeff" w:date="2021-06-22T07:07:00Z">
        <w:r w:rsidR="005C74C7" w:rsidRPr="0020587D">
          <w:rPr>
            <w:sz w:val="22"/>
            <w:szCs w:val="22"/>
          </w:rPr>
          <w:t xml:space="preserve"> (Fig. 1)</w:t>
        </w:r>
      </w:ins>
      <w:r w:rsidR="00FF4719" w:rsidRPr="0020587D">
        <w:rPr>
          <w:sz w:val="22"/>
          <w:szCs w:val="22"/>
        </w:rPr>
        <w:t xml:space="preserve">; </w:t>
      </w:r>
      <w:r w:rsidRPr="0020587D">
        <w:rPr>
          <w:sz w:val="22"/>
          <w:szCs w:val="22"/>
        </w:rPr>
        <w:t xml:space="preserve">since then there has been no recurrence of fire. Other populations on the island have been unaffected by fire disturbance for over one hundred and twenty years. Fire history has been shown to influence plant form and functioning, yet these impacts are not well quantified for pitch pine in relation to other factors known to impact traits of this species. </w:t>
      </w:r>
      <w:r w:rsidR="004E0F02" w:rsidRPr="0020587D">
        <w:rPr>
          <w:sz w:val="22"/>
          <w:szCs w:val="22"/>
        </w:rPr>
        <w:t xml:space="preserve">Thus we examined the influence </w:t>
      </w:r>
      <w:r w:rsidR="004E0F02" w:rsidRPr="00011E00">
        <w:rPr>
          <w:sz w:val="22"/>
          <w:szCs w:val="22"/>
        </w:rPr>
        <w:t>of</w:t>
      </w:r>
      <w:r w:rsidR="004E0F02" w:rsidRPr="00011E00">
        <w:rPr>
          <w:sz w:val="22"/>
          <w:szCs w:val="22"/>
          <w:rPrChange w:id="33" w:author="Risa" w:date="2021-06-24T23:59:00Z">
            <w:rPr>
              <w:sz w:val="22"/>
              <w:szCs w:val="22"/>
              <w:u w:val="single"/>
            </w:rPr>
          </w:rPrChange>
        </w:rPr>
        <w:t xml:space="preserve"> </w:t>
      </w:r>
      <w:del w:id="34" w:author="Jeff" w:date="2021-06-23T14:05:00Z">
        <w:r w:rsidR="004E0F02" w:rsidRPr="00011E00" w:rsidDel="00CF687C">
          <w:rPr>
            <w:sz w:val="22"/>
            <w:szCs w:val="22"/>
            <w:rPrChange w:id="35" w:author="Risa" w:date="2021-06-24T23:59:00Z">
              <w:rPr>
                <w:sz w:val="22"/>
                <w:szCs w:val="22"/>
                <w:u w:val="single"/>
              </w:rPr>
            </w:rPrChange>
          </w:rPr>
          <w:delText xml:space="preserve">elevation and </w:delText>
        </w:r>
      </w:del>
      <w:r w:rsidR="004E0F02" w:rsidRPr="00011E00">
        <w:rPr>
          <w:sz w:val="22"/>
          <w:szCs w:val="22"/>
          <w:rPrChange w:id="36" w:author="Risa" w:date="2021-06-24T23:59:00Z">
            <w:rPr>
              <w:sz w:val="22"/>
              <w:szCs w:val="22"/>
              <w:u w:val="single"/>
            </w:rPr>
          </w:rPrChange>
        </w:rPr>
        <w:t>topography</w:t>
      </w:r>
      <w:r w:rsidR="004E0F02" w:rsidRPr="00163863">
        <w:rPr>
          <w:sz w:val="22"/>
          <w:szCs w:val="22"/>
        </w:rPr>
        <w:t xml:space="preserve"> (including </w:t>
      </w:r>
      <w:ins w:id="37" w:author="Jeff" w:date="2021-06-23T14:05:00Z">
        <w:r w:rsidR="00CF687C" w:rsidRPr="00163863">
          <w:rPr>
            <w:sz w:val="22"/>
            <w:szCs w:val="22"/>
          </w:rPr>
          <w:t xml:space="preserve">elevation, aspect and </w:t>
        </w:r>
      </w:ins>
      <w:r w:rsidR="004E0F02" w:rsidRPr="00E567C1">
        <w:rPr>
          <w:sz w:val="22"/>
          <w:szCs w:val="22"/>
        </w:rPr>
        <w:t>slope</w:t>
      </w:r>
      <w:del w:id="38" w:author="Jeff" w:date="2021-06-23T14:05:00Z">
        <w:r w:rsidR="004E0F02" w:rsidRPr="0020587D" w:rsidDel="00CF687C">
          <w:rPr>
            <w:sz w:val="22"/>
            <w:szCs w:val="22"/>
          </w:rPr>
          <w:delText xml:space="preserve"> and aspect</w:delText>
        </w:r>
      </w:del>
      <w:r w:rsidR="004E0F02" w:rsidRPr="0020587D">
        <w:rPr>
          <w:sz w:val="22"/>
          <w:szCs w:val="22"/>
        </w:rPr>
        <w:t xml:space="preserve">) </w:t>
      </w:r>
      <w:del w:id="39" w:author="Jeff" w:date="2021-06-21T17:29:00Z">
        <w:r w:rsidR="004E0F02" w:rsidRPr="0020587D" w:rsidDel="009852CA">
          <w:rPr>
            <w:sz w:val="22"/>
            <w:szCs w:val="22"/>
          </w:rPr>
          <w:delText xml:space="preserve">in the absence of fire </w:delText>
        </w:r>
      </w:del>
      <w:ins w:id="40" w:author="Jeff" w:date="2021-06-21T17:29:00Z">
        <w:r w:rsidR="009852CA" w:rsidRPr="0020587D">
          <w:rPr>
            <w:sz w:val="22"/>
            <w:szCs w:val="22"/>
          </w:rPr>
          <w:t xml:space="preserve">along with fire history </w:t>
        </w:r>
      </w:ins>
      <w:del w:id="41" w:author="Jeff" w:date="2021-06-21T17:29:00Z">
        <w:r w:rsidR="004E0F02" w:rsidRPr="0020587D" w:rsidDel="009852CA">
          <w:rPr>
            <w:sz w:val="22"/>
            <w:szCs w:val="22"/>
          </w:rPr>
          <w:delText>with regard to</w:delText>
        </w:r>
      </w:del>
      <w:ins w:id="42" w:author="Jeff" w:date="2021-06-21T17:29:00Z">
        <w:r w:rsidR="009852CA" w:rsidRPr="0020587D">
          <w:rPr>
            <w:sz w:val="22"/>
            <w:szCs w:val="22"/>
          </w:rPr>
          <w:t>to better comprehend</w:t>
        </w:r>
      </w:ins>
      <w:r w:rsidR="004E0F02" w:rsidRPr="0020587D">
        <w:rPr>
          <w:sz w:val="22"/>
          <w:szCs w:val="22"/>
        </w:rPr>
        <w:t xml:space="preserve"> </w:t>
      </w:r>
      <w:r w:rsidR="0026423B" w:rsidRPr="0020587D">
        <w:rPr>
          <w:sz w:val="22"/>
          <w:szCs w:val="22"/>
        </w:rPr>
        <w:t>pitch pine resistance</w:t>
      </w:r>
      <w:ins w:id="43" w:author="Jeff" w:date="2021-06-21T17:30:00Z">
        <w:r w:rsidR="009852CA" w:rsidRPr="0020587D">
          <w:rPr>
            <w:sz w:val="22"/>
            <w:szCs w:val="22"/>
          </w:rPr>
          <w:t>; t</w:t>
        </w:r>
      </w:ins>
      <w:del w:id="44" w:author="Jeff" w:date="2021-06-21T17:29:00Z">
        <w:r w:rsidR="004E0F02" w:rsidRPr="0020587D" w:rsidDel="009852CA">
          <w:rPr>
            <w:sz w:val="22"/>
            <w:szCs w:val="22"/>
          </w:rPr>
          <w:delText xml:space="preserve">. </w:delText>
        </w:r>
        <w:r w:rsidR="0026423B" w:rsidRPr="0020587D" w:rsidDel="009852CA">
          <w:rPr>
            <w:sz w:val="22"/>
            <w:szCs w:val="22"/>
          </w:rPr>
          <w:delText>T</w:delText>
        </w:r>
      </w:del>
      <w:r w:rsidR="0026423B" w:rsidRPr="0020587D">
        <w:rPr>
          <w:sz w:val="22"/>
          <w:szCs w:val="22"/>
        </w:rPr>
        <w:t xml:space="preserve">his was achieved </w:t>
      </w:r>
      <w:r w:rsidR="004E0F02" w:rsidRPr="0020587D">
        <w:rPr>
          <w:sz w:val="22"/>
          <w:szCs w:val="22"/>
        </w:rPr>
        <w:t>through an analysis of</w:t>
      </w:r>
      <w:r w:rsidR="0026423B" w:rsidRPr="0020587D">
        <w:rPr>
          <w:sz w:val="22"/>
          <w:szCs w:val="22"/>
        </w:rPr>
        <w:t xml:space="preserve"> </w:t>
      </w:r>
      <w:r w:rsidRPr="0020587D">
        <w:rPr>
          <w:sz w:val="22"/>
          <w:szCs w:val="22"/>
        </w:rPr>
        <w:t xml:space="preserve">traits of </w:t>
      </w:r>
      <w:r w:rsidR="0026423B" w:rsidRPr="0020587D">
        <w:rPr>
          <w:sz w:val="22"/>
          <w:szCs w:val="22"/>
        </w:rPr>
        <w:t>individual trees in</w:t>
      </w:r>
      <w:r w:rsidRPr="0020587D">
        <w:rPr>
          <w:sz w:val="22"/>
          <w:szCs w:val="22"/>
        </w:rPr>
        <w:t xml:space="preserve"> four separate stands</w:t>
      </w:r>
      <w:r w:rsidR="0026423B" w:rsidRPr="0020587D">
        <w:rPr>
          <w:sz w:val="22"/>
          <w:szCs w:val="22"/>
        </w:rPr>
        <w:t xml:space="preserve">. Significant differences were found in </w:t>
      </w:r>
      <w:ins w:id="45" w:author="Jeff" w:date="2021-06-23T14:06:00Z">
        <w:r w:rsidR="00CF687C" w:rsidRPr="0020587D">
          <w:rPr>
            <w:sz w:val="22"/>
            <w:szCs w:val="22"/>
          </w:rPr>
          <w:t xml:space="preserve">aspect, soil water retention, photosynthetic water use efficiency, foliar nutrients, </w:t>
        </w:r>
      </w:ins>
      <w:r w:rsidRPr="0020587D">
        <w:rPr>
          <w:sz w:val="22"/>
          <w:szCs w:val="22"/>
        </w:rPr>
        <w:t>growth</w:t>
      </w:r>
      <w:ins w:id="46" w:author="Jeff" w:date="2021-06-23T14:06:00Z">
        <w:r w:rsidR="00CF687C" w:rsidRPr="0020587D">
          <w:rPr>
            <w:sz w:val="22"/>
            <w:szCs w:val="22"/>
          </w:rPr>
          <w:t xml:space="preserve"> and </w:t>
        </w:r>
      </w:ins>
      <w:del w:id="47" w:author="Jeff" w:date="2021-06-23T14:06:00Z">
        <w:r w:rsidRPr="0020587D" w:rsidDel="00CF687C">
          <w:rPr>
            <w:sz w:val="22"/>
            <w:szCs w:val="22"/>
          </w:rPr>
          <w:delText>,</w:delText>
        </w:r>
      </w:del>
      <w:del w:id="48" w:author="Jeff" w:date="2021-06-20T09:54:00Z">
        <w:r w:rsidRPr="0020587D" w:rsidDel="00BE74F5">
          <w:rPr>
            <w:sz w:val="22"/>
            <w:szCs w:val="22"/>
          </w:rPr>
          <w:delText xml:space="preserve"> stand density</w:delText>
        </w:r>
      </w:del>
      <w:ins w:id="49" w:author="Jeff" w:date="2021-06-24T02:08:00Z">
        <w:r w:rsidR="00CF2FB3" w:rsidRPr="0020587D">
          <w:rPr>
            <w:sz w:val="22"/>
            <w:szCs w:val="22"/>
          </w:rPr>
          <w:t>stand density</w:t>
        </w:r>
      </w:ins>
      <w:del w:id="50" w:author="Jeff" w:date="2021-06-23T14:07:00Z">
        <w:r w:rsidRPr="0020587D" w:rsidDel="00CF687C">
          <w:rPr>
            <w:sz w:val="22"/>
            <w:szCs w:val="22"/>
          </w:rPr>
          <w:delText xml:space="preserve">, </w:delText>
        </w:r>
      </w:del>
      <w:del w:id="51" w:author="Jeff" w:date="2021-06-23T14:06:00Z">
        <w:r w:rsidRPr="0020587D" w:rsidDel="00CF687C">
          <w:rPr>
            <w:sz w:val="22"/>
            <w:szCs w:val="22"/>
          </w:rPr>
          <w:delText>photosynthetic water use efficiency, foliar nutrients</w:delText>
        </w:r>
        <w:r w:rsidR="00E45E89" w:rsidRPr="0020587D" w:rsidDel="00CF687C">
          <w:rPr>
            <w:sz w:val="22"/>
            <w:szCs w:val="22"/>
          </w:rPr>
          <w:delText xml:space="preserve"> </w:delText>
        </w:r>
        <w:r w:rsidRPr="0020587D" w:rsidDel="00CF687C">
          <w:rPr>
            <w:sz w:val="22"/>
            <w:szCs w:val="22"/>
          </w:rPr>
          <w:delText>and soil water retention</w:delText>
        </w:r>
      </w:del>
      <w:r w:rsidRPr="0020587D">
        <w:rPr>
          <w:sz w:val="22"/>
          <w:szCs w:val="22"/>
        </w:rPr>
        <w:t xml:space="preserve">. </w:t>
      </w:r>
      <w:ins w:id="52" w:author="Jeff" w:date="2021-06-23T14:07:00Z">
        <w:r w:rsidR="00CF687C" w:rsidRPr="0020587D">
          <w:rPr>
            <w:sz w:val="22"/>
            <w:szCs w:val="22"/>
          </w:rPr>
          <w:t>Topography, specifically e</w:t>
        </w:r>
      </w:ins>
      <w:del w:id="53" w:author="Jeff" w:date="2021-06-23T14:07:00Z">
        <w:r w:rsidRPr="0020587D" w:rsidDel="00CF687C">
          <w:rPr>
            <w:sz w:val="22"/>
            <w:szCs w:val="22"/>
          </w:rPr>
          <w:delText>E</w:delText>
        </w:r>
      </w:del>
      <w:r w:rsidRPr="0020587D">
        <w:rPr>
          <w:sz w:val="22"/>
          <w:szCs w:val="22"/>
        </w:rPr>
        <w:t>levation</w:t>
      </w:r>
      <w:ins w:id="54" w:author="Jeff" w:date="2021-06-23T14:07:00Z">
        <w:r w:rsidR="00CF687C" w:rsidRPr="0020587D">
          <w:rPr>
            <w:sz w:val="22"/>
            <w:szCs w:val="22"/>
          </w:rPr>
          <w:t>,</w:t>
        </w:r>
      </w:ins>
      <w:r w:rsidRPr="0020587D">
        <w:rPr>
          <w:sz w:val="22"/>
          <w:szCs w:val="22"/>
        </w:rPr>
        <w:t xml:space="preserve"> was found to have a greater influence on </w:t>
      </w:r>
      <w:del w:id="55" w:author="Jeff" w:date="2021-06-23T14:07:00Z">
        <w:r w:rsidRPr="0020587D" w:rsidDel="00CF687C">
          <w:rPr>
            <w:sz w:val="22"/>
            <w:szCs w:val="22"/>
          </w:rPr>
          <w:delText>measured traits</w:delText>
        </w:r>
        <w:r w:rsidR="00FF4719" w:rsidRPr="0020587D" w:rsidDel="00CF687C">
          <w:rPr>
            <w:sz w:val="22"/>
            <w:szCs w:val="22"/>
          </w:rPr>
          <w:delText xml:space="preserve">; trees at higher elevation displayed </w:delText>
        </w:r>
        <w:r w:rsidRPr="0020587D" w:rsidDel="00CF687C">
          <w:rPr>
            <w:sz w:val="22"/>
            <w:szCs w:val="22"/>
          </w:rPr>
          <w:delText>greater water use efficiency, indicating a preference for stress resistance over growth</w:delText>
        </w:r>
      </w:del>
      <w:ins w:id="56" w:author="Jeff" w:date="2021-06-23T14:07:00Z">
        <w:r w:rsidR="00CF687C" w:rsidRPr="0020587D">
          <w:rPr>
            <w:sz w:val="22"/>
            <w:szCs w:val="22"/>
          </w:rPr>
          <w:t>soil, leaf and whole-plant traits</w:t>
        </w:r>
      </w:ins>
      <w:r w:rsidRPr="0020587D">
        <w:rPr>
          <w:sz w:val="22"/>
          <w:szCs w:val="22"/>
        </w:rPr>
        <w:t xml:space="preserve">. At </w:t>
      </w:r>
      <w:r w:rsidR="00FF4719" w:rsidRPr="0020587D">
        <w:rPr>
          <w:sz w:val="22"/>
          <w:szCs w:val="22"/>
        </w:rPr>
        <w:t>lower e</w:t>
      </w:r>
      <w:r w:rsidRPr="0020587D">
        <w:rPr>
          <w:sz w:val="22"/>
          <w:szCs w:val="22"/>
        </w:rPr>
        <w:t xml:space="preserve">levation, trees exhibited greater capacity for </w:t>
      </w:r>
      <w:del w:id="57" w:author="Jeff" w:date="2021-06-23T14:08:00Z">
        <w:r w:rsidRPr="0020587D" w:rsidDel="00CF687C">
          <w:rPr>
            <w:sz w:val="22"/>
            <w:szCs w:val="22"/>
          </w:rPr>
          <w:delText>growt</w:delText>
        </w:r>
      </w:del>
      <w:del w:id="58" w:author="Jeff" w:date="2021-06-22T20:37:00Z">
        <w:r w:rsidRPr="0020587D" w:rsidDel="0052709C">
          <w:rPr>
            <w:sz w:val="22"/>
            <w:szCs w:val="22"/>
          </w:rPr>
          <w:delText>h</w:delText>
        </w:r>
        <w:r w:rsidR="00FF4719" w:rsidRPr="0020587D" w:rsidDel="0052709C">
          <w:rPr>
            <w:sz w:val="22"/>
            <w:szCs w:val="22"/>
          </w:rPr>
          <w:delText xml:space="preserve"> and</w:delText>
        </w:r>
      </w:del>
      <w:del w:id="59" w:author="Jeff" w:date="2021-06-23T05:51:00Z">
        <w:r w:rsidR="00FF4719" w:rsidRPr="0020587D" w:rsidDel="004B2194">
          <w:rPr>
            <w:sz w:val="22"/>
            <w:szCs w:val="22"/>
          </w:rPr>
          <w:delText xml:space="preserve"> </w:delText>
        </w:r>
      </w:del>
      <w:r w:rsidR="00FF4719" w:rsidRPr="0020587D">
        <w:rPr>
          <w:sz w:val="22"/>
          <w:szCs w:val="22"/>
        </w:rPr>
        <w:t>stand density</w:t>
      </w:r>
      <w:ins w:id="60" w:author="Jeff" w:date="2021-06-23T14:08:00Z">
        <w:r w:rsidR="00CF687C" w:rsidRPr="0020587D">
          <w:rPr>
            <w:sz w:val="22"/>
            <w:szCs w:val="22"/>
          </w:rPr>
          <w:t>, expansion and</w:t>
        </w:r>
      </w:ins>
      <w:del w:id="61" w:author="Jeff" w:date="2021-06-23T14:08:00Z">
        <w:r w:rsidRPr="0020587D" w:rsidDel="00CF687C">
          <w:rPr>
            <w:sz w:val="22"/>
            <w:szCs w:val="22"/>
          </w:rPr>
          <w:delText xml:space="preserve"> </w:delText>
        </w:r>
      </w:del>
      <w:ins w:id="62" w:author="Jeff" w:date="2021-06-23T05:51:00Z">
        <w:r w:rsidR="004B2194" w:rsidRPr="0020587D">
          <w:rPr>
            <w:sz w:val="22"/>
            <w:szCs w:val="22"/>
          </w:rPr>
          <w:t xml:space="preserve"> colonization</w:t>
        </w:r>
      </w:ins>
      <w:del w:id="63" w:author="Jeff" w:date="2021-06-23T14:08:00Z">
        <w:r w:rsidRPr="0020587D" w:rsidDel="00CF687C">
          <w:rPr>
            <w:sz w:val="22"/>
            <w:szCs w:val="22"/>
          </w:rPr>
          <w:delText>due to</w:delText>
        </w:r>
      </w:del>
      <w:del w:id="64" w:author="Jeff" w:date="2021-06-23T05:51:00Z">
        <w:r w:rsidRPr="0020587D" w:rsidDel="004B2194">
          <w:rPr>
            <w:sz w:val="22"/>
            <w:szCs w:val="22"/>
          </w:rPr>
          <w:delText xml:space="preserve"> more</w:delText>
        </w:r>
      </w:del>
      <w:del w:id="65" w:author="Jeff" w:date="2021-06-23T14:08:00Z">
        <w:r w:rsidRPr="0020587D" w:rsidDel="00CF687C">
          <w:rPr>
            <w:sz w:val="22"/>
            <w:szCs w:val="22"/>
          </w:rPr>
          <w:delText xml:space="preserve"> favorable conditions, including greater soil moisture retention</w:delText>
        </w:r>
      </w:del>
      <w:r w:rsidRPr="0020587D">
        <w:rPr>
          <w:sz w:val="22"/>
          <w:szCs w:val="22"/>
        </w:rPr>
        <w:t xml:space="preserve">. </w:t>
      </w:r>
      <w:r w:rsidR="003309EA" w:rsidRPr="0020587D">
        <w:rPr>
          <w:sz w:val="22"/>
          <w:szCs w:val="22"/>
        </w:rPr>
        <w:t xml:space="preserve">Our insights provide a means to a better understanding of how to promote pitch pine persistence in communities, at varying elevation and topography, </w:t>
      </w:r>
      <w:r w:rsidR="000234B9" w:rsidRPr="0020587D">
        <w:rPr>
          <w:sz w:val="22"/>
          <w:szCs w:val="22"/>
        </w:rPr>
        <w:t xml:space="preserve">where fire is absent, </w:t>
      </w:r>
      <w:del w:id="66" w:author="Jeff" w:date="2021-06-23T05:49:00Z">
        <w:r w:rsidR="003309EA" w:rsidRPr="0020587D" w:rsidDel="004B2194">
          <w:rPr>
            <w:sz w:val="22"/>
            <w:szCs w:val="22"/>
          </w:rPr>
          <w:delText>which dot the</w:delText>
        </w:r>
      </w:del>
      <w:ins w:id="67" w:author="Jeff" w:date="2021-06-23T05:49:00Z">
        <w:r w:rsidR="004B2194" w:rsidRPr="0020587D">
          <w:rPr>
            <w:sz w:val="22"/>
            <w:szCs w:val="22"/>
          </w:rPr>
          <w:t>ac</w:t>
        </w:r>
      </w:ins>
      <w:ins w:id="68" w:author="Jeff" w:date="2021-06-23T05:50:00Z">
        <w:r w:rsidR="004B2194" w:rsidRPr="0020587D">
          <w:rPr>
            <w:sz w:val="22"/>
            <w:szCs w:val="22"/>
          </w:rPr>
          <w:t>ross the</w:t>
        </w:r>
      </w:ins>
      <w:r w:rsidR="003309EA" w:rsidRPr="0020587D">
        <w:rPr>
          <w:sz w:val="22"/>
          <w:szCs w:val="22"/>
        </w:rPr>
        <w:t xml:space="preserve"> northeastern and mid-Atlantic U.S</w:t>
      </w:r>
      <w:del w:id="69" w:author="Jeff" w:date="2021-06-23T05:50:00Z">
        <w:r w:rsidR="003309EA" w:rsidRPr="0020587D" w:rsidDel="004B2194">
          <w:rPr>
            <w:sz w:val="22"/>
            <w:szCs w:val="22"/>
          </w:rPr>
          <w:delText>. coast</w:delText>
        </w:r>
      </w:del>
      <w:r w:rsidR="003309EA" w:rsidRPr="0020587D">
        <w:rPr>
          <w:sz w:val="22"/>
          <w:szCs w:val="22"/>
        </w:rPr>
        <w:t>.</w:t>
      </w:r>
    </w:p>
    <w:p w14:paraId="27A2F6D2" w14:textId="77777777" w:rsidR="005278F2" w:rsidRPr="0020587D" w:rsidDel="00216B60" w:rsidRDefault="005278F2">
      <w:pPr>
        <w:spacing w:line="360" w:lineRule="auto"/>
        <w:rPr>
          <w:del w:id="70" w:author="Jeff" w:date="2021-06-22T06:19:00Z"/>
          <w:b/>
          <w:sz w:val="22"/>
          <w:szCs w:val="22"/>
        </w:rPr>
        <w:pPrChange w:id="71" w:author="Risa" w:date="2021-06-24T18:40:00Z">
          <w:pPr/>
        </w:pPrChange>
      </w:pPr>
    </w:p>
    <w:p w14:paraId="66C3499C" w14:textId="77777777" w:rsidR="005278F2" w:rsidRPr="0020587D" w:rsidRDefault="005278F2">
      <w:pPr>
        <w:spacing w:line="360" w:lineRule="auto"/>
        <w:rPr>
          <w:b/>
          <w:sz w:val="22"/>
          <w:szCs w:val="22"/>
        </w:rPr>
        <w:pPrChange w:id="72" w:author="Risa" w:date="2021-06-24T18:40:00Z">
          <w:pPr/>
        </w:pPrChange>
      </w:pPr>
    </w:p>
    <w:p w14:paraId="3399C6AB" w14:textId="0E204638" w:rsidR="001D515C" w:rsidRPr="0020587D" w:rsidRDefault="001D515C">
      <w:pPr>
        <w:spacing w:line="360" w:lineRule="auto"/>
        <w:rPr>
          <w:b/>
          <w:sz w:val="22"/>
          <w:szCs w:val="22"/>
        </w:rPr>
        <w:pPrChange w:id="73" w:author="Risa" w:date="2021-06-24T18:40:00Z">
          <w:pPr>
            <w:jc w:val="both"/>
          </w:pPr>
        </w:pPrChange>
      </w:pPr>
      <w:bookmarkStart w:id="74" w:name="_Hlk43783425"/>
      <w:bookmarkEnd w:id="2"/>
      <w:r w:rsidRPr="0020587D">
        <w:rPr>
          <w:b/>
          <w:sz w:val="22"/>
          <w:szCs w:val="22"/>
        </w:rPr>
        <w:t>INTRODUCTION</w:t>
      </w:r>
    </w:p>
    <w:p w14:paraId="5B927398" w14:textId="56B58580" w:rsidR="00F1699A" w:rsidRPr="00C96924" w:rsidRDefault="00F1699A" w:rsidP="009709DC">
      <w:pPr>
        <w:spacing w:line="360" w:lineRule="auto"/>
        <w:rPr>
          <w:ins w:id="75" w:author="Risa" w:date="2021-06-24T18:37:00Z"/>
          <w:sz w:val="22"/>
          <w:szCs w:val="22"/>
        </w:rPr>
      </w:pPr>
      <w:ins w:id="76" w:author="Risa" w:date="2021-06-24T18:37:00Z">
        <w:r w:rsidRPr="0020587D">
          <w:rPr>
            <w:sz w:val="22"/>
            <w:szCs w:val="22"/>
          </w:rPr>
          <w:lastRenderedPageBreak/>
          <w:t>Over millennia, fire has been a constant disturbance in pitch pine (</w:t>
        </w:r>
        <w:r w:rsidRPr="0020587D">
          <w:rPr>
            <w:i/>
            <w:iCs/>
            <w:sz w:val="22"/>
            <w:szCs w:val="22"/>
          </w:rPr>
          <w:t>Pinus rigida</w:t>
        </w:r>
        <w:r w:rsidRPr="0020587D">
          <w:rPr>
            <w:sz w:val="22"/>
            <w:szCs w:val="22"/>
          </w:rPr>
          <w:t xml:space="preserve">) barrens, enabling persistence through reduced competition, added pyrogenic carbon (C) by way of post-fire charcoal, and long evolved adaptations. These adaptations include serotinous cones, which rely on the brief extreme heat of fire to release seeds </w:t>
        </w:r>
        <w:r w:rsidRPr="006D57B1">
          <w:rPr>
            <w:sz w:val="22"/>
            <w:szCs w:val="22"/>
          </w:rPr>
          <w:fldChar w:fldCharType="begin" w:fldLock="1"/>
        </w:r>
      </w:ins>
      <w:r w:rsidR="00E567C1">
        <w:rPr>
          <w:sz w:val="22"/>
          <w:szCs w:val="22"/>
        </w:rPr>
        <w:instrText>ADDIN CSL_CITATION {"citationItems":[{"id":"ITEM-1","itemData":{"author":[{"dropping-particle":"","family":"Givnish","given":"Thomas J.","non-dropping-particle":"","parse-names":false,"suffix":""}],"container-title":"Evolution","id":"ITEM-1","issue":"1","issued":{"date-parts":[["1981"]]},"page":"101-123","title":"Serotiny, Geography, and Fire in the Pine Barrens of New Jersey","type":"article-journal","volume":"35"},"uris":["http://www.mendeley.com/documents/?uuid=6206f93f-a2fb-439b-a37c-2bb55d4c3a17"]}],"mendeley":{"formattedCitation":"(Givnish 1981)","plainTextFormattedCitation":"(Givnish 1981)","previouslyFormattedCitation":"(Givnish 1981)"},"properties":{"noteIndex":0},"schema":"https://github.com/citation-style-language/schema/raw/master/csl-citation.json"}</w:instrText>
      </w:r>
      <w:ins w:id="77" w:author="Risa" w:date="2021-06-24T18:37:00Z">
        <w:r w:rsidRPr="006D57B1">
          <w:rPr>
            <w:sz w:val="22"/>
            <w:szCs w:val="22"/>
            <w:rPrChange w:id="78" w:author="Risa" w:date="2021-06-24T18:40:00Z">
              <w:rPr>
                <w:sz w:val="22"/>
                <w:szCs w:val="22"/>
              </w:rPr>
            </w:rPrChange>
          </w:rPr>
          <w:fldChar w:fldCharType="separate"/>
        </w:r>
      </w:ins>
      <w:r w:rsidR="00163863" w:rsidRPr="00163863">
        <w:rPr>
          <w:noProof/>
          <w:sz w:val="22"/>
          <w:szCs w:val="22"/>
        </w:rPr>
        <w:t>(Givnish 1981)</w:t>
      </w:r>
      <w:ins w:id="79" w:author="Risa" w:date="2021-06-24T18:37:00Z">
        <w:r w:rsidRPr="006D57B1">
          <w:rPr>
            <w:sz w:val="22"/>
            <w:szCs w:val="22"/>
          </w:rPr>
          <w:fldChar w:fldCharType="end"/>
        </w:r>
        <w:r w:rsidRPr="009709DC">
          <w:rPr>
            <w:sz w:val="22"/>
            <w:szCs w:val="22"/>
          </w:rPr>
          <w:t>, thickened bark to withstand scorching</w:t>
        </w:r>
        <w:r w:rsidRPr="006D57B1">
          <w:rPr>
            <w:sz w:val="22"/>
            <w:szCs w:val="22"/>
          </w:rPr>
          <w:t xml:space="preserve"> (</w:t>
        </w:r>
        <w:commentRangeStart w:id="80"/>
        <w:r w:rsidRPr="006D57B1">
          <w:rPr>
            <w:sz w:val="22"/>
            <w:szCs w:val="22"/>
            <w:highlight w:val="yellow"/>
          </w:rPr>
          <w:t>xxx</w:t>
        </w:r>
      </w:ins>
      <w:commentRangeEnd w:id="80"/>
      <w:ins w:id="81" w:author="Risa" w:date="2021-06-24T18:40:00Z">
        <w:r w:rsidR="0020587D">
          <w:rPr>
            <w:rStyle w:val="CommentReference"/>
          </w:rPr>
          <w:commentReference w:id="80"/>
        </w:r>
      </w:ins>
      <w:ins w:id="82" w:author="Risa" w:date="2021-06-24T18:37:00Z">
        <w:r w:rsidRPr="009709DC">
          <w:rPr>
            <w:sz w:val="22"/>
            <w:szCs w:val="22"/>
          </w:rPr>
          <w:t>)</w:t>
        </w:r>
        <w:r w:rsidRPr="006D57B1">
          <w:rPr>
            <w:sz w:val="22"/>
            <w:szCs w:val="22"/>
          </w:rPr>
          <w:t>, and epicormic sprouting following fire to provide additional photosynthetic stimulation (</w:t>
        </w:r>
        <w:commentRangeStart w:id="83"/>
        <w:r w:rsidRPr="006D57B1">
          <w:rPr>
            <w:sz w:val="22"/>
            <w:szCs w:val="22"/>
            <w:highlight w:val="yellow"/>
          </w:rPr>
          <w:t>xxx</w:t>
        </w:r>
      </w:ins>
      <w:commentRangeEnd w:id="83"/>
      <w:ins w:id="84" w:author="Risa" w:date="2021-06-24T18:40:00Z">
        <w:r w:rsidR="0020587D">
          <w:rPr>
            <w:rStyle w:val="CommentReference"/>
          </w:rPr>
          <w:commentReference w:id="83"/>
        </w:r>
      </w:ins>
      <w:ins w:id="85" w:author="Risa" w:date="2021-06-24T18:37:00Z">
        <w:r w:rsidRPr="009709DC">
          <w:rPr>
            <w:sz w:val="22"/>
            <w:szCs w:val="22"/>
          </w:rPr>
          <w:t>)</w:t>
        </w:r>
        <w:r w:rsidRPr="006D57B1">
          <w:rPr>
            <w:sz w:val="22"/>
            <w:szCs w:val="22"/>
          </w:rPr>
          <w:t xml:space="preserve">. However, historic fire prevention and suppression has resulted in a significant loss of pitch pine barrens throughout the Northeast United States </w:t>
        </w:r>
        <w:r w:rsidRPr="006D57B1">
          <w:rPr>
            <w:sz w:val="22"/>
            <w:szCs w:val="22"/>
          </w:rPr>
          <w:fldChar w:fldCharType="begin" w:fldLock="1"/>
        </w:r>
      </w:ins>
      <w:r w:rsidR="00E567C1">
        <w:rPr>
          <w:sz w:val="22"/>
          <w:szCs w:val="22"/>
        </w:rPr>
        <w:instrText>ADDIN CSL_CITATION {"citationItems":[{"id":"ITEM-1","itemData":{"DOI":"10.1371/journal.pone.0041337","ISSN":"1932-6203","PMID":"22848467","abstract":"Fire suppression allows tree species that are intolerant of fire stress to increase their distribution, potentially resulting in disruption of historical species-environmental relationships. To measure changes between historical General Land Office surveys (1815 to 1850) and current USDA Forest Inventory and Assessment surveys (2004 to 2008), we compared composition, distribution, and site factors of 21 tree species or species groups in the Missouri Ozarks. We used 24 environmental variables and random forests as a classification method to model distributions. Eastern redcedar, elms, maples, and other fire-sensitive species have increased in dominance in oak forests, with concurrent reductions by oak species; specific changes varied by ecological subsection. Ordinations displayed loss of separation between formerly distinctive oak and fire-sensitive tree species groups. Distribution maps showed decreased presence of disturbance-dependent oak and pine species and increased presence of fire-sensitive species that generally expanded from subsections protected from fire along rivers to upland areas, except for eastern redcedar, which expanded into these subsections. Large scale differences in spatial gradients between past and present communities paralleled reduced influence of local topographic gradients in the varied relief of the Missouri Ozarks, as fire-sensitive species have moved to higher, drier, and sunnier sites away from riverine corridors. Due to changes in land use, landscapes in the Missouri Ozarks, eastern United States, and world-wide are changing from open oak and pine-dominated ecosystems to novel oak-mixed species forests, although at fine scales, forests are becoming more diverse in tree species today. Fire suppression weakened the influence by environmental gradients over species dominance, allowing succession from disturbance-dependent oaks to an alternative state of fire-sensitive species. Current and future research and conservation that rely on historical relationships and ecological principles based on disturbance across the landscape will need to incorporate modern interactions among species for resources into management plans and projections.","author":[{"dropping-particle":"","family":"Hanberry","given":"Brice B.","non-dropping-particle":"","parse-names":false,"suffix":""},{"dropping-particle":"","family":"Dey","given":"Dan C.","non-dropping-particle":"","parse-names":false,"suffix":""},{"dropping-particle":"","family":"He","given":"Hong S.","non-dropping-particle":"","parse-names":false,"suffix":""}],"container-title":"PLoS ONE","editor":[{"dropping-particle":"","family":"Niel","given":"Kimberly Patraw","non-dropping-particle":"Van","parse-names":false,"suffix":""}],"id":"ITEM-1","issue":"7","issued":{"date-parts":[["2012","7","24"]]},"page":"e41337","title":"Regime Shifts and Weakened Environmental Gradients in Open Oak and Pine Ecosystems","type":"article-journal","volume":"7"},"uris":["http://www.mendeley.com/documents/?uuid=ba516f65-ba47-42d0-9c18-0c1d060f0ae4"]},{"id":"ITEM-2","itemData":{"DOI":"10.1641/B580207","ISSN":"1525-3244","abstract":"A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D.","non-dropping-particle":"","parse-names":false,"suffix":""}],"container-title":"BioScience","id":"ITEM-2","issue":"2","issued":{"date-parts":[["2008","2","1"]]},"page":"123-138","title":"The Demise of Fire and “Mesophication” of Forests in the Eastern United States","type":"article-journal","volume":"58"},"uris":["http://www.mendeley.com/documents/?uuid=4ff4119e-1eba-4497-bde7-1fede0d32836"]},{"id":"ITEM-3","itemData":{"abstract":"EXECUTIVE SUMMARY Fire is a primary natural disturbance in most forests of western North America and has shaped their plant and animal communities for millions of years. Native species and fundamental ecological processes are dependent on conditions created by fire. However, many western forests have experienced shifts in wildfire regimes and forest structure following a century or more of resource use and management, with some past and present management activities lacking a scientific basis. Changes in wildfire and fuel management policies are needed to address social and environmental problems that have arisen as a result of these activities. Incorporation of current scientific knowledge into revised policies and practices is essential to insure that the productivity, biological diversity, and ecological values of western forests are sustained. As an example, implementation of the Healthy Forests Restoration Act (HFRA) of 2003 (Public Law 108-V148) will benefit from adaptive application of the dramatically expanding base of scientific knowledge. Our review addresses the ecological science relevant to developing and implementing forest restoration and fuel management policies, including activities conducted before, during, and after forest wildfires. An essential principle of ecological variability within and among forests underlies all of our findings.","author":[{"dropping-particle":"","family":"Noss","given":"R. F.","non-dropping-particle":"","parse-names":false,"suffix":""},{"dropping-particle":"","family":"Franklin","given":"J. F.","non-dropping-particle":"","parse-names":false,"suffix":""},{"dropping-particle":"","family":"Baker","given":"W. L.","non-dropping-particle":"","parse-names":false,"suffix":""},{"dropping-particle":"","family":"Schoennagel","given":"T.","non-dropping-particle":"","parse-names":false,"suffix":""},{"dropping-particle":"","family":"Moyle","given":"P B.","non-dropping-particle":"","parse-names":false,"suffix":""}],"container-title":"Society for Conservation Biology Scientific Panel on Fire in Western U.S. Forest","id":"ITEM-3","issued":{"date-parts":[["2006"]]},"page":"1-72","title":"Ecology and Management of Fire-prone Forests of the Western United States","type":"article-journal","volume":"1"},"uris":["http://www.mendeley.com/documents/?uuid=7fda94d0-71da-423e-867e-b91963e90f4d"]}],"mendeley":{"formattedCitation":"(Noss &lt;i&gt;et al.&lt;/i&gt; 2006; Nowacki and Abrams 2008; Hanberry &lt;i&gt;et al.&lt;/i&gt; 2012)","plainTextFormattedCitation":"(Noss et al. 2006; Nowacki and Abrams 2008; Hanberry et al. 2012)","previouslyFormattedCitation":"(Noss &lt;i&gt;et al.&lt;/i&gt; 2006; Nowacki and Abrams 2008; Hanberry &lt;i&gt;et al.&lt;/i&gt; 2012)"},"properties":{"noteIndex":0},"schema":"https://github.com/citation-style-language/schema/raw/master/csl-citation.json"}</w:instrText>
      </w:r>
      <w:ins w:id="86" w:author="Risa" w:date="2021-06-24T18:37:00Z">
        <w:r w:rsidRPr="006D57B1">
          <w:rPr>
            <w:sz w:val="22"/>
            <w:szCs w:val="22"/>
            <w:rPrChange w:id="87" w:author="Risa" w:date="2021-06-24T18:40:00Z">
              <w:rPr>
                <w:sz w:val="22"/>
                <w:szCs w:val="22"/>
              </w:rPr>
            </w:rPrChange>
          </w:rPr>
          <w:fldChar w:fldCharType="separate"/>
        </w:r>
      </w:ins>
      <w:r w:rsidR="00163863" w:rsidRPr="00163863">
        <w:rPr>
          <w:noProof/>
          <w:sz w:val="22"/>
          <w:szCs w:val="22"/>
        </w:rPr>
        <w:t xml:space="preserve">(Noss </w:t>
      </w:r>
      <w:r w:rsidR="00163863" w:rsidRPr="00163863">
        <w:rPr>
          <w:i/>
          <w:noProof/>
          <w:sz w:val="22"/>
          <w:szCs w:val="22"/>
        </w:rPr>
        <w:t>et al.</w:t>
      </w:r>
      <w:r w:rsidR="00163863" w:rsidRPr="00163863">
        <w:rPr>
          <w:noProof/>
          <w:sz w:val="22"/>
          <w:szCs w:val="22"/>
        </w:rPr>
        <w:t xml:space="preserve"> 2006; Nowacki and Abrams 2008; Hanberry </w:t>
      </w:r>
      <w:r w:rsidR="00163863" w:rsidRPr="00163863">
        <w:rPr>
          <w:i/>
          <w:noProof/>
          <w:sz w:val="22"/>
          <w:szCs w:val="22"/>
        </w:rPr>
        <w:t>et al.</w:t>
      </w:r>
      <w:r w:rsidR="00163863" w:rsidRPr="00163863">
        <w:rPr>
          <w:noProof/>
          <w:sz w:val="22"/>
          <w:szCs w:val="22"/>
        </w:rPr>
        <w:t xml:space="preserve"> 2012)</w:t>
      </w:r>
      <w:ins w:id="88" w:author="Risa" w:date="2021-06-24T18:37:00Z">
        <w:r w:rsidRPr="006D57B1">
          <w:rPr>
            <w:sz w:val="22"/>
            <w:szCs w:val="22"/>
          </w:rPr>
          <w:fldChar w:fldCharType="end"/>
        </w:r>
        <w:r w:rsidRPr="009709DC">
          <w:rPr>
            <w:sz w:val="22"/>
            <w:szCs w:val="22"/>
          </w:rPr>
          <w:t xml:space="preserve">, despite the </w:t>
        </w:r>
        <w:r w:rsidRPr="006D57B1">
          <w:rPr>
            <w:sz w:val="22"/>
            <w:szCs w:val="22"/>
          </w:rPr>
          <w:t xml:space="preserve">occurrence of other forms of disturbance, such as land clearing and insect herbivory. Nevertheless, pitch pine communities do </w:t>
        </w:r>
        <w:r w:rsidRPr="00C96924">
          <w:rPr>
            <w:sz w:val="22"/>
            <w:szCs w:val="22"/>
          </w:rPr>
          <w:t>persist.</w:t>
        </w:r>
      </w:ins>
    </w:p>
    <w:p w14:paraId="1C69643D" w14:textId="77777777" w:rsidR="00F1699A" w:rsidRPr="00F70722" w:rsidRDefault="00F1699A" w:rsidP="006D57B1">
      <w:pPr>
        <w:spacing w:line="360" w:lineRule="auto"/>
        <w:rPr>
          <w:ins w:id="89" w:author="Risa" w:date="2021-06-24T18:37:00Z"/>
          <w:sz w:val="22"/>
          <w:szCs w:val="22"/>
        </w:rPr>
      </w:pPr>
    </w:p>
    <w:p w14:paraId="12373FB8" w14:textId="59EB6FDB" w:rsidR="00F1699A" w:rsidRPr="006D57B1" w:rsidRDefault="00F1699A" w:rsidP="006D57B1">
      <w:pPr>
        <w:spacing w:line="360" w:lineRule="auto"/>
        <w:rPr>
          <w:ins w:id="90" w:author="Risa" w:date="2021-06-24T18:37:00Z"/>
          <w:sz w:val="22"/>
          <w:szCs w:val="22"/>
        </w:rPr>
      </w:pPr>
      <w:ins w:id="91" w:author="Risa" w:date="2021-06-24T18:37:00Z">
        <w:r w:rsidRPr="002F4867">
          <w:rPr>
            <w:sz w:val="22"/>
            <w:szCs w:val="22"/>
          </w:rPr>
          <w:t>Interestingly, there has been a disappearance of fire-adaptive traits in</w:t>
        </w:r>
        <w:r w:rsidRPr="00A03C77">
          <w:rPr>
            <w:sz w:val="22"/>
            <w:szCs w:val="22"/>
          </w:rPr>
          <w:t xml:space="preserve"> pitch pines that no longer experience regular fire. </w:t>
        </w:r>
        <w:r w:rsidRPr="002A4B2D">
          <w:rPr>
            <w:sz w:val="22"/>
            <w:szCs w:val="22"/>
          </w:rPr>
          <w:t>For example, cone seroti</w:t>
        </w:r>
        <w:r w:rsidRPr="001B72FD">
          <w:rPr>
            <w:sz w:val="22"/>
            <w:szCs w:val="22"/>
          </w:rPr>
          <w:t xml:space="preserve">ny is low in jack pine populations in Maine that haven’t experienced fire in over 100 years </w:t>
        </w:r>
        <w:r w:rsidRPr="006D57B1">
          <w:rPr>
            <w:sz w:val="22"/>
            <w:szCs w:val="22"/>
          </w:rPr>
          <w:fldChar w:fldCharType="begin" w:fldLock="1"/>
        </w:r>
      </w:ins>
      <w:r w:rsidR="00E567C1">
        <w:rPr>
          <w:sz w:val="22"/>
          <w:szCs w:val="22"/>
        </w:rPr>
        <w:instrText>ADDIN CSL_CITATION {"citationItems":[{"id":"ITEM-1","itemData":{"author":[{"dropping-particle":"","family":"Conkey","given":"Laura E.","non-dropping-particle":"","parse-names":false,"suffix":""},{"dropping-particle":"","family":"Keifer","given":"MaryBeth","non-dropping-particle":"","parse-names":false,"suffix":""},{"dropping-particle":"","family":"Lloyd","given":"Andrea H.","non-dropping-particle":"","parse-names":false,"suffix":""}],"container-title":"Ecoscience","id":"ITEM-1","issue":"2","issued":{"date-parts":[["1995"]]},"page":"168-176","title":"Disjunct jack pine (Pinus banksiana Lamb.) structure and dynamics, Acadia National Park, Maine","type":"article-journal","volume":"2"},"uris":["http://www.mendeley.com/documents/?uuid=2e558089-0fe8-427b-bc6a-507d286ab16d"]}],"mendeley":{"formattedCitation":"(Conkey &lt;i&gt;et al.&lt;/i&gt; 1995)","plainTextFormattedCitation":"(Conkey et al. 1995)","previouslyFormattedCitation":"(Conkey &lt;i&gt;et al.&lt;/i&gt; 1995)"},"properties":{"noteIndex":0},"schema":"https://github.com/citation-style-language/schema/raw/master/csl-citation.json"}</w:instrText>
      </w:r>
      <w:ins w:id="92" w:author="Risa" w:date="2021-06-24T18:37:00Z">
        <w:r w:rsidRPr="006D57B1">
          <w:rPr>
            <w:sz w:val="22"/>
            <w:szCs w:val="22"/>
            <w:rPrChange w:id="93" w:author="Risa" w:date="2021-06-24T18:40:00Z">
              <w:rPr>
                <w:sz w:val="22"/>
                <w:szCs w:val="22"/>
              </w:rPr>
            </w:rPrChange>
          </w:rPr>
          <w:fldChar w:fldCharType="separate"/>
        </w:r>
      </w:ins>
      <w:r w:rsidR="00163863" w:rsidRPr="00163863">
        <w:rPr>
          <w:noProof/>
          <w:sz w:val="22"/>
          <w:szCs w:val="22"/>
        </w:rPr>
        <w:t xml:space="preserve">(Conkey </w:t>
      </w:r>
      <w:r w:rsidR="00163863" w:rsidRPr="00163863">
        <w:rPr>
          <w:i/>
          <w:noProof/>
          <w:sz w:val="22"/>
          <w:szCs w:val="22"/>
        </w:rPr>
        <w:t>et al.</w:t>
      </w:r>
      <w:r w:rsidR="00163863" w:rsidRPr="00163863">
        <w:rPr>
          <w:noProof/>
          <w:sz w:val="22"/>
          <w:szCs w:val="22"/>
        </w:rPr>
        <w:t xml:space="preserve"> 1995)</w:t>
      </w:r>
      <w:ins w:id="94" w:author="Risa" w:date="2021-06-24T18:37:00Z">
        <w:r w:rsidRPr="006D57B1">
          <w:rPr>
            <w:sz w:val="22"/>
            <w:szCs w:val="22"/>
          </w:rPr>
          <w:fldChar w:fldCharType="end"/>
        </w:r>
        <w:r w:rsidRPr="009709DC">
          <w:rPr>
            <w:sz w:val="22"/>
            <w:szCs w:val="22"/>
          </w:rPr>
          <w:t xml:space="preserve">. </w:t>
        </w:r>
        <w:commentRangeStart w:id="95"/>
        <w:r w:rsidRPr="006D57B1">
          <w:rPr>
            <w:sz w:val="22"/>
            <w:szCs w:val="22"/>
          </w:rPr>
          <w:t xml:space="preserve">Other traits, such as thick bark and epicormic re-sprouting (sprouting of needles from the trunk), have </w:t>
        </w:r>
        <w:r w:rsidRPr="00C96924">
          <w:rPr>
            <w:sz w:val="22"/>
            <w:szCs w:val="22"/>
          </w:rPr>
          <w:t>disappeared</w:t>
        </w:r>
        <w:r w:rsidRPr="00F70722">
          <w:rPr>
            <w:sz w:val="22"/>
            <w:szCs w:val="22"/>
          </w:rPr>
          <w:t xml:space="preserve"> </w:t>
        </w:r>
        <w:r w:rsidRPr="002F4867">
          <w:rPr>
            <w:sz w:val="22"/>
            <w:szCs w:val="22"/>
          </w:rPr>
          <w:t>as well (</w:t>
        </w:r>
        <w:r w:rsidRPr="00A03C77">
          <w:rPr>
            <w:sz w:val="22"/>
            <w:szCs w:val="22"/>
            <w:highlight w:val="yellow"/>
          </w:rPr>
          <w:t>xxx</w:t>
        </w:r>
        <w:r w:rsidRPr="00A03C77">
          <w:rPr>
            <w:sz w:val="22"/>
            <w:szCs w:val="22"/>
          </w:rPr>
          <w:t>)</w:t>
        </w:r>
        <w:commentRangeEnd w:id="95"/>
        <w:r w:rsidRPr="0020587D">
          <w:rPr>
            <w:rStyle w:val="CommentReference"/>
            <w:sz w:val="22"/>
            <w:szCs w:val="22"/>
            <w:rPrChange w:id="96" w:author="Risa" w:date="2021-06-24T18:40:00Z">
              <w:rPr>
                <w:rStyle w:val="CommentReference"/>
              </w:rPr>
            </w:rPrChange>
          </w:rPr>
          <w:commentReference w:id="95"/>
        </w:r>
        <w:r w:rsidRPr="009709DC">
          <w:rPr>
            <w:sz w:val="22"/>
            <w:szCs w:val="22"/>
          </w:rPr>
          <w:t xml:space="preserve">. </w:t>
        </w:r>
        <w:commentRangeStart w:id="97"/>
        <w:r w:rsidRPr="009709DC">
          <w:rPr>
            <w:sz w:val="22"/>
            <w:szCs w:val="22"/>
          </w:rPr>
          <w:t xml:space="preserve">One </w:t>
        </w:r>
        <w:r w:rsidRPr="006D57B1">
          <w:rPr>
            <w:sz w:val="22"/>
            <w:szCs w:val="22"/>
          </w:rPr>
          <w:t>reason for the dissipation of adaptive traits are warmer temperatures and increasingly volatile changes in summer precipitation (</w:t>
        </w:r>
        <w:r w:rsidRPr="006D57B1">
          <w:rPr>
            <w:sz w:val="22"/>
            <w:szCs w:val="22"/>
            <w:highlight w:val="yellow"/>
          </w:rPr>
          <w:t>xxx</w:t>
        </w:r>
        <w:r w:rsidRPr="006D57B1">
          <w:rPr>
            <w:sz w:val="22"/>
            <w:szCs w:val="22"/>
          </w:rPr>
          <w:t>),</w:t>
        </w:r>
        <w:r w:rsidRPr="00C96924">
          <w:rPr>
            <w:sz w:val="22"/>
            <w:szCs w:val="22"/>
          </w:rPr>
          <w:t xml:space="preserve"> in</w:t>
        </w:r>
        <w:r w:rsidRPr="00F70722">
          <w:rPr>
            <w:sz w:val="22"/>
            <w:szCs w:val="22"/>
          </w:rPr>
          <w:t xml:space="preserve"> </w:t>
        </w:r>
        <w:r w:rsidRPr="002F4867">
          <w:rPr>
            <w:sz w:val="22"/>
            <w:szCs w:val="22"/>
          </w:rPr>
          <w:t>which fire</w:t>
        </w:r>
        <w:r w:rsidRPr="00A03C77">
          <w:rPr>
            <w:sz w:val="22"/>
            <w:szCs w:val="22"/>
          </w:rPr>
          <w:t>-adaptive traits</w:t>
        </w:r>
        <w:r w:rsidRPr="002A4B2D">
          <w:rPr>
            <w:sz w:val="22"/>
            <w:szCs w:val="22"/>
          </w:rPr>
          <w:t xml:space="preserve"> are not beneficial</w:t>
        </w:r>
        <w:commentRangeEnd w:id="97"/>
        <w:r w:rsidRPr="0020587D">
          <w:rPr>
            <w:rStyle w:val="CommentReference"/>
            <w:sz w:val="22"/>
            <w:szCs w:val="22"/>
            <w:rPrChange w:id="98" w:author="Risa" w:date="2021-06-24T18:40:00Z">
              <w:rPr>
                <w:rStyle w:val="CommentReference"/>
              </w:rPr>
            </w:rPrChange>
          </w:rPr>
          <w:commentReference w:id="97"/>
        </w:r>
        <w:r w:rsidRPr="009709DC">
          <w:rPr>
            <w:sz w:val="22"/>
            <w:szCs w:val="22"/>
          </w:rPr>
          <w:t xml:space="preserve">. Given the lack of a fire threat, pitch pine are also </w:t>
        </w:r>
        <w:r w:rsidRPr="006D57B1">
          <w:rPr>
            <w:sz w:val="22"/>
            <w:szCs w:val="22"/>
          </w:rPr>
          <w:t xml:space="preserve">more directly competing with other evergreens </w:t>
        </w:r>
        <w:r w:rsidRPr="006D57B1">
          <w:rPr>
            <w:sz w:val="22"/>
            <w:szCs w:val="22"/>
          </w:rPr>
          <w:fldChar w:fldCharType="begin" w:fldLock="1"/>
        </w:r>
      </w:ins>
      <w:r w:rsidR="00E567C1">
        <w:rPr>
          <w:sz w:val="22"/>
          <w:szCs w:val="22"/>
        </w:rPr>
        <w: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States","type":"article-journal","volume":"58"},"uris":["http://www.mendeley.com/documents/?uuid=4ff4119e-1eba-4497-bde7-1fede0d32836"]},{"id":"ITEM-2","itemData":{"DOI":"10.1016/j.foreco.2016.01.027","ISSN":"03781127","abstract":"Fire exclusion in the United States over the last century has had major impacts on forest ecosystems and landscapes. Out of a desire to reverse or mitigate the impacts of fire exclusion, some managers conduct prescribed fires meant to mimic the historic ecological role of fire and restore ecosystem properties. In the Southern Appalachians, fire exclusion in pine- and oak-dominated xeric ridge forests has allowed fire-sensitive hardwood species to establish, filling in the canopy and creating shady, moist conditions that are unfavorable for reproduction of fire-dependent pines and oaks. Managers of natural areas use prescribed fire to restore pine and oak dominance, promote pine and oak regeneration, and reduce stand densities. Here, we use multivariate analysis of monitoring data collected before and after 21 fires over 16. years in fire-suppressed xeric pine-oak forests in the Great Smoky Mountains National Park to assess how community composition and structure change after prescribed fire, to what degree changes after fire persist over time, and how the impacts of prescribed fire vary with fire severity and site environment. Fire consistently reduces stand density and shifts plots towards lower shrub cover and higher herbaceous cover. On the other hand, compositional shifts, i.e. changes in relative abundances of species, were highly variable in both magnitude and direction. Fire severity, measured as total fuel reduction and litter and duff reduction, was important for predicting the magnitude of change after fire. The magnitude of fire effects also varied with elevation, likely reflecting variation in local moisture conditions. Our results indicate that while fires do reduce stand density, they have not yet been successful in consistently restoring pine and oak dominance in the canopy. Restoring pine- and oak-dominance in xeric ridge forests in the Southern Appalachians will thus require extended management focus with flexible, adaptive, long-term planning and continued monitoring and research.","author":[{"dropping-particle":"","family":"Schwartz","given":"Naomi B.","non-dropping-particle":"","parse-names":false,"suffix":""},{"dropping-particle":"","family":"Urban","given":"Dean L.","non-dropping-particle":"","parse-names":false,"suffix":""},{"dropping-particle":"","family":"White","given":"Peter S.","non-dropping-particle":"","parse-names":false,"suffix":""},{"dropping-particle":"","family":"Moody","given":"Aaron","non-dropping-particle":"","parse-names":false,"suffix":""},{"dropping-particle":"","family":"Klein","given":"Robert N.","non-dropping-particle":"","parse-names":false,"suffix":""}],"container-title":"Forest Ecology and Management","id":"ITEM-2","issued":{"date-parts":[["2016","4"]]},"page":"1-11","publisher":"Elsevier B.V.","title":"Vegetation dynamics vary across topographic and fire severity gradients following prescribed burning in Great Smoky Mountains National Park","type":"article-journal","volume":"365"},"uris":["http://www.mendeley.com/documents/?uuid=4c2a975d-7ccb-4e5f-af9c-faf1f905306a"]}],"mendeley":{"formattedCitation":"(Nowacki and Abrams 2008; Schwartz &lt;i&gt;et al.&lt;/i&gt; 2016)","plainTextFormattedCitation":"(Nowacki and Abrams 2008; Schwartz et al. 2016)","previouslyFormattedCitation":"(Nowacki and Abrams 2008; Schwartz &lt;i&gt;et al.&lt;/i&gt; 2016)"},"properties":{"noteIndex":0},"schema":"https://github.com/citation-style-language/schema/raw/master/csl-citation.json"}</w:instrText>
      </w:r>
      <w:ins w:id="99" w:author="Risa" w:date="2021-06-24T18:37:00Z">
        <w:r w:rsidRPr="006D57B1">
          <w:rPr>
            <w:sz w:val="22"/>
            <w:szCs w:val="22"/>
            <w:rPrChange w:id="100" w:author="Risa" w:date="2021-06-24T18:40:00Z">
              <w:rPr>
                <w:sz w:val="22"/>
                <w:szCs w:val="22"/>
              </w:rPr>
            </w:rPrChange>
          </w:rPr>
          <w:fldChar w:fldCharType="separate"/>
        </w:r>
      </w:ins>
      <w:r w:rsidR="00163863" w:rsidRPr="00163863">
        <w:rPr>
          <w:noProof/>
          <w:sz w:val="22"/>
          <w:szCs w:val="22"/>
        </w:rPr>
        <w:t xml:space="preserve">(Nowacki and Abrams 2008; Schwartz </w:t>
      </w:r>
      <w:r w:rsidR="00163863" w:rsidRPr="00163863">
        <w:rPr>
          <w:i/>
          <w:noProof/>
          <w:sz w:val="22"/>
          <w:szCs w:val="22"/>
        </w:rPr>
        <w:t>et al.</w:t>
      </w:r>
      <w:r w:rsidR="00163863" w:rsidRPr="00163863">
        <w:rPr>
          <w:noProof/>
          <w:sz w:val="22"/>
          <w:szCs w:val="22"/>
        </w:rPr>
        <w:t xml:space="preserve"> 2016)</w:t>
      </w:r>
      <w:ins w:id="101" w:author="Risa" w:date="2021-06-24T18:37:00Z">
        <w:r w:rsidRPr="006D57B1">
          <w:rPr>
            <w:sz w:val="22"/>
            <w:szCs w:val="22"/>
          </w:rPr>
          <w:fldChar w:fldCharType="end"/>
        </w:r>
        <w:r w:rsidRPr="009709DC">
          <w:rPr>
            <w:sz w:val="22"/>
            <w:szCs w:val="22"/>
          </w:rPr>
          <w:t>.</w:t>
        </w:r>
        <w:r w:rsidRPr="006D57B1">
          <w:rPr>
            <w:sz w:val="22"/>
            <w:szCs w:val="22"/>
          </w:rPr>
          <w:t xml:space="preserve"> A key question which arises is, in the absence of fire, what conditions favor the persistence of pitch pine communities?</w:t>
        </w:r>
      </w:ins>
    </w:p>
    <w:p w14:paraId="6C943B3A" w14:textId="77777777" w:rsidR="00F1699A" w:rsidRPr="006D57B1" w:rsidRDefault="00F1699A" w:rsidP="006D57B1">
      <w:pPr>
        <w:spacing w:line="360" w:lineRule="auto"/>
        <w:rPr>
          <w:ins w:id="102" w:author="Risa" w:date="2021-06-24T18:37:00Z"/>
          <w:sz w:val="22"/>
          <w:szCs w:val="22"/>
        </w:rPr>
      </w:pPr>
    </w:p>
    <w:p w14:paraId="0DB1018E" w14:textId="22A15584" w:rsidR="00F1699A" w:rsidRPr="0011330A" w:rsidRDefault="00F1699A" w:rsidP="006D57B1">
      <w:pPr>
        <w:spacing w:line="360" w:lineRule="auto"/>
        <w:rPr>
          <w:ins w:id="103" w:author="Risa" w:date="2021-06-24T18:37:00Z"/>
          <w:sz w:val="22"/>
          <w:szCs w:val="22"/>
        </w:rPr>
      </w:pPr>
      <w:ins w:id="104" w:author="Risa" w:date="2021-06-24T18:37:00Z">
        <w:r w:rsidRPr="006D57B1">
          <w:rPr>
            <w:sz w:val="22"/>
            <w:szCs w:val="22"/>
          </w:rPr>
          <w:t>Elevation and topography have been shown to be important factors in the</w:t>
        </w:r>
        <w:r w:rsidRPr="00C96924">
          <w:rPr>
            <w:sz w:val="22"/>
            <w:szCs w:val="22"/>
          </w:rPr>
          <w:t xml:space="preserve"> dominance of pitch pine barrens due to their influence on the</w:t>
        </w:r>
        <w:r w:rsidRPr="00F70722">
          <w:rPr>
            <w:sz w:val="22"/>
            <w:szCs w:val="22"/>
          </w:rPr>
          <w:t xml:space="preserve"> severity and extent of wildfires. Pitch pines favor dry, </w:t>
        </w:r>
        <w:r w:rsidRPr="002F4867">
          <w:rPr>
            <w:sz w:val="22"/>
            <w:szCs w:val="22"/>
          </w:rPr>
          <w:t xml:space="preserve">infertile soils with open forest </w:t>
        </w:r>
        <w:r w:rsidRPr="00A03C77">
          <w:rPr>
            <w:sz w:val="22"/>
            <w:szCs w:val="22"/>
          </w:rPr>
          <w:t xml:space="preserve">canopies </w:t>
        </w:r>
        <w:r w:rsidRPr="006D57B1">
          <w:rPr>
            <w:sz w:val="22"/>
            <w:szCs w:val="22"/>
          </w:rPr>
          <w:fldChar w:fldCharType="begin" w:fldLock="1"/>
        </w:r>
      </w:ins>
      <w:r w:rsidR="00E567C1">
        <w:rPr>
          <w:sz w:val="22"/>
          <w:szCs w:val="22"/>
        </w:rPr>
        <w:instrText>ADDIN CSL_CITATION {"citationItems":[{"id":"ITEM-1","itemData":{"author":[{"dropping-particle":"","family":"Hanson","given":"Alison A.","non-dropping-particle":"","parse-names":false,"suffix":""}],"container-title":"Journal of Chemical Information and Modeling","id":"ITEM-1","issued":{"date-parts":[["2017"]]},"title":"Distribution Patterns in Appalachian Table Mountain Pine and Pitch Pine Stands","type":"thesis"},"uris":["http://www.mendeley.com/documents/?uuid=ad663b18-d70a-454b-95c6-e7fe88ceb8ce"]},{"id":"ITEM-2","itemData":{"DOI":"10.1641/B580207","ISSN":"1525-3244","abstract":"A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D.","non-dropping-particle":"","parse-names":false,"suffix":""}],"container-title":"BioScience","id":"ITEM-2","issue":"2","issued":{"date-parts":[["2008","2","1"]]},"page":"123-138","title":"The Demise of Fire and “Mesophication” of Forests in the Eastern United States","type":"article-journal","volume":"58"},"uris":["http://www.mendeley.com/documents/?uuid=4ff4119e-1eba-4497-bde7-1fede0d32836"]}],"mendeley":{"formattedCitation":"(Nowacki and Abrams 2008; Hanson 2017)","plainTextFormattedCitation":"(Nowacki and Abrams 2008; Hanson 2017)","previouslyFormattedCitation":"(Nowacki and Abrams 2008; Hanson 2017)"},"properties":{"noteIndex":0},"schema":"https://github.com/citation-style-language/schema/raw/master/csl-citation.json"}</w:instrText>
      </w:r>
      <w:ins w:id="105" w:author="Risa" w:date="2021-06-24T18:37:00Z">
        <w:r w:rsidRPr="006D57B1">
          <w:rPr>
            <w:sz w:val="22"/>
            <w:szCs w:val="22"/>
            <w:rPrChange w:id="106" w:author="Risa" w:date="2021-06-24T18:40:00Z">
              <w:rPr>
                <w:sz w:val="22"/>
                <w:szCs w:val="22"/>
              </w:rPr>
            </w:rPrChange>
          </w:rPr>
          <w:fldChar w:fldCharType="separate"/>
        </w:r>
      </w:ins>
      <w:r w:rsidR="00163863" w:rsidRPr="00163863">
        <w:rPr>
          <w:noProof/>
          <w:sz w:val="22"/>
          <w:szCs w:val="22"/>
        </w:rPr>
        <w:t>(Nowacki and Abrams 2008; Hanson 2017)</w:t>
      </w:r>
      <w:ins w:id="107" w:author="Risa" w:date="2021-06-24T18:37:00Z">
        <w:r w:rsidRPr="006D57B1">
          <w:rPr>
            <w:sz w:val="22"/>
            <w:szCs w:val="22"/>
          </w:rPr>
          <w:fldChar w:fldCharType="end"/>
        </w:r>
        <w:r w:rsidRPr="009709DC">
          <w:rPr>
            <w:sz w:val="22"/>
            <w:szCs w:val="22"/>
          </w:rPr>
          <w:t xml:space="preserve">. </w:t>
        </w:r>
        <w:r w:rsidRPr="006D57B1">
          <w:rPr>
            <w:sz w:val="22"/>
            <w:szCs w:val="22"/>
          </w:rPr>
          <w:t>Although pines vary in the aspect (or a position facing a particular direction) they occupy, areas with medium to high slopes often</w:t>
        </w:r>
        <w:r w:rsidRPr="00C96924">
          <w:rPr>
            <w:sz w:val="22"/>
            <w:szCs w:val="22"/>
          </w:rPr>
          <w:t xml:space="preserve"> support pine communities due to good soil drainage </w:t>
        </w:r>
        <w:r w:rsidRPr="006D57B1">
          <w:rPr>
            <w:sz w:val="22"/>
            <w:szCs w:val="22"/>
          </w:rPr>
          <w:fldChar w:fldCharType="begin" w:fldLock="1"/>
        </w:r>
      </w:ins>
      <w:r w:rsidR="00E567C1">
        <w:rPr>
          <w:sz w:val="22"/>
          <w:szCs w:val="22"/>
        </w:rPr>
        <w:instrText>ADDIN CSL_CITATION {"citationItems":[{"id":"ITEM-1","itemData":{"author":[{"dropping-particle":"","family":"Hanson","given":"Alison A.","non-dropping-particle":"","parse-names":false,"suffix":""}],"container-title":"Journal of Chemical Information and Modeling","id":"ITEM-1","issued":{"date-parts":[["2017"]]},"title":"Distribution Patterns in Appalachian Table Mountain Pine and Pitch Pine Stands","type":"thesis"},"uris":["http://www.mendeley.com/documents/?uuid=ad663b18-d70a-454b-95c6-e7fe88ceb8ce"]},{"id":"ITEM-2","itemData":{"author":[{"dropping-particle":"","family":"Howard","given":"Lauren F","non-dropping-particle":"","parse-names":false,"suffix":""},{"dropping-particle":"","family":"Stelacio","given":"Maria A","non-dropping-particle":"","parse-names":false,"suffix":""}],"container-title":"Bulletin of the New Jersey Academy of Science","id":"ITEM-2","issue":"2","issued":{"date-parts":[["2011"]]},"page":"19-22","title":"Fire and the Development of High-Elevation Pitch Pine Communities in Northeastern West Virginia","type":"article-journal","volume":"56"},"uris":["http://www.mendeley.com/documents/?uuid=ccd105f0-db1c-49ff-8cf8-d837d90b5002"]}],"mendeley":{"formattedCitation":"(Howard and Stelacio 2011; Hanson 2017)","plainTextFormattedCitation":"(Howard and Stelacio 2011; Hanson 2017)","previouslyFormattedCitation":"(Howard and Stelacio 2011; Hanson 2017)"},"properties":{"noteIndex":0},"schema":"https://github.com/citation-style-language/schema/raw/master/csl-citation.json"}</w:instrText>
      </w:r>
      <w:ins w:id="108" w:author="Risa" w:date="2021-06-24T18:37:00Z">
        <w:r w:rsidRPr="006D57B1">
          <w:rPr>
            <w:sz w:val="22"/>
            <w:szCs w:val="22"/>
            <w:rPrChange w:id="109" w:author="Risa" w:date="2021-06-24T18:40:00Z">
              <w:rPr>
                <w:sz w:val="22"/>
                <w:szCs w:val="22"/>
              </w:rPr>
            </w:rPrChange>
          </w:rPr>
          <w:fldChar w:fldCharType="separate"/>
        </w:r>
      </w:ins>
      <w:r w:rsidR="00163863" w:rsidRPr="00163863">
        <w:rPr>
          <w:noProof/>
          <w:sz w:val="22"/>
          <w:szCs w:val="22"/>
        </w:rPr>
        <w:t>(Howard and Stelacio 2011; Hanson 2017)</w:t>
      </w:r>
      <w:ins w:id="110" w:author="Risa" w:date="2021-06-24T18:37:00Z">
        <w:r w:rsidRPr="006D57B1">
          <w:rPr>
            <w:sz w:val="22"/>
            <w:szCs w:val="22"/>
          </w:rPr>
          <w:fldChar w:fldCharType="end"/>
        </w:r>
        <w:r w:rsidRPr="009709DC">
          <w:rPr>
            <w:sz w:val="22"/>
            <w:szCs w:val="22"/>
          </w:rPr>
          <w:t xml:space="preserve">. </w:t>
        </w:r>
        <w:r w:rsidRPr="006D57B1">
          <w:rPr>
            <w:sz w:val="22"/>
            <w:szCs w:val="22"/>
          </w:rPr>
          <w:t xml:space="preserve">Because of the strong positive relationship between elevation and precipitation, low elevation sites tend to have better established and more resilient pitch pine communities </w:t>
        </w:r>
        <w:r w:rsidRPr="006D57B1">
          <w:rPr>
            <w:sz w:val="22"/>
            <w:szCs w:val="22"/>
          </w:rPr>
          <w:fldChar w:fldCharType="begin" w:fldLock="1"/>
        </w:r>
      </w:ins>
      <w:r w:rsidR="00E567C1">
        <w:rPr>
          <w:sz w:val="22"/>
          <w:szCs w:val="22"/>
        </w:rPr>
        <w: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States","type":"article-journal","volume":"58"},"uris":["http://www.mendeley.com/documents/?uuid=4ff4119e-1eba-4497-bde7-1fede0d32836"]}],"mendeley":{"formattedCitation":"(Nowacki and Abrams 2008)","plainTextFormattedCitation":"(Nowacki and Abrams 2008)","previouslyFormattedCitation":"(Nowacki and Abrams 2008)"},"properties":{"noteIndex":0},"schema":"https://github.com/citation-style-language/schema/raw/master/csl-citation.json"}</w:instrText>
      </w:r>
      <w:ins w:id="111" w:author="Risa" w:date="2021-06-24T18:37:00Z">
        <w:r w:rsidRPr="006D57B1">
          <w:rPr>
            <w:sz w:val="22"/>
            <w:szCs w:val="22"/>
            <w:rPrChange w:id="112" w:author="Risa" w:date="2021-06-24T18:40:00Z">
              <w:rPr>
                <w:sz w:val="22"/>
                <w:szCs w:val="22"/>
              </w:rPr>
            </w:rPrChange>
          </w:rPr>
          <w:fldChar w:fldCharType="separate"/>
        </w:r>
      </w:ins>
      <w:r w:rsidR="00163863" w:rsidRPr="00163863">
        <w:rPr>
          <w:noProof/>
          <w:sz w:val="22"/>
          <w:szCs w:val="22"/>
        </w:rPr>
        <w:t>(Nowacki and Abrams 2008)</w:t>
      </w:r>
      <w:ins w:id="113" w:author="Risa" w:date="2021-06-24T18:37:00Z">
        <w:r w:rsidRPr="006D57B1">
          <w:rPr>
            <w:sz w:val="22"/>
            <w:szCs w:val="22"/>
          </w:rPr>
          <w:fldChar w:fldCharType="end"/>
        </w:r>
        <w:r w:rsidRPr="009709DC">
          <w:rPr>
            <w:sz w:val="22"/>
            <w:szCs w:val="22"/>
          </w:rPr>
          <w:t xml:space="preserve">, </w:t>
        </w:r>
        <w:r w:rsidRPr="006D57B1">
          <w:rPr>
            <w:sz w:val="22"/>
            <w:szCs w:val="22"/>
          </w:rPr>
          <w:t xml:space="preserve">and persist even in the absence of fire. At higher elevations where moisture is higher, lack of fire removes the competitive advantage pitch pines have in outlasting nutrient- and moisture-demanding, late-successional species, which thrive in the high moisture and dense canopy conditions created when left undisturbed </w:t>
        </w:r>
        <w:r w:rsidRPr="006D57B1">
          <w:rPr>
            <w:sz w:val="22"/>
            <w:szCs w:val="22"/>
          </w:rPr>
          <w:fldChar w:fldCharType="begin" w:fldLock="1"/>
        </w:r>
      </w:ins>
      <w:r w:rsidR="00E567C1">
        <w:rPr>
          <w:sz w:val="22"/>
          <w:szCs w:val="22"/>
        </w:rPr>
        <w: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States","type":"article-journal","volume":"58"},"uris":["http://www.mendeley.com/documents/?uuid=4ff4119e-1eba-4497-bde7-1fede0d32836"]},{"id":"ITEM-2","itemData":{"DOI":"10.1016/j.foreco.2016.01.027","ISSN":"03781127","abstract":"Fire exclusion in the United States over the last century has had major impacts on forest ecosystems and landscapes. Out of a desire to reverse or mitigate the impacts of fire exclusion, some managers conduct prescribed fires meant to mimic the historic ecological role of fire and restore ecosystem properties. In the Southern Appalachians, fire exclusion in pine- and oak-dominated xeric ridge forests has allowed fire-sensitive hardwood species to establish, filling in the canopy and creating shady, moist conditions that are unfavorable for reproduction of fire-dependent pines and oaks. Managers of natural areas use prescribed fire to restore pine and oak dominance, promote pine and oak regeneration, and reduce stand densities. Here, we use multivariate analysis of monitoring data collected before and after 21 fires over 16. years in fire-suppressed xeric pine-oak forests in the Great Smoky Mountains National Park to assess how community composition and structure change after prescribed fire, to what degree changes after fire persist over time, and how the impacts of prescribed fire vary with fire severity and site environment. Fire consistently reduces stand density and shifts plots towards lower shrub cover and higher herbaceous cover. On the other hand, compositional shifts, i.e. changes in relative abundances of species, were highly variable in both magnitude and direction. Fire severity, measured as total fuel reduction and litter and duff reduction, was important for predicting the magnitude of change after fire. The magnitude of fire effects also varied with elevation, likely reflecting variation in local moisture conditions. Our results indicate that while fires do reduce stand density, they have not yet been successful in consistently restoring pine and oak dominance in the canopy. Restoring pine- and oak-dominance in xeric ridge forests in the Southern Appalachians will thus require extended management focus with flexible, adaptive, long-term planning and continued monitoring and research.","author":[{"dropping-particle":"","family":"Schwartz","given":"Naomi B.","non-dropping-particle":"","parse-names":false,"suffix":""},{"dropping-particle":"","family":"Urban","given":"Dean L.","non-dropping-particle":"","parse-names":false,"suffix":""},{"dropping-particle":"","family":"White","given":"Peter S.","non-dropping-particle":"","parse-names":false,"suffix":""},{"dropping-particle":"","family":"Moody","given":"Aaron","non-dropping-particle":"","parse-names":false,"suffix":""},{"dropping-particle":"","family":"Klein","given":"Robert N.","non-dropping-particle":"","parse-names":false,"suffix":""}],"container-title":"Forest Ecology and Management","id":"ITEM-2","issued":{"date-parts":[["2016","4"]]},"page":"1-11","publisher":"Elsevier B.V.","title":"Vegetation dynamics vary across topographic and fire severity gradients following prescribed burning in Great Smoky Mountains National Park","type":"article-journal","volume":"365"},"uris":["http://www.mendeley.com/documents/?uuid=4c2a975d-7ccb-4e5f-af9c-faf1f905306a"]}],"mendeley":{"formattedCitation":"(Nowacki and Abrams 2008; Schwartz &lt;i&gt;et al.&lt;/i&gt; 2016)","plainTextFormattedCitation":"(Nowacki and Abrams 2008; Schwartz et al. 2016)","previouslyFormattedCitation":"(Nowacki and Abrams 2008; Schwartz &lt;i&gt;et al.&lt;/i&gt; 2016)"},"properties":{"noteIndex":0},"schema":"https://github.com/citation-style-language/schema/raw/master/csl-citation.json"}</w:instrText>
      </w:r>
      <w:ins w:id="114" w:author="Risa" w:date="2021-06-24T18:37:00Z">
        <w:r w:rsidRPr="006D57B1">
          <w:rPr>
            <w:sz w:val="22"/>
            <w:szCs w:val="22"/>
            <w:rPrChange w:id="115" w:author="Risa" w:date="2021-06-24T18:40:00Z">
              <w:rPr>
                <w:sz w:val="22"/>
                <w:szCs w:val="22"/>
              </w:rPr>
            </w:rPrChange>
          </w:rPr>
          <w:fldChar w:fldCharType="separate"/>
        </w:r>
      </w:ins>
      <w:r w:rsidR="00163863" w:rsidRPr="00163863">
        <w:rPr>
          <w:noProof/>
          <w:sz w:val="22"/>
          <w:szCs w:val="22"/>
        </w:rPr>
        <w:t xml:space="preserve">(Nowacki and Abrams 2008; Schwartz </w:t>
      </w:r>
      <w:r w:rsidR="00163863" w:rsidRPr="00163863">
        <w:rPr>
          <w:i/>
          <w:noProof/>
          <w:sz w:val="22"/>
          <w:szCs w:val="22"/>
        </w:rPr>
        <w:t>et al.</w:t>
      </w:r>
      <w:r w:rsidR="00163863" w:rsidRPr="00163863">
        <w:rPr>
          <w:noProof/>
          <w:sz w:val="22"/>
          <w:szCs w:val="22"/>
        </w:rPr>
        <w:t xml:space="preserve"> 2016)</w:t>
      </w:r>
      <w:ins w:id="116" w:author="Risa" w:date="2021-06-24T18:37:00Z">
        <w:r w:rsidRPr="006D57B1">
          <w:rPr>
            <w:sz w:val="22"/>
            <w:szCs w:val="22"/>
          </w:rPr>
          <w:fldChar w:fldCharType="end"/>
        </w:r>
        <w:r w:rsidRPr="009709DC">
          <w:rPr>
            <w:sz w:val="22"/>
            <w:szCs w:val="22"/>
          </w:rPr>
          <w:t>.</w:t>
        </w:r>
        <w:r w:rsidRPr="006D57B1">
          <w:rPr>
            <w:sz w:val="22"/>
            <w:szCs w:val="22"/>
          </w:rPr>
          <w:t xml:space="preserve"> Elevational gradients have also been shown to have a strong impact on photosynthesis, with photosynthesis, stomatal conductance, and leaf N increasing with elevation </w:t>
        </w:r>
        <w:r w:rsidRPr="006D57B1">
          <w:rPr>
            <w:sz w:val="22"/>
            <w:szCs w:val="22"/>
          </w:rPr>
          <w:fldChar w:fldCharType="begin" w:fldLock="1"/>
        </w:r>
      </w:ins>
      <w:r w:rsidR="00E567C1">
        <w:rPr>
          <w:sz w:val="22"/>
          <w:szCs w:val="22"/>
        </w:rPr>
        <w:instrText>ADDIN CSL_CITATION {"citationItems":[{"id":"ITEM-1","itemData":{"author":[{"dropping-particle":"","family":"Körner","given":"Ch.","non-dropping-particle":"","parse-names":false,"suffix":""},{"dropping-particle":"","family":"Bannister","given":"P.","non-dropping-particle":"","parse-names":false,"suffix":""},{"dropping-particle":"","family":"Mark","given":"A.F.","non-dropping-particle":"","parse-names":false,"suffix":""}],"container-title":"Oecologia","id":"ITEM-1","issued":{"date-parts":[["1986"]]},"page":"577-588","title":"Altitudinal variation in stomatal conductance, nitrogen content and leaf anatomy in different plant life forms in New Zealand","type":"article-journal","volume":"69"},"uris":["http://www.mendeley.com/documents/?uuid=6ca10325-d809-4443-bc0c-eb769fe32385"]},{"id":"ITEM-2","itemData":{"DOI":"10.2307/2389420","ISSN":"02698463","abstract":"Net CO2 assimilation (A) was analysed in situ in 12 pairs of altitudinally separated, herbaceous plant species in the Austrian Alps at 600 and 2600 m. Both groups of species show a similar average response to light, saturating at quantum flux densities (400-700 mm) (QFD) of more than 1200 μ mol m-2 s-1. Temperature optimum of QFD-saturated A differs little (3K) and corresponds to the median of air temperature at leaf level for hours with rate-saturating light conditions and not to mean air temperature which differs by 10K. Species with an exclusive high altitude distribution show steeper initial slopes and higher levels of saturation of the response of A to internal partial pressure of CO2 (CPI) than low elevation species. Mean A at local ambient partial pressure (CPA) does not differ between sites (c. 18 μ mol m-2 s-1), despite the 21% decrease in atmospheric pressure. Plants at high altitude operate at mean CPI of 177 μ bar as compared to 250 μ bar at low altitude. The higher ECU (efficiency of carbon dioxide uptake [linear slope of A/CPI curve]) as well as the steeper CO2 gradient between mesophyll and ambient air of alpine plants are explained by (1) greater leaf and palisade layer thickness and (2) greater nitrogen (protein) content per unit leaf area. We hypothesize that alpine plants profit more from enhanced CO2 levels than lowland plants (Fig 7). CR - Copyright © 1987 British Ecological Society","author":[{"dropping-particle":"","family":"Körner","given":"Ch.","non-dropping-particle":"","parse-names":false,"suffix":""},{"dropping-particle":"","family":"Diemer","given":"M.","non-dropping-particle":"","parse-names":false,"suffix":""}],"container-title":"Functional Ecology","id":"ITEM-2","issue":"3","issued":{"date-parts":[["1987"]]},"page":"179","title":"In situ Photosynthetic Responses to Light, Temperature and Carbon Dioxide in Herbaceous Plants from Low and High Altitude","type":"article-journal","volume":"1"},"uris":["http://www.mendeley.com/documents/?uuid=ff8b10fc-6fb5-4b3c-8e34-f977e4f905ac"]},{"id":"ITEM-3","itemData":{"DOI":"10.2307/2389682","ISSN":"02698463","abstract":"Field measurements were made of altitudinal variation in photosynthesis and stomatal conductance in Vaccinium myrtillus L. and Nardus stricta L., between 200 and 1100m in central Scotland during July 1986 and June 1987. Under saturating irradiance and similar vapour pressure deficits (0.9-1.2 kPa) both species showed either constant or increasing rates of photosynthesis and increasing stomatal conductance and leaf nitrogen per unit leaf area with altitude. Leaf δ13C values for both Nardus and Vaccinium increased (though not significantly) with altitude in 1986 but decreased in 1987. It is suggested that the change in slope between years is related to marked differences in annual climate. The short-term measurements of gas exchange were better predictors of δ13C in 1986 than in 1987.","author":[{"dropping-particle":"","family":"Friend","given":"A. D.","non-dropping-particle":"","parse-names":false,"suffix":""},{"dropping-particle":"","family":"Woodward","given":"F. I.","non-dropping-particle":"","parse-names":false,"suffix":""},{"dropping-particle":"","family":"Switsur","given":"V. R.","non-dropping-particle":"","parse-names":false,"suffix":""}],"container-title":"Functional Ecology","id":"ITEM-3","issue":"1","issued":{"date-parts":[["1989"]]},"page":"117","title":"Field Measurements of Photosynthesis, Stomatal Conductance, Leaf Nitrogen and δ 13 C Along Altitudinal Gradients in Scotland","type":"article-journal","volume":"3"},"uris":["http://www.mendeley.com/documents/?uuid=a13cb58a-4d63-4811-89f4-cd6ad33fe477"]},{"id":"ITEM-4","itemData":{"DOI":"10.1051/forest/2009027","ISSN":"1286-4560","abstract":"Because all microclimatic variables change with elevation, it is difficult to compare plant performance and especially photosynthetic capacity at different elevations. Indeed, most previous studies investigated photosynthetic capacity of low- and high-elevation plants using constant temperature, humidity and light but varying CO2 partial pressures Pco2. • Using gas exchange measurements, we compared here maximum assimilation rates A max at ambient and constant-low-elevation Pco2 for two temperate tree species along an altitudinal gradient (100 to 1600 m) in the Pyrénées mountains. • Significant differences in were observed between the CO2 partial pressure treatments for elevations above 600 m, the between-treatment differences increasing with elevation up to 4 μmol m-2 s-1. We found an increase in Amax with increasing elevation at constant-low-elevation Pco2 but not at ambient Pco2 for both species. Given a 10% change in Pco2, a proportionally higher shift in maximum assimilation rate was found for both species. • Our results showed that high elevation populations had higher photosynthetic capacity and therefore demonstrated that trees coped with extreme environmental conditions by a combination of adaptation (genetic evolution) and of acclimation. Our study also highlighted the importance of using constant CO2 partial pressure to assess plant adaptation at different elevations. © 2009 INRA EDP Sciences.","author":[{"dropping-particle":"","family":"Bresson","given":"Caroline C.","non-dropping-particle":"","parse-names":false,"suffix":""},{"dropping-particle":"","family":"Kowalski","given":"Andrew S.","non-dropping-particle":"","parse-names":false,"suffix":""},{"dropping-particle":"","family":"Kremer","given":"Antoine","non-dropping-particle":"","parse-names":false,"suffix":""},{"dropping-particle":"","family":"Delzon","given":"Sylvain","non-dropping-particle":"","parse-names":false,"suffix":""}],"container-title":"Annals of Forest Science","id":"ITEM-4","issue":"5","issued":{"date-parts":[["2009","1"]]},"page":"505-505","title":"Evidence of altitudinal increase in photosynthetic capacity: gas exchange measurements at ambient and constant CO2 partial pressures","type":"article-journal","volume":"66"},"uris":["http://www.mendeley.com/documents/?uuid=6df8e044-0d39-4c44-bd8b-70e91e22fbf3"]}],"mendeley":{"formattedCitation":"(Körner &lt;i&gt;et al.&lt;/i&gt; 1986; Körner and Diemer 1987; Friend &lt;i&gt;et al.&lt;/i&gt; 1989; Bresson &lt;i&gt;et al.&lt;/i&gt; 2009)","plainTextFormattedCitation":"(Körner et al. 1986; Körner and Diemer 1987; Friend et al. 1989; Bresson et al. 2009)","previouslyFormattedCitation":"(Körner &lt;i&gt;et al.&lt;/i&gt; 1986; Körner and Diemer 1987; Friend &lt;i&gt;et al.&lt;/i&gt; 1989; Bresson &lt;i&gt;et al.&lt;/i&gt; 2009)"},"properties":{"noteIndex":0},"schema":"https://github.com/citation-style-language/schema/raw/master/csl-citation.json"}</w:instrText>
      </w:r>
      <w:ins w:id="117" w:author="Risa" w:date="2021-06-24T18:37:00Z">
        <w:r w:rsidRPr="006D57B1">
          <w:rPr>
            <w:sz w:val="22"/>
            <w:szCs w:val="22"/>
            <w:rPrChange w:id="118" w:author="Risa" w:date="2021-06-24T18:40:00Z">
              <w:rPr>
                <w:sz w:val="22"/>
                <w:szCs w:val="22"/>
              </w:rPr>
            </w:rPrChange>
          </w:rPr>
          <w:fldChar w:fldCharType="separate"/>
        </w:r>
      </w:ins>
      <w:r w:rsidR="00163863" w:rsidRPr="00163863">
        <w:rPr>
          <w:noProof/>
          <w:sz w:val="22"/>
          <w:szCs w:val="22"/>
        </w:rPr>
        <w:t xml:space="preserve">(Körner </w:t>
      </w:r>
      <w:r w:rsidR="00163863" w:rsidRPr="00163863">
        <w:rPr>
          <w:i/>
          <w:noProof/>
          <w:sz w:val="22"/>
          <w:szCs w:val="22"/>
        </w:rPr>
        <w:t>et al.</w:t>
      </w:r>
      <w:r w:rsidR="00163863" w:rsidRPr="00163863">
        <w:rPr>
          <w:noProof/>
          <w:sz w:val="22"/>
          <w:szCs w:val="22"/>
        </w:rPr>
        <w:t xml:space="preserve"> 1986; Körner and Diemer 1987; Friend </w:t>
      </w:r>
      <w:r w:rsidR="00163863" w:rsidRPr="00163863">
        <w:rPr>
          <w:i/>
          <w:noProof/>
          <w:sz w:val="22"/>
          <w:szCs w:val="22"/>
        </w:rPr>
        <w:t>et al.</w:t>
      </w:r>
      <w:r w:rsidR="00163863" w:rsidRPr="00163863">
        <w:rPr>
          <w:noProof/>
          <w:sz w:val="22"/>
          <w:szCs w:val="22"/>
        </w:rPr>
        <w:t xml:space="preserve"> 1989; Bresson </w:t>
      </w:r>
      <w:r w:rsidR="00163863" w:rsidRPr="00163863">
        <w:rPr>
          <w:i/>
          <w:noProof/>
          <w:sz w:val="22"/>
          <w:szCs w:val="22"/>
        </w:rPr>
        <w:t>et al.</w:t>
      </w:r>
      <w:r w:rsidR="00163863" w:rsidRPr="00163863">
        <w:rPr>
          <w:noProof/>
          <w:sz w:val="22"/>
          <w:szCs w:val="22"/>
        </w:rPr>
        <w:t xml:space="preserve"> 2009)</w:t>
      </w:r>
      <w:ins w:id="119" w:author="Risa" w:date="2021-06-24T18:37:00Z">
        <w:r w:rsidRPr="006D57B1">
          <w:rPr>
            <w:sz w:val="22"/>
            <w:szCs w:val="22"/>
          </w:rPr>
          <w:fldChar w:fldCharType="end"/>
        </w:r>
        <w:r w:rsidRPr="009709DC">
          <w:rPr>
            <w:sz w:val="22"/>
            <w:szCs w:val="22"/>
          </w:rPr>
          <w:t xml:space="preserve">. In </w:t>
        </w:r>
        <w:r w:rsidRPr="009709DC">
          <w:rPr>
            <w:sz w:val="22"/>
            <w:szCs w:val="22"/>
          </w:rPr>
          <w:lastRenderedPageBreak/>
          <w:t>addition, C</w:t>
        </w:r>
        <w:r w:rsidRPr="009709DC">
          <w:rPr>
            <w:sz w:val="22"/>
            <w:szCs w:val="22"/>
            <w:vertAlign w:val="superscript"/>
          </w:rPr>
          <w:t>13</w:t>
        </w:r>
        <w:r w:rsidRPr="0011330A">
          <w:rPr>
            <w:sz w:val="22"/>
            <w:szCs w:val="22"/>
          </w:rPr>
          <w:t xml:space="preserve"> </w:t>
        </w:r>
        <w:r w:rsidRPr="006D57B1">
          <w:rPr>
            <w:sz w:val="22"/>
            <w:szCs w:val="22"/>
          </w:rPr>
          <w:t xml:space="preserve">isotope discrimination decreases with altitude and is associated with greater carboxylation efficiency at high altitudes </w:t>
        </w:r>
        <w:r w:rsidRPr="0011330A">
          <w:rPr>
            <w:sz w:val="22"/>
            <w:szCs w:val="22"/>
          </w:rPr>
          <w:fldChar w:fldCharType="begin" w:fldLock="1"/>
        </w:r>
      </w:ins>
      <w:r w:rsidR="00E567C1">
        <w:rPr>
          <w:sz w:val="22"/>
          <w:szCs w:val="22"/>
        </w:rPr>
        <w:instrText>ADDIN CSL_CITATION {"citationItems":[{"id":"ITEM-1","itemData":{"author":[{"dropping-particle":"","family":"Körner","given":"Ch.","non-dropping-particle":"","parse-names":false,"suffix":""},{"dropping-particle":"","family":"Farquhar","given":"G.D.","non-dropping-particle":"","parse-names":false,"suffix":""},{"dropping-particle":"","family":"Wong","given":"S.C.","non-dropping-particle":"","parse-names":false,"suffix":""}],"container-title":"Oecologia","id":"ITEM-1","issued":{"date-parts":[["1991"]]},"page":"30-40","title":"Carbon isotope discrimination by plants follows latitudinal and altitudinal trends","type":"article-journal","volume":"88"},"uris":["http://www.mendeley.com/documents/?uuid=15d543f7-e194-45a8-8ab9-63d4eb25b25a"]},{"id":"ITEM-2","itemData":{"DOI":"10.1007/s00442-009-1515-6","ISSN":"0029-8549","PMID":"19997748","abstract":"We tested three hypotheses related to the functioning of mountain plants, namely their reproductive effort, leaf surface structure and effectiveness of CO2 assimilation, using archive material from contrasting elevations. Analysis of elevational trends is at risk of suffering from two major biases: a phylogenetic bias (i. e. an elevational change in the abundance of taxonomic groups), and covariation of different environmental drivers (e. g. water, temperature, atmospheric pressure), which do not permit a mechanistic interpretation. We solved both problems in a subcontinental survey of elevational trends in key plant traits in the European Alps and the high Arctic (northern Sweden, Svalbard), using herbarium samples of 147 species belonging to the genera Carex, Saxifraga and Potentilla. We used both species and phylogenetically independent contrasts as data points. The analysis revealed enhanced reproductive efforts at higher elevation in insect-pollinated taxa (not in wind-pollinated taxa), no increase in leaf pubescence at high elevation (as is often assumed), and a strong correlation between 13C discrimination and elevation. Alpine taxa operate at a smaller mesophyll resistance to CO2 uptake relative to diffusive resistance (stomata). By comparison with congeneric low altitude polar taxa (low temperature, but high atmospheric pressure), the response could be attributed to the elevational decline in atmospheric pressure rather than temperature (a mean increase in δ13C by 1.4‰ km-1). The signal is consistent within and across genera and within species, suggesting rapid adjustment of leaf physiology to reduced partial pressure of CO2. These results offer answers to long-debated issues of plant responses to high elevation life conditions. © Springer-Verlag 2009.","author":[{"dropping-particle":"","family":"Zhu","given":"Yuan","non-dropping-particle":"","parse-names":false,"suffix":""},{"dropping-particle":"","family":"Siegwolf","given":"Rolf T. W.","non-dropping-particle":"","parse-names":false,"suffix":""},{"dropping-particle":"","family":"Durka","given":"Walter","non-dropping-particle":"","parse-names":false,"suffix":""},{"dropping-particle":"","family":"Körner","given":"Christian","non-dropping-particle":"","parse-names":false,"suffix":""}],"container-title":"Oecologia","id":"ITEM-2","issue":"4","issued":{"date-parts":[["2010","4","9"]]},"page":"853-863","title":"Phylogenetically balanced evidence for structural and carbon isotope responses in plants along elevational gradients","type":"article-journal","volume":"162"},"uris":["http://www.mendeley.com/documents/?uuid=aa23c098-9e36-42f1-8cf4-3ff169b8809f"]},{"id":"ITEM-3","itemData":{"DOI":"10.3389/fpls.2017.01070","ISSN":"1664-462X","abstract":"Previous studies have suggested foliar δ13C generally increases with altitude. However, some observations reported no changes or even decreased trends in foliar δ13C. We noted that all the studies in which δ13C increased with elevation were conducted in the human regions, whereas those investigations in which δ13C did not vary or decreased were conducted in areas with water stress. Thus, we proposed that the pattern of increasing δ13C with elevation is not a general one, and that δ13C may remain unchanged or decrease in plants grown in arid environments. To test the hypothesis, we sampled plants along altitude gradients on the shady and sunny slopes of Mount Tianshan characterized by arid and semiarid climates. The measurements of foliar δ13C showed no altitudinal trends for the plants grown on either of the slopes. Therefore, this study supported our hypothesis. In addition, the present study addressed the effect of atmospheric pressure on plant δ13C by accounting for the effects of temperature and precipitation on δ13C. This study found that the residual foliar δ13C increased with increasing altitude, suggesting that atmospheric pressure played a negative role in foliar δ13C.","author":[{"dropping-particle":"","family":"Chen","given":"Zixun","non-dropping-particle":"","parse-names":false,"suffix":""},{"dropping-particle":"","family":"Wang","given":"Guoan","non-dropping-particle":"","parse-names":false,"suffix":""},{"dropping-particle":"","family":"Jia","given":"Yufu","non-dropping-particle":"","parse-names":false,"suffix":""}],"container-title":"Frontiers in Plant Science","id":"ITEM-3","issue":"July","issued":{"date-parts":[["2017","7","4"]]},"page":"1-9","title":"Foliar δ13C Showed No Altitudinal Trend in an Arid Region and Atmospheric Pressure Exerted a Negative Effect on Plant δ13C","type":"article-journal","volume":"8"},"uris":["http://www.mendeley.com/documents/?uuid=c95ceb06-cc1c-4b48-abd3-153445645a16"]}],"mendeley":{"formattedCitation":"(Körner &lt;i&gt;et al.&lt;/i&gt; 1991; Zhu &lt;i&gt;et al.&lt;/i&gt; 2010; Chen &lt;i&gt;et al.&lt;/i&gt; 2017)","plainTextFormattedCitation":"(Körner et al. 1991; Zhu et al. 2010; Chen et al. 2017)","previouslyFormattedCitation":"(Körner &lt;i&gt;et al.&lt;/i&gt; 1991; Zhu &lt;i&gt;et al.&lt;/i&gt; 2010; Chen &lt;i&gt;et al.&lt;/i&gt; 2017)"},"properties":{"noteIndex":0},"schema":"https://github.com/citation-style-language/schema/raw/master/csl-citation.json"}</w:instrText>
      </w:r>
      <w:ins w:id="120" w:author="Risa" w:date="2021-06-24T18:37:00Z">
        <w:r w:rsidRPr="0011330A">
          <w:rPr>
            <w:sz w:val="22"/>
            <w:szCs w:val="22"/>
            <w:rPrChange w:id="121" w:author="Risa" w:date="2021-06-24T18:40:00Z">
              <w:rPr>
                <w:sz w:val="22"/>
                <w:szCs w:val="22"/>
              </w:rPr>
            </w:rPrChange>
          </w:rPr>
          <w:fldChar w:fldCharType="separate"/>
        </w:r>
      </w:ins>
      <w:r w:rsidR="00163863" w:rsidRPr="00163863">
        <w:rPr>
          <w:noProof/>
          <w:sz w:val="22"/>
          <w:szCs w:val="22"/>
        </w:rPr>
        <w:t xml:space="preserve">(Körner </w:t>
      </w:r>
      <w:r w:rsidR="00163863" w:rsidRPr="00163863">
        <w:rPr>
          <w:i/>
          <w:noProof/>
          <w:sz w:val="22"/>
          <w:szCs w:val="22"/>
        </w:rPr>
        <w:t>et al.</w:t>
      </w:r>
      <w:r w:rsidR="00163863" w:rsidRPr="00163863">
        <w:rPr>
          <w:noProof/>
          <w:sz w:val="22"/>
          <w:szCs w:val="22"/>
        </w:rPr>
        <w:t xml:space="preserve"> 1991; Zhu </w:t>
      </w:r>
      <w:r w:rsidR="00163863" w:rsidRPr="00163863">
        <w:rPr>
          <w:i/>
          <w:noProof/>
          <w:sz w:val="22"/>
          <w:szCs w:val="22"/>
        </w:rPr>
        <w:t>et al.</w:t>
      </w:r>
      <w:r w:rsidR="00163863" w:rsidRPr="00163863">
        <w:rPr>
          <w:noProof/>
          <w:sz w:val="22"/>
          <w:szCs w:val="22"/>
        </w:rPr>
        <w:t xml:space="preserve"> 2010; Chen </w:t>
      </w:r>
      <w:r w:rsidR="00163863" w:rsidRPr="00163863">
        <w:rPr>
          <w:i/>
          <w:noProof/>
          <w:sz w:val="22"/>
          <w:szCs w:val="22"/>
        </w:rPr>
        <w:t>et al.</w:t>
      </w:r>
      <w:r w:rsidR="00163863" w:rsidRPr="00163863">
        <w:rPr>
          <w:noProof/>
          <w:sz w:val="22"/>
          <w:szCs w:val="22"/>
        </w:rPr>
        <w:t xml:space="preserve"> 2017)</w:t>
      </w:r>
      <w:ins w:id="122" w:author="Risa" w:date="2021-06-24T18:37:00Z">
        <w:r w:rsidRPr="0011330A">
          <w:rPr>
            <w:sz w:val="22"/>
            <w:szCs w:val="22"/>
          </w:rPr>
          <w:fldChar w:fldCharType="end"/>
        </w:r>
        <w:r w:rsidRPr="009709DC">
          <w:rPr>
            <w:sz w:val="22"/>
            <w:szCs w:val="22"/>
          </w:rPr>
          <w:t>.</w:t>
        </w:r>
      </w:ins>
    </w:p>
    <w:p w14:paraId="5A956433" w14:textId="77777777" w:rsidR="00F1699A" w:rsidRPr="006D57B1" w:rsidRDefault="00F1699A" w:rsidP="006D57B1">
      <w:pPr>
        <w:spacing w:line="360" w:lineRule="auto"/>
        <w:rPr>
          <w:ins w:id="123" w:author="Risa" w:date="2021-06-24T18:37:00Z"/>
          <w:sz w:val="22"/>
          <w:szCs w:val="22"/>
        </w:rPr>
      </w:pPr>
    </w:p>
    <w:p w14:paraId="3031DA89" w14:textId="60B57A5B" w:rsidR="00F1699A" w:rsidRPr="0011330A" w:rsidRDefault="00F1699A" w:rsidP="006D57B1">
      <w:pPr>
        <w:spacing w:line="360" w:lineRule="auto"/>
        <w:rPr>
          <w:ins w:id="124" w:author="Risa" w:date="2021-06-24T18:37:00Z"/>
          <w:sz w:val="22"/>
          <w:szCs w:val="22"/>
        </w:rPr>
      </w:pPr>
      <w:ins w:id="125" w:author="Risa" w:date="2021-06-24T18:37:00Z">
        <w:r w:rsidRPr="006D57B1">
          <w:rPr>
            <w:sz w:val="22"/>
            <w:szCs w:val="22"/>
          </w:rPr>
          <w:t xml:space="preserve">On Mt. Desert Island in Acadia National Park (ME, USA), pitch pine dwell at the edge of their northeastern range (Fig. 1). In October 1947, an intense fire started just west of Bar Harbor, on the east side of the island </w:t>
        </w:r>
        <w:r w:rsidRPr="0011330A">
          <w:rPr>
            <w:sz w:val="22"/>
            <w:szCs w:val="22"/>
          </w:rPr>
          <w:fldChar w:fldCharType="begin" w:fldLock="1"/>
        </w:r>
      </w:ins>
      <w:r w:rsidR="00E567C1">
        <w:rPr>
          <w:sz w:val="22"/>
          <w:szCs w:val="22"/>
        </w:rPr>
        <w:instrText>ADDIN CSL_CITATION {"citationItems":[{"id":"ITEM-1","itemData":{"DOI":"10.1007/s10933-017-0002-z","ISSN":"0921-2728","abstract":"Climatic and environmental change has a direct effect on wildfire frequencies and distributions throughout many regions of the world. Reconstructions from natural archives such as lake sediments can extend temporally limited historical records of regional wildfire activity over longer timescales through sedimentary charcoal analysis or examining polycyclic aromatic hydrocarbon (PAH) concentrations. To date, little work has been completed on sedimentary PAH distributions from lacustrine records in the Northeastern United States, making it difficult to assess how accurately PAHs trace fire activity in the region, the spatial scope of the signal (local vs. regional), or if certain compounds do a more adequate job of tracking fire than others. In this study, we examine PAHs and macrocharcoal from a varved sedimentary record from Basin Pond, Fayette, Maine (USA). We find that a drastic increase in the concentrations of 12 measured PAHs occurred during the nineteenth to twentieth centuries due to industrialization of the region. Additionally, elevated concentrations of the PAH retene were found to be coeval with known large-scale regional wildfire events that occurred in 1761–1762, 1825, and 1947 (A.D.). We used the ratio of the PAHs retene and chrysene to infer differences in biomass burning versus anthropogenic combustion sources because retene is associated with conifer resin whereas chrysene is associated with fossil fuel burning. Our new Basin Pond PAH records, along with a local signal of fire occurrence from charcoal analysis, offers the prospect of using this multi-proxy approach as a method for examining long-term wildfire frequency at both the local and regional scale in the Northeastern US.","author":[{"dropping-particle":"","family":"Miller","given":"Daniel R.","non-dropping-particle":"","parse-names":false,"suffix":""},{"dropping-particle":"","family":"Castañeda","given":"Isla S.","non-dropping-particle":"","parse-names":false,"suffix":""},{"dropping-particle":"","family":"Bradley","given":"Raymond S.","non-dropping-particle":"","parse-names":false,"suffix":""},{"dropping-particle":"","family":"MacDonald","given":"Dana","non-dropping-particle":"","parse-names":false,"suffix":""}],"container-title":"Journal of Paleolimnology","id":"ITEM-1","issue":"4","issued":{"date-parts":[["2017","12","14"]]},"page":"455-466","title":"Local and regional wildfire activity in central Maine (USA) during the past 900 years","type":"article-journal","volume":"58"},"uris":["http://www.mendeley.com/documents/?uuid=2f3e4039-89d1-4749-85f2-c035fd586db9"]}],"mendeley":{"formattedCitation":"(Miller &lt;i&gt;et al.&lt;/i&gt; 2017)","plainTextFormattedCitation":"(Miller et al. 2017)","previouslyFormattedCitation":"(Miller &lt;i&gt;et al.&lt;/i&gt; 2017)"},"properties":{"noteIndex":0},"schema":"https://github.com/citation-style-language/schema/raw/master/csl-citation.json"}</w:instrText>
      </w:r>
      <w:ins w:id="126" w:author="Risa" w:date="2021-06-24T18:37:00Z">
        <w:r w:rsidRPr="0011330A">
          <w:rPr>
            <w:sz w:val="22"/>
            <w:szCs w:val="22"/>
            <w:rPrChange w:id="127" w:author="Risa" w:date="2021-06-24T18:40:00Z">
              <w:rPr>
                <w:sz w:val="22"/>
                <w:szCs w:val="22"/>
              </w:rPr>
            </w:rPrChange>
          </w:rPr>
          <w:fldChar w:fldCharType="separate"/>
        </w:r>
      </w:ins>
      <w:r w:rsidR="00163863" w:rsidRPr="00163863">
        <w:rPr>
          <w:noProof/>
          <w:sz w:val="22"/>
          <w:szCs w:val="22"/>
        </w:rPr>
        <w:t xml:space="preserve">(Miller </w:t>
      </w:r>
      <w:r w:rsidR="00163863" w:rsidRPr="00163863">
        <w:rPr>
          <w:i/>
          <w:noProof/>
          <w:sz w:val="22"/>
          <w:szCs w:val="22"/>
        </w:rPr>
        <w:t>et al.</w:t>
      </w:r>
      <w:r w:rsidR="00163863" w:rsidRPr="00163863">
        <w:rPr>
          <w:noProof/>
          <w:sz w:val="22"/>
          <w:szCs w:val="22"/>
        </w:rPr>
        <w:t xml:space="preserve"> 2017)</w:t>
      </w:r>
      <w:ins w:id="128" w:author="Risa" w:date="2021-06-24T18:37:00Z">
        <w:r w:rsidRPr="0011330A">
          <w:rPr>
            <w:sz w:val="22"/>
            <w:szCs w:val="22"/>
          </w:rPr>
          <w:fldChar w:fldCharType="end"/>
        </w:r>
        <w:r w:rsidRPr="009709DC">
          <w:rPr>
            <w:sz w:val="22"/>
            <w:szCs w:val="22"/>
          </w:rPr>
          <w:t xml:space="preserve">, </w:t>
        </w:r>
        <w:commentRangeStart w:id="129"/>
        <w:r w:rsidRPr="009709DC">
          <w:rPr>
            <w:sz w:val="22"/>
            <w:szCs w:val="22"/>
          </w:rPr>
          <w:t xml:space="preserve">burning 17,188 acres </w:t>
        </w:r>
        <w:r w:rsidRPr="0011330A">
          <w:rPr>
            <w:sz w:val="22"/>
            <w:szCs w:val="22"/>
          </w:rPr>
          <w:t>in</w:t>
        </w:r>
        <w:r w:rsidRPr="006D57B1">
          <w:rPr>
            <w:sz w:val="22"/>
            <w:szCs w:val="22"/>
          </w:rPr>
          <w:t xml:space="preserve"> two weeks </w:t>
        </w:r>
        <w:commentRangeEnd w:id="129"/>
        <w:r w:rsidRPr="0020587D">
          <w:rPr>
            <w:rStyle w:val="CommentReference"/>
            <w:sz w:val="22"/>
            <w:szCs w:val="22"/>
            <w:rPrChange w:id="130" w:author="Risa" w:date="2021-06-24T18:40:00Z">
              <w:rPr>
                <w:rStyle w:val="CommentReference"/>
              </w:rPr>
            </w:rPrChange>
          </w:rPr>
          <w:commentReference w:id="129"/>
        </w:r>
        <w:r w:rsidRPr="009709DC">
          <w:rPr>
            <w:sz w:val="22"/>
            <w:szCs w:val="22"/>
          </w:rPr>
          <w:t>(Fig. 2A)</w:t>
        </w:r>
        <w:r w:rsidRPr="0011330A">
          <w:rPr>
            <w:sz w:val="22"/>
            <w:szCs w:val="22"/>
          </w:rPr>
          <w:t xml:space="preserve">. Since </w:t>
        </w:r>
        <w:r w:rsidRPr="006D57B1">
          <w:rPr>
            <w:sz w:val="22"/>
            <w:szCs w:val="22"/>
          </w:rPr>
          <w:t xml:space="preserve">then, fire suppression has been used at Mt. Desert Island to avoid the tragic consequences of such intense fires. According to our survey of seventeen populations on the island, </w:t>
        </w:r>
        <w:commentRangeStart w:id="131"/>
        <w:r w:rsidRPr="006D57B1">
          <w:rPr>
            <w:sz w:val="22"/>
            <w:szCs w:val="22"/>
          </w:rPr>
          <w:t>trees are still recovering from the 1947 fire (</w:t>
        </w:r>
        <w:r w:rsidRPr="006D57B1">
          <w:rPr>
            <w:sz w:val="22"/>
            <w:szCs w:val="22"/>
            <w:highlight w:val="yellow"/>
          </w:rPr>
          <w:t>xxx</w:t>
        </w:r>
        <w:r w:rsidRPr="006D57B1">
          <w:rPr>
            <w:sz w:val="22"/>
            <w:szCs w:val="22"/>
          </w:rPr>
          <w:t xml:space="preserve">) </w:t>
        </w:r>
        <w:commentRangeEnd w:id="131"/>
        <w:r w:rsidRPr="0020587D">
          <w:rPr>
            <w:rStyle w:val="CommentReference"/>
            <w:sz w:val="22"/>
            <w:szCs w:val="22"/>
            <w:rPrChange w:id="132" w:author="Risa" w:date="2021-06-24T18:40:00Z">
              <w:rPr>
                <w:rStyle w:val="CommentReference"/>
              </w:rPr>
            </w:rPrChange>
          </w:rPr>
          <w:commentReference w:id="131"/>
        </w:r>
        <w:r w:rsidRPr="009709DC">
          <w:rPr>
            <w:sz w:val="22"/>
            <w:szCs w:val="22"/>
          </w:rPr>
          <w:t xml:space="preserve">and </w:t>
        </w:r>
        <w:r w:rsidRPr="0011330A">
          <w:rPr>
            <w:sz w:val="22"/>
            <w:szCs w:val="22"/>
          </w:rPr>
          <w:t>trees which were not burned persist despite expected dependence on fire inter</w:t>
        </w:r>
        <w:r w:rsidRPr="006D57B1">
          <w:rPr>
            <w:sz w:val="22"/>
            <w:szCs w:val="22"/>
          </w:rPr>
          <w:t xml:space="preserve">vals of 6-25 years </w:t>
        </w:r>
        <w:r w:rsidRPr="0011330A">
          <w:rPr>
            <w:sz w:val="22"/>
            <w:szCs w:val="22"/>
          </w:rPr>
          <w:fldChar w:fldCharType="begin" w:fldLock="1"/>
        </w:r>
      </w:ins>
      <w:r w:rsidR="00E567C1">
        <w:rPr>
          <w:sz w:val="22"/>
          <w:szCs w:val="22"/>
        </w:rPr>
        <w:instrText xml:space="preserve">ADDIN CSL_CITATION {"citationItems":[{"id":"ITEM-1","itemData":{"DOI":"10.1016/S0378-1127(03)00252-4","ISBN":"1631367471","ISSN":"03781127","abstract":"Fire dependent pitch pine (Pinus rigida Mill.) and scrub oak (Quercus ilicifolia Wang.) barrens are found on coarse-textured, droughty soils in the northeastern United States. These communities are globablly rare and, in many areas, dependent on active management to sustain them. We used historic and recent aerial photographs of the Central Pine Barrens in New York to develop transition matrices and trajectories of vegetation change. A vegetation map for 1990 provided pre-burn cover type information for a 1,200 ha area burned by an extremely severe wildfire in August 1995. Geographic information system analyses, a fire-history study, post-wildfire research and existing literature provided additional information for development of three conceptual models that describe our understanding of vegetation change in response to fire and land clearing. A simulation model was then used to predict the amount of each cover type in 2046. The reasonableness of the prediction was assessed based on our understanding of pine barrens vegetation dynamics. In 1938, following a period of frequent, intense wildfires of the region, 90% of vegetation in the study area was open canopy barrens (including dwarf pine plains, pitch pine-scrub oak woodland, heath, pine-heath woodland, and scrub oak shrubland). Between 1938 and 1994, wildfires decreased in size, the average area burned per year generally declined, and there were no fires in 70% of the study area. As a result, barrens decreased to </w:instrText>
      </w:r>
      <w:r w:rsidR="00E567C1">
        <w:rPr>
          <w:rFonts w:ascii="Cambria Math" w:hAnsi="Cambria Math" w:cs="Cambria Math"/>
          <w:sz w:val="22"/>
          <w:szCs w:val="22"/>
        </w:rPr>
        <w:instrText>∼</w:instrText>
      </w:r>
      <w:r w:rsidR="00E567C1">
        <w:rPr>
          <w:sz w:val="22"/>
          <w:szCs w:val="22"/>
        </w:rPr>
        <w:instrText>45% of study area vegetation. In August 1995, an unusually severe summer wildfire converted 810 ha of woodland and forest into scrub oak shrubland, and increased barrens to 60% of study area vegetation. Most areas of heath and pine-heath, which comprised 24% of barrens vegetation in 1996, are successional types that developed on formerly cleared land. In the absence of extensive burning, we expect barrens vegetation to be converted to closed-canopy forest as coppice trees and new seedlings mature. Recent changes in fire regimes are likely to result in a loss of barrens vegetation that exceeds predictions of the simulation model. Careful use of prescribed fire and/or mechanical treatments to simulate the effects of fire are recommended for future restoration and maintenance of pitch pine barrens, and for protection of human life and property. © 2003 Elsevier B.V. All rights reserved.","author":[{"dropping-particle":"","family":"Jordan","given":"Marilyn J.","non-dropping-particle":"","parse-names":false,"suffix":""},{"dropping-particle":"","family":"Patterson","given":"William A.","non-dropping-particle":"","parse-names":false,"suffix":""},{"dropping-particle":"","family":"Windisch","given":"Andrew G.","non-dropping-particle":"","parse-names":false,"suffix":""}],"container-title":"Forest Ecology and Management","id":"ITEM-1","issue":"1-2","issued":{"date-parts":[["2003","11"]]},"page":"151-168","title":"Conceptual ecological models for the Long Island pitch pine barrens: implications for managing rare plant communities","type":"article-journal","volume":"185"},"uris":["http://www.mendeley.com/documents/?uuid=50dff22d-9a66-4530-b6c9-2a94d67a794b"]}],"mendeley":{"formattedCitation":"(Jordan &lt;i&gt;et al.&lt;/i&gt; 2003)","plainTextFormattedCitation":"(Jordan et al. 2003)","previouslyFormattedCitation":"(Jordan &lt;i&gt;et al.&lt;/i&gt; 2003)"},"properties":{"noteIndex":0},"schema":"https://github.com/citation-style-language/schema/raw/master/csl-citation.json"}</w:instrText>
      </w:r>
      <w:ins w:id="133" w:author="Risa" w:date="2021-06-24T18:37:00Z">
        <w:r w:rsidRPr="0011330A">
          <w:rPr>
            <w:sz w:val="22"/>
            <w:szCs w:val="22"/>
            <w:rPrChange w:id="134" w:author="Risa" w:date="2021-06-24T18:40:00Z">
              <w:rPr>
                <w:sz w:val="22"/>
                <w:szCs w:val="22"/>
              </w:rPr>
            </w:rPrChange>
          </w:rPr>
          <w:fldChar w:fldCharType="separate"/>
        </w:r>
      </w:ins>
      <w:r w:rsidR="00163863" w:rsidRPr="00163863">
        <w:rPr>
          <w:noProof/>
          <w:sz w:val="22"/>
          <w:szCs w:val="22"/>
        </w:rPr>
        <w:t xml:space="preserve">(Jordan </w:t>
      </w:r>
      <w:r w:rsidR="00163863" w:rsidRPr="00163863">
        <w:rPr>
          <w:i/>
          <w:noProof/>
          <w:sz w:val="22"/>
          <w:szCs w:val="22"/>
        </w:rPr>
        <w:t>et al.</w:t>
      </w:r>
      <w:r w:rsidR="00163863" w:rsidRPr="00163863">
        <w:rPr>
          <w:noProof/>
          <w:sz w:val="22"/>
          <w:szCs w:val="22"/>
        </w:rPr>
        <w:t xml:space="preserve"> 2003)</w:t>
      </w:r>
      <w:ins w:id="135" w:author="Risa" w:date="2021-06-24T18:37:00Z">
        <w:r w:rsidRPr="0011330A">
          <w:rPr>
            <w:sz w:val="22"/>
            <w:szCs w:val="22"/>
          </w:rPr>
          <w:fldChar w:fldCharType="end"/>
        </w:r>
        <w:r w:rsidRPr="009709DC">
          <w:rPr>
            <w:sz w:val="22"/>
            <w:szCs w:val="22"/>
          </w:rPr>
          <w:t>.</w:t>
        </w:r>
      </w:ins>
    </w:p>
    <w:p w14:paraId="039983BA" w14:textId="77777777" w:rsidR="00F1699A" w:rsidRPr="006D57B1" w:rsidRDefault="00F1699A" w:rsidP="006D57B1">
      <w:pPr>
        <w:pStyle w:val="mb0"/>
        <w:shd w:val="clear" w:color="auto" w:fill="FFFFFF"/>
        <w:spacing w:before="0" w:beforeAutospacing="0" w:after="0" w:afterAutospacing="0" w:line="360" w:lineRule="auto"/>
        <w:rPr>
          <w:ins w:id="136" w:author="Risa" w:date="2021-06-24T18:37:00Z"/>
          <w:sz w:val="22"/>
          <w:szCs w:val="22"/>
        </w:rPr>
      </w:pPr>
    </w:p>
    <w:p w14:paraId="2C8DB137" w14:textId="78485BF0" w:rsidR="00F1699A" w:rsidRPr="002A4B2D" w:rsidRDefault="00F1699A" w:rsidP="006D57B1">
      <w:pPr>
        <w:spacing w:line="360" w:lineRule="auto"/>
        <w:rPr>
          <w:ins w:id="137" w:author="Risa" w:date="2021-06-24T18:39:00Z"/>
          <w:sz w:val="22"/>
          <w:szCs w:val="22"/>
        </w:rPr>
      </w:pPr>
      <w:ins w:id="138" w:author="Risa" w:date="2021-06-24T18:37:00Z">
        <w:r w:rsidRPr="006D57B1">
          <w:rPr>
            <w:sz w:val="22"/>
            <w:szCs w:val="22"/>
          </w:rPr>
          <w:t>The fire, elevational, and topographic gradients at Mt. Desert Island provide a unique testbed</w:t>
        </w:r>
        <w:r w:rsidRPr="006D57B1">
          <w:rPr>
            <w:color w:val="2E74B5" w:themeColor="accent5" w:themeShade="BF"/>
            <w:sz w:val="22"/>
            <w:szCs w:val="22"/>
            <w:vertAlign w:val="superscript"/>
          </w:rPr>
          <w:t xml:space="preserve"> </w:t>
        </w:r>
        <w:r w:rsidRPr="006D57B1">
          <w:rPr>
            <w:sz w:val="22"/>
            <w:szCs w:val="22"/>
          </w:rPr>
          <w:t xml:space="preserve">to untangle connections and differences between disturbance and environmental factors and tree traits in pitch pines on the island (Fig. 2B). </w:t>
        </w:r>
      </w:ins>
      <w:ins w:id="139" w:author="Risa" w:date="2021-06-24T18:39:00Z">
        <w:r w:rsidRPr="00C96924">
          <w:rPr>
            <w:sz w:val="22"/>
            <w:szCs w:val="22"/>
          </w:rPr>
          <w:t>Here, we use four populations (Fig. 3)</w:t>
        </w:r>
        <w:r w:rsidRPr="00F70722">
          <w:rPr>
            <w:sz w:val="22"/>
            <w:szCs w:val="22"/>
          </w:rPr>
          <w:t xml:space="preserve"> </w:t>
        </w:r>
        <w:r w:rsidRPr="002F4867">
          <w:rPr>
            <w:sz w:val="22"/>
            <w:szCs w:val="22"/>
          </w:rPr>
          <w:t xml:space="preserve">to examine the effects of fire history and topography </w:t>
        </w:r>
        <w:r w:rsidRPr="00A03C77">
          <w:rPr>
            <w:sz w:val="22"/>
            <w:szCs w:val="22"/>
          </w:rPr>
          <w:t>on pitch pine leaf, plant, and ecosystem (i.e., soil)</w:t>
        </w:r>
        <w:r w:rsidRPr="002A4B2D">
          <w:rPr>
            <w:sz w:val="22"/>
            <w:szCs w:val="22"/>
          </w:rPr>
          <w:t xml:space="preserve"> traits. The four populations were chosen to represent a factorial combination of elevation (high or low) and fire history (having experienced the 1947 stand clearing fire or not).</w:t>
        </w:r>
      </w:ins>
    </w:p>
    <w:p w14:paraId="793F8012" w14:textId="77777777" w:rsidR="00F1699A" w:rsidRPr="001B72FD" w:rsidRDefault="00F1699A" w:rsidP="00C96924">
      <w:pPr>
        <w:spacing w:line="360" w:lineRule="auto"/>
        <w:rPr>
          <w:ins w:id="140" w:author="Risa" w:date="2021-06-24T18:39:00Z"/>
          <w:sz w:val="22"/>
          <w:szCs w:val="22"/>
        </w:rPr>
      </w:pPr>
    </w:p>
    <w:p w14:paraId="18FEFD41" w14:textId="6E2038BE" w:rsidR="00F1699A" w:rsidRPr="006D57B1" w:rsidRDefault="00F1699A" w:rsidP="00C96924">
      <w:pPr>
        <w:spacing w:line="360" w:lineRule="auto"/>
        <w:rPr>
          <w:ins w:id="141" w:author="Risa" w:date="2021-06-24T18:39:00Z"/>
          <w:sz w:val="22"/>
          <w:szCs w:val="22"/>
        </w:rPr>
      </w:pPr>
      <w:ins w:id="142" w:author="Risa" w:date="2021-06-24T18:39:00Z">
        <w:r w:rsidRPr="001B72FD">
          <w:rPr>
            <w:sz w:val="22"/>
            <w:szCs w:val="22"/>
          </w:rPr>
          <w:t xml:space="preserve">First, we characterized differences in topographical features of the four populations, including slope and aspect, given that these are likely important non-elevation topographical drivers of the traits examined. We then </w:t>
        </w:r>
        <w:r w:rsidRPr="003E016C">
          <w:rPr>
            <w:sz w:val="22"/>
            <w:szCs w:val="22"/>
          </w:rPr>
          <w:t>ex</w:t>
        </w:r>
        <w:r w:rsidRPr="00A07261">
          <w:rPr>
            <w:sz w:val="22"/>
            <w:szCs w:val="22"/>
          </w:rPr>
          <w:t xml:space="preserve">plored aspects of the soil environment, including soil carbon as well as macro and micro nutrient concentrations. Following previous studies, we expected to find </w:t>
        </w:r>
        <w:r w:rsidRPr="00A07261">
          <w:rPr>
            <w:bCs/>
            <w:sz w:val="22"/>
            <w:szCs w:val="22"/>
          </w:rPr>
          <w:t>greater soil carbon</w:t>
        </w:r>
        <w:r w:rsidRPr="006D57B1">
          <w:rPr>
            <w:bCs/>
            <w:sz w:val="22"/>
            <w:szCs w:val="22"/>
          </w:rPr>
          <w:t xml:space="preserve"> (</w:t>
        </w:r>
        <w:commentRangeStart w:id="143"/>
        <w:r w:rsidRPr="007261B6">
          <w:rPr>
            <w:bCs/>
            <w:sz w:val="22"/>
            <w:szCs w:val="22"/>
            <w:highlight w:val="yellow"/>
            <w:rPrChange w:id="144" w:author="Risa" w:date="2021-06-24T22:52:00Z">
              <w:rPr>
                <w:bCs/>
                <w:sz w:val="22"/>
                <w:szCs w:val="22"/>
              </w:rPr>
            </w:rPrChange>
          </w:rPr>
          <w:t>DeBano 1981</w:t>
        </w:r>
      </w:ins>
      <w:commentRangeEnd w:id="143"/>
      <w:ins w:id="145" w:author="Risa" w:date="2021-06-24T23:53:00Z">
        <w:r w:rsidR="007E6903">
          <w:rPr>
            <w:rStyle w:val="CommentReference"/>
          </w:rPr>
          <w:commentReference w:id="143"/>
        </w:r>
      </w:ins>
      <w:ins w:id="146" w:author="Risa" w:date="2021-06-24T18:39:00Z">
        <w:r w:rsidRPr="006D57B1">
          <w:rPr>
            <w:bCs/>
            <w:sz w:val="22"/>
            <w:szCs w:val="22"/>
          </w:rPr>
          <w:t xml:space="preserve">), </w:t>
        </w:r>
        <w:r w:rsidRPr="006D57B1">
          <w:rPr>
            <w:sz w:val="22"/>
            <w:szCs w:val="22"/>
          </w:rPr>
          <w:t xml:space="preserve">alkali cations </w:t>
        </w:r>
      </w:ins>
      <w:ins w:id="147" w:author="Risa" w:date="2021-06-24T23:25:00Z">
        <w:r w:rsidR="00E174C9">
          <w:rPr>
            <w:sz w:val="22"/>
            <w:szCs w:val="22"/>
          </w:rPr>
          <w:fldChar w:fldCharType="begin" w:fldLock="1"/>
        </w:r>
      </w:ins>
      <w:r w:rsidR="00E567C1">
        <w:rPr>
          <w:sz w:val="22"/>
          <w:szCs w:val="22"/>
        </w:rPr>
        <w:instrText>ADDIN CSL_CITATION {"citationItems":[{"id":"ITEM-1","itemData":{"DOI":"10.3390/f8100400","ISSN":"1999-4907","abstract":"Wildfire refugia are forest patches that are minimally-impacted by fire and provide critical habitats for fire-sensitive species and seed sources for post-fire forest regeneration. Wildfire refugia are relatively understudied, particularly concerning the impacts of subsequent fires on existing refugia. We opportunistically re-visited 122 sites classified in 1994 for a prior fire refugia study, which were burned by two wildfires in 2012 in the Cascade mountains of central Washington, USA.We evaluated the fire effects for historically persistent fire refugia and compared them to the surrounding non-refugial forest matrix. Of 122 total refugial (43 plots) and non-refugial (79 plots) sites sampled following the 2012 wildfires, one refugial and five non-refugial plots did not burn in 2012. Refugial sites burned more severely and experienced higher tree mortality than non-refugial plots, potentially due to the greater amount of time since the last fire, producing higher fuel accumulation. Although most sites maintained the pre-fire development stage, 19 percent of sites transitioned to Early development and 31 percent of sites converted from Closed to Open canopy. These structural transitions may contribute to forest restoration in fire-adapted forests where fire has been excluded for over a century, but this requires further analysis.","author":[{"dropping-particle":"","family":"Kolden","given":"Crystal","non-dropping-particle":"","parse-names":false,"suffix":""},{"dropping-particle":"","family":"Bleeker","given":"Tyler","non-dropping-particle":"","parse-names":false,"suffix":""},{"dropping-particle":"","family":"Smith","given":"Alistair","non-dropping-particle":"","parse-names":false,"suffix":""},{"dropping-particle":"","family":"Poulos","given":"Helen","non-dropping-particle":"","parse-names":false,"suffix":""},{"dropping-particle":"","family":"Camp","given":"Ann","non-dropping-particle":"","parse-names":false,"suffix":""}],"container-title":"Forests","id":"ITEM-1","issue":"10","issued":{"date-parts":[["2017","10","20"]]},"page":"400","title":"Fire Effects on Historical Wildfire Refugia in Contemporary Wildfires","type":"article-journal","volume":"8"},"uris":["http://www.mendeley.com/documents/?uuid=bc2cb532-807e-4c52-b924-0b0bdb008589"]}],"mendeley":{"formattedCitation":"(Kolden &lt;i&gt;et al.&lt;/i&gt; 2017)","plainTextFormattedCitation":"(Kolden et al. 2017)","previouslyFormattedCitation":"(Kolden &lt;i&gt;et al.&lt;/i&gt; 2017)"},"properties":{"noteIndex":0},"schema":"https://github.com/citation-style-language/schema/raw/master/csl-citation.json"}</w:instrText>
      </w:r>
      <w:r w:rsidR="00E174C9">
        <w:rPr>
          <w:sz w:val="22"/>
          <w:szCs w:val="22"/>
        </w:rPr>
        <w:fldChar w:fldCharType="separate"/>
      </w:r>
      <w:r w:rsidR="00163863" w:rsidRPr="00163863">
        <w:rPr>
          <w:noProof/>
          <w:sz w:val="22"/>
          <w:szCs w:val="22"/>
        </w:rPr>
        <w:t xml:space="preserve">(Kolden </w:t>
      </w:r>
      <w:r w:rsidR="00163863" w:rsidRPr="00163863">
        <w:rPr>
          <w:i/>
          <w:noProof/>
          <w:sz w:val="22"/>
          <w:szCs w:val="22"/>
        </w:rPr>
        <w:t>et al.</w:t>
      </w:r>
      <w:r w:rsidR="00163863" w:rsidRPr="00163863">
        <w:rPr>
          <w:noProof/>
          <w:sz w:val="22"/>
          <w:szCs w:val="22"/>
        </w:rPr>
        <w:t xml:space="preserve"> 2017)</w:t>
      </w:r>
      <w:ins w:id="148" w:author="Risa" w:date="2021-06-24T23:25:00Z">
        <w:r w:rsidR="00E174C9">
          <w:rPr>
            <w:sz w:val="22"/>
            <w:szCs w:val="22"/>
          </w:rPr>
          <w:fldChar w:fldCharType="end"/>
        </w:r>
      </w:ins>
      <w:ins w:id="149" w:author="Risa" w:date="2021-06-24T18:39:00Z">
        <w:r w:rsidRPr="006D57B1">
          <w:rPr>
            <w:sz w:val="22"/>
            <w:szCs w:val="22"/>
          </w:rPr>
          <w:t xml:space="preserve">, and solubilized minerals </w:t>
        </w:r>
      </w:ins>
      <w:ins w:id="150" w:author="Risa" w:date="2021-06-24T23:26:00Z">
        <w:r w:rsidR="00E174C9">
          <w:rPr>
            <w:sz w:val="22"/>
            <w:szCs w:val="22"/>
          </w:rPr>
          <w:fldChar w:fldCharType="begin" w:fldLock="1"/>
        </w:r>
      </w:ins>
      <w:r w:rsidR="00E567C1">
        <w:rPr>
          <w:sz w:val="22"/>
          <w:szCs w:val="22"/>
        </w:rPr>
        <w:instrText>ADDIN CSL_CITATION {"citationItems":[{"id":"ITEM-1","itemData":{"DOI":"10.1007/BF00378231","ISSN":"0029-8549","abstract":"Deuterated water absorbed by deep roots of Artemisia tridentata appeared in the stem water of neighboring Agropyron desertorum tussocks. This supports the hypothesis that water absorbed by deep roots in moist soil moves through the roots, is released in the upper soil profile at night, and is stored there until it is resorbed by roots the following day. This phenomenon is termed hydraulic lift. The potential for parasitism of the water stored in the upper soil layers by neighboring plant roots is also shown. The effectiveness of water absorption by deep roots was substantially improved with hydraulic lift as indicated by reductions of 25 to 50% in transpiration on days following experimental circumvention of hydraulic lift. This phenomenon has important implications for plant water relations, mineral nutrient uptake, competitive interactions among neighboring plants and aridland hydrology. © 1989 Springer-Verlag.","author":[{"dropping-particle":"","family":"Caldwell","given":"M. M.","non-dropping-particle":"","parse-names":false,"suffix":""},{"dropping-particle":"","family":"Richards","given":"J. H.","non-dropping-particle":"","parse-names":false,"suffix":""}],"container-title":"Oecologia","id":"ITEM-1","issue":"1","issued":{"date-parts":[["1989","4"]]},"page":"1-5","title":"Hydraulic lift: water efflux from upper roots improves effectiveness of water uptake by deep roots","type":"article-journal","volume":"79"},"uris":["http://www.mendeley.com/documents/?uuid=d27954d9-2bc4-4499-ba8d-72220217fb97"]}],"mendeley":{"formattedCitation":"(Caldwell and Richards 1989)","plainTextFormattedCitation":"(Caldwell and Richards 1989)","previouslyFormattedCitation":"(Caldwell and Richards 1989)"},"properties":{"noteIndex":0},"schema":"https://github.com/citation-style-language/schema/raw/master/csl-citation.json"}</w:instrText>
      </w:r>
      <w:r w:rsidR="00E174C9">
        <w:rPr>
          <w:sz w:val="22"/>
          <w:szCs w:val="22"/>
        </w:rPr>
        <w:fldChar w:fldCharType="separate"/>
      </w:r>
      <w:r w:rsidR="00163863" w:rsidRPr="00163863">
        <w:rPr>
          <w:noProof/>
          <w:sz w:val="22"/>
          <w:szCs w:val="22"/>
        </w:rPr>
        <w:t>(Caldwell and Richards 1989)</w:t>
      </w:r>
      <w:ins w:id="151" w:author="Risa" w:date="2021-06-24T23:26:00Z">
        <w:r w:rsidR="00E174C9">
          <w:rPr>
            <w:sz w:val="22"/>
            <w:szCs w:val="22"/>
          </w:rPr>
          <w:fldChar w:fldCharType="end"/>
        </w:r>
      </w:ins>
      <w:ins w:id="152" w:author="Risa" w:date="2021-06-24T18:39:00Z">
        <w:r w:rsidRPr="006D57B1">
          <w:rPr>
            <w:sz w:val="22"/>
            <w:szCs w:val="22"/>
          </w:rPr>
          <w:t xml:space="preserve"> in soils that had experienced the 1947 fire.</w:t>
        </w:r>
        <w:r w:rsidRPr="006D57B1">
          <w:rPr>
            <w:bCs/>
            <w:sz w:val="22"/>
            <w:szCs w:val="22"/>
          </w:rPr>
          <w:t xml:space="preserve"> We also expected that there would be greater </w:t>
        </w:r>
        <w:r w:rsidRPr="00C96924">
          <w:rPr>
            <w:sz w:val="22"/>
            <w:szCs w:val="22"/>
          </w:rPr>
          <w:t>soil carbon</w:t>
        </w:r>
        <w:r w:rsidRPr="00F70722">
          <w:rPr>
            <w:sz w:val="22"/>
            <w:szCs w:val="22"/>
          </w:rPr>
          <w:t xml:space="preserve"> </w:t>
        </w:r>
        <w:r w:rsidRPr="002F4867">
          <w:rPr>
            <w:sz w:val="22"/>
            <w:szCs w:val="22"/>
          </w:rPr>
          <w:t xml:space="preserve">at low elevations due to </w:t>
        </w:r>
        <w:r w:rsidRPr="00A03C77">
          <w:rPr>
            <w:sz w:val="22"/>
            <w:szCs w:val="22"/>
          </w:rPr>
          <w:t xml:space="preserve">thermal exfoliation (as explained by </w:t>
        </w:r>
      </w:ins>
      <w:ins w:id="153" w:author="Risa" w:date="2021-06-24T23:26:00Z">
        <w:r w:rsidR="008360DC">
          <w:rPr>
            <w:sz w:val="22"/>
            <w:szCs w:val="22"/>
          </w:rPr>
          <w:fldChar w:fldCharType="begin" w:fldLock="1"/>
        </w:r>
      </w:ins>
      <w:r w:rsidR="00E567C1">
        <w:rPr>
          <w:sz w:val="22"/>
          <w:szCs w:val="22"/>
        </w:rPr>
        <w:instrText>ADDIN CSL_CITATION {"citationItems":[{"id":"ITEM-1","itemData":{"DOI":"10.1016/j.earscirev.2005.10.006","ISSN":"00128252","abstract":"Wildfire can lead to considerable hydrological and geomorphological change, both directly by weathering bedrock surfaces and changing soil structure and properties, and indirectly through the effects of changes to the soil and vegetation on hydrological and geomorphological processes. This review summarizes current knowledge and identifies research gaps focusing particularly on the contribution of research from the Mediterranean Basin, Australia and South Africa over the last two decades or so to the state of knowledge mostly built on research carried out in the USA. Wildfire-induced weathering rates have been reported to be high relative to other weathering processes in fire-prone terrain, possibly as much as one or two magnitudes higher than frost action, with important implications for cosmogenic-isotope dating of the length of rock exposure. Wildfire impacts on soil properties have been a major focus of interest over the last two decades. Fire usually reduces soil aggregate stability and can induce, enhance or destroy soil water repellency depending on the temperature reached and its duration. These changes have implications for infiltration, overland flow and rainsplash detachment. A large proportion of publications concerned with fire impacts have focused on post-fire soil erosion by water, particularly at small scales. These have shown elevated, sometimes extremely large post-fire losses before geomorphological stability is re-established. Soil losses per unit area are generally negatively related to measurement scale reflecting increased opportunities for sediment storage at larger scales. Over the last 20 years, there has been much improvement in the understanding of the forms, causes and timing of debris flow and landslide activity on burnt terrain. Advances in previously largely unreported processes (e.g. bio-transfer of sediment and wind erosion) have also been made. Post-fire hydrological effects have generally also been studied at small rather than large scales, with soil water repellency effects on infiltration and overland flow being a particular focus. At catchment scales, post-fire accentuated peakflow has received more attention than changes in total flow, reflecting easier measurement and the greater hazard posed by the former. Post-fire changes to stream channels occur over both short and long terms with complex feedback mechanisms, though research to date has been limited. Research gaps identified include the need to: (1) develop a…","author":[{"dropping-particle":"","family":"Shakesby","given":"R","non-dropping-particle":"","parse-names":false,"suffix":""},{"dropping-particle":"","family":"Doerr","given":"S","non-dropping-particle":"","parse-names":false,"suffix":""}],"container-title":"Earth-Science Reviews","id":"ITEM-1","issue":"3-4","issued":{"date-parts":[["2006","2"]]},"page":"269-307","title":"Wildfire as a hydrological and geomorphological agent","type":"article-journal","volume":"74"},"uris":["http://www.mendeley.com/documents/?uuid=b747eaa2-2015-4d95-bfd7-56a22e05867a"]}],"mendeley":{"formattedCitation":"(Shakesby and Doerr 2006)","manualFormatting":"Shakesby and Doerr, 2006)","plainTextFormattedCitation":"(Shakesby and Doerr 2006)","previouslyFormattedCitation":"(Shakesby and Doerr 2006)"},"properties":{"noteIndex":0},"schema":"https://github.com/citation-style-language/schema/raw/master/csl-citation.json"}</w:instrText>
      </w:r>
      <w:r w:rsidR="008360DC">
        <w:rPr>
          <w:sz w:val="22"/>
          <w:szCs w:val="22"/>
        </w:rPr>
        <w:fldChar w:fldCharType="separate"/>
      </w:r>
      <w:del w:id="154" w:author="Risa" w:date="2021-06-24T23:27:00Z">
        <w:r w:rsidR="008360DC" w:rsidRPr="008360DC" w:rsidDel="008360DC">
          <w:rPr>
            <w:noProof/>
            <w:sz w:val="22"/>
            <w:szCs w:val="22"/>
          </w:rPr>
          <w:delText>(</w:delText>
        </w:r>
      </w:del>
      <w:r w:rsidR="008360DC" w:rsidRPr="008360DC">
        <w:rPr>
          <w:noProof/>
          <w:sz w:val="22"/>
          <w:szCs w:val="22"/>
        </w:rPr>
        <w:t>Shakesby and Doerr, 2006)</w:t>
      </w:r>
      <w:ins w:id="155" w:author="Risa" w:date="2021-06-24T23:26:00Z">
        <w:r w:rsidR="008360DC">
          <w:rPr>
            <w:sz w:val="22"/>
            <w:szCs w:val="22"/>
          </w:rPr>
          <w:fldChar w:fldCharType="end"/>
        </w:r>
      </w:ins>
      <w:ins w:id="156" w:author="Risa" w:date="2021-06-24T18:39:00Z">
        <w:r w:rsidRPr="002A4B2D">
          <w:rPr>
            <w:sz w:val="22"/>
            <w:szCs w:val="22"/>
          </w:rPr>
          <w:t xml:space="preserve"> or a failure of fire to remove </w:t>
        </w:r>
        <w:r w:rsidRPr="002A4B2D">
          <w:rPr>
            <w:bCs/>
            <w:iCs/>
            <w:sz w:val="22"/>
            <w:szCs w:val="22"/>
            <w:lang w:val="en"/>
          </w:rPr>
          <w:t xml:space="preserve">pyrogenic carbon </w:t>
        </w:r>
      </w:ins>
      <w:ins w:id="157" w:author="Risa" w:date="2021-06-24T23:28:00Z">
        <w:r w:rsidR="008360DC">
          <w:rPr>
            <w:bCs/>
            <w:iCs/>
            <w:sz w:val="22"/>
            <w:szCs w:val="22"/>
            <w:lang w:val="en"/>
          </w:rPr>
          <w:fldChar w:fldCharType="begin" w:fldLock="1"/>
        </w:r>
      </w:ins>
      <w:r w:rsidR="00E567C1">
        <w:rPr>
          <w:bCs/>
          <w:iCs/>
          <w:sz w:val="22"/>
          <w:szCs w:val="22"/>
          <w:lang w:val="en"/>
        </w:rPr>
        <w:instrText>ADDIN CSL_CITATION {"citationItems":[{"id":"ITEM-1","itemData":{"DOI":"10.3389/feart.2018.00127","ISSN":"2296-6463","abstract":"Pyrogenic carbon (PyC, charcoal) is produced during vegetation fires at a rate of ~116–385 Tg C yr−1 globally. It represents one of the most degradation-resistant organic carbon pools, but its long-term fate and the processes leading to its degradation remain subject of debate. A frequently highlighted potential loss mechanism of PyC is its consumption in subsequent fires. However, only three studies to date have tested this hypothesis with reported losses of &lt;8–37%, with the effects of PyC chemical characteristics and fire conditions on PyC loss in wildfires remaining unexplored. To address this, we placed materials with different degrees of thermal and chemical recalcitrance (A: wildfire charcoal, B: slash-pile charcoal, C: pine wood and D: cedar wood) on the ground surface just prior to a high-intensity and a low-intensity boreal forest wildfire. Mass losses were highly variable and dependent on fire- and sample characteristics. Mass losses across both fires (as % of dry weight) were for A: 66.5 ± 25.2, B: 41.7 ± 27.2, C: 78.2 ± 14.9, and D: 83.8 ± 18.9. Mass loss correlated significantly with maximum temperature (Tmax) recorded on sample surfaces (r = 0.65, p = 0.01), but only weakly (r = 0.33) with time &gt;300°C. Mass losses also showed a significant negative correlation (r = −0.38, p = 0.05) with thermal recalcitrance (T50) determined using Differential Scanning Calorimetry (DSC) and Tmax with charcoal reflectance (Ro) determined after the fires (r = 0.46, p = 0.05). Losses in the high-intensity fire were significantly higher (p = 0.05) than in the low-intensity fire, but the latter had a higher rate of conversion of fuel to PyC. Our results demonstrate that exposure to fire can indeed be a significant removal mechanism for PyC that remains exposed on the ground after a previous fire. The losses found, however, are likely to represent an extreme upper range as most PyC produced in a fire would not remain exposed on the ground surface by the time the next fire occurs. Our data also demonstrate, for real wildfire conditions, the (i) contrasting resistance of different PyC types to combustion and (ii) contrasting net PyC losses between different fire intensities. The DSC and reflectance (Ro) results support the usefulness of these analyses in reflecting thermal degradation resistance and temperature exposure under actual wildfire conditions.","author":[{"dropping-particle":"","family":"Doerr","given":"Stefan H.","non-dropping-particle":"","parse-names":false,"suffix":""},{"dropping-particle":"","family":"Santín","given":"Cristina","non-dropping-particle":"","parse-names":false,"suffix":""},{"dropping-particle":"","family":"Merino","given":"Agustín","non-dropping-particle":"","parse-names":false,"suffix":""},{"dropping-particle":"","family":"Belcher","given":"Claire M.","non-dropping-particle":"","parse-names":false,"suffix":""},{"dropping-particle":"","family":"Baxter","given":"Greg","non-dropping-particle":"","parse-names":false,"suffix":""}],"container-title":"Frontiers in Earth Science","id":"ITEM-1","issue":"October","issued":{"date-parts":[["2018","10","10"]]},"page":"1-13","title":"Fire as a Removal Mechanism of Pyrogenic Carbon From the Environment: Effects of Fire and Pyrogenic Carbon Characteristics","type":"article-journal","volume":"6"},"uris":["http://www.mendeley.com/documents/?uuid=f9f8d0e5-8e03-498e-8e10-4f665f1c5645"]}],"mendeley":{"formattedCitation":"(Doerr &lt;i&gt;et al.&lt;/i&gt; 2018)","plainTextFormattedCitation":"(Doerr et al. 2018)","previouslyFormattedCitation":"(Doerr &lt;i&gt;et al.&lt;/i&gt; 2018)"},"properties":{"noteIndex":0},"schema":"https://github.com/citation-style-language/schema/raw/master/csl-citation.json"}</w:instrText>
      </w:r>
      <w:r w:rsidR="008360DC">
        <w:rPr>
          <w:bCs/>
          <w:iCs/>
          <w:sz w:val="22"/>
          <w:szCs w:val="22"/>
          <w:lang w:val="en"/>
        </w:rPr>
        <w:fldChar w:fldCharType="separate"/>
      </w:r>
      <w:r w:rsidR="00163863" w:rsidRPr="00163863">
        <w:rPr>
          <w:bCs/>
          <w:iCs/>
          <w:noProof/>
          <w:sz w:val="22"/>
          <w:szCs w:val="22"/>
          <w:lang w:val="en"/>
        </w:rPr>
        <w:t xml:space="preserve">(Doerr </w:t>
      </w:r>
      <w:r w:rsidR="00163863" w:rsidRPr="00163863">
        <w:rPr>
          <w:bCs/>
          <w:i/>
          <w:iCs/>
          <w:noProof/>
          <w:sz w:val="22"/>
          <w:szCs w:val="22"/>
          <w:lang w:val="en"/>
        </w:rPr>
        <w:t>et al.</w:t>
      </w:r>
      <w:r w:rsidR="00163863" w:rsidRPr="00163863">
        <w:rPr>
          <w:bCs/>
          <w:iCs/>
          <w:noProof/>
          <w:sz w:val="22"/>
          <w:szCs w:val="22"/>
          <w:lang w:val="en"/>
        </w:rPr>
        <w:t xml:space="preserve"> 2018)</w:t>
      </w:r>
      <w:ins w:id="158" w:author="Risa" w:date="2021-06-24T23:28:00Z">
        <w:r w:rsidR="008360DC">
          <w:rPr>
            <w:bCs/>
            <w:iCs/>
            <w:sz w:val="22"/>
            <w:szCs w:val="22"/>
            <w:lang w:val="en"/>
          </w:rPr>
          <w:fldChar w:fldCharType="end"/>
        </w:r>
      </w:ins>
      <w:ins w:id="159" w:author="Risa" w:date="2021-06-24T18:39:00Z">
        <w:r w:rsidRPr="002A4B2D">
          <w:rPr>
            <w:sz w:val="22"/>
            <w:szCs w:val="22"/>
          </w:rPr>
          <w:t xml:space="preserve"> in former fire zones.</w:t>
        </w:r>
        <w:r w:rsidRPr="001B72FD">
          <w:rPr>
            <w:sz w:val="22"/>
            <w:szCs w:val="22"/>
          </w:rPr>
          <w:t xml:space="preserve"> We also measured soil water retention, which we expected to be greater at sites that experienced the 1947 fire, as pyrogenic carbon is known to increase soil water retention </w:t>
        </w:r>
      </w:ins>
      <w:ins w:id="160" w:author="Risa" w:date="2021-06-24T19:59:00Z">
        <w:r w:rsidR="006D57B1">
          <w:rPr>
            <w:sz w:val="22"/>
            <w:szCs w:val="22"/>
          </w:rPr>
          <w:fldChar w:fldCharType="begin" w:fldLock="1"/>
        </w:r>
      </w:ins>
      <w:r w:rsidR="00E567C1">
        <w:rPr>
          <w:sz w:val="22"/>
          <w:szCs w:val="22"/>
        </w:rPr>
        <w:instrText>ADDIN CSL_CITATION {"citationItems":[{"id":"ITEM-1","itemData":{"DOI":"10.3389/ffgc.2020.00031","ISSN":"2624-893X","abstract":"Climate change and land management are altering forest fire frequency and intensity worldwide. In some Northeast U.S. forests, pitch pine (Pinus rigida Miller) is not suffering from presence but rather a lack of wildfire events. In their absence, prescribed fire is being used to diminish fuel loads, open canopies and reduce competition. Pyrogenic carbon (PyC) produced by the fires may also improve soil moisture retention and plant physiological processes. Where the application of prescribed fire is not feasible due to nearby human populations, we reason prescribed fire PyC could be replaced by anthropogenic PyC product to provide similar soil benefits. We tested this hypothesis with pitch pine seedlings at a site absent overstory planted in submerged tree pots with control and PyC-imbued soils. Investigators found anthropogenic and forest PyC fostered similar growth, soil moisture retention and photosynthetic intrinsic water use efficiency, both significantly higher than unamended soils. We conclude anthropogenic subsurface PyC soil amendment provides a conservation management tool for enhancing benefits in ecosystems where prescribed fire is not a viable option in northerly forests in the U.S.","author":[{"dropping-particle":"","family":"Licht","given":"Jeff","non-dropping-particle":"","parse-names":false,"suffix":""},{"dropping-particle":"","family":"Smith","given":"Nicholas G.","non-dropping-particle":"","parse-names":false,"suffix":""}],"container-title":"Frontiers in Forests and Global Change","id":"ITEM-1","issue":"March","issued":{"date-parts":[["2020","3","31"]]},"page":"1-10","title":"Pyrogenic Carbon Increases Pitch Pine Seedling Growth, Soil Moisture Retention, and Photosynthetic Intrinsic Water Use Efficiency in the Field","type":"article-journal","volume":"3"},"uris":["http://www.mendeley.com/documents/?uuid=be7ce1c8-a884-4812-a80d-ceb68b996712"]}],"mendeley":{"formattedCitation":"(Licht and Smith 2020)","plainTextFormattedCitation":"(Licht and Smith 2020)","previouslyFormattedCitation":"(Licht and Smith 2020)"},"properties":{"noteIndex":0},"schema":"https://github.com/citation-style-language/schema/raw/master/csl-citation.json"}</w:instrText>
      </w:r>
      <w:r w:rsidR="006D57B1">
        <w:rPr>
          <w:sz w:val="22"/>
          <w:szCs w:val="22"/>
        </w:rPr>
        <w:fldChar w:fldCharType="separate"/>
      </w:r>
      <w:r w:rsidR="00163863" w:rsidRPr="00163863">
        <w:rPr>
          <w:noProof/>
          <w:sz w:val="22"/>
          <w:szCs w:val="22"/>
        </w:rPr>
        <w:t>(Licht and Smith 2020)</w:t>
      </w:r>
      <w:ins w:id="161" w:author="Risa" w:date="2021-06-24T19:59:00Z">
        <w:r w:rsidR="006D57B1">
          <w:rPr>
            <w:sz w:val="22"/>
            <w:szCs w:val="22"/>
          </w:rPr>
          <w:fldChar w:fldCharType="end"/>
        </w:r>
      </w:ins>
      <w:ins w:id="162" w:author="Risa" w:date="2021-06-24T18:39:00Z">
        <w:r w:rsidRPr="006D57B1">
          <w:rPr>
            <w:sz w:val="22"/>
            <w:szCs w:val="22"/>
          </w:rPr>
          <w:t>. We also expected soil water retention to be greater at low elevations due to flat terrain (alleviating erosion mechanics).</w:t>
        </w:r>
      </w:ins>
    </w:p>
    <w:p w14:paraId="32DB1869" w14:textId="77777777" w:rsidR="00F1699A" w:rsidRPr="006D57B1" w:rsidRDefault="00F1699A" w:rsidP="00F70722">
      <w:pPr>
        <w:spacing w:line="360" w:lineRule="auto"/>
        <w:rPr>
          <w:ins w:id="163" w:author="Risa" w:date="2021-06-24T18:39:00Z"/>
          <w:sz w:val="22"/>
          <w:szCs w:val="22"/>
        </w:rPr>
      </w:pPr>
    </w:p>
    <w:p w14:paraId="6DA8AB59" w14:textId="45CF699E" w:rsidR="007F1C64" w:rsidRPr="0020587D" w:rsidDel="00F1699A" w:rsidRDefault="00F1699A">
      <w:pPr>
        <w:spacing w:line="360" w:lineRule="auto"/>
        <w:rPr>
          <w:del w:id="164" w:author="Risa" w:date="2021-06-24T18:37:00Z"/>
          <w:sz w:val="22"/>
          <w:szCs w:val="22"/>
        </w:rPr>
        <w:pPrChange w:id="165" w:author="Risa" w:date="2021-06-24T18:40:00Z">
          <w:pPr>
            <w:spacing w:line="276" w:lineRule="auto"/>
            <w:jc w:val="both"/>
          </w:pPr>
        </w:pPrChange>
      </w:pPr>
      <w:ins w:id="166" w:author="Risa" w:date="2021-06-24T18:39:00Z">
        <w:r w:rsidRPr="006D57B1">
          <w:rPr>
            <w:sz w:val="22"/>
            <w:szCs w:val="22"/>
          </w:rPr>
          <w:t>We hypothesized that topographical and fire history-driven changes to the growth environment would manifest in changes in leaf- and plant-level traits. We expected that stress induced by topographical features and low soil water retention at high elevation would lead to increased intrinsic water use efficiency (iWUE;</w:t>
        </w:r>
      </w:ins>
      <w:ins w:id="167" w:author="Risa" w:date="2021-06-24T20:23:00Z">
        <w:r w:rsidR="002A4B2D">
          <w:rPr>
            <w:sz w:val="22"/>
            <w:szCs w:val="22"/>
          </w:rPr>
          <w:t xml:space="preserve"> </w:t>
        </w:r>
        <w:r w:rsidR="002A4B2D">
          <w:rPr>
            <w:sz w:val="22"/>
            <w:szCs w:val="22"/>
          </w:rPr>
          <w:fldChar w:fldCharType="begin" w:fldLock="1"/>
        </w:r>
      </w:ins>
      <w:r w:rsidR="00E567C1">
        <w:rPr>
          <w:sz w:val="22"/>
          <w:szCs w:val="22"/>
        </w:rPr>
        <w:instrText>ADDIN CSL_CITATION {"citationItems":[{"id":"ITEM-1","itemData":{"DOI":"10.1111/nph.14332","ISSN":"0028-646X","PMID":"27859388","author":[{"dropping-particle":"","family":"Wang","given":"Han","non-dropping-particle":"","parse-names":false,"suffix":""},{"dropping-particle":"","family":"Prentice","given":"I. Colin","non-dropping-particle":"","parse-names":false,"suffix":""},{"dropping-particle":"","family":"Davis","given":"Tyler W.","non-dropping-particle":"","parse-names":false,"suffix":""},{"dropping-particle":"","family":"Keenan","given":"Trevor F.","non-dropping-particle":"","parse-names":false,"suffix":""},{"dropping-particle":"","family":"Wright","given":"Ian J.","non-dropping-particle":"","parse-names":false,"suffix":""},{"dropping-particle":"","family":"Peng","given":"Changhui","non-dropping-particle":"","parse-names":false,"suffix":""}],"container-title":"New Phytologist","id":"ITEM-1","issue":"3","issued":{"date-parts":[["2017","2","18"]]},"page":"976-982","title":"Photosynthetic responses to altitude: an explanation based on optimality principles","type":"article-journal","volume":"213"},"uris":["http://www.mendeley.com/documents/?uuid=8a69109f-7063-4107-8375-d170d539161d"]}],"mendeley":{"formattedCitation":"(Wang &lt;i&gt;et al.&lt;/i&gt; 2017)","manualFormatting":"Wang et al., 2017)","plainTextFormattedCitation":"(Wang et al. 2017)","previouslyFormattedCitation":"(Wang &lt;i&gt;et al.&lt;/i&gt; 2017)"},"properties":{"noteIndex":0},"schema":"https://github.com/citation-style-language/schema/raw/master/csl-citation.json"}</w:instrText>
      </w:r>
      <w:r w:rsidR="002A4B2D">
        <w:rPr>
          <w:sz w:val="22"/>
          <w:szCs w:val="22"/>
        </w:rPr>
        <w:fldChar w:fldCharType="separate"/>
      </w:r>
      <w:del w:id="168" w:author="Risa" w:date="2021-06-24T20:24:00Z">
        <w:r w:rsidR="002A4B2D" w:rsidRPr="002A4B2D" w:rsidDel="002A4B2D">
          <w:rPr>
            <w:noProof/>
            <w:sz w:val="22"/>
            <w:szCs w:val="22"/>
          </w:rPr>
          <w:delText>(</w:delText>
        </w:r>
      </w:del>
      <w:r w:rsidR="002A4B2D" w:rsidRPr="002A4B2D">
        <w:rPr>
          <w:noProof/>
          <w:sz w:val="22"/>
          <w:szCs w:val="22"/>
        </w:rPr>
        <w:t>Wang et al., 2017)</w:t>
      </w:r>
      <w:ins w:id="169" w:author="Risa" w:date="2021-06-24T20:23:00Z">
        <w:r w:rsidR="002A4B2D">
          <w:rPr>
            <w:sz w:val="22"/>
            <w:szCs w:val="22"/>
          </w:rPr>
          <w:fldChar w:fldCharType="end"/>
        </w:r>
      </w:ins>
      <w:ins w:id="170" w:author="Risa" w:date="2021-06-24T18:39:00Z">
        <w:r w:rsidRPr="006D57B1">
          <w:rPr>
            <w:sz w:val="22"/>
            <w:szCs w:val="22"/>
          </w:rPr>
          <w:t>, as a stress tolerance response.</w:t>
        </w:r>
        <w:r w:rsidRPr="00C96924">
          <w:rPr>
            <w:sz w:val="22"/>
            <w:szCs w:val="22"/>
          </w:rPr>
          <w:t xml:space="preserve"> We also expected a reduction in leaf </w:t>
        </w:r>
        <w:r w:rsidRPr="00C96924">
          <w:rPr>
            <w:sz w:val="22"/>
            <w:szCs w:val="22"/>
          </w:rPr>
          <w:lastRenderedPageBreak/>
          <w:t>nutrients at high elevation, mimicking expected reductions in the soil. However, we expected that fire history might alleviate these stress indicators, as a result of increased soil nutrients and water retention. At the plant level, we expected to see plants with reduced height, smaller DBH, narrower canopy, and sparser clustering (g</w:t>
        </w:r>
        <w:r w:rsidRPr="00F70722">
          <w:rPr>
            <w:sz w:val="22"/>
            <w:szCs w:val="22"/>
          </w:rPr>
          <w:t>reater distance between conspecific neighbors) at high elevation, again as a result of the topography- and soil-induced stress.</w:t>
        </w:r>
        <w:r w:rsidRPr="002F4867">
          <w:rPr>
            <w:sz w:val="22"/>
            <w:szCs w:val="22"/>
          </w:rPr>
          <w:t xml:space="preserve"> We also expected smaller trees in areas that had experienced the 1947 fire due to age, but that the difference would be less </w:t>
        </w:r>
        <w:r w:rsidRPr="00A03C77">
          <w:rPr>
            <w:sz w:val="22"/>
            <w:szCs w:val="22"/>
          </w:rPr>
          <w:t>at high elevation due to stress-reducing effects of fire on the soil environment.</w:t>
        </w:r>
      </w:ins>
      <w:del w:id="171" w:author="Risa" w:date="2021-06-24T18:37:00Z">
        <w:r w:rsidR="00992A1C" w:rsidRPr="0020587D" w:rsidDel="00F1699A">
          <w:rPr>
            <w:sz w:val="22"/>
            <w:szCs w:val="22"/>
          </w:rPr>
          <w:delText xml:space="preserve">On Mt. Desert Island </w:delText>
        </w:r>
        <w:r w:rsidR="00473B7F" w:rsidRPr="0020587D" w:rsidDel="00F1699A">
          <w:rPr>
            <w:sz w:val="22"/>
            <w:szCs w:val="22"/>
          </w:rPr>
          <w:delText xml:space="preserve">at Acadia National Park </w:delText>
        </w:r>
        <w:r w:rsidR="00992A1C" w:rsidRPr="0020587D" w:rsidDel="00F1699A">
          <w:rPr>
            <w:sz w:val="22"/>
            <w:szCs w:val="22"/>
          </w:rPr>
          <w:delText>in Maine USA, pitch pine (</w:delText>
        </w:r>
        <w:r w:rsidR="00992A1C" w:rsidRPr="0020587D" w:rsidDel="00F1699A">
          <w:rPr>
            <w:i/>
            <w:iCs/>
            <w:sz w:val="22"/>
            <w:szCs w:val="22"/>
          </w:rPr>
          <w:delText>Pinus rigida</w:delText>
        </w:r>
        <w:r w:rsidR="00992A1C" w:rsidRPr="0020587D" w:rsidDel="00F1699A">
          <w:rPr>
            <w:sz w:val="22"/>
            <w:szCs w:val="22"/>
          </w:rPr>
          <w:delText xml:space="preserve"> Miller)</w:delText>
        </w:r>
        <w:r w:rsidR="009A7E97" w:rsidRPr="0020587D" w:rsidDel="00F1699A">
          <w:rPr>
            <w:sz w:val="22"/>
            <w:szCs w:val="22"/>
          </w:rPr>
          <w:delText>, the most northerly member of the southern yellow pines (Plain</w:delText>
        </w:r>
        <w:r w:rsidR="005B5FAD" w:rsidRPr="0020587D" w:rsidDel="00F1699A">
          <w:rPr>
            <w:sz w:val="22"/>
            <w:szCs w:val="22"/>
          </w:rPr>
          <w:delText>,</w:delText>
        </w:r>
        <w:r w:rsidR="009A7E97" w:rsidRPr="0020587D" w:rsidDel="00F1699A">
          <w:rPr>
            <w:sz w:val="22"/>
            <w:szCs w:val="22"/>
          </w:rPr>
          <w:delText xml:space="preserve"> Kuser and Ledig 1987),</w:delText>
        </w:r>
        <w:r w:rsidR="00992A1C" w:rsidRPr="0020587D" w:rsidDel="00F1699A">
          <w:rPr>
            <w:sz w:val="22"/>
            <w:szCs w:val="22"/>
          </w:rPr>
          <w:delText xml:space="preserve"> dwell at the edge of their northeastern range (Fig. 1). </w:delText>
        </w:r>
        <w:r w:rsidR="002C61B9" w:rsidRPr="0020587D" w:rsidDel="00F1699A">
          <w:rPr>
            <w:sz w:val="22"/>
            <w:szCs w:val="22"/>
          </w:rPr>
          <w:delText xml:space="preserve">Over </w:delText>
        </w:r>
        <w:r w:rsidR="00992A1C" w:rsidRPr="0020587D" w:rsidDel="00F1699A">
          <w:rPr>
            <w:sz w:val="22"/>
            <w:szCs w:val="22"/>
          </w:rPr>
          <w:delText>mille</w:delText>
        </w:r>
      </w:del>
      <w:ins w:id="172" w:author="Jeff" w:date="2021-06-20T08:48:00Z">
        <w:del w:id="173" w:author="Risa" w:date="2021-06-24T18:37:00Z">
          <w:r w:rsidR="00375365" w:rsidRPr="0020587D" w:rsidDel="00F1699A">
            <w:rPr>
              <w:sz w:val="22"/>
              <w:szCs w:val="22"/>
            </w:rPr>
            <w:delText>n</w:delText>
          </w:r>
        </w:del>
      </w:ins>
      <w:del w:id="174" w:author="Risa" w:date="2021-06-24T18:37:00Z">
        <w:r w:rsidR="00992A1C" w:rsidRPr="0020587D" w:rsidDel="00F1699A">
          <w:rPr>
            <w:sz w:val="22"/>
            <w:szCs w:val="22"/>
          </w:rPr>
          <w:delText>nia</w:delText>
        </w:r>
        <w:r w:rsidR="002C61B9" w:rsidRPr="0020587D" w:rsidDel="00F1699A">
          <w:rPr>
            <w:sz w:val="22"/>
            <w:szCs w:val="22"/>
          </w:rPr>
          <w:delText>,</w:delText>
        </w:r>
        <w:r w:rsidR="00992A1C" w:rsidRPr="0020587D" w:rsidDel="00F1699A">
          <w:rPr>
            <w:sz w:val="22"/>
            <w:szCs w:val="22"/>
          </w:rPr>
          <w:delText xml:space="preserve"> fire is a constant disturbance</w:delText>
        </w:r>
        <w:r w:rsidR="002C61B9" w:rsidRPr="0020587D" w:rsidDel="00F1699A">
          <w:rPr>
            <w:sz w:val="22"/>
            <w:szCs w:val="22"/>
          </w:rPr>
          <w:delText xml:space="preserve"> in </w:delText>
        </w:r>
        <w:r w:rsidR="009A7E97" w:rsidRPr="0020587D" w:rsidDel="00F1699A">
          <w:rPr>
            <w:sz w:val="22"/>
            <w:szCs w:val="22"/>
          </w:rPr>
          <w:delText>th</w:delText>
        </w:r>
        <w:r w:rsidR="004E0F02" w:rsidRPr="0020587D" w:rsidDel="00F1699A">
          <w:rPr>
            <w:sz w:val="22"/>
            <w:szCs w:val="22"/>
          </w:rPr>
          <w:delText>e</w:delText>
        </w:r>
        <w:r w:rsidR="009A7E97" w:rsidRPr="0020587D" w:rsidDel="00F1699A">
          <w:rPr>
            <w:sz w:val="22"/>
            <w:szCs w:val="22"/>
          </w:rPr>
          <w:delText xml:space="preserve">se </w:delText>
        </w:r>
        <w:r w:rsidR="002C61B9" w:rsidRPr="0020587D" w:rsidDel="00F1699A">
          <w:rPr>
            <w:sz w:val="22"/>
            <w:szCs w:val="22"/>
          </w:rPr>
          <w:delText>pine barrens</w:delText>
        </w:r>
        <w:r w:rsidR="00992A1C" w:rsidRPr="0020587D" w:rsidDel="00F1699A">
          <w:rPr>
            <w:sz w:val="22"/>
            <w:szCs w:val="22"/>
          </w:rPr>
          <w:delText xml:space="preserve"> enabling persistence </w:delText>
        </w:r>
      </w:del>
      <w:ins w:id="175" w:author="Jeff" w:date="2021-06-23T09:10:00Z">
        <w:del w:id="176" w:author="Risa" w:date="2021-06-24T18:37:00Z">
          <w:r w:rsidR="00FB12B3" w:rsidRPr="0020587D" w:rsidDel="00F1699A">
            <w:rPr>
              <w:sz w:val="22"/>
              <w:szCs w:val="22"/>
            </w:rPr>
            <w:delText xml:space="preserve">(defined as </w:delText>
          </w:r>
        </w:del>
      </w:ins>
      <w:ins w:id="177" w:author="Jeff" w:date="2021-06-23T09:12:00Z">
        <w:del w:id="178" w:author="Risa" w:date="2021-06-24T18:37:00Z">
          <w:r w:rsidR="00FB12B3" w:rsidRPr="0020587D" w:rsidDel="00F1699A">
            <w:rPr>
              <w:sz w:val="22"/>
              <w:szCs w:val="22"/>
            </w:rPr>
            <w:delText>an ability to remain in a particular setting</w:delText>
          </w:r>
        </w:del>
      </w:ins>
      <w:ins w:id="179" w:author="Jeff" w:date="2021-06-23T09:10:00Z">
        <w:del w:id="180" w:author="Risa" w:date="2021-06-24T18:37:00Z">
          <w:r w:rsidR="00FB12B3" w:rsidRPr="0020587D" w:rsidDel="00F1699A">
            <w:rPr>
              <w:sz w:val="22"/>
              <w:szCs w:val="22"/>
            </w:rPr>
            <w:delText xml:space="preserve">) </w:delText>
          </w:r>
        </w:del>
      </w:ins>
      <w:del w:id="181" w:author="Risa" w:date="2021-06-24T18:37:00Z">
        <w:r w:rsidR="002C61B9" w:rsidRPr="0020587D" w:rsidDel="00F1699A">
          <w:rPr>
            <w:sz w:val="22"/>
            <w:szCs w:val="22"/>
          </w:rPr>
          <w:delText>through reduced</w:delText>
        </w:r>
        <w:r w:rsidR="00992A1C" w:rsidRPr="0020587D" w:rsidDel="00F1699A">
          <w:rPr>
            <w:sz w:val="22"/>
            <w:szCs w:val="22"/>
          </w:rPr>
          <w:delText xml:space="preserve"> competition, </w:delText>
        </w:r>
        <w:r w:rsidR="002C61B9" w:rsidRPr="0020587D" w:rsidDel="00F1699A">
          <w:rPr>
            <w:sz w:val="22"/>
            <w:szCs w:val="22"/>
          </w:rPr>
          <w:delText>added</w:delText>
        </w:r>
        <w:r w:rsidR="00992A1C" w:rsidRPr="0020587D" w:rsidDel="00F1699A">
          <w:rPr>
            <w:sz w:val="22"/>
            <w:szCs w:val="22"/>
          </w:rPr>
          <w:delText xml:space="preserve"> pyrogenic </w:delText>
        </w:r>
        <w:r w:rsidR="00185DF7" w:rsidRPr="0020587D" w:rsidDel="00F1699A">
          <w:rPr>
            <w:sz w:val="22"/>
            <w:szCs w:val="22"/>
          </w:rPr>
          <w:delText xml:space="preserve">carbon (C) </w:delText>
        </w:r>
        <w:r w:rsidR="00992A1C" w:rsidRPr="0020587D" w:rsidDel="00F1699A">
          <w:rPr>
            <w:sz w:val="22"/>
            <w:szCs w:val="22"/>
          </w:rPr>
          <w:delText>by way of post-fire charcoal and long evolved adaptations</w:delText>
        </w:r>
        <w:r w:rsidR="007F1C64" w:rsidRPr="0020587D" w:rsidDel="00F1699A">
          <w:rPr>
            <w:sz w:val="22"/>
            <w:szCs w:val="22"/>
          </w:rPr>
          <w:delText xml:space="preserve"> like cone serotiny, thickened bark and epicormic growth</w:delText>
        </w:r>
        <w:r w:rsidR="002C61B9" w:rsidRPr="0020587D" w:rsidDel="00F1699A">
          <w:rPr>
            <w:sz w:val="22"/>
            <w:szCs w:val="22"/>
          </w:rPr>
          <w:delText xml:space="preserve">. </w:delText>
        </w:r>
        <w:r w:rsidR="007F1C64" w:rsidRPr="0020587D" w:rsidDel="00F1699A">
          <w:rPr>
            <w:sz w:val="22"/>
            <w:szCs w:val="22"/>
          </w:rPr>
          <w:delText>S</w:delText>
        </w:r>
        <w:r w:rsidR="00992A1C" w:rsidRPr="0020587D" w:rsidDel="00F1699A">
          <w:rPr>
            <w:sz w:val="22"/>
            <w:szCs w:val="22"/>
          </w:rPr>
          <w:delText>erot</w:delText>
        </w:r>
        <w:r w:rsidR="00D17F6B" w:rsidRPr="0020587D" w:rsidDel="00F1699A">
          <w:rPr>
            <w:sz w:val="22"/>
            <w:szCs w:val="22"/>
          </w:rPr>
          <w:delText>in</w:delText>
        </w:r>
        <w:r w:rsidR="00992A1C" w:rsidRPr="0020587D" w:rsidDel="00F1699A">
          <w:rPr>
            <w:sz w:val="22"/>
            <w:szCs w:val="22"/>
          </w:rPr>
          <w:delText xml:space="preserve">ous cones </w:delText>
        </w:r>
        <w:r w:rsidR="007F1C64" w:rsidRPr="0020587D" w:rsidDel="00F1699A">
          <w:rPr>
            <w:sz w:val="22"/>
            <w:szCs w:val="22"/>
          </w:rPr>
          <w:delText xml:space="preserve">(Little 1953) </w:delText>
        </w:r>
        <w:r w:rsidR="00992A1C" w:rsidRPr="0020587D" w:rsidDel="00F1699A">
          <w:rPr>
            <w:sz w:val="22"/>
            <w:szCs w:val="22"/>
          </w:rPr>
          <w:delText>typically open only when fire engulfs the tree</w:delText>
        </w:r>
        <w:r w:rsidR="007F1C64" w:rsidRPr="0020587D" w:rsidDel="00F1699A">
          <w:rPr>
            <w:sz w:val="22"/>
            <w:szCs w:val="22"/>
          </w:rPr>
          <w:delText xml:space="preserve">; </w:delText>
        </w:r>
      </w:del>
      <w:ins w:id="182" w:author="Jeff" w:date="2021-06-20T08:49:00Z">
        <w:del w:id="183" w:author="Risa" w:date="2021-06-24T18:37:00Z">
          <w:r w:rsidR="00375365" w:rsidRPr="0020587D" w:rsidDel="00F1699A">
            <w:rPr>
              <w:sz w:val="22"/>
              <w:szCs w:val="22"/>
            </w:rPr>
            <w:delText xml:space="preserve">in anticipation </w:delText>
          </w:r>
        </w:del>
      </w:ins>
      <w:del w:id="184" w:author="Risa" w:date="2021-06-24T18:37:00Z">
        <w:r w:rsidR="007F1C64" w:rsidRPr="0020587D" w:rsidDel="00F1699A">
          <w:rPr>
            <w:sz w:val="22"/>
            <w:szCs w:val="22"/>
          </w:rPr>
          <w:delText xml:space="preserve">trees adopt </w:delText>
        </w:r>
        <w:r w:rsidR="00992A1C" w:rsidRPr="0020587D" w:rsidDel="00F1699A">
          <w:rPr>
            <w:sz w:val="22"/>
            <w:szCs w:val="22"/>
          </w:rPr>
          <w:delText xml:space="preserve">thickened bark to withstand scorching and </w:delText>
        </w:r>
        <w:r w:rsidR="007F1C64" w:rsidRPr="0020587D" w:rsidDel="00F1699A">
          <w:rPr>
            <w:sz w:val="22"/>
            <w:szCs w:val="22"/>
          </w:rPr>
          <w:delText xml:space="preserve">produce </w:delText>
        </w:r>
        <w:r w:rsidR="00992A1C" w:rsidRPr="0020587D" w:rsidDel="00F1699A">
          <w:rPr>
            <w:sz w:val="22"/>
            <w:szCs w:val="22"/>
          </w:rPr>
          <w:delText xml:space="preserve">epicormic sprouting following fire to </w:delText>
        </w:r>
        <w:r w:rsidR="007F1C64" w:rsidRPr="0020587D" w:rsidDel="00F1699A">
          <w:rPr>
            <w:sz w:val="22"/>
            <w:szCs w:val="22"/>
          </w:rPr>
          <w:delText>add</w:delText>
        </w:r>
        <w:r w:rsidR="00992A1C" w:rsidRPr="0020587D" w:rsidDel="00F1699A">
          <w:rPr>
            <w:sz w:val="22"/>
            <w:szCs w:val="22"/>
          </w:rPr>
          <w:delText xml:space="preserve"> photosynthetic </w:delText>
        </w:r>
        <w:r w:rsidR="007F1C64" w:rsidRPr="0020587D" w:rsidDel="00F1699A">
          <w:rPr>
            <w:sz w:val="22"/>
            <w:szCs w:val="22"/>
          </w:rPr>
          <w:delText>capacity.</w:delText>
        </w:r>
        <w:r w:rsidR="00992A1C" w:rsidRPr="0020587D" w:rsidDel="00F1699A">
          <w:rPr>
            <w:sz w:val="22"/>
            <w:szCs w:val="22"/>
          </w:rPr>
          <w:delText xml:space="preserve"> </w:delText>
        </w:r>
        <w:r w:rsidR="007F1C64" w:rsidRPr="0020587D" w:rsidDel="00F1699A">
          <w:rPr>
            <w:sz w:val="22"/>
            <w:szCs w:val="22"/>
          </w:rPr>
          <w:delText>These features were present o</w:delText>
        </w:r>
        <w:r w:rsidR="00992A1C" w:rsidRPr="0020587D" w:rsidDel="00F1699A">
          <w:rPr>
            <w:sz w:val="22"/>
            <w:szCs w:val="22"/>
          </w:rPr>
          <w:delText>n Mt. Desert, in 1947</w:delText>
        </w:r>
      </w:del>
      <w:ins w:id="185" w:author="Jeff" w:date="2021-06-24T02:27:00Z">
        <w:del w:id="186" w:author="Risa" w:date="2021-06-24T18:37:00Z">
          <w:r w:rsidR="00B6617D" w:rsidRPr="0020587D" w:rsidDel="00F1699A">
            <w:rPr>
              <w:sz w:val="22"/>
              <w:szCs w:val="22"/>
            </w:rPr>
            <w:delText xml:space="preserve"> (Fig. 1)</w:delText>
          </w:r>
        </w:del>
      </w:ins>
      <w:del w:id="187" w:author="Risa" w:date="2021-06-24T18:37:00Z">
        <w:r w:rsidR="00992A1C" w:rsidRPr="0020587D" w:rsidDel="00F1699A">
          <w:rPr>
            <w:sz w:val="22"/>
            <w:szCs w:val="22"/>
          </w:rPr>
          <w:delText xml:space="preserve">, </w:delText>
        </w:r>
        <w:r w:rsidR="007F1C64" w:rsidRPr="0020587D" w:rsidDel="00F1699A">
          <w:rPr>
            <w:sz w:val="22"/>
            <w:szCs w:val="22"/>
          </w:rPr>
          <w:delText xml:space="preserve">when </w:delText>
        </w:r>
        <w:r w:rsidR="00992A1C" w:rsidRPr="0020587D" w:rsidDel="00F1699A">
          <w:rPr>
            <w:sz w:val="22"/>
            <w:szCs w:val="22"/>
          </w:rPr>
          <w:delText>an intense fall fire started in a dump just west of Bar Harbor, on the east side of the island</w:delText>
        </w:r>
        <w:r w:rsidR="002C61B9" w:rsidRPr="0020587D" w:rsidDel="00F1699A">
          <w:rPr>
            <w:sz w:val="22"/>
            <w:szCs w:val="22"/>
          </w:rPr>
          <w:delText>. Ferocious winds whipped the fire into a frenzy and</w:delText>
        </w:r>
        <w:r w:rsidR="00D64822" w:rsidRPr="0020587D" w:rsidDel="00F1699A">
          <w:rPr>
            <w:sz w:val="22"/>
            <w:szCs w:val="22"/>
          </w:rPr>
          <w:delText>,</w:delText>
        </w:r>
        <w:r w:rsidR="002C61B9" w:rsidRPr="0020587D" w:rsidDel="00F1699A">
          <w:rPr>
            <w:sz w:val="22"/>
            <w:szCs w:val="22"/>
          </w:rPr>
          <w:delText xml:space="preserve"> notwithstanding efforts to subdue it,</w:delText>
        </w:r>
        <w:r w:rsidR="00992A1C" w:rsidRPr="0020587D" w:rsidDel="00F1699A">
          <w:rPr>
            <w:sz w:val="22"/>
            <w:szCs w:val="22"/>
          </w:rPr>
          <w:delText xml:space="preserve"> persevered for nearly two weeks (Fig. 2A). Since that time, fire suppression is used to </w:delText>
        </w:r>
        <w:r w:rsidR="002C61B9" w:rsidRPr="0020587D" w:rsidDel="00F1699A">
          <w:rPr>
            <w:sz w:val="22"/>
            <w:szCs w:val="22"/>
          </w:rPr>
          <w:delText xml:space="preserve">avoid </w:delText>
        </w:r>
        <w:r w:rsidR="00656165" w:rsidRPr="0020587D" w:rsidDel="00F1699A">
          <w:rPr>
            <w:sz w:val="22"/>
            <w:szCs w:val="22"/>
          </w:rPr>
          <w:delText xml:space="preserve">a repetition of the </w:delText>
        </w:r>
        <w:r w:rsidR="00992A1C" w:rsidRPr="0020587D" w:rsidDel="00F1699A">
          <w:rPr>
            <w:sz w:val="22"/>
            <w:szCs w:val="22"/>
          </w:rPr>
          <w:delText>tragic consequences seen long ago</w:delText>
        </w:r>
      </w:del>
      <w:ins w:id="188" w:author="Jeff" w:date="2021-06-20T08:50:00Z">
        <w:del w:id="189" w:author="Risa" w:date="2021-06-24T18:37:00Z">
          <w:r w:rsidR="00375365" w:rsidRPr="0020587D" w:rsidDel="00F1699A">
            <w:rPr>
              <w:sz w:val="22"/>
              <w:szCs w:val="22"/>
            </w:rPr>
            <w:delText>;</w:delText>
          </w:r>
        </w:del>
      </w:ins>
      <w:del w:id="190" w:author="Risa" w:date="2021-06-24T18:37:00Z">
        <w:r w:rsidR="007F1C64" w:rsidRPr="0020587D" w:rsidDel="00F1699A">
          <w:rPr>
            <w:sz w:val="22"/>
            <w:szCs w:val="22"/>
          </w:rPr>
          <w:delText xml:space="preserve"> and during the fire aftermath</w:delText>
        </w:r>
      </w:del>
      <w:ins w:id="191" w:author="Jeff" w:date="2021-06-20T08:50:00Z">
        <w:del w:id="192" w:author="Risa" w:date="2021-06-24T18:37:00Z">
          <w:r w:rsidR="00375365" w:rsidRPr="0020587D" w:rsidDel="00F1699A">
            <w:rPr>
              <w:sz w:val="22"/>
              <w:szCs w:val="22"/>
            </w:rPr>
            <w:delText xml:space="preserve"> </w:delText>
          </w:r>
        </w:del>
      </w:ins>
      <w:del w:id="193" w:author="Risa" w:date="2021-06-24T18:37:00Z">
        <w:r w:rsidR="007F1C64" w:rsidRPr="0020587D" w:rsidDel="00F1699A">
          <w:rPr>
            <w:sz w:val="22"/>
            <w:szCs w:val="22"/>
          </w:rPr>
          <w:delText xml:space="preserve">, tree pyrogenic adaptations undergo </w:delText>
        </w:r>
        <w:r w:rsidR="00992A1C" w:rsidRPr="0020587D" w:rsidDel="00F1699A">
          <w:rPr>
            <w:sz w:val="22"/>
            <w:szCs w:val="22"/>
          </w:rPr>
          <w:delText xml:space="preserve"> </w:delText>
        </w:r>
        <w:r w:rsidR="007F1C64" w:rsidRPr="0020587D" w:rsidDel="00F1699A">
          <w:rPr>
            <w:sz w:val="22"/>
            <w:szCs w:val="22"/>
          </w:rPr>
          <w:delText xml:space="preserve">change. The undoing of cone serotiny began decades ago (Conkey, Keifer and Lloyd 1994), and becomes more widespread as time passes (Jordan, Patterson and Windisch 2003). As there is no longer a pressure to produce seeds which survive in the midst of a fire (Givnish 1981), neither is there </w:delText>
        </w:r>
        <w:r w:rsidR="00CB5E75" w:rsidRPr="0020587D" w:rsidDel="00F1699A">
          <w:rPr>
            <w:sz w:val="22"/>
            <w:szCs w:val="22"/>
          </w:rPr>
          <w:delText xml:space="preserve">the same need for </w:delText>
        </w:r>
        <w:r w:rsidR="007F1C64" w:rsidRPr="0020587D" w:rsidDel="00F1699A">
          <w:rPr>
            <w:sz w:val="22"/>
            <w:szCs w:val="22"/>
          </w:rPr>
          <w:delText xml:space="preserve">thick bark </w:delText>
        </w:r>
        <w:r w:rsidR="00CB5E75" w:rsidRPr="0020587D" w:rsidDel="00F1699A">
          <w:rPr>
            <w:sz w:val="22"/>
            <w:szCs w:val="22"/>
          </w:rPr>
          <w:delText>or</w:delText>
        </w:r>
        <w:r w:rsidR="007F1C64" w:rsidRPr="0020587D" w:rsidDel="00F1699A">
          <w:rPr>
            <w:sz w:val="22"/>
            <w:szCs w:val="22"/>
          </w:rPr>
          <w:delText xml:space="preserve"> epicormic sprouting (</w:delText>
        </w:r>
      </w:del>
      <w:ins w:id="194" w:author="Jeff" w:date="2021-06-23T14:10:00Z">
        <w:del w:id="195" w:author="Risa" w:date="2021-06-24T18:37:00Z">
          <w:r w:rsidR="00604301" w:rsidRPr="0020587D" w:rsidDel="00F1699A">
            <w:rPr>
              <w:sz w:val="22"/>
              <w:szCs w:val="22"/>
            </w:rPr>
            <w:delText xml:space="preserve">tufts of needles on the bole and branches, </w:delText>
          </w:r>
        </w:del>
      </w:ins>
      <w:del w:id="196" w:author="Risa" w:date="2021-06-24T18:37:00Z">
        <w:r w:rsidR="007F1C64" w:rsidRPr="0020587D" w:rsidDel="00F1699A">
          <w:rPr>
            <w:sz w:val="22"/>
            <w:szCs w:val="22"/>
          </w:rPr>
          <w:delText xml:space="preserve">Renninger </w:delText>
        </w:r>
        <w:r w:rsidR="007F1C64" w:rsidRPr="0020587D" w:rsidDel="00F1699A">
          <w:rPr>
            <w:i/>
            <w:iCs/>
            <w:sz w:val="22"/>
            <w:szCs w:val="22"/>
          </w:rPr>
          <w:delText xml:space="preserve">et al. </w:delText>
        </w:r>
        <w:r w:rsidR="007F1C64" w:rsidRPr="0020587D" w:rsidDel="00F1699A">
          <w:rPr>
            <w:sz w:val="22"/>
            <w:szCs w:val="22"/>
          </w:rPr>
          <w:delText>2013)</w:delText>
        </w:r>
      </w:del>
      <w:ins w:id="197" w:author="Jeff" w:date="2021-06-24T02:10:00Z">
        <w:del w:id="198" w:author="Risa" w:date="2021-06-24T18:37:00Z">
          <w:r w:rsidR="00CF2FB3" w:rsidRPr="0020587D" w:rsidDel="00F1699A">
            <w:rPr>
              <w:sz w:val="22"/>
              <w:szCs w:val="22"/>
            </w:rPr>
            <w:delText>,</w:delText>
          </w:r>
        </w:del>
      </w:ins>
      <w:ins w:id="199" w:author="Jeff" w:date="2021-06-20T09:55:00Z">
        <w:del w:id="200" w:author="Risa" w:date="2021-06-24T18:37:00Z">
          <w:r w:rsidR="00BE74F5" w:rsidRPr="0020587D" w:rsidDel="00F1699A">
            <w:rPr>
              <w:sz w:val="22"/>
              <w:szCs w:val="22"/>
            </w:rPr>
            <w:delText xml:space="preserve"> although</w:delText>
          </w:r>
        </w:del>
      </w:ins>
      <w:ins w:id="201" w:author="Jeff" w:date="2021-06-20T09:56:00Z">
        <w:del w:id="202" w:author="Risa" w:date="2021-06-24T18:37:00Z">
          <w:r w:rsidR="00BE74F5" w:rsidRPr="0020587D" w:rsidDel="00F1699A">
            <w:rPr>
              <w:sz w:val="22"/>
              <w:szCs w:val="22"/>
            </w:rPr>
            <w:delText xml:space="preserve"> there is </w:delText>
          </w:r>
        </w:del>
      </w:ins>
      <w:ins w:id="203" w:author="Jeff" w:date="2021-06-20T20:24:00Z">
        <w:del w:id="204" w:author="Risa" w:date="2021-06-24T18:37:00Z">
          <w:r w:rsidR="00522C94" w:rsidRPr="0020587D" w:rsidDel="00F1699A">
            <w:rPr>
              <w:sz w:val="22"/>
              <w:szCs w:val="22"/>
            </w:rPr>
            <w:delText>epicormism</w:delText>
          </w:r>
        </w:del>
      </w:ins>
      <w:ins w:id="205" w:author="Jeff" w:date="2021-06-20T09:56:00Z">
        <w:del w:id="206" w:author="Risa" w:date="2021-06-24T18:37:00Z">
          <w:r w:rsidR="00BE74F5" w:rsidRPr="0020587D" w:rsidDel="00F1699A">
            <w:rPr>
              <w:sz w:val="22"/>
              <w:szCs w:val="22"/>
            </w:rPr>
            <w:delText xml:space="preserve"> in several of the populations we study</w:delText>
          </w:r>
        </w:del>
      </w:ins>
      <w:del w:id="207" w:author="Risa" w:date="2021-06-24T18:37:00Z">
        <w:r w:rsidR="007F1C64" w:rsidRPr="0020587D" w:rsidDel="00F1699A">
          <w:rPr>
            <w:sz w:val="22"/>
            <w:szCs w:val="22"/>
          </w:rPr>
          <w:delText xml:space="preserve">. </w:delText>
        </w:r>
        <w:r w:rsidR="00CB5E75" w:rsidRPr="0020587D" w:rsidDel="00F1699A">
          <w:rPr>
            <w:sz w:val="22"/>
            <w:szCs w:val="22"/>
          </w:rPr>
          <w:delText>I</w:delText>
        </w:r>
      </w:del>
      <w:ins w:id="208" w:author="Jeff" w:date="2021-06-20T08:50:00Z">
        <w:del w:id="209" w:author="Risa" w:date="2021-06-24T18:37:00Z">
          <w:r w:rsidR="00375365" w:rsidRPr="0020587D" w:rsidDel="00F1699A">
            <w:rPr>
              <w:sz w:val="22"/>
              <w:szCs w:val="22"/>
            </w:rPr>
            <w:delText>nstead</w:delText>
          </w:r>
        </w:del>
      </w:ins>
      <w:del w:id="210" w:author="Risa" w:date="2021-06-24T18:37:00Z">
        <w:r w:rsidR="00CB5E75" w:rsidRPr="0020587D" w:rsidDel="00F1699A">
          <w:rPr>
            <w:sz w:val="22"/>
            <w:szCs w:val="22"/>
          </w:rPr>
          <w:delText xml:space="preserve">t may be that tree defenses </w:delText>
        </w:r>
      </w:del>
      <w:ins w:id="211" w:author="Jeff" w:date="2021-06-23T14:10:00Z">
        <w:del w:id="212" w:author="Risa" w:date="2021-06-24T18:37:00Z">
          <w:r w:rsidR="00604301" w:rsidRPr="0020587D" w:rsidDel="00F1699A">
            <w:rPr>
              <w:sz w:val="22"/>
              <w:szCs w:val="22"/>
            </w:rPr>
            <w:delText xml:space="preserve">continue to </w:delText>
          </w:r>
        </w:del>
      </w:ins>
      <w:ins w:id="213" w:author="Jeff" w:date="2021-06-23T14:11:00Z">
        <w:del w:id="214" w:author="Risa" w:date="2021-06-24T18:37:00Z">
          <w:r w:rsidR="00604301" w:rsidRPr="0020587D" w:rsidDel="00F1699A">
            <w:rPr>
              <w:sz w:val="22"/>
              <w:szCs w:val="22"/>
            </w:rPr>
            <w:delText>adjust</w:delText>
          </w:r>
        </w:del>
      </w:ins>
      <w:ins w:id="215" w:author="Jeff" w:date="2021-06-23T14:13:00Z">
        <w:del w:id="216" w:author="Risa" w:date="2021-06-24T18:37:00Z">
          <w:r w:rsidR="00604301" w:rsidRPr="0020587D" w:rsidDel="00F1699A">
            <w:rPr>
              <w:sz w:val="22"/>
              <w:szCs w:val="22"/>
            </w:rPr>
            <w:delText xml:space="preserve"> through phenotypic variation</w:delText>
          </w:r>
        </w:del>
      </w:ins>
      <w:del w:id="217" w:author="Risa" w:date="2021-06-24T18:37:00Z">
        <w:r w:rsidR="00CB5E75" w:rsidRPr="0020587D" w:rsidDel="00F1699A">
          <w:rPr>
            <w:sz w:val="22"/>
            <w:szCs w:val="22"/>
          </w:rPr>
          <w:delText xml:space="preserve">stirred </w:delText>
        </w:r>
      </w:del>
      <w:ins w:id="218" w:author="Jeff" w:date="2021-06-23T14:11:00Z">
        <w:del w:id="219" w:author="Risa" w:date="2021-06-24T18:37:00Z">
          <w:r w:rsidR="00604301" w:rsidRPr="0020587D" w:rsidDel="00F1699A">
            <w:rPr>
              <w:sz w:val="22"/>
              <w:szCs w:val="22"/>
            </w:rPr>
            <w:delText>to</w:delText>
          </w:r>
        </w:del>
      </w:ins>
      <w:del w:id="220" w:author="Risa" w:date="2021-06-24T18:37:00Z">
        <w:r w:rsidR="00CB5E75" w:rsidRPr="0020587D" w:rsidDel="00F1699A">
          <w:rPr>
            <w:sz w:val="22"/>
            <w:szCs w:val="22"/>
          </w:rPr>
          <w:delText xml:space="preserve">by warmer temperatures and increasing summer drought (Day </w:delText>
        </w:r>
        <w:r w:rsidR="00CB5E75" w:rsidRPr="0020587D" w:rsidDel="00F1699A">
          <w:rPr>
            <w:i/>
            <w:iCs/>
            <w:sz w:val="22"/>
            <w:szCs w:val="22"/>
          </w:rPr>
          <w:delText>et al.</w:delText>
        </w:r>
        <w:r w:rsidR="00CB5E75" w:rsidRPr="0020587D" w:rsidDel="00F1699A">
          <w:rPr>
            <w:sz w:val="22"/>
            <w:szCs w:val="22"/>
          </w:rPr>
          <w:delText xml:space="preserve"> 2005)</w:delText>
        </w:r>
      </w:del>
      <w:ins w:id="221" w:author="Jeff" w:date="2021-06-20T09:57:00Z">
        <w:del w:id="222" w:author="Risa" w:date="2021-06-24T18:37:00Z">
          <w:r w:rsidR="00BE74F5" w:rsidRPr="0020587D" w:rsidDel="00F1699A">
            <w:rPr>
              <w:sz w:val="22"/>
              <w:szCs w:val="22"/>
            </w:rPr>
            <w:delText xml:space="preserve"> </w:delText>
          </w:r>
        </w:del>
      </w:ins>
      <w:ins w:id="223" w:author="Jeff" w:date="2021-06-23T14:14:00Z">
        <w:del w:id="224" w:author="Risa" w:date="2021-06-24T18:37:00Z">
          <w:r w:rsidR="00604301" w:rsidRPr="0020587D" w:rsidDel="00F1699A">
            <w:rPr>
              <w:sz w:val="22"/>
              <w:szCs w:val="22"/>
            </w:rPr>
            <w:delText>as well as</w:delText>
          </w:r>
        </w:del>
      </w:ins>
      <w:ins w:id="225" w:author="Jeff" w:date="2021-06-20T20:25:00Z">
        <w:del w:id="226" w:author="Risa" w:date="2021-06-24T18:37:00Z">
          <w:r w:rsidR="00522C94" w:rsidRPr="0020587D" w:rsidDel="00F1699A">
            <w:rPr>
              <w:sz w:val="22"/>
              <w:szCs w:val="22"/>
            </w:rPr>
            <w:delText xml:space="preserve"> ongoing</w:delText>
          </w:r>
        </w:del>
      </w:ins>
      <w:ins w:id="227" w:author="Jeff" w:date="2021-06-20T09:57:00Z">
        <w:del w:id="228" w:author="Risa" w:date="2021-06-24T18:37:00Z">
          <w:r w:rsidR="00BE74F5" w:rsidRPr="0020587D" w:rsidDel="00F1699A">
            <w:rPr>
              <w:sz w:val="22"/>
              <w:szCs w:val="22"/>
            </w:rPr>
            <w:delText xml:space="preserve"> competition with other </w:delText>
          </w:r>
        </w:del>
      </w:ins>
      <w:ins w:id="229" w:author="Jeff" w:date="2021-06-20T20:25:00Z">
        <w:del w:id="230" w:author="Risa" w:date="2021-06-24T18:37:00Z">
          <w:r w:rsidR="00522C94" w:rsidRPr="0020587D" w:rsidDel="00F1699A">
            <w:rPr>
              <w:sz w:val="22"/>
              <w:szCs w:val="22"/>
            </w:rPr>
            <w:delText>evergreen</w:delText>
          </w:r>
        </w:del>
      </w:ins>
      <w:ins w:id="231" w:author="Jeff" w:date="2021-06-20T09:57:00Z">
        <w:del w:id="232" w:author="Risa" w:date="2021-06-24T18:37:00Z">
          <w:r w:rsidR="00BE74F5" w:rsidRPr="0020587D" w:rsidDel="00F1699A">
            <w:rPr>
              <w:sz w:val="22"/>
              <w:szCs w:val="22"/>
            </w:rPr>
            <w:delText xml:space="preserve">s </w:delText>
          </w:r>
        </w:del>
      </w:ins>
      <w:moveToRangeStart w:id="233" w:author="Jeff" w:date="2021-06-20T09:57:00Z" w:name="move75075469"/>
      <w:moveTo w:id="234" w:author="Jeff" w:date="2021-06-20T09:57:00Z">
        <w:del w:id="235" w:author="Risa" w:date="2021-06-24T18:37:00Z">
          <w:r w:rsidR="00BE74F5" w:rsidRPr="0020587D" w:rsidDel="00F1699A">
            <w:rPr>
              <w:sz w:val="22"/>
              <w:szCs w:val="22"/>
            </w:rPr>
            <w:delText xml:space="preserve">(Buma </w:delText>
          </w:r>
          <w:r w:rsidR="00BE74F5" w:rsidRPr="0020587D" w:rsidDel="00F1699A">
            <w:rPr>
              <w:i/>
              <w:iCs/>
              <w:sz w:val="22"/>
              <w:szCs w:val="22"/>
            </w:rPr>
            <w:delText>et al.</w:delText>
          </w:r>
          <w:r w:rsidR="00BE74F5" w:rsidRPr="0020587D" w:rsidDel="00F1699A">
            <w:rPr>
              <w:sz w:val="22"/>
              <w:szCs w:val="22"/>
            </w:rPr>
            <w:delText xml:space="preserve"> 2013).</w:delText>
          </w:r>
        </w:del>
      </w:moveTo>
      <w:moveToRangeEnd w:id="233"/>
      <w:del w:id="236" w:author="Risa" w:date="2021-06-24T18:37:00Z">
        <w:r w:rsidR="00CB5E75" w:rsidRPr="0020587D" w:rsidDel="00F1699A">
          <w:rPr>
            <w:sz w:val="22"/>
            <w:szCs w:val="22"/>
          </w:rPr>
          <w:delText xml:space="preserve"> </w:delText>
        </w:r>
        <w:r w:rsidR="00CB5E75" w:rsidRPr="0020587D" w:rsidDel="00F1699A">
          <w:rPr>
            <w:strike/>
            <w:sz w:val="22"/>
            <w:szCs w:val="22"/>
            <w:rPrChange w:id="237" w:author="Risa" w:date="2021-06-24T18:40:00Z">
              <w:rPr>
                <w:sz w:val="22"/>
                <w:szCs w:val="22"/>
              </w:rPr>
            </w:rPrChange>
          </w:rPr>
          <w:delText xml:space="preserve">add to the decline of serotiny </w:delText>
        </w:r>
        <w:r w:rsidR="007F1C64" w:rsidRPr="0020587D" w:rsidDel="00F1699A">
          <w:rPr>
            <w:strike/>
            <w:sz w:val="22"/>
            <w:szCs w:val="22"/>
            <w:rPrChange w:id="238" w:author="Risa" w:date="2021-06-24T18:40:00Z">
              <w:rPr>
                <w:sz w:val="22"/>
                <w:szCs w:val="22"/>
              </w:rPr>
            </w:rPrChange>
          </w:rPr>
          <w:delText xml:space="preserve">(Heuss 2018). Given the lack of a fire threat, pitch pine </w:delText>
        </w:r>
        <w:r w:rsidR="00CB5E75" w:rsidRPr="0020587D" w:rsidDel="00F1699A">
          <w:rPr>
            <w:strike/>
            <w:sz w:val="22"/>
            <w:szCs w:val="22"/>
            <w:rPrChange w:id="239" w:author="Risa" w:date="2021-06-24T18:40:00Z">
              <w:rPr>
                <w:sz w:val="22"/>
                <w:szCs w:val="22"/>
              </w:rPr>
            </w:rPrChange>
          </w:rPr>
          <w:delText xml:space="preserve">adaptation is more likely focused on more pressing needs including competition </w:delText>
        </w:r>
        <w:r w:rsidR="007F1C64" w:rsidRPr="0020587D" w:rsidDel="00F1699A">
          <w:rPr>
            <w:strike/>
            <w:sz w:val="22"/>
            <w:szCs w:val="22"/>
            <w:rPrChange w:id="240" w:author="Risa" w:date="2021-06-24T18:40:00Z">
              <w:rPr>
                <w:sz w:val="22"/>
                <w:szCs w:val="22"/>
              </w:rPr>
            </w:rPrChange>
          </w:rPr>
          <w:delText xml:space="preserve">with other evergreens </w:delText>
        </w:r>
      </w:del>
      <w:moveFromRangeStart w:id="241" w:author="Jeff" w:date="2021-06-20T09:57:00Z" w:name="move75075469"/>
      <w:moveFrom w:id="242" w:author="Jeff" w:date="2021-06-20T09:57:00Z">
        <w:del w:id="243" w:author="Risa" w:date="2021-06-24T18:37:00Z">
          <w:r w:rsidR="007F1C64" w:rsidRPr="0020587D" w:rsidDel="00F1699A">
            <w:rPr>
              <w:strike/>
              <w:sz w:val="22"/>
              <w:szCs w:val="22"/>
              <w:rPrChange w:id="244" w:author="Risa" w:date="2021-06-24T18:40:00Z">
                <w:rPr>
                  <w:sz w:val="22"/>
                  <w:szCs w:val="22"/>
                </w:rPr>
              </w:rPrChange>
            </w:rPr>
            <w:delText xml:space="preserve">(Buma </w:delText>
          </w:r>
          <w:r w:rsidR="007F1C64" w:rsidRPr="0020587D" w:rsidDel="00F1699A">
            <w:rPr>
              <w:i/>
              <w:iCs/>
              <w:strike/>
              <w:sz w:val="22"/>
              <w:szCs w:val="22"/>
              <w:rPrChange w:id="245" w:author="Risa" w:date="2021-06-24T18:40:00Z">
                <w:rPr>
                  <w:i/>
                  <w:iCs/>
                  <w:sz w:val="22"/>
                  <w:szCs w:val="22"/>
                </w:rPr>
              </w:rPrChange>
            </w:rPr>
            <w:delText>et al.</w:delText>
          </w:r>
          <w:r w:rsidR="007F1C64" w:rsidRPr="0020587D" w:rsidDel="00F1699A">
            <w:rPr>
              <w:strike/>
              <w:sz w:val="22"/>
              <w:szCs w:val="22"/>
              <w:rPrChange w:id="246" w:author="Risa" w:date="2021-06-24T18:40:00Z">
                <w:rPr>
                  <w:sz w:val="22"/>
                  <w:szCs w:val="22"/>
                </w:rPr>
              </w:rPrChange>
            </w:rPr>
            <w:delText xml:space="preserve"> 2013). </w:delText>
          </w:r>
        </w:del>
      </w:moveFrom>
      <w:moveFromRangeEnd w:id="241"/>
    </w:p>
    <w:p w14:paraId="0227B8F8" w14:textId="75789485" w:rsidR="007F1C64" w:rsidRPr="0020587D" w:rsidDel="00F1699A" w:rsidRDefault="007F1C64">
      <w:pPr>
        <w:spacing w:line="360" w:lineRule="auto"/>
        <w:rPr>
          <w:del w:id="247" w:author="Risa" w:date="2021-06-24T18:37:00Z"/>
          <w:strike/>
          <w:sz w:val="22"/>
          <w:szCs w:val="22"/>
          <w:rPrChange w:id="248" w:author="Risa" w:date="2021-06-24T18:40:00Z">
            <w:rPr>
              <w:del w:id="249" w:author="Risa" w:date="2021-06-24T18:37:00Z"/>
              <w:sz w:val="22"/>
              <w:szCs w:val="22"/>
            </w:rPr>
          </w:rPrChange>
        </w:rPr>
        <w:pPrChange w:id="250" w:author="Risa" w:date="2021-06-24T18:40:00Z">
          <w:pPr>
            <w:spacing w:line="276" w:lineRule="auto"/>
            <w:jc w:val="both"/>
          </w:pPr>
        </w:pPrChange>
      </w:pPr>
    </w:p>
    <w:p w14:paraId="094A60E7" w14:textId="6C40B2F1" w:rsidR="008211BA" w:rsidRPr="0020587D" w:rsidDel="00F1699A" w:rsidRDefault="00AC45FA">
      <w:pPr>
        <w:spacing w:line="360" w:lineRule="auto"/>
        <w:rPr>
          <w:del w:id="251" w:author="Risa" w:date="2021-06-24T18:37:00Z"/>
          <w:sz w:val="22"/>
          <w:szCs w:val="22"/>
        </w:rPr>
        <w:pPrChange w:id="252" w:author="Risa" w:date="2021-06-24T18:40:00Z">
          <w:pPr>
            <w:spacing w:line="276" w:lineRule="auto"/>
            <w:jc w:val="both"/>
          </w:pPr>
        </w:pPrChange>
      </w:pPr>
      <w:del w:id="253" w:author="Risa" w:date="2021-06-24T18:37:00Z">
        <w:r w:rsidRPr="0020587D" w:rsidDel="00F1699A">
          <w:rPr>
            <w:sz w:val="22"/>
            <w:szCs w:val="22"/>
          </w:rPr>
          <w:delText xml:space="preserve">Of </w:delText>
        </w:r>
      </w:del>
      <w:ins w:id="254" w:author="Jeff" w:date="2021-06-20T20:25:00Z">
        <w:del w:id="255" w:author="Risa" w:date="2021-06-24T18:37:00Z">
          <w:r w:rsidR="005607CB" w:rsidRPr="0020587D" w:rsidDel="00F1699A">
            <w:rPr>
              <w:sz w:val="22"/>
              <w:szCs w:val="22"/>
            </w:rPr>
            <w:delText>at least</w:delText>
          </w:r>
        </w:del>
      </w:ins>
      <w:del w:id="256" w:author="Risa" w:date="2021-06-24T18:37:00Z">
        <w:r w:rsidRPr="0020587D" w:rsidDel="00F1699A">
          <w:rPr>
            <w:sz w:val="22"/>
            <w:szCs w:val="22"/>
          </w:rPr>
          <w:delText xml:space="preserve">the seventeen pitch pine populations </w:delText>
        </w:r>
        <w:r w:rsidR="004E0F02" w:rsidRPr="0020587D" w:rsidDel="00F1699A">
          <w:rPr>
            <w:sz w:val="22"/>
            <w:szCs w:val="22"/>
          </w:rPr>
          <w:delText>extant</w:delText>
        </w:r>
        <w:r w:rsidRPr="0020587D" w:rsidDel="00F1699A">
          <w:rPr>
            <w:sz w:val="22"/>
            <w:szCs w:val="22"/>
          </w:rPr>
          <w:delText xml:space="preserve"> at Mt. Desert, all </w:delText>
        </w:r>
        <w:r w:rsidR="004E0F02" w:rsidRPr="0020587D" w:rsidDel="00F1699A">
          <w:rPr>
            <w:sz w:val="22"/>
            <w:szCs w:val="22"/>
          </w:rPr>
          <w:delText>appear healthy</w:delText>
        </w:r>
        <w:r w:rsidRPr="0020587D" w:rsidDel="00F1699A">
          <w:rPr>
            <w:sz w:val="22"/>
            <w:szCs w:val="22"/>
          </w:rPr>
          <w:delText xml:space="preserve"> despite fire absence</w:delText>
        </w:r>
        <w:r w:rsidR="00CB5E75" w:rsidRPr="0020587D" w:rsidDel="00F1699A">
          <w:rPr>
            <w:sz w:val="22"/>
            <w:szCs w:val="22"/>
          </w:rPr>
          <w:delText xml:space="preserve">. </w:delText>
        </w:r>
        <w:r w:rsidRPr="0020587D" w:rsidDel="00F1699A">
          <w:rPr>
            <w:sz w:val="22"/>
            <w:szCs w:val="22"/>
          </w:rPr>
          <w:delText xml:space="preserve"> </w:delText>
        </w:r>
        <w:r w:rsidR="00CB5E75" w:rsidRPr="0020587D" w:rsidDel="00F1699A">
          <w:rPr>
            <w:sz w:val="22"/>
            <w:szCs w:val="22"/>
          </w:rPr>
          <w:delText>Their</w:delText>
        </w:r>
        <w:r w:rsidR="004E0F02" w:rsidRPr="0020587D" w:rsidDel="00F1699A">
          <w:rPr>
            <w:sz w:val="22"/>
            <w:szCs w:val="22"/>
          </w:rPr>
          <w:delText xml:space="preserve"> recent history </w:delText>
        </w:r>
        <w:r w:rsidR="00CB5E75" w:rsidRPr="0020587D" w:rsidDel="00F1699A">
          <w:rPr>
            <w:sz w:val="22"/>
            <w:szCs w:val="22"/>
          </w:rPr>
          <w:delText xml:space="preserve">is made </w:delText>
        </w:r>
        <w:r w:rsidR="004E0F02" w:rsidRPr="0020587D" w:rsidDel="00F1699A">
          <w:rPr>
            <w:sz w:val="22"/>
            <w:szCs w:val="22"/>
          </w:rPr>
          <w:delText>more compelling based on</w:delText>
        </w:r>
        <w:r w:rsidR="007F3A60" w:rsidRPr="0020587D" w:rsidDel="00F1699A">
          <w:rPr>
            <w:sz w:val="22"/>
            <w:szCs w:val="22"/>
          </w:rPr>
          <w:delText xml:space="preserve"> a</w:delText>
        </w:r>
        <w:r w:rsidRPr="0020587D" w:rsidDel="00F1699A">
          <w:rPr>
            <w:sz w:val="22"/>
            <w:szCs w:val="22"/>
          </w:rPr>
          <w:delText xml:space="preserve"> theory that fire </w:delText>
        </w:r>
        <w:r w:rsidR="00FB6DB2" w:rsidRPr="0020587D" w:rsidDel="00F1699A">
          <w:rPr>
            <w:sz w:val="22"/>
            <w:szCs w:val="22"/>
          </w:rPr>
          <w:delText xml:space="preserve">(natural or proscribed) </w:delText>
        </w:r>
        <w:r w:rsidRPr="0020587D" w:rsidDel="00F1699A">
          <w:rPr>
            <w:sz w:val="22"/>
            <w:szCs w:val="22"/>
          </w:rPr>
          <w:delText xml:space="preserve">is </w:delText>
        </w:r>
        <w:r w:rsidR="00FB6DB2" w:rsidRPr="0020587D" w:rsidDel="00F1699A">
          <w:rPr>
            <w:sz w:val="22"/>
            <w:szCs w:val="22"/>
          </w:rPr>
          <w:delText>likely a</w:delText>
        </w:r>
        <w:r w:rsidRPr="0020587D" w:rsidDel="00F1699A">
          <w:rPr>
            <w:sz w:val="22"/>
            <w:szCs w:val="22"/>
          </w:rPr>
          <w:delText xml:space="preserve"> requirement every six to twenty-five years</w:delText>
        </w:r>
        <w:r w:rsidR="004E0F02" w:rsidRPr="0020587D" w:rsidDel="00F1699A">
          <w:rPr>
            <w:sz w:val="22"/>
            <w:szCs w:val="22"/>
          </w:rPr>
          <w:delText xml:space="preserve"> for </w:delText>
        </w:r>
        <w:r w:rsidR="00FB6DB2" w:rsidRPr="0020587D" w:rsidDel="00F1699A">
          <w:rPr>
            <w:sz w:val="22"/>
            <w:szCs w:val="22"/>
          </w:rPr>
          <w:delText>pine barren</w:delText>
        </w:r>
        <w:r w:rsidR="004E0F02" w:rsidRPr="0020587D" w:rsidDel="00F1699A">
          <w:rPr>
            <w:sz w:val="22"/>
            <w:szCs w:val="22"/>
          </w:rPr>
          <w:delText xml:space="preserve"> well-being</w:delText>
        </w:r>
        <w:r w:rsidRPr="0020587D" w:rsidDel="00F1699A">
          <w:rPr>
            <w:sz w:val="22"/>
            <w:szCs w:val="22"/>
          </w:rPr>
          <w:delText xml:space="preserve"> (Jordan, Patterson and Windisch 2003)</w:delText>
        </w:r>
        <w:r w:rsidR="00FB6DB2" w:rsidRPr="0020587D" w:rsidDel="00F1699A">
          <w:rPr>
            <w:sz w:val="22"/>
            <w:szCs w:val="22"/>
          </w:rPr>
          <w:delText xml:space="preserve"> based on a study on Long Island (NY)</w:delText>
        </w:r>
        <w:r w:rsidRPr="0020587D" w:rsidDel="00F1699A">
          <w:rPr>
            <w:sz w:val="22"/>
            <w:szCs w:val="22"/>
          </w:rPr>
          <w:delText xml:space="preserve">. </w:delText>
        </w:r>
        <w:r w:rsidR="00946E74" w:rsidRPr="0020587D" w:rsidDel="00F1699A">
          <w:rPr>
            <w:sz w:val="22"/>
            <w:szCs w:val="22"/>
          </w:rPr>
          <w:delText>Crucially, if fire is truly a necessity to prolong longevity</w:delText>
        </w:r>
        <w:r w:rsidR="00FB6DB2" w:rsidRPr="0020587D" w:rsidDel="00F1699A">
          <w:rPr>
            <w:sz w:val="22"/>
            <w:szCs w:val="22"/>
          </w:rPr>
          <w:delText xml:space="preserve"> at Mt. Desert</w:delText>
        </w:r>
        <w:r w:rsidR="00946E74" w:rsidRPr="0020587D" w:rsidDel="00F1699A">
          <w:rPr>
            <w:sz w:val="22"/>
            <w:szCs w:val="22"/>
          </w:rPr>
          <w:delText xml:space="preserve">, investigators </w:delText>
        </w:r>
        <w:r w:rsidR="00FB6DB2" w:rsidRPr="0020587D" w:rsidDel="00F1699A">
          <w:rPr>
            <w:sz w:val="22"/>
            <w:szCs w:val="22"/>
          </w:rPr>
          <w:delText>are tasked with understanding and interpreting</w:delText>
        </w:r>
        <w:r w:rsidR="00946E74" w:rsidRPr="0020587D" w:rsidDel="00F1699A">
          <w:rPr>
            <w:sz w:val="22"/>
            <w:szCs w:val="22"/>
          </w:rPr>
          <w:delText xml:space="preserve"> factors, other than fire, which account for persistence.</w:delText>
        </w:r>
        <w:r w:rsidR="00114CA4" w:rsidRPr="0020587D" w:rsidDel="00F1699A">
          <w:rPr>
            <w:sz w:val="22"/>
            <w:szCs w:val="22"/>
          </w:rPr>
          <w:delText xml:space="preserve"> </w:delText>
        </w:r>
      </w:del>
    </w:p>
    <w:p w14:paraId="4682F8D4" w14:textId="091DADFB" w:rsidR="00CB5E75" w:rsidRPr="0020587D" w:rsidDel="00F1699A" w:rsidRDefault="00CB5E75">
      <w:pPr>
        <w:spacing w:line="360" w:lineRule="auto"/>
        <w:rPr>
          <w:del w:id="257" w:author="Risa" w:date="2021-06-24T18:37:00Z"/>
          <w:sz w:val="22"/>
          <w:szCs w:val="22"/>
        </w:rPr>
        <w:pPrChange w:id="258" w:author="Risa" w:date="2021-06-24T18:40:00Z">
          <w:pPr>
            <w:spacing w:line="276" w:lineRule="auto"/>
            <w:jc w:val="both"/>
          </w:pPr>
        </w:pPrChange>
      </w:pPr>
    </w:p>
    <w:p w14:paraId="231AA559" w14:textId="68650ACF" w:rsidR="00992A1C" w:rsidRPr="0020587D" w:rsidDel="00F1699A" w:rsidRDefault="000C2EBC">
      <w:pPr>
        <w:spacing w:line="360" w:lineRule="auto"/>
        <w:rPr>
          <w:del w:id="259" w:author="Risa" w:date="2021-06-24T18:37:00Z"/>
          <w:sz w:val="22"/>
          <w:szCs w:val="22"/>
        </w:rPr>
        <w:pPrChange w:id="260" w:author="Risa" w:date="2021-06-24T18:40:00Z">
          <w:pPr>
            <w:spacing w:line="276" w:lineRule="auto"/>
            <w:jc w:val="both"/>
          </w:pPr>
        </w:pPrChange>
      </w:pPr>
      <w:del w:id="261" w:author="Risa" w:date="2021-06-24T18:37:00Z">
        <w:r w:rsidRPr="0020587D" w:rsidDel="00F1699A">
          <w:rPr>
            <w:sz w:val="22"/>
            <w:szCs w:val="22"/>
          </w:rPr>
          <w:delText xml:space="preserve">From observations over the past five years we deduce individual tree plasticity, evidenced by colony expansion, for example, is an indicator of phenotypic variation in the face of increasingly frequent stressors unrelated to fire disturbance. </w:delText>
        </w:r>
        <w:r w:rsidR="00C83B78" w:rsidRPr="0020587D" w:rsidDel="00F1699A">
          <w:rPr>
            <w:sz w:val="22"/>
            <w:szCs w:val="22"/>
          </w:rPr>
          <w:delText xml:space="preserve">In addition there are other disturbances such as </w:delText>
        </w:r>
        <w:r w:rsidR="00881E53" w:rsidRPr="0020587D" w:rsidDel="00F1699A">
          <w:rPr>
            <w:sz w:val="22"/>
            <w:szCs w:val="22"/>
          </w:rPr>
          <w:delText xml:space="preserve">mechanical thinning and bioturbation (Abney </w:delText>
        </w:r>
        <w:r w:rsidR="00881E53" w:rsidRPr="0020587D" w:rsidDel="00F1699A">
          <w:rPr>
            <w:i/>
            <w:iCs/>
            <w:sz w:val="22"/>
            <w:szCs w:val="22"/>
          </w:rPr>
          <w:delText>et al.</w:delText>
        </w:r>
        <w:r w:rsidR="00881E53" w:rsidRPr="0020587D" w:rsidDel="00F1699A">
          <w:rPr>
            <w:sz w:val="22"/>
            <w:szCs w:val="22"/>
          </w:rPr>
          <w:delText xml:space="preserve"> 2019) </w:delText>
        </w:r>
        <w:r w:rsidR="00C83B78" w:rsidRPr="0020587D" w:rsidDel="00F1699A">
          <w:rPr>
            <w:sz w:val="22"/>
            <w:szCs w:val="22"/>
          </w:rPr>
          <w:delText xml:space="preserve">and insect herbivory </w:delText>
        </w:r>
        <w:r w:rsidR="00881E53" w:rsidRPr="0020587D" w:rsidDel="00F1699A">
          <w:rPr>
            <w:sz w:val="22"/>
            <w:szCs w:val="22"/>
          </w:rPr>
          <w:delText xml:space="preserve">(Lesk </w:delText>
        </w:r>
        <w:r w:rsidR="00881E53" w:rsidRPr="0020587D" w:rsidDel="00F1699A">
          <w:rPr>
            <w:i/>
            <w:iCs/>
            <w:sz w:val="22"/>
            <w:szCs w:val="22"/>
          </w:rPr>
          <w:delText>et al.</w:delText>
        </w:r>
        <w:r w:rsidR="00881E53" w:rsidRPr="0020587D" w:rsidDel="00F1699A">
          <w:rPr>
            <w:sz w:val="22"/>
            <w:szCs w:val="22"/>
          </w:rPr>
          <w:delText xml:space="preserve"> 2017) </w:delText>
        </w:r>
        <w:r w:rsidR="00C83B78" w:rsidRPr="0020587D" w:rsidDel="00F1699A">
          <w:rPr>
            <w:sz w:val="22"/>
            <w:szCs w:val="22"/>
          </w:rPr>
          <w:delText xml:space="preserve">which affect pitch pine resilience elsewhere </w:delText>
        </w:r>
        <w:r w:rsidRPr="0020587D" w:rsidDel="00F1699A">
          <w:rPr>
            <w:sz w:val="22"/>
            <w:szCs w:val="22"/>
          </w:rPr>
          <w:delText>but, until now, not</w:delText>
        </w:r>
        <w:r w:rsidR="00C83B78" w:rsidRPr="0020587D" w:rsidDel="00F1699A">
          <w:rPr>
            <w:sz w:val="22"/>
            <w:szCs w:val="22"/>
          </w:rPr>
          <w:delText xml:space="preserve"> </w:delText>
        </w:r>
        <w:r w:rsidRPr="0020587D" w:rsidDel="00F1699A">
          <w:rPr>
            <w:sz w:val="22"/>
            <w:szCs w:val="22"/>
          </w:rPr>
          <w:delText>a</w:delText>
        </w:r>
        <w:r w:rsidR="00C83B78" w:rsidRPr="0020587D" w:rsidDel="00F1699A">
          <w:rPr>
            <w:sz w:val="22"/>
            <w:szCs w:val="22"/>
          </w:rPr>
          <w:delText>t Mt. Desert</w:delText>
        </w:r>
        <w:r w:rsidRPr="0020587D" w:rsidDel="00F1699A">
          <w:rPr>
            <w:sz w:val="22"/>
            <w:szCs w:val="22"/>
          </w:rPr>
          <w:delText>.</w:delText>
        </w:r>
        <w:r w:rsidR="00C83B78" w:rsidRPr="0020587D" w:rsidDel="00F1699A">
          <w:rPr>
            <w:sz w:val="22"/>
            <w:szCs w:val="22"/>
          </w:rPr>
          <w:delText xml:space="preserve"> What arises from questions about fire history, elevation and disturbances suggests the key to understanding persistence lies in gaining a better understanding of principal factors.</w:delText>
        </w:r>
      </w:del>
    </w:p>
    <w:p w14:paraId="07F4F3AF" w14:textId="075CA3F5" w:rsidR="00DF7A91" w:rsidRPr="0020587D" w:rsidDel="00F1699A" w:rsidRDefault="00DF7A91">
      <w:pPr>
        <w:spacing w:line="360" w:lineRule="auto"/>
        <w:rPr>
          <w:del w:id="262" w:author="Risa" w:date="2021-06-24T18:37:00Z"/>
          <w:moveFrom w:id="263" w:author="Jeff" w:date="2021-06-22T06:19:00Z"/>
          <w:sz w:val="22"/>
          <w:szCs w:val="22"/>
        </w:rPr>
        <w:pPrChange w:id="264" w:author="Risa" w:date="2021-06-24T18:40:00Z">
          <w:pPr>
            <w:spacing w:line="276" w:lineRule="auto"/>
            <w:jc w:val="both"/>
          </w:pPr>
        </w:pPrChange>
      </w:pPr>
      <w:moveFromRangeStart w:id="265" w:author="Jeff" w:date="2021-06-22T06:19:00Z" w:name="move75235180"/>
    </w:p>
    <w:p w14:paraId="7C15207C" w14:textId="1D5D00C7" w:rsidR="00551A29" w:rsidRPr="0020587D" w:rsidDel="00F1699A" w:rsidRDefault="00551A29">
      <w:pPr>
        <w:spacing w:line="360" w:lineRule="auto"/>
        <w:rPr>
          <w:del w:id="266" w:author="Risa" w:date="2021-06-24T18:37:00Z"/>
          <w:moveFrom w:id="267" w:author="Jeff" w:date="2021-06-22T06:19:00Z"/>
          <w:b/>
          <w:bCs/>
          <w:sz w:val="22"/>
          <w:szCs w:val="22"/>
        </w:rPr>
        <w:pPrChange w:id="268" w:author="Risa" w:date="2021-06-24T18:40:00Z">
          <w:pPr>
            <w:spacing w:line="276" w:lineRule="auto"/>
            <w:jc w:val="both"/>
          </w:pPr>
        </w:pPrChange>
      </w:pPr>
      <w:moveFrom w:id="269" w:author="Jeff" w:date="2021-06-22T06:19:00Z">
        <w:del w:id="270" w:author="Risa" w:date="2021-06-24T18:37:00Z">
          <w:r w:rsidRPr="0020587D" w:rsidDel="00F1699A">
            <w:rPr>
              <w:b/>
              <w:bCs/>
              <w:sz w:val="22"/>
              <w:szCs w:val="22"/>
            </w:rPr>
            <w:delText>Hypothesis testing</w:delText>
          </w:r>
        </w:del>
      </w:moveFrom>
    </w:p>
    <w:moveFromRangeEnd w:id="265"/>
    <w:p w14:paraId="1DF9B900" w14:textId="6DA60D2F" w:rsidR="00B47BF9" w:rsidRPr="0020587D" w:rsidDel="00F1699A" w:rsidRDefault="00CB5E75">
      <w:pPr>
        <w:spacing w:line="360" w:lineRule="auto"/>
        <w:rPr>
          <w:del w:id="271" w:author="Risa" w:date="2021-06-24T18:37:00Z"/>
          <w:sz w:val="22"/>
          <w:szCs w:val="22"/>
        </w:rPr>
        <w:pPrChange w:id="272" w:author="Risa" w:date="2021-06-24T18:40:00Z">
          <w:pPr>
            <w:spacing w:line="276" w:lineRule="auto"/>
            <w:jc w:val="both"/>
          </w:pPr>
        </w:pPrChange>
      </w:pPr>
      <w:del w:id="273" w:author="Risa" w:date="2021-06-24T18:37:00Z">
        <w:r w:rsidRPr="0020587D" w:rsidDel="00F1699A">
          <w:rPr>
            <w:sz w:val="22"/>
            <w:szCs w:val="22"/>
          </w:rPr>
          <w:delText xml:space="preserve">We undertook an analysis of fire history, tree adaptations, current biogeochemical status, elevation, topography and stand clustering to increase understanding of a somewhat complex set of issues. </w:delText>
        </w:r>
        <w:r w:rsidR="008211BA" w:rsidRPr="0020587D" w:rsidDel="00F1699A">
          <w:rPr>
            <w:sz w:val="22"/>
            <w:szCs w:val="22"/>
          </w:rPr>
          <w:delText>I</w:delText>
        </w:r>
        <w:r w:rsidR="000F5F0D" w:rsidRPr="0020587D" w:rsidDel="00F1699A">
          <w:rPr>
            <w:sz w:val="22"/>
            <w:szCs w:val="22"/>
          </w:rPr>
          <w:delText xml:space="preserve">nvestigators are presented with </w:delText>
        </w:r>
        <w:r w:rsidR="00563913" w:rsidRPr="0020587D" w:rsidDel="00F1699A">
          <w:rPr>
            <w:sz w:val="22"/>
            <w:szCs w:val="22"/>
          </w:rPr>
          <w:delText>a remarkable testbed</w:delText>
        </w:r>
        <w:r w:rsidR="00563913" w:rsidRPr="0020587D" w:rsidDel="00F1699A">
          <w:rPr>
            <w:color w:val="2E74B5" w:themeColor="accent5" w:themeShade="BF"/>
            <w:sz w:val="22"/>
            <w:szCs w:val="22"/>
            <w:vertAlign w:val="superscript"/>
          </w:rPr>
          <w:delText xml:space="preserve"> </w:delText>
        </w:r>
        <w:r w:rsidR="00563913" w:rsidRPr="0020587D" w:rsidDel="00F1699A">
          <w:rPr>
            <w:sz w:val="22"/>
            <w:szCs w:val="22"/>
          </w:rPr>
          <w:delText>to untangle connections and differences between disturbance</w:delText>
        </w:r>
        <w:r w:rsidR="00696346" w:rsidRPr="0020587D" w:rsidDel="00F1699A">
          <w:rPr>
            <w:sz w:val="22"/>
            <w:szCs w:val="22"/>
          </w:rPr>
          <w:delText xml:space="preserve">, </w:delText>
        </w:r>
        <w:r w:rsidR="00563913" w:rsidRPr="0020587D" w:rsidDel="00F1699A">
          <w:rPr>
            <w:sz w:val="22"/>
            <w:szCs w:val="22"/>
          </w:rPr>
          <w:delText>environmental factors and tree traits on the island</w:delText>
        </w:r>
        <w:r w:rsidR="00696346" w:rsidRPr="0020587D" w:rsidDel="00F1699A">
          <w:rPr>
            <w:sz w:val="22"/>
            <w:szCs w:val="22"/>
          </w:rPr>
          <w:delText xml:space="preserve"> in four populations</w:delText>
        </w:r>
        <w:r w:rsidR="00563913" w:rsidRPr="0020587D" w:rsidDel="00F1699A">
          <w:rPr>
            <w:sz w:val="22"/>
            <w:szCs w:val="22"/>
          </w:rPr>
          <w:delText xml:space="preserve"> (Fig. 2B). </w:delText>
        </w:r>
        <w:r w:rsidR="007334C0" w:rsidRPr="0020587D" w:rsidDel="00F1699A">
          <w:rPr>
            <w:sz w:val="22"/>
            <w:szCs w:val="22"/>
          </w:rPr>
          <w:delText xml:space="preserve">Against </w:delText>
        </w:r>
        <w:r w:rsidR="00563913" w:rsidRPr="0020587D" w:rsidDel="00F1699A">
          <w:rPr>
            <w:sz w:val="22"/>
            <w:szCs w:val="22"/>
          </w:rPr>
          <w:delText>a backdrop of</w:delText>
        </w:r>
        <w:r w:rsidR="00551A29" w:rsidRPr="0020587D" w:rsidDel="00F1699A">
          <w:rPr>
            <w:sz w:val="22"/>
            <w:szCs w:val="22"/>
          </w:rPr>
          <w:delText xml:space="preserve"> </w:delText>
        </w:r>
        <w:r w:rsidR="00563913" w:rsidRPr="0020587D" w:rsidDel="00F1699A">
          <w:rPr>
            <w:sz w:val="22"/>
            <w:szCs w:val="22"/>
          </w:rPr>
          <w:delText xml:space="preserve">island ecology </w:delText>
        </w:r>
        <w:r w:rsidR="007334C0" w:rsidRPr="0020587D" w:rsidDel="00F1699A">
          <w:rPr>
            <w:sz w:val="22"/>
            <w:szCs w:val="22"/>
          </w:rPr>
          <w:delText>evolvi</w:delText>
        </w:r>
        <w:r w:rsidR="00563913" w:rsidRPr="0020587D" w:rsidDel="00F1699A">
          <w:rPr>
            <w:sz w:val="22"/>
            <w:szCs w:val="22"/>
          </w:rPr>
          <w:delText>ng through a</w:delText>
        </w:r>
        <w:r w:rsidR="001B70D2" w:rsidRPr="0020587D" w:rsidDel="00F1699A">
          <w:rPr>
            <w:sz w:val="22"/>
            <w:szCs w:val="22"/>
          </w:rPr>
          <w:delText xml:space="preserve"> post-pyrogenic era</w:delText>
        </w:r>
        <w:r w:rsidR="00563913" w:rsidRPr="0020587D" w:rsidDel="00F1699A">
          <w:rPr>
            <w:sz w:val="22"/>
            <w:szCs w:val="22"/>
          </w:rPr>
          <w:delText>,</w:delText>
        </w:r>
        <w:r w:rsidR="001B70D2" w:rsidRPr="0020587D" w:rsidDel="00F1699A">
          <w:rPr>
            <w:sz w:val="22"/>
            <w:szCs w:val="22"/>
          </w:rPr>
          <w:delText xml:space="preserve"> </w:delText>
        </w:r>
        <w:r w:rsidR="00563913" w:rsidRPr="0020587D" w:rsidDel="00F1699A">
          <w:rPr>
            <w:sz w:val="22"/>
            <w:szCs w:val="22"/>
          </w:rPr>
          <w:delText>we</w:delText>
        </w:r>
        <w:r w:rsidR="00992A1C" w:rsidRPr="0020587D" w:rsidDel="00F1699A">
          <w:rPr>
            <w:sz w:val="22"/>
            <w:szCs w:val="22"/>
          </w:rPr>
          <w:delText xml:space="preserve"> hypothesize </w:delText>
        </w:r>
        <w:r w:rsidR="00551A29" w:rsidRPr="0020587D" w:rsidDel="00F1699A">
          <w:rPr>
            <w:sz w:val="22"/>
            <w:szCs w:val="22"/>
          </w:rPr>
          <w:delText xml:space="preserve">low </w:delText>
        </w:r>
        <w:r w:rsidR="00992A1C" w:rsidRPr="0020587D" w:rsidDel="00F1699A">
          <w:rPr>
            <w:sz w:val="22"/>
            <w:szCs w:val="22"/>
          </w:rPr>
          <w:delText>elevation</w:delText>
        </w:r>
        <w:r w:rsidR="00551A29" w:rsidRPr="0020587D" w:rsidDel="00F1699A">
          <w:rPr>
            <w:sz w:val="22"/>
            <w:szCs w:val="22"/>
          </w:rPr>
          <w:delText xml:space="preserve"> coupled with cliff and ledge topography</w:delText>
        </w:r>
        <w:r w:rsidR="00992A1C" w:rsidRPr="0020587D" w:rsidDel="00F1699A">
          <w:rPr>
            <w:sz w:val="22"/>
            <w:szCs w:val="22"/>
          </w:rPr>
          <w:delText xml:space="preserve"> plays a significant ro</w:delText>
        </w:r>
        <w:r w:rsidR="00551A29" w:rsidRPr="0020587D" w:rsidDel="00F1699A">
          <w:rPr>
            <w:sz w:val="22"/>
            <w:szCs w:val="22"/>
          </w:rPr>
          <w:delText>le</w:delText>
        </w:r>
        <w:r w:rsidR="00992A1C" w:rsidRPr="0020587D" w:rsidDel="00F1699A">
          <w:rPr>
            <w:sz w:val="22"/>
            <w:szCs w:val="22"/>
          </w:rPr>
          <w:delText xml:space="preserve"> in </w:delText>
        </w:r>
        <w:r w:rsidR="00551A29" w:rsidRPr="0020587D" w:rsidDel="00F1699A">
          <w:rPr>
            <w:sz w:val="22"/>
            <w:szCs w:val="22"/>
          </w:rPr>
          <w:delText xml:space="preserve">the form of increased plasticity in physical traits such as increased foliar C, increased intrinsic water use efficiency and increased soil water holding capacity. </w:delText>
        </w:r>
        <w:r w:rsidR="00B47BF9" w:rsidRPr="0020587D" w:rsidDel="00F1699A">
          <w:rPr>
            <w:sz w:val="22"/>
            <w:szCs w:val="22"/>
          </w:rPr>
          <w:delText xml:space="preserve">These were studied </w:delText>
        </w:r>
        <w:r w:rsidR="007334C0" w:rsidRPr="0020587D" w:rsidDel="00F1699A">
          <w:rPr>
            <w:sz w:val="22"/>
            <w:szCs w:val="22"/>
          </w:rPr>
          <w:delText xml:space="preserve">earlier </w:delText>
        </w:r>
        <w:r w:rsidR="00B47BF9" w:rsidRPr="0020587D" w:rsidDel="00F1699A">
          <w:rPr>
            <w:sz w:val="22"/>
            <w:szCs w:val="22"/>
          </w:rPr>
          <w:delText xml:space="preserve">in a low elevation pine barren in north central Massachusetts </w:delText>
        </w:r>
        <w:r w:rsidR="00DF7A91" w:rsidRPr="0020587D" w:rsidDel="00F1699A">
          <w:rPr>
            <w:sz w:val="22"/>
            <w:szCs w:val="22"/>
          </w:rPr>
          <w:delText>(</w:delText>
        </w:r>
        <w:r w:rsidR="00B47BF9" w:rsidRPr="0020587D" w:rsidDel="00F1699A">
          <w:rPr>
            <w:sz w:val="22"/>
            <w:szCs w:val="22"/>
          </w:rPr>
          <w:delText xml:space="preserve">Licht and Smith 2020). </w:delText>
        </w:r>
      </w:del>
    </w:p>
    <w:p w14:paraId="79CCA0F6" w14:textId="1654C780" w:rsidR="00B47BF9" w:rsidRPr="0020587D" w:rsidDel="00F1699A" w:rsidRDefault="00B47BF9">
      <w:pPr>
        <w:spacing w:line="360" w:lineRule="auto"/>
        <w:rPr>
          <w:del w:id="274" w:author="Risa" w:date="2021-06-24T18:37:00Z"/>
          <w:sz w:val="22"/>
          <w:szCs w:val="22"/>
        </w:rPr>
        <w:pPrChange w:id="275" w:author="Risa" w:date="2021-06-24T18:40:00Z">
          <w:pPr>
            <w:spacing w:line="276" w:lineRule="auto"/>
            <w:jc w:val="both"/>
          </w:pPr>
        </w:pPrChange>
      </w:pPr>
    </w:p>
    <w:p w14:paraId="54ADC4C1" w14:textId="649D923D" w:rsidR="009D1CD9" w:rsidRPr="0020587D" w:rsidDel="00F1699A" w:rsidRDefault="009D1CD9">
      <w:pPr>
        <w:spacing w:line="360" w:lineRule="auto"/>
        <w:rPr>
          <w:ins w:id="276" w:author="Jeff" w:date="2021-06-23T13:28:00Z"/>
          <w:del w:id="277" w:author="Risa" w:date="2021-06-24T18:37:00Z"/>
          <w:sz w:val="22"/>
          <w:szCs w:val="22"/>
        </w:rPr>
      </w:pPr>
      <w:ins w:id="278" w:author="Jeff" w:date="2021-06-23T13:28:00Z">
        <w:del w:id="279" w:author="Risa" w:date="2021-06-24T18:37:00Z">
          <w:r w:rsidRPr="0020587D" w:rsidDel="00F1699A">
            <w:rPr>
              <w:sz w:val="22"/>
              <w:szCs w:val="22"/>
            </w:rPr>
            <w:delText xml:space="preserve">Previously, pitch pine studies have emphasized the influence of natural fire (Foereid </w:delText>
          </w:r>
          <w:r w:rsidRPr="0020587D" w:rsidDel="00F1699A">
            <w:rPr>
              <w:i/>
              <w:iCs/>
              <w:sz w:val="22"/>
              <w:szCs w:val="22"/>
            </w:rPr>
            <w:delText>et al.</w:delText>
          </w:r>
          <w:r w:rsidRPr="0020587D" w:rsidDel="00F1699A">
            <w:rPr>
              <w:sz w:val="22"/>
              <w:szCs w:val="22"/>
            </w:rPr>
            <w:delText xml:space="preserve"> 2015), anthropogenic controlled burns (Carlo </w:delText>
          </w:r>
          <w:r w:rsidRPr="0020587D" w:rsidDel="00F1699A">
            <w:rPr>
              <w:i/>
              <w:iCs/>
              <w:sz w:val="22"/>
              <w:szCs w:val="22"/>
            </w:rPr>
            <w:delText xml:space="preserve">et al. </w:delText>
          </w:r>
          <w:r w:rsidRPr="0020587D" w:rsidDel="00F1699A">
            <w:rPr>
              <w:sz w:val="22"/>
              <w:szCs w:val="22"/>
            </w:rPr>
            <w:delText xml:space="preserve">2016) and opening of canopies (Neill </w:delText>
          </w:r>
          <w:r w:rsidRPr="0020587D" w:rsidDel="00F1699A">
            <w:rPr>
              <w:i/>
              <w:iCs/>
              <w:sz w:val="22"/>
              <w:szCs w:val="22"/>
            </w:rPr>
            <w:delText xml:space="preserve">et al. </w:delText>
          </w:r>
          <w:r w:rsidRPr="0020587D" w:rsidDel="00F1699A">
            <w:rPr>
              <w:sz w:val="22"/>
              <w:szCs w:val="22"/>
            </w:rPr>
            <w:delText xml:space="preserve">2007). Here, in addition to fire history, we examine </w:delText>
          </w:r>
          <w:commentRangeStart w:id="280"/>
          <w:r w:rsidRPr="0020587D" w:rsidDel="00F1699A">
            <w:rPr>
              <w:sz w:val="22"/>
              <w:szCs w:val="22"/>
            </w:rPr>
            <w:delText>topography</w:delText>
          </w:r>
          <w:commentRangeEnd w:id="280"/>
          <w:r w:rsidRPr="0020587D" w:rsidDel="00F1699A">
            <w:rPr>
              <w:rStyle w:val="CommentReference"/>
              <w:sz w:val="22"/>
              <w:szCs w:val="22"/>
              <w:rPrChange w:id="281" w:author="Risa" w:date="2021-06-24T18:40:00Z">
                <w:rPr>
                  <w:rStyle w:val="CommentReference"/>
                </w:rPr>
              </w:rPrChange>
            </w:rPr>
            <w:commentReference w:id="280"/>
          </w:r>
          <w:r w:rsidRPr="0020587D" w:rsidDel="00F1699A">
            <w:rPr>
              <w:sz w:val="22"/>
              <w:szCs w:val="22"/>
            </w:rPr>
            <w:delText xml:space="preserve">, which is known to be an important control over pitch pine populations (Parshall and Foster 2002; Fig. 2). </w:delText>
          </w:r>
        </w:del>
      </w:ins>
    </w:p>
    <w:p w14:paraId="29620724" w14:textId="0C00084D" w:rsidR="009D1CD9" w:rsidRPr="0020587D" w:rsidDel="00F1699A" w:rsidRDefault="009D1CD9">
      <w:pPr>
        <w:spacing w:line="360" w:lineRule="auto"/>
        <w:rPr>
          <w:ins w:id="282" w:author="Jeff" w:date="2021-06-23T13:28:00Z"/>
          <w:del w:id="283" w:author="Risa" w:date="2021-06-24T18:37:00Z"/>
          <w:sz w:val="22"/>
          <w:szCs w:val="22"/>
        </w:rPr>
      </w:pPr>
    </w:p>
    <w:p w14:paraId="68F0E10D" w14:textId="705414AD" w:rsidR="009D1CD9" w:rsidRPr="0020587D" w:rsidDel="00F1699A" w:rsidRDefault="009D1CD9">
      <w:pPr>
        <w:spacing w:line="360" w:lineRule="auto"/>
        <w:rPr>
          <w:ins w:id="284" w:author="Jeff" w:date="2021-06-23T13:28:00Z"/>
          <w:del w:id="285" w:author="Risa" w:date="2021-06-24T18:37:00Z"/>
          <w:sz w:val="22"/>
          <w:szCs w:val="22"/>
        </w:rPr>
      </w:pPr>
      <w:ins w:id="286" w:author="Jeff" w:date="2021-06-23T13:28:00Z">
        <w:del w:id="287" w:author="Risa" w:date="2021-06-24T18:37:00Z">
          <w:r w:rsidRPr="0020587D" w:rsidDel="00F1699A">
            <w:rPr>
              <w:sz w:val="22"/>
              <w:szCs w:val="22"/>
            </w:rPr>
            <w:delText>Pitch pine populations at Mt. Desert exist along topographical and fire history gradients, providing a testbed</w:delText>
          </w:r>
          <w:r w:rsidRPr="0020587D" w:rsidDel="00F1699A">
            <w:rPr>
              <w:color w:val="2E74B5" w:themeColor="accent5" w:themeShade="BF"/>
              <w:sz w:val="22"/>
              <w:szCs w:val="22"/>
              <w:vertAlign w:val="superscript"/>
            </w:rPr>
            <w:delText xml:space="preserve"> </w:delText>
          </w:r>
          <w:r w:rsidRPr="0020587D" w:rsidDel="00F1699A">
            <w:rPr>
              <w:sz w:val="22"/>
              <w:szCs w:val="22"/>
            </w:rPr>
            <w:delText xml:space="preserve">to untangle the influence of fire and topography on the species. Here, we use four populations (Fig. 3) to examine the effects of fire history and topography on pitch pine leaf, plant, and ecosystem (i.e., soil) traits. The four populations were chosen to represent a factorial combination of elevation (high or low) and fire history (having experienced the 1947 stand clearing fire or not). First, we characterize differences in topographical features of the four populations, including slope and aspect, given that these are likely important non-elevation topographical drivers of the traits examined. We then explore aspects of the soil environment, including soil carbon as well as macro and micro nutrient concentrations. Following previous studies, we expected to find </w:delText>
          </w:r>
          <w:r w:rsidRPr="0020587D" w:rsidDel="00F1699A">
            <w:rPr>
              <w:bCs/>
              <w:sz w:val="22"/>
              <w:szCs w:val="22"/>
            </w:rPr>
            <w:delText xml:space="preserve">greater soil carbon (DeBano 1981), </w:delText>
          </w:r>
          <w:r w:rsidRPr="0020587D" w:rsidDel="00F1699A">
            <w:rPr>
              <w:sz w:val="22"/>
              <w:szCs w:val="22"/>
            </w:rPr>
            <w:delText xml:space="preserve">alkali cations (Kolden </w:delText>
          </w:r>
          <w:r w:rsidRPr="0020587D" w:rsidDel="00F1699A">
            <w:rPr>
              <w:i/>
              <w:sz w:val="22"/>
              <w:szCs w:val="22"/>
            </w:rPr>
            <w:delText>et al.</w:delText>
          </w:r>
          <w:r w:rsidRPr="0020587D" w:rsidDel="00F1699A">
            <w:rPr>
              <w:sz w:val="22"/>
              <w:szCs w:val="22"/>
            </w:rPr>
            <w:delText xml:space="preserve"> 2017), and solubilized minerals (Caldwell and Richards 1989) in soils that had experienced the 1947 fire.</w:delText>
          </w:r>
          <w:r w:rsidRPr="0020587D" w:rsidDel="00F1699A">
            <w:rPr>
              <w:bCs/>
              <w:sz w:val="22"/>
              <w:szCs w:val="22"/>
            </w:rPr>
            <w:delText xml:space="preserve"> We also </w:delText>
          </w:r>
        </w:del>
      </w:ins>
      <w:ins w:id="288" w:author="Jeff" w:date="2021-06-24T02:02:00Z">
        <w:del w:id="289" w:author="Risa" w:date="2021-06-24T18:37:00Z">
          <w:r w:rsidR="0094524F" w:rsidRPr="0020587D" w:rsidDel="00F1699A">
            <w:rPr>
              <w:bCs/>
              <w:sz w:val="22"/>
              <w:szCs w:val="22"/>
            </w:rPr>
            <w:delText>foresaw</w:delText>
          </w:r>
        </w:del>
      </w:ins>
      <w:ins w:id="290" w:author="Jeff" w:date="2021-06-23T13:28:00Z">
        <w:del w:id="291" w:author="Risa" w:date="2021-06-24T18:37:00Z">
          <w:r w:rsidRPr="0020587D" w:rsidDel="00F1699A">
            <w:rPr>
              <w:bCs/>
              <w:sz w:val="22"/>
              <w:szCs w:val="22"/>
            </w:rPr>
            <w:delText xml:space="preserve"> there would be greater </w:delText>
          </w:r>
          <w:r w:rsidRPr="0020587D" w:rsidDel="00F1699A">
            <w:rPr>
              <w:sz w:val="22"/>
              <w:szCs w:val="22"/>
            </w:rPr>
            <w:delText xml:space="preserve">soil carbon at low elevations due to thermal exfoliation (as explained by Shakesby and Doerr 2006) or a failure of fire to remove </w:delText>
          </w:r>
          <w:r w:rsidRPr="0020587D" w:rsidDel="00F1699A">
            <w:rPr>
              <w:bCs/>
              <w:iCs/>
              <w:sz w:val="22"/>
              <w:szCs w:val="22"/>
              <w:lang w:val="en"/>
            </w:rPr>
            <w:delText xml:space="preserve">pyrogenic carbon (Doerr </w:delText>
          </w:r>
          <w:r w:rsidRPr="0020587D" w:rsidDel="00F1699A">
            <w:rPr>
              <w:bCs/>
              <w:i/>
              <w:iCs/>
              <w:sz w:val="22"/>
              <w:szCs w:val="22"/>
              <w:lang w:val="en"/>
            </w:rPr>
            <w:delText>et al.</w:delText>
          </w:r>
          <w:r w:rsidRPr="0020587D" w:rsidDel="00F1699A">
            <w:rPr>
              <w:bCs/>
              <w:iCs/>
              <w:sz w:val="22"/>
              <w:szCs w:val="22"/>
              <w:lang w:val="en"/>
            </w:rPr>
            <w:delText xml:space="preserve"> 2018)</w:delText>
          </w:r>
          <w:r w:rsidRPr="0020587D" w:rsidDel="00F1699A">
            <w:rPr>
              <w:sz w:val="22"/>
              <w:szCs w:val="22"/>
            </w:rPr>
            <w:delText xml:space="preserve"> in former fire zones. We also measured soil water retention, which we expected to be greater at sites that experienced the 1947 fire, as pyrogenic carbon is known to increase soil water retention (Licht and Smith, 2020). </w:delText>
          </w:r>
        </w:del>
      </w:ins>
      <w:ins w:id="292" w:author="Jeff" w:date="2021-06-24T01:58:00Z">
        <w:del w:id="293" w:author="Risa" w:date="2021-06-24T18:37:00Z">
          <w:r w:rsidR="0094524F" w:rsidRPr="0020587D" w:rsidDel="00F1699A">
            <w:rPr>
              <w:sz w:val="22"/>
              <w:szCs w:val="22"/>
            </w:rPr>
            <w:delText>Beyond that</w:delText>
          </w:r>
        </w:del>
      </w:ins>
      <w:ins w:id="294" w:author="Jeff" w:date="2021-06-24T01:56:00Z">
        <w:del w:id="295" w:author="Risa" w:date="2021-06-24T18:37:00Z">
          <w:r w:rsidR="0094524F" w:rsidRPr="0020587D" w:rsidDel="00F1699A">
            <w:rPr>
              <w:sz w:val="22"/>
              <w:szCs w:val="22"/>
            </w:rPr>
            <w:delText xml:space="preserve">, </w:delText>
          </w:r>
        </w:del>
      </w:ins>
      <w:ins w:id="296" w:author="Jeff" w:date="2021-06-24T01:57:00Z">
        <w:del w:id="297" w:author="Risa" w:date="2021-06-24T18:37:00Z">
          <w:r w:rsidR="0094524F" w:rsidRPr="0020587D" w:rsidDel="00F1699A">
            <w:rPr>
              <w:sz w:val="22"/>
              <w:szCs w:val="22"/>
            </w:rPr>
            <w:delText>we anticipated</w:delText>
          </w:r>
        </w:del>
      </w:ins>
      <w:ins w:id="298" w:author="Jeff" w:date="2021-06-23T13:28:00Z">
        <w:del w:id="299" w:author="Risa" w:date="2021-06-24T18:37:00Z">
          <w:r w:rsidRPr="0020587D" w:rsidDel="00F1699A">
            <w:rPr>
              <w:sz w:val="22"/>
              <w:szCs w:val="22"/>
            </w:rPr>
            <w:delText xml:space="preserve"> </w:delText>
          </w:r>
        </w:del>
      </w:ins>
      <w:ins w:id="300" w:author="Jeff" w:date="2021-06-24T01:57:00Z">
        <w:del w:id="301" w:author="Risa" w:date="2021-06-24T18:37:00Z">
          <w:r w:rsidR="0094524F" w:rsidRPr="0020587D" w:rsidDel="00F1699A">
            <w:rPr>
              <w:sz w:val="22"/>
              <w:szCs w:val="22"/>
            </w:rPr>
            <w:delText>higher</w:delText>
          </w:r>
        </w:del>
      </w:ins>
      <w:ins w:id="302" w:author="Jeff" w:date="2021-06-23T13:28:00Z">
        <w:del w:id="303" w:author="Risa" w:date="2021-06-24T18:37:00Z">
          <w:r w:rsidRPr="0020587D" w:rsidDel="00F1699A">
            <w:rPr>
              <w:sz w:val="22"/>
              <w:szCs w:val="22"/>
            </w:rPr>
            <w:delText xml:space="preserve"> soil water retention at low elevations due to flat terrain (alleviating erosion mechanics).</w:delText>
          </w:r>
        </w:del>
      </w:ins>
    </w:p>
    <w:p w14:paraId="7BF69BD7" w14:textId="25CC1AAA" w:rsidR="009D1CD9" w:rsidRPr="0020587D" w:rsidDel="00F1699A" w:rsidRDefault="009D1CD9">
      <w:pPr>
        <w:spacing w:line="360" w:lineRule="auto"/>
        <w:rPr>
          <w:ins w:id="304" w:author="Jeff" w:date="2021-06-23T13:28:00Z"/>
          <w:del w:id="305" w:author="Risa" w:date="2021-06-24T18:39:00Z"/>
          <w:sz w:val="22"/>
          <w:szCs w:val="22"/>
        </w:rPr>
      </w:pPr>
    </w:p>
    <w:p w14:paraId="55B56A37" w14:textId="23F5F766" w:rsidR="006B7188" w:rsidRPr="0020587D" w:rsidDel="00F1699A" w:rsidRDefault="0094524F">
      <w:pPr>
        <w:spacing w:line="360" w:lineRule="auto"/>
        <w:rPr>
          <w:del w:id="306" w:author="Risa" w:date="2021-06-24T18:39:00Z"/>
          <w:sz w:val="22"/>
          <w:szCs w:val="22"/>
        </w:rPr>
      </w:pPr>
      <w:ins w:id="307" w:author="Jeff" w:date="2021-06-24T01:59:00Z">
        <w:del w:id="308" w:author="Risa" w:date="2021-06-24T18:39:00Z">
          <w:r w:rsidRPr="0020587D" w:rsidDel="00F1699A">
            <w:rPr>
              <w:sz w:val="22"/>
              <w:szCs w:val="22"/>
            </w:rPr>
            <w:delText>The authors</w:delText>
          </w:r>
        </w:del>
      </w:ins>
      <w:ins w:id="309" w:author="Jeff" w:date="2021-06-23T13:28:00Z">
        <w:del w:id="310" w:author="Risa" w:date="2021-06-24T18:39:00Z">
          <w:r w:rsidR="009D1CD9" w:rsidRPr="0020587D" w:rsidDel="00F1699A">
            <w:rPr>
              <w:sz w:val="22"/>
              <w:szCs w:val="22"/>
            </w:rPr>
            <w:delText xml:space="preserve"> hypothesized that topographical and fire history-driven changes to the growth environment would manifest in changes in leaf- and plant-level traits. We expected that stress induced by topographical features and low soil water retention at high elevation would lead to increased intrinsic water use efficiency (iWUE; Wang </w:delText>
          </w:r>
          <w:r w:rsidR="009D1CD9" w:rsidRPr="0020587D" w:rsidDel="00F1699A">
            <w:rPr>
              <w:i/>
              <w:iCs/>
              <w:sz w:val="22"/>
              <w:szCs w:val="22"/>
            </w:rPr>
            <w:delText xml:space="preserve">et al. </w:delText>
          </w:r>
          <w:r w:rsidR="009D1CD9" w:rsidRPr="0020587D" w:rsidDel="00F1699A">
            <w:rPr>
              <w:sz w:val="22"/>
              <w:szCs w:val="22"/>
            </w:rPr>
            <w:delText xml:space="preserve">2017), as a stress tolerance response. </w:delText>
          </w:r>
        </w:del>
      </w:ins>
      <w:ins w:id="311" w:author="Jeff" w:date="2021-06-24T01:44:00Z">
        <w:del w:id="312" w:author="Risa" w:date="2021-06-24T18:39:00Z">
          <w:r w:rsidR="00AF1C8E" w:rsidRPr="0020587D" w:rsidDel="00F1699A">
            <w:rPr>
              <w:sz w:val="22"/>
              <w:szCs w:val="22"/>
            </w:rPr>
            <w:delText>The authors</w:delText>
          </w:r>
        </w:del>
      </w:ins>
      <w:ins w:id="313" w:author="Jeff" w:date="2021-06-23T13:28:00Z">
        <w:del w:id="314" w:author="Risa" w:date="2021-06-24T18:39:00Z">
          <w:r w:rsidR="009D1CD9" w:rsidRPr="0020587D" w:rsidDel="00F1699A">
            <w:rPr>
              <w:sz w:val="22"/>
              <w:szCs w:val="22"/>
            </w:rPr>
            <w:delText xml:space="preserve"> also </w:delText>
          </w:r>
        </w:del>
      </w:ins>
      <w:ins w:id="315" w:author="Jeff" w:date="2021-06-24T01:43:00Z">
        <w:del w:id="316" w:author="Risa" w:date="2021-06-24T18:39:00Z">
          <w:r w:rsidR="00AF1C8E" w:rsidRPr="0020587D" w:rsidDel="00F1699A">
            <w:rPr>
              <w:sz w:val="22"/>
              <w:szCs w:val="22"/>
            </w:rPr>
            <w:delText>anticipat</w:delText>
          </w:r>
        </w:del>
      </w:ins>
      <w:ins w:id="317" w:author="Jeff" w:date="2021-06-23T13:28:00Z">
        <w:del w:id="318" w:author="Risa" w:date="2021-06-24T18:39:00Z">
          <w:r w:rsidR="009D1CD9" w:rsidRPr="0020587D" w:rsidDel="00F1699A">
            <w:rPr>
              <w:sz w:val="22"/>
              <w:szCs w:val="22"/>
            </w:rPr>
            <w:delText xml:space="preserve">ed a reduction in leaf nutrients at high elevation, mimicking </w:delText>
          </w:r>
        </w:del>
      </w:ins>
      <w:ins w:id="319" w:author="Jeff" w:date="2021-06-24T01:45:00Z">
        <w:del w:id="320" w:author="Risa" w:date="2021-06-24T18:39:00Z">
          <w:r w:rsidR="00AF1C8E" w:rsidRPr="0020587D" w:rsidDel="00F1699A">
            <w:rPr>
              <w:sz w:val="22"/>
              <w:szCs w:val="22"/>
            </w:rPr>
            <w:delText>likely</w:delText>
          </w:r>
        </w:del>
      </w:ins>
      <w:ins w:id="321" w:author="Jeff" w:date="2021-06-23T13:28:00Z">
        <w:del w:id="322" w:author="Risa" w:date="2021-06-24T18:39:00Z">
          <w:r w:rsidR="009D1CD9" w:rsidRPr="0020587D" w:rsidDel="00F1699A">
            <w:rPr>
              <w:sz w:val="22"/>
              <w:szCs w:val="22"/>
            </w:rPr>
            <w:delText xml:space="preserve"> reductions in the soil. </w:delText>
          </w:r>
        </w:del>
      </w:ins>
      <w:ins w:id="323" w:author="Jeff" w:date="2021-06-24T01:46:00Z">
        <w:del w:id="324" w:author="Risa" w:date="2021-06-24T18:39:00Z">
          <w:r w:rsidR="00AF1C8E" w:rsidRPr="0020587D" w:rsidDel="00F1699A">
            <w:rPr>
              <w:sz w:val="22"/>
              <w:szCs w:val="22"/>
            </w:rPr>
            <w:delText>In addition</w:delText>
          </w:r>
        </w:del>
      </w:ins>
      <w:ins w:id="325" w:author="Jeff" w:date="2021-06-23T13:28:00Z">
        <w:del w:id="326" w:author="Risa" w:date="2021-06-24T18:39:00Z">
          <w:r w:rsidR="009D1CD9" w:rsidRPr="0020587D" w:rsidDel="00F1699A">
            <w:rPr>
              <w:sz w:val="22"/>
              <w:szCs w:val="22"/>
            </w:rPr>
            <w:delText xml:space="preserve">, </w:delText>
          </w:r>
        </w:del>
      </w:ins>
      <w:ins w:id="327" w:author="Jeff" w:date="2021-06-24T01:46:00Z">
        <w:del w:id="328" w:author="Risa" w:date="2021-06-24T18:39:00Z">
          <w:r w:rsidR="00AF1C8E" w:rsidRPr="0020587D" w:rsidDel="00F1699A">
            <w:rPr>
              <w:sz w:val="22"/>
              <w:szCs w:val="22"/>
            </w:rPr>
            <w:delText xml:space="preserve">there was </w:delText>
          </w:r>
        </w:del>
      </w:ins>
      <w:ins w:id="329" w:author="Jeff" w:date="2021-06-24T02:00:00Z">
        <w:del w:id="330" w:author="Risa" w:date="2021-06-24T18:39:00Z">
          <w:r w:rsidRPr="0020587D" w:rsidDel="00F1699A">
            <w:rPr>
              <w:sz w:val="22"/>
              <w:szCs w:val="22"/>
            </w:rPr>
            <w:delText xml:space="preserve">the prospect </w:delText>
          </w:r>
        </w:del>
      </w:ins>
      <w:ins w:id="331" w:author="Jeff" w:date="2021-06-23T13:28:00Z">
        <w:del w:id="332" w:author="Risa" w:date="2021-06-24T18:39:00Z">
          <w:r w:rsidR="009D1CD9" w:rsidRPr="0020587D" w:rsidDel="00F1699A">
            <w:rPr>
              <w:sz w:val="22"/>
              <w:szCs w:val="22"/>
            </w:rPr>
            <w:delText xml:space="preserve">that fire history might alleviate these stress indicators, as a result of increased soil nutrients and water retention. At the plant level, we </w:delText>
          </w:r>
        </w:del>
      </w:ins>
      <w:ins w:id="333" w:author="Jeff" w:date="2021-06-24T01:47:00Z">
        <w:del w:id="334" w:author="Risa" w:date="2021-06-24T18:39:00Z">
          <w:r w:rsidR="00AF1C8E" w:rsidRPr="0020587D" w:rsidDel="00F1699A">
            <w:rPr>
              <w:sz w:val="22"/>
              <w:szCs w:val="22"/>
            </w:rPr>
            <w:delText>predicted</w:delText>
          </w:r>
        </w:del>
      </w:ins>
      <w:ins w:id="335" w:author="Jeff" w:date="2021-06-23T13:28:00Z">
        <w:del w:id="336" w:author="Risa" w:date="2021-06-24T18:39:00Z">
          <w:r w:rsidR="009D1CD9" w:rsidRPr="0020587D" w:rsidDel="00F1699A">
            <w:rPr>
              <w:sz w:val="22"/>
              <w:szCs w:val="22"/>
            </w:rPr>
            <w:delText xml:space="preserve"> plants </w:delText>
          </w:r>
        </w:del>
      </w:ins>
      <w:ins w:id="337" w:author="Jeff" w:date="2021-06-24T01:48:00Z">
        <w:del w:id="338" w:author="Risa" w:date="2021-06-24T18:39:00Z">
          <w:r w:rsidR="00AF1C8E" w:rsidRPr="0020587D" w:rsidDel="00F1699A">
            <w:rPr>
              <w:sz w:val="22"/>
              <w:szCs w:val="22"/>
            </w:rPr>
            <w:delText xml:space="preserve">would </w:delText>
          </w:r>
        </w:del>
      </w:ins>
      <w:ins w:id="339" w:author="Jeff" w:date="2021-06-24T01:52:00Z">
        <w:del w:id="340" w:author="Risa" w:date="2021-06-24T18:39:00Z">
          <w:r w:rsidR="00AF1C8E" w:rsidRPr="0020587D" w:rsidDel="00F1699A">
            <w:rPr>
              <w:sz w:val="22"/>
              <w:szCs w:val="22"/>
            </w:rPr>
            <w:delText>attain</w:delText>
          </w:r>
        </w:del>
      </w:ins>
      <w:ins w:id="341" w:author="Jeff" w:date="2021-06-23T13:28:00Z">
        <w:del w:id="342" w:author="Risa" w:date="2021-06-24T18:39:00Z">
          <w:r w:rsidR="009D1CD9" w:rsidRPr="0020587D" w:rsidDel="00F1699A">
            <w:rPr>
              <w:sz w:val="22"/>
              <w:szCs w:val="22"/>
            </w:rPr>
            <w:delText xml:space="preserve"> reduced height, smaller DBH, narrower canopy, and sparser clustering (greater distance between conspecific neighbors) at high elevation, again as a result of the topography- and soil-induced stress. </w:delText>
          </w:r>
        </w:del>
      </w:ins>
      <w:ins w:id="343" w:author="Jeff" w:date="2021-06-24T01:49:00Z">
        <w:del w:id="344" w:author="Risa" w:date="2021-06-24T18:39:00Z">
          <w:r w:rsidR="00AF1C8E" w:rsidRPr="0020587D" w:rsidDel="00F1699A">
            <w:rPr>
              <w:sz w:val="22"/>
              <w:szCs w:val="22"/>
            </w:rPr>
            <w:delText>Investigators</w:delText>
          </w:r>
        </w:del>
      </w:ins>
      <w:ins w:id="345" w:author="Jeff" w:date="2021-06-24T01:50:00Z">
        <w:del w:id="346" w:author="Risa" w:date="2021-06-24T18:39:00Z">
          <w:r w:rsidR="00AF1C8E" w:rsidRPr="0020587D" w:rsidDel="00F1699A">
            <w:rPr>
              <w:sz w:val="22"/>
              <w:szCs w:val="22"/>
            </w:rPr>
            <w:delText xml:space="preserve"> theorized</w:delText>
          </w:r>
        </w:del>
      </w:ins>
      <w:ins w:id="347" w:author="Jeff" w:date="2021-06-23T13:28:00Z">
        <w:del w:id="348" w:author="Risa" w:date="2021-06-24T18:39:00Z">
          <w:r w:rsidR="009D1CD9" w:rsidRPr="0020587D" w:rsidDel="00F1699A">
            <w:rPr>
              <w:sz w:val="22"/>
              <w:szCs w:val="22"/>
            </w:rPr>
            <w:delText xml:space="preserve"> smaller trees in areas that had experienced the 1947 fire due to age, but that the </w:delText>
          </w:r>
        </w:del>
      </w:ins>
      <w:ins w:id="349" w:author="Jeff" w:date="2021-06-24T01:55:00Z">
        <w:del w:id="350" w:author="Risa" w:date="2021-06-24T18:39:00Z">
          <w:r w:rsidRPr="0020587D" w:rsidDel="00F1699A">
            <w:rPr>
              <w:sz w:val="22"/>
              <w:szCs w:val="22"/>
            </w:rPr>
            <w:delText xml:space="preserve">height </w:delText>
          </w:r>
        </w:del>
      </w:ins>
      <w:ins w:id="351" w:author="Jeff" w:date="2021-06-23T13:28:00Z">
        <w:del w:id="352" w:author="Risa" w:date="2021-06-24T18:39:00Z">
          <w:r w:rsidR="009D1CD9" w:rsidRPr="0020587D" w:rsidDel="00F1699A">
            <w:rPr>
              <w:sz w:val="22"/>
              <w:szCs w:val="22"/>
            </w:rPr>
            <w:delText>difference would be less at high elevation due to stress-reducing effects of fire on the soil environment.</w:delText>
          </w:r>
        </w:del>
      </w:ins>
      <w:ins w:id="353" w:author="Jeff" w:date="2021-06-23T13:37:00Z">
        <w:del w:id="354" w:author="Risa" w:date="2021-06-24T18:39:00Z">
          <w:r w:rsidR="009D1CD9" w:rsidRPr="0020587D" w:rsidDel="00F1699A">
            <w:rPr>
              <w:sz w:val="22"/>
              <w:szCs w:val="22"/>
            </w:rPr>
            <w:delText xml:space="preserve"> </w:delText>
          </w:r>
        </w:del>
      </w:ins>
      <w:ins w:id="355" w:author="Jeff" w:date="2021-06-23T13:30:00Z">
        <w:del w:id="356" w:author="Risa" w:date="2021-06-24T18:39:00Z">
          <w:r w:rsidR="009D1CD9" w:rsidRPr="0020587D" w:rsidDel="00F1699A">
            <w:rPr>
              <w:sz w:val="22"/>
              <w:szCs w:val="22"/>
            </w:rPr>
            <w:delText>A combination of hypothesis testing and data analysis facilitate an approach to pitch pine colony management at Mt. Desert along with other districts along the Eastern seaboard where natural fire and prescribed fire do not play a role in the lives of pine barrens.</w:delText>
          </w:r>
        </w:del>
      </w:ins>
      <w:del w:id="357" w:author="Risa" w:date="2021-06-24T18:39:00Z">
        <w:r w:rsidR="006B7188" w:rsidRPr="0020587D" w:rsidDel="00F1699A">
          <w:rPr>
            <w:sz w:val="22"/>
            <w:szCs w:val="22"/>
          </w:rPr>
          <w:delText xml:space="preserve">To this point, natural fire (Foereid </w:delText>
        </w:r>
        <w:r w:rsidR="006B7188" w:rsidRPr="0020587D" w:rsidDel="00F1699A">
          <w:rPr>
            <w:i/>
            <w:iCs/>
            <w:sz w:val="22"/>
            <w:szCs w:val="22"/>
          </w:rPr>
          <w:delText>et al.</w:delText>
        </w:r>
        <w:r w:rsidR="006B7188" w:rsidRPr="0020587D" w:rsidDel="00F1699A">
          <w:rPr>
            <w:sz w:val="22"/>
            <w:szCs w:val="22"/>
          </w:rPr>
          <w:delText xml:space="preserve"> 2015), anthropogenic controlled burns (Carlo </w:delText>
        </w:r>
        <w:r w:rsidR="006B7188" w:rsidRPr="0020587D" w:rsidDel="00F1699A">
          <w:rPr>
            <w:i/>
            <w:iCs/>
            <w:sz w:val="22"/>
            <w:szCs w:val="22"/>
          </w:rPr>
          <w:delText xml:space="preserve">et al. </w:delText>
        </w:r>
        <w:r w:rsidR="006B7188" w:rsidRPr="0020587D" w:rsidDel="00F1699A">
          <w:rPr>
            <w:sz w:val="22"/>
            <w:szCs w:val="22"/>
          </w:rPr>
          <w:delText xml:space="preserve">2016) and opening of canopies (Neill </w:delText>
        </w:r>
        <w:r w:rsidR="006B7188" w:rsidRPr="0020587D" w:rsidDel="00F1699A">
          <w:rPr>
            <w:i/>
            <w:iCs/>
            <w:sz w:val="22"/>
            <w:szCs w:val="22"/>
          </w:rPr>
          <w:delText xml:space="preserve">et al. </w:delText>
        </w:r>
        <w:r w:rsidR="006B7188" w:rsidRPr="0020587D" w:rsidDel="00F1699A">
          <w:rPr>
            <w:sz w:val="22"/>
            <w:szCs w:val="22"/>
          </w:rPr>
          <w:delText>2007) are foremost in concerns about managing pitch pine to achieve the greatest amount of persistence. However, we turn to an examination of other</w:delText>
        </w:r>
        <w:r w:rsidR="00551A29" w:rsidRPr="0020587D" w:rsidDel="00F1699A">
          <w:rPr>
            <w:sz w:val="22"/>
            <w:szCs w:val="22"/>
          </w:rPr>
          <w:delText xml:space="preserve"> conditions</w:delText>
        </w:r>
        <w:r w:rsidR="00B47BF9" w:rsidRPr="0020587D" w:rsidDel="00F1699A">
          <w:rPr>
            <w:sz w:val="22"/>
            <w:szCs w:val="22"/>
          </w:rPr>
          <w:delText xml:space="preserve"> and traits</w:delText>
        </w:r>
        <w:r w:rsidR="006B7188" w:rsidRPr="0020587D" w:rsidDel="00F1699A">
          <w:rPr>
            <w:sz w:val="22"/>
            <w:szCs w:val="22"/>
          </w:rPr>
          <w:delText>, prominent among them</w:delText>
        </w:r>
        <w:r w:rsidR="00992A1C" w:rsidRPr="0020587D" w:rsidDel="00F1699A">
          <w:rPr>
            <w:sz w:val="22"/>
            <w:szCs w:val="22"/>
          </w:rPr>
          <w:delText xml:space="preserve"> </w:delText>
        </w:r>
        <w:r w:rsidR="006B7188" w:rsidRPr="0020587D" w:rsidDel="00F1699A">
          <w:rPr>
            <w:sz w:val="22"/>
            <w:szCs w:val="22"/>
          </w:rPr>
          <w:delText>are</w:delText>
        </w:r>
        <w:r w:rsidR="00992A1C" w:rsidRPr="0020587D" w:rsidDel="00F1699A">
          <w:rPr>
            <w:sz w:val="22"/>
            <w:szCs w:val="22"/>
          </w:rPr>
          <w:delText xml:space="preserve"> elevation, aspect and slope. </w:delText>
        </w:r>
        <w:r w:rsidR="000F5F0D" w:rsidRPr="0020587D" w:rsidDel="00F1699A">
          <w:rPr>
            <w:sz w:val="22"/>
            <w:szCs w:val="22"/>
          </w:rPr>
          <w:delText xml:space="preserve">Elevation and topography have been shown to be important factors in the dominance of pitch pine barrens due to their influence on the severity and extent of wildfires. </w:delText>
        </w:r>
        <w:r w:rsidR="006B7188" w:rsidRPr="0020587D" w:rsidDel="00F1699A">
          <w:rPr>
            <w:sz w:val="22"/>
            <w:szCs w:val="22"/>
          </w:rPr>
          <w:delText xml:space="preserve">At upper elevations where moisture is higher, lack of fire removes the competitive advantage pitch pines have in outlasting nutrient- and moisture-demanding, late-successional species, which thrive in the high moisture and dense canopy conditions created when left undisturbed </w:delText>
        </w:r>
        <w:r w:rsidR="006B7188" w:rsidRPr="0020587D" w:rsidDel="00F1699A">
          <w:rPr>
            <w:sz w:val="22"/>
            <w:szCs w:val="22"/>
            <w:rPrChange w:id="358" w:author="Risa" w:date="2021-06-24T18:40:00Z">
              <w:rPr>
                <w:sz w:val="22"/>
                <w:szCs w:val="22"/>
              </w:rPr>
            </w:rPrChange>
          </w:rPr>
          <w:fldChar w:fldCharType="begin" w:fldLock="1"/>
        </w:r>
        <w:r w:rsidR="006B7188" w:rsidRPr="0020587D" w:rsidDel="00F1699A">
          <w:rPr>
            <w:sz w:val="22"/>
            <w:szCs w:val="22"/>
          </w:rPr>
          <w:del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States","type":"article-journal","volume":"58"},"uris":["http://www.mendeley.com/documents/?uuid=4ff4119e-1eba-4497-bde7-1fede0d32836"]},{"id":"ITEM-2","itemData":{"DOI":"10.1016/j.foreco.2016.01.027","ISSN":"03781127","abstract":"Fire exclusion in the United States over the last century has had major impacts on forest ecosystems and landscapes. Out of a desire to reverse or mitigate the impacts of fire exclusion, some managers conduct prescribed fires meant to mimic the historic ecological role of fire and restore ecosystem properties. In the Southern Appalachians, fire exclusion in pine- and oak-dominated xeric ridge forests has allowed fire-sensitive hardwood species to establish, filling in the canopy and creating shady, moist conditions that are unfavorable for reproduction of fire-dependent pines and oaks. Managers of natural areas use prescribed fire to restore pine and oak dominance, promote pine and oak regeneration, and reduce stand densities. Here, we use multivariate analysis of monitoring data collected before and after 21 fires over 16. years in fire-suppressed xeric pine-oak forests in the Great Smoky Mountains National Park to assess how community composition and structure change after prescribed fire, to what degree changes after fire persist over time, and how the impacts of prescribed fire vary with fire severity and site environment. Fire consistently reduces stand density and shifts plots towards lower shrub cover and higher herbaceous cover. On the other hand, compositional shifts, i.e. changes in relative abundances of species, were highly variable in both magnitude and direction. Fire severity, measured as total fuel reduction and litter and duff reduction, was important for predicting the magnitude of change after fire. The magnitude of fire effects also varied with elevation, likely reflecting variation in local moisture conditions. Our results indicate that while fires do reduce stand density, they have not yet been successful in consistently restoring pine and oak dominance in the canopy. Restoring pine- and oak-dominance in xeric ridge forests in the Southern Appalachians will thus require extended management focus with flexible, adaptive, long-term planning and continued monitoring and research.","author":[{"dropping-particle":"","family":"Schwartz","given":"Naomi B.","non-dropping-particle":"","parse-names":false,"suffix":""},{"dropping-particle":"","family":"Urban","given":"Dean L.","non-dropping-particle":"","parse-names":false,"suffix":""},{"dropping-particle":"","family":"White","given":"Peter S.","non-dropping-particle":"","parse-names":false,"suffix":""},{"dropping-particle":"","family":"Moody","given":"Aaron","non-dropping-particle":"","parse-names":false,"suffix":""},{"dropping-particle":"","family":"Klein","given":"Robert N.","non-dropping-particle":"","parse-names":false,"suffix":""}],"container-title":"Forest Ecology and Management","id":"ITEM-2","issued":{"date-parts":[["2016","4"]]},"page":"1-11","publisher":"Elsevier B.V.","title":"Vegetation dynamics vary across topographic and fire severity gradients following prescribed burning in Great Smoky Mountains National Park","type":"article-journal","volume":"365"},"uris":["http://www.mendeley.com/documents/?uuid=4c2a975d-7ccb-4e5f-af9c-faf1f905306a"]}],"mendeley":{"formattedCitation":"(Nowacki and Abrams, 2008; Schwartz et al., 2016)","plainTextFormattedCitation":"(Nowacki and Abrams, 2008; Schwartz et al., 2016)","previouslyFormattedCitation":"(Nowacki and Abrams, 2008; Schwartz et al., 2016)"},"properties":{"noteIndex":0},"schema":"https://github.com/citation-style-language/schema/raw/master/csl-citation.json"}</w:delInstrText>
        </w:r>
        <w:r w:rsidR="006B7188" w:rsidRPr="0020587D" w:rsidDel="00F1699A">
          <w:rPr>
            <w:sz w:val="22"/>
            <w:szCs w:val="22"/>
            <w:rPrChange w:id="359" w:author="Risa" w:date="2021-06-24T18:40:00Z">
              <w:rPr>
                <w:sz w:val="22"/>
                <w:szCs w:val="22"/>
              </w:rPr>
            </w:rPrChange>
          </w:rPr>
          <w:fldChar w:fldCharType="separate"/>
        </w:r>
        <w:r w:rsidR="006B7188" w:rsidRPr="0020587D" w:rsidDel="00F1699A">
          <w:rPr>
            <w:noProof/>
            <w:sz w:val="22"/>
            <w:szCs w:val="22"/>
          </w:rPr>
          <w:delText xml:space="preserve">(Nowacki and Abrams, 2008; Schwartz </w:delText>
        </w:r>
        <w:r w:rsidR="006B7188" w:rsidRPr="0020587D" w:rsidDel="00F1699A">
          <w:rPr>
            <w:i/>
            <w:iCs/>
            <w:noProof/>
            <w:sz w:val="22"/>
            <w:szCs w:val="22"/>
            <w:rPrChange w:id="360" w:author="Risa" w:date="2021-06-24T18:40:00Z">
              <w:rPr>
                <w:noProof/>
                <w:sz w:val="22"/>
                <w:szCs w:val="22"/>
              </w:rPr>
            </w:rPrChange>
          </w:rPr>
          <w:delText>et al</w:delText>
        </w:r>
        <w:r w:rsidR="006B7188" w:rsidRPr="0020587D" w:rsidDel="00F1699A">
          <w:rPr>
            <w:noProof/>
            <w:sz w:val="22"/>
            <w:szCs w:val="22"/>
          </w:rPr>
          <w:delText>., 2016)</w:delText>
        </w:r>
        <w:r w:rsidR="006B7188" w:rsidRPr="0020587D" w:rsidDel="00F1699A">
          <w:rPr>
            <w:sz w:val="22"/>
            <w:szCs w:val="22"/>
            <w:rPrChange w:id="361" w:author="Risa" w:date="2021-06-24T18:40:00Z">
              <w:rPr>
                <w:sz w:val="22"/>
                <w:szCs w:val="22"/>
              </w:rPr>
            </w:rPrChange>
          </w:rPr>
          <w:fldChar w:fldCharType="end"/>
        </w:r>
        <w:r w:rsidR="006B7188" w:rsidRPr="0020587D" w:rsidDel="00F1699A">
          <w:rPr>
            <w:sz w:val="22"/>
            <w:szCs w:val="22"/>
          </w:rPr>
          <w:delText xml:space="preserve">. </w:delText>
        </w:r>
        <w:r w:rsidR="000F5F0D" w:rsidRPr="0020587D" w:rsidDel="00F1699A">
          <w:rPr>
            <w:sz w:val="22"/>
            <w:szCs w:val="22"/>
          </w:rPr>
          <w:delText xml:space="preserve">Although pines vary in aspect (or a position facing a particular direction) they </w:delText>
        </w:r>
        <w:r w:rsidR="006B7188" w:rsidRPr="0020587D" w:rsidDel="00F1699A">
          <w:rPr>
            <w:sz w:val="22"/>
            <w:szCs w:val="22"/>
          </w:rPr>
          <w:delText xml:space="preserve">often </w:delText>
        </w:r>
        <w:r w:rsidR="000F5F0D" w:rsidRPr="0020587D" w:rsidDel="00F1699A">
          <w:rPr>
            <w:sz w:val="22"/>
            <w:szCs w:val="22"/>
          </w:rPr>
          <w:delText>occupy</w:delText>
        </w:r>
        <w:r w:rsidR="006B7188" w:rsidRPr="0020587D" w:rsidDel="00F1699A">
          <w:rPr>
            <w:sz w:val="22"/>
            <w:szCs w:val="22"/>
          </w:rPr>
          <w:delText xml:space="preserve"> </w:delText>
        </w:r>
        <w:r w:rsidR="000F5F0D" w:rsidRPr="0020587D" w:rsidDel="00F1699A">
          <w:rPr>
            <w:sz w:val="22"/>
            <w:szCs w:val="22"/>
          </w:rPr>
          <w:delText xml:space="preserve">areas with </w:delText>
        </w:r>
        <w:r w:rsidR="006B7188" w:rsidRPr="0020587D" w:rsidDel="00F1699A">
          <w:rPr>
            <w:sz w:val="22"/>
            <w:szCs w:val="22"/>
          </w:rPr>
          <w:delText>steeper</w:delText>
        </w:r>
        <w:r w:rsidR="000F5F0D" w:rsidRPr="0020587D" w:rsidDel="00F1699A">
          <w:rPr>
            <w:sz w:val="22"/>
            <w:szCs w:val="22"/>
          </w:rPr>
          <w:delText xml:space="preserve"> slope </w:delText>
        </w:r>
        <w:r w:rsidR="006B7188" w:rsidRPr="0020587D" w:rsidDel="00F1699A">
          <w:rPr>
            <w:sz w:val="22"/>
            <w:szCs w:val="22"/>
          </w:rPr>
          <w:delText>which contributes</w:delText>
        </w:r>
        <w:r w:rsidR="000F5F0D" w:rsidRPr="0020587D" w:rsidDel="00F1699A">
          <w:rPr>
            <w:sz w:val="22"/>
            <w:szCs w:val="22"/>
          </w:rPr>
          <w:delText xml:space="preserve"> to good soil drainage </w:delText>
        </w:r>
        <w:r w:rsidR="000F5F0D" w:rsidRPr="0020587D" w:rsidDel="00F1699A">
          <w:rPr>
            <w:sz w:val="22"/>
            <w:szCs w:val="22"/>
            <w:rPrChange w:id="362" w:author="Risa" w:date="2021-06-24T18:40:00Z">
              <w:rPr>
                <w:sz w:val="22"/>
                <w:szCs w:val="22"/>
              </w:rPr>
            </w:rPrChange>
          </w:rPr>
          <w:fldChar w:fldCharType="begin" w:fldLock="1"/>
        </w:r>
        <w:r w:rsidR="000F5F0D" w:rsidRPr="0020587D" w:rsidDel="00F1699A">
          <w:rPr>
            <w:sz w:val="22"/>
            <w:szCs w:val="22"/>
          </w:rPr>
          <w:delInstrText>ADDIN CSL_CITATION {"citationItems":[{"id":"ITEM-1","itemData":{"author":[{"dropping-particle":"","family":"Hanson","given":"Alison A.","non-dropping-particle":"","parse-names":false,"suffix":""}],"container-title":"Journal of Chemical Information and Modeling","id":"ITEM-1","issued":{"date-parts":[["2017"]]},"title":"Distribution Patterns in Appalachian Table Mountain Pine and Pitch Pine Stands","type":"thesis"},"uris":["http://www.mendeley.com/documents/?uuid=ad663b18-d70a-454b-95c6-e7fe88ceb8ce"]},{"id":"ITEM-2","itemData":{"author":[{"dropping-particle":"","family":"Howard","given":"Lauren F","non-dropping-particle":"","parse-names":false,"suffix":""},{"dropping-particle":"","family":"Stelacio","given":"Maria A","non-dropping-particle":"","parse-names":false,"suffix":""}],"container-title":"Bulletin of the New Jersey Academy of Science","id":"ITEM-2","issue":"2","issued":{"date-parts":[["2011"]]},"page":"19-22","title":"Fire and the Development of High-Elevation Pitch Pine Communities in Northeastern West Virginia","type":"article-journal","volume":"56"},"uris":["http://www.mendeley.com/documents/?uuid=ccd105f0-db1c-49ff-8cf8-d837d90b5002"]}],"mendeley":{"formattedCitation":"(Hanson, 2017; Howard and Stelacio, 2011)","plainTextFormattedCitation":"(Hanson, 2017; Howard and Stelacio, 2011)","previouslyFormattedCitation":"(Hanson, 2017; Howard and Stelacio, 2011)"},"properties":{"noteIndex":0},"schema":"https://github.com/citation-style-language/schema/raw/master/csl-citation.json"}</w:delInstrText>
        </w:r>
        <w:r w:rsidR="000F5F0D" w:rsidRPr="0020587D" w:rsidDel="00F1699A">
          <w:rPr>
            <w:sz w:val="22"/>
            <w:szCs w:val="22"/>
            <w:rPrChange w:id="363" w:author="Risa" w:date="2021-06-24T18:40:00Z">
              <w:rPr>
                <w:sz w:val="22"/>
                <w:szCs w:val="22"/>
              </w:rPr>
            </w:rPrChange>
          </w:rPr>
          <w:fldChar w:fldCharType="separate"/>
        </w:r>
        <w:r w:rsidR="000F5F0D" w:rsidRPr="0020587D" w:rsidDel="00F1699A">
          <w:rPr>
            <w:noProof/>
            <w:sz w:val="22"/>
            <w:szCs w:val="22"/>
          </w:rPr>
          <w:delText>(Hanson, 2017; Howard and Stelacio, 2011)</w:delText>
        </w:r>
        <w:r w:rsidR="000F5F0D" w:rsidRPr="0020587D" w:rsidDel="00F1699A">
          <w:rPr>
            <w:sz w:val="22"/>
            <w:szCs w:val="22"/>
            <w:rPrChange w:id="364" w:author="Risa" w:date="2021-06-24T18:40:00Z">
              <w:rPr>
                <w:sz w:val="22"/>
                <w:szCs w:val="22"/>
              </w:rPr>
            </w:rPrChange>
          </w:rPr>
          <w:fldChar w:fldCharType="end"/>
        </w:r>
        <w:r w:rsidR="000F5F0D" w:rsidRPr="0020587D" w:rsidDel="00F1699A">
          <w:rPr>
            <w:sz w:val="22"/>
            <w:szCs w:val="22"/>
          </w:rPr>
          <w:delText xml:space="preserve">. Because of the strong positive relationship between elevation and precipitation, low elevation sites tend to have better established and more resilient pitch pine communities </w:delText>
        </w:r>
        <w:r w:rsidR="000F5F0D" w:rsidRPr="0020587D" w:rsidDel="00F1699A">
          <w:rPr>
            <w:sz w:val="22"/>
            <w:szCs w:val="22"/>
            <w:rPrChange w:id="365" w:author="Risa" w:date="2021-06-24T18:40:00Z">
              <w:rPr>
                <w:sz w:val="22"/>
                <w:szCs w:val="22"/>
              </w:rPr>
            </w:rPrChange>
          </w:rPr>
          <w:fldChar w:fldCharType="begin" w:fldLock="1"/>
        </w:r>
        <w:r w:rsidR="000F5F0D" w:rsidRPr="0020587D" w:rsidDel="00F1699A">
          <w:rPr>
            <w:sz w:val="22"/>
            <w:szCs w:val="22"/>
          </w:rPr>
          <w:del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States","type":"article-journal","volume":"58"},"uris":["http://www.mendeley.com/documents/?uuid=4ff4119e-1eba-4497-bde7-1fede0d32836"]}],"mendeley":{"formattedCitation":"(Nowacki and Abrams, 2008)","plainTextFormattedCitation":"(Nowacki and Abrams, 2008)","previouslyFormattedCitation":"(Nowacki and Abrams, 2008)"},"properties":{"noteIndex":0},"schema":"https://github.com/citation-style-language/schema/raw/master/csl-citation.json"}</w:delInstrText>
        </w:r>
        <w:r w:rsidR="000F5F0D" w:rsidRPr="0020587D" w:rsidDel="00F1699A">
          <w:rPr>
            <w:sz w:val="22"/>
            <w:szCs w:val="22"/>
            <w:rPrChange w:id="366" w:author="Risa" w:date="2021-06-24T18:40:00Z">
              <w:rPr>
                <w:sz w:val="22"/>
                <w:szCs w:val="22"/>
              </w:rPr>
            </w:rPrChange>
          </w:rPr>
          <w:fldChar w:fldCharType="separate"/>
        </w:r>
        <w:r w:rsidR="000F5F0D" w:rsidRPr="0020587D" w:rsidDel="00F1699A">
          <w:rPr>
            <w:noProof/>
            <w:sz w:val="22"/>
            <w:szCs w:val="22"/>
          </w:rPr>
          <w:delText>(Nowacki and Abrams, 2008)</w:delText>
        </w:r>
        <w:r w:rsidR="000F5F0D" w:rsidRPr="0020587D" w:rsidDel="00F1699A">
          <w:rPr>
            <w:sz w:val="22"/>
            <w:szCs w:val="22"/>
            <w:rPrChange w:id="367" w:author="Risa" w:date="2021-06-24T18:40:00Z">
              <w:rPr>
                <w:sz w:val="22"/>
                <w:szCs w:val="22"/>
              </w:rPr>
            </w:rPrChange>
          </w:rPr>
          <w:fldChar w:fldCharType="end"/>
        </w:r>
        <w:r w:rsidR="000F5F0D" w:rsidRPr="0020587D" w:rsidDel="00F1699A">
          <w:rPr>
            <w:sz w:val="22"/>
            <w:szCs w:val="22"/>
          </w:rPr>
          <w:delText xml:space="preserve">, and persist even in the absence of fire. </w:delText>
        </w:r>
        <w:r w:rsidR="006B7188" w:rsidRPr="0020587D" w:rsidDel="00F1699A">
          <w:rPr>
            <w:sz w:val="22"/>
            <w:szCs w:val="22"/>
          </w:rPr>
          <w:delText xml:space="preserve"> When investigators examine the effect of elevation on pitch pines in Pennsylvania and West Virginia </w:delText>
        </w:r>
        <w:r w:rsidR="006B7188" w:rsidRPr="0020587D" w:rsidDel="00F1699A">
          <w:rPr>
            <w:color w:val="000000" w:themeColor="text1"/>
            <w:sz w:val="22"/>
            <w:szCs w:val="22"/>
          </w:rPr>
          <w:delText xml:space="preserve"> (Howard and Stelacio 2011), they found  trees at higher elevation took advantage </w:delText>
        </w:r>
        <w:r w:rsidR="006B7188" w:rsidRPr="0020587D" w:rsidDel="00F1699A">
          <w:rPr>
            <w:strike/>
            <w:color w:val="000000" w:themeColor="text1"/>
            <w:sz w:val="22"/>
            <w:szCs w:val="22"/>
            <w:rPrChange w:id="368" w:author="Risa" w:date="2021-06-24T18:40:00Z">
              <w:rPr>
                <w:color w:val="000000" w:themeColor="text1"/>
                <w:sz w:val="22"/>
                <w:szCs w:val="22"/>
              </w:rPr>
            </w:rPrChange>
          </w:rPr>
          <w:delText>of this</w:delText>
        </w:r>
        <w:r w:rsidR="006B7188" w:rsidRPr="0020587D" w:rsidDel="00F1699A">
          <w:rPr>
            <w:color w:val="000000" w:themeColor="text1"/>
            <w:sz w:val="22"/>
            <w:szCs w:val="22"/>
          </w:rPr>
          <w:delText xml:space="preserve"> condition to outcompete other trees. </w:delText>
        </w:r>
        <w:r w:rsidR="006B7188" w:rsidRPr="0020587D" w:rsidDel="00F1699A">
          <w:rPr>
            <w:sz w:val="22"/>
            <w:szCs w:val="22"/>
          </w:rPr>
          <w:delText xml:space="preserve">In the absence of fire disturbance other scientists find elevation and topography are likely to increase in importance (Brand and Jax 2007) </w:delText>
        </w:r>
        <w:r w:rsidR="006B7188" w:rsidRPr="0020587D" w:rsidDel="00F1699A">
          <w:rPr>
            <w:strike/>
            <w:sz w:val="22"/>
            <w:szCs w:val="22"/>
            <w:rPrChange w:id="369" w:author="Risa" w:date="2021-06-24T18:40:00Z">
              <w:rPr>
                <w:sz w:val="22"/>
                <w:szCs w:val="22"/>
              </w:rPr>
            </w:rPrChange>
          </w:rPr>
          <w:delText>where persistence is the focus</w:delText>
        </w:r>
        <w:r w:rsidR="006B7188" w:rsidRPr="0020587D" w:rsidDel="00F1699A">
          <w:rPr>
            <w:sz w:val="22"/>
            <w:szCs w:val="22"/>
          </w:rPr>
          <w:delText xml:space="preserve">. </w:delText>
        </w:r>
        <w:r w:rsidR="000F5F0D" w:rsidRPr="0020587D" w:rsidDel="00F1699A">
          <w:rPr>
            <w:sz w:val="22"/>
            <w:szCs w:val="22"/>
          </w:rPr>
          <w:delText xml:space="preserve"> Elevational gradients have also been shown to have a strong impact on photosynthesis, with photosynthesis, stomatal conductance, and leaf N increasing with elevation </w:delText>
        </w:r>
        <w:r w:rsidR="000F5F0D" w:rsidRPr="0020587D" w:rsidDel="00F1699A">
          <w:rPr>
            <w:sz w:val="22"/>
            <w:szCs w:val="22"/>
            <w:rPrChange w:id="370" w:author="Risa" w:date="2021-06-24T18:40:00Z">
              <w:rPr>
                <w:sz w:val="22"/>
                <w:szCs w:val="22"/>
              </w:rPr>
            </w:rPrChange>
          </w:rPr>
          <w:fldChar w:fldCharType="begin" w:fldLock="1"/>
        </w:r>
        <w:r w:rsidR="000F5F0D" w:rsidRPr="0020587D" w:rsidDel="00F1699A">
          <w:rPr>
            <w:sz w:val="22"/>
            <w:szCs w:val="22"/>
          </w:rPr>
          <w:delInstrText>ADDIN CSL_CITATION {"citationItems":[{"id":"ITEM-1","itemData":{"author":[{"dropping-particle":"","family":"Körner","given":"Ch.","non-dropping-particle":"","parse-names":false,"suffix":""},{"dropping-particle":"","family":"Bannister","given":"P.","non-dropping-particle":"","parse-names":false,"suffix":""},{"dropping-particle":"","family":"Mark","given":"A.F.","non-dropping-particle":"","parse-names":false,"suffix":""}],"container-title":"Oecologia","id":"ITEM-1","issued":{"date-parts":[["1986"]]},"page":"577-588","title":"Altitudinal variation in stomatal conductance, nitrogen content and leaf anatomy in different plant life forms in New Zealand","type":"article-journal","volume":"69"},"uris":["http://www.mendeley.com/documents/?uuid=6ca10325-d809-4443-bc0c-eb769fe32385"]},{"id":"ITEM-2","itemData":{"DOI":"10.2307/2389420","ISSN":"02698463","abstract":"Net CO2 assimilation (A) was analysed in situ in 12 pairs of altitudinally separated, herbaceous plant species in the Austrian Alps at 600 and 2600 m. Both groups of species show a similar average response to light, saturating at quantum flux densities (400-700 mm) (QFD) of more than 1200 μ mol m-2 s-1. Temperature optimum of QFD-saturated A differs little (3K) and corresponds to the median of air temperature at leaf level for hours with rate-saturating light conditions and not to mean air temperature which differs by 10K. Species with an exclusive high altitude distribution show steeper initial slopes and higher levels of saturation of the response of A to internal partial pressure of CO2 (CPI) than low elevation species. Mean A at local ambient partial pressure (CPA) does not differ between sites (c. 18 μ mol m-2 s-1), despite the 21% decrease in atmospheric pressure. Plants at high altitude operate at mean CPI of 177 μ bar as compared to 250 μ bar at low altitude. The higher ECU (efficiency of carbon dioxide uptake [linear slope of A/CPI curve]) as well as the steeper CO2 gradient between mesophyll and ambient air of alpine plants are explained by (1) greater leaf and palisade layer thickness and (2) greater nitrogen (protein) content per unit leaf area. We hypothesize that alpine plants profit more from enhanced CO2 levels than lowland plants (Fig 7). CR - Copyright © 1987 British Ecological Society","author":[{"dropping-particle":"","family":"Körner","given":"Ch.","non-dropping-particle":"","parse-names":false,"suffix":""},{"dropping-particle":"","family":"Diemer","given":"M.","non-dropping-particle":"","parse-names":false,"suffix":""}],"container-title":"Functional Ecology","id":"ITEM-2","issue":"3","issued":{"date-parts":[["1987"]]},"page":"179","title":"In situ Photosynthetic Responses to Light, Temperature and Carbon Dioxide in Herbaceous Plants from Low and High Altitude","type":"article-journal","volume":"1"},"uris":["http://www.mendeley.com/documents/?uuid=ff8b10fc-6fb5-4b3c-8e34-f977e4f905ac"]},{"id":"ITEM-3","itemData":{"DOI":"10.2307/2389682","ISSN":"02698463","abstract":"Field measurements were made of altitudinal variation in photosynthesis and stomatal conductance in Vaccinium myrtillus L. and Nardus stricta L., between 200 and 1100m in central Scotland during July 1986 and June 1987. Under saturating irradiance and similar vapour pressure deficits (0.9-1.2 kPa) both species showed either constant or increasing rates of photosynthesis and increasing stomatal conductance and leaf nitrogen per unit leaf area with altitude. Leaf δ13C values for both Nardus and Vaccinium increased (though not significantly) with altitude in 1986 but decreased in 1987. It is suggested that the change in slope between years is related to marked differences in annual climate. The short-term measurements of gas exchange were better predictors of δ13C in 1986 than in 1987.","author":[{"dropping-particle":"","family":"Friend","given":"A. D.","non-dropping-particle":"","parse-names":false,"suffix":""},{"dropping-particle":"","family":"Woodward","given":"F. I.","non-dropping-particle":"","parse-names":false,"suffix":""},{"dropping-particle":"","family":"Switsur","given":"V. R.","non-dropping-particle":"","parse-names":false,"suffix":""}],"container-title":"Functional Ecology","id":"ITEM-3","issue":"1","issued":{"date-parts":[["1989"]]},"page":"117","title":"Field Measurements of Photosynthesis, Stomatal Conductance, Leaf Nitrogen and δ 13 C Along Altitudinal Gradients in Scotland","type":"article-journal","volume":"3"},"uris":["http://www.mendeley.com/documents/?uuid=a13cb58a-4d63-4811-89f4-cd6ad33fe477"]},{"id":"ITEM-4","itemData":{"DOI":"10.1051/forest/2009027","ISSN":"1286-4560","abstract":"Because all microclimatic variables change with elevation, it is difficult to compare plant performance and especially photosynthetic capacity at different elevations. Indeed, most previous studies investigated photosynthetic capacity of low- and high-elevation plants using constant temperature, humidity and light but varying CO2 partial pressures Pco2. • Using gas exchange measurements, we compared here maximum assimilation rates A max at ambient and constant-low-elevation Pco2 for two temperate tree species along an altitudinal gradient (100 to 1600 m) in the Pyrénées mountains. • Significant differences in were observed between the CO2 partial pressure treatments for elevations above 600 m, the between-treatment differences increasing with elevation up to 4 μmol m-2 s-1. We found an increase in Amax with increasing elevation at constant-low-elevation Pco2 but not at ambient Pco2 for both species. Given a 10% change in Pco2, a proportionally higher shift in maximum assimilation rate was found for both species. • Our results showed that high elevation populations had higher photosynthetic capacity and therefore demonstrated that trees coped with extreme environmental conditions by a combination of adaptation (genetic evolution) and of acclimation. Our study also highlighted the importance of using constant CO2 partial pressure to assess plant adaptation at different elevations. © 2009 INRA EDP Sciences.","author":[{"dropping-particle":"","family":"Bresson","given":"Caroline C.","non-dropping-particle":"","parse-names":false,"suffix":""},{"dropping-particle":"","family":"Kowalski","given":"Andrew S.","non-dropping-particle":"","parse-names":false,"suffix":""},{"dropping-particle":"","family":"Kremer","given":"Antoine","non-dropping-particle":"","parse-names":false,"suffix":""},{"dropping-particle":"","family":"Delzon","given":"Sylvain","non-dropping-particle":"","parse-names":false,"suffix":""}],"container-title":"Annals of Forest Science","id":"ITEM-4","issue":"5","issued":{"date-parts":[["2009","1"]]},"page":"505-505","title":"Evidence of altitudinal increase in photosynthetic capacity: gas exchange measurements at ambient and constant CO2 partial pressures","type":"article-journal","volume":"66"},"uris":["http://www.mendeley.com/documents/?uuid=6df8e044-0d39-4c44-bd8b-70e91e22fbf3"]}],"mendeley":{"formattedCitation":"(Bresson et al., 2009; Friend et al., 1989; Körner et al., 1986; Körner and Diemer, 1987)","plainTextFormattedCitation":"(Bresson et al., 2009; Friend et al., 1989; Körner et al., 1986; Körner and Diemer, 1987)","previouslyFormattedCitation":"(Bresson et al., 2009; Friend et al., 1989; Körner et al., 1986; Körner and Diemer, 1987)"},"properties":{"noteIndex":0},"schema":"https://github.com/citation-style-language/schema/raw/master/csl-citation.json"}</w:delInstrText>
        </w:r>
        <w:r w:rsidR="000F5F0D" w:rsidRPr="0020587D" w:rsidDel="00F1699A">
          <w:rPr>
            <w:sz w:val="22"/>
            <w:szCs w:val="22"/>
            <w:rPrChange w:id="371" w:author="Risa" w:date="2021-06-24T18:40:00Z">
              <w:rPr>
                <w:sz w:val="22"/>
                <w:szCs w:val="22"/>
              </w:rPr>
            </w:rPrChange>
          </w:rPr>
          <w:fldChar w:fldCharType="separate"/>
        </w:r>
        <w:r w:rsidR="000F5F0D" w:rsidRPr="0020587D" w:rsidDel="00F1699A">
          <w:rPr>
            <w:noProof/>
            <w:sz w:val="22"/>
            <w:szCs w:val="22"/>
          </w:rPr>
          <w:delText xml:space="preserve">(Bresson </w:delText>
        </w:r>
        <w:r w:rsidR="000F5F0D" w:rsidRPr="0020587D" w:rsidDel="00F1699A">
          <w:rPr>
            <w:i/>
            <w:iCs/>
            <w:noProof/>
            <w:sz w:val="22"/>
            <w:szCs w:val="22"/>
            <w:rPrChange w:id="372" w:author="Risa" w:date="2021-06-24T18:40:00Z">
              <w:rPr>
                <w:noProof/>
                <w:sz w:val="22"/>
                <w:szCs w:val="22"/>
              </w:rPr>
            </w:rPrChange>
          </w:rPr>
          <w:delText>et al</w:delText>
        </w:r>
        <w:r w:rsidR="000F5F0D" w:rsidRPr="0020587D" w:rsidDel="00F1699A">
          <w:rPr>
            <w:noProof/>
            <w:sz w:val="22"/>
            <w:szCs w:val="22"/>
          </w:rPr>
          <w:delText xml:space="preserve">., 2009; Friend </w:delText>
        </w:r>
        <w:r w:rsidR="000F5F0D" w:rsidRPr="0020587D" w:rsidDel="00F1699A">
          <w:rPr>
            <w:i/>
            <w:iCs/>
            <w:noProof/>
            <w:sz w:val="22"/>
            <w:szCs w:val="22"/>
            <w:rPrChange w:id="373" w:author="Risa" w:date="2021-06-24T18:40:00Z">
              <w:rPr>
                <w:noProof/>
                <w:sz w:val="22"/>
                <w:szCs w:val="22"/>
              </w:rPr>
            </w:rPrChange>
          </w:rPr>
          <w:delText>et al</w:delText>
        </w:r>
        <w:r w:rsidR="000F5F0D" w:rsidRPr="0020587D" w:rsidDel="00F1699A">
          <w:rPr>
            <w:noProof/>
            <w:sz w:val="22"/>
            <w:szCs w:val="22"/>
          </w:rPr>
          <w:delText xml:space="preserve">., 1989; Körner </w:delText>
        </w:r>
        <w:r w:rsidR="000F5F0D" w:rsidRPr="0020587D" w:rsidDel="00F1699A">
          <w:rPr>
            <w:i/>
            <w:iCs/>
            <w:noProof/>
            <w:sz w:val="22"/>
            <w:szCs w:val="22"/>
            <w:rPrChange w:id="374" w:author="Risa" w:date="2021-06-24T18:40:00Z">
              <w:rPr>
                <w:noProof/>
                <w:sz w:val="22"/>
                <w:szCs w:val="22"/>
              </w:rPr>
            </w:rPrChange>
          </w:rPr>
          <w:delText>et al</w:delText>
        </w:r>
        <w:r w:rsidR="000F5F0D" w:rsidRPr="0020587D" w:rsidDel="00F1699A">
          <w:rPr>
            <w:noProof/>
            <w:sz w:val="22"/>
            <w:szCs w:val="22"/>
          </w:rPr>
          <w:delText>., 1986)</w:delText>
        </w:r>
        <w:r w:rsidR="000F5F0D" w:rsidRPr="0020587D" w:rsidDel="00F1699A">
          <w:rPr>
            <w:sz w:val="22"/>
            <w:szCs w:val="22"/>
            <w:rPrChange w:id="375" w:author="Risa" w:date="2021-06-24T18:40:00Z">
              <w:rPr>
                <w:sz w:val="22"/>
                <w:szCs w:val="22"/>
              </w:rPr>
            </w:rPrChange>
          </w:rPr>
          <w:fldChar w:fldCharType="end"/>
        </w:r>
        <w:r w:rsidR="006B7188" w:rsidRPr="0020587D" w:rsidDel="00F1699A">
          <w:rPr>
            <w:noProof/>
            <w:sz w:val="22"/>
            <w:szCs w:val="22"/>
          </w:rPr>
          <w:delText xml:space="preserve">. </w:delText>
        </w:r>
        <w:r w:rsidR="006B7188" w:rsidRPr="0020587D" w:rsidDel="00F1699A">
          <w:rPr>
            <w:sz w:val="22"/>
            <w:szCs w:val="22"/>
          </w:rPr>
          <w:delText xml:space="preserve">However, there are indications, elsewhere, that high elevation trees exhibit high intrinsic water use efficiency signaling a depletion of foliar C in an effort to withstand stress (e.g., Wang </w:delText>
        </w:r>
        <w:r w:rsidR="006B7188" w:rsidRPr="0020587D" w:rsidDel="00F1699A">
          <w:rPr>
            <w:i/>
            <w:iCs/>
            <w:sz w:val="22"/>
            <w:szCs w:val="22"/>
          </w:rPr>
          <w:delText xml:space="preserve">et al. </w:delText>
        </w:r>
        <w:r w:rsidR="006B7188" w:rsidRPr="0020587D" w:rsidDel="00F1699A">
          <w:rPr>
            <w:sz w:val="22"/>
            <w:szCs w:val="22"/>
          </w:rPr>
          <w:delText xml:space="preserve">2017).  </w:delText>
        </w:r>
        <w:r w:rsidR="00B47BF9" w:rsidRPr="0020587D" w:rsidDel="00F1699A">
          <w:rPr>
            <w:iCs/>
            <w:sz w:val="22"/>
            <w:szCs w:val="22"/>
          </w:rPr>
          <w:delText>We found</w:delText>
        </w:r>
        <w:r w:rsidR="000A1590" w:rsidRPr="0020587D" w:rsidDel="00F1699A">
          <w:rPr>
            <w:iCs/>
            <w:sz w:val="22"/>
            <w:szCs w:val="22"/>
          </w:rPr>
          <w:delText xml:space="preserve"> </w:delText>
        </w:r>
        <w:r w:rsidR="00B47BF9" w:rsidRPr="0020587D" w:rsidDel="00F1699A">
          <w:rPr>
            <w:iCs/>
            <w:sz w:val="22"/>
            <w:szCs w:val="22"/>
          </w:rPr>
          <w:delText>the most intense struggles between evergreens occurred at</w:delText>
        </w:r>
        <w:r w:rsidR="000A1590" w:rsidRPr="0020587D" w:rsidDel="00F1699A">
          <w:rPr>
            <w:iCs/>
            <w:sz w:val="22"/>
            <w:szCs w:val="22"/>
          </w:rPr>
          <w:delText xml:space="preserve"> lower elevation where pitch pine are destined to fail if they are unable to </w:delText>
        </w:r>
        <w:r w:rsidR="000A1590" w:rsidRPr="0020587D" w:rsidDel="00F1699A">
          <w:rPr>
            <w:sz w:val="22"/>
            <w:szCs w:val="22"/>
          </w:rPr>
          <w:delText xml:space="preserve">master evergreen competitors. </w:delText>
        </w:r>
        <w:r w:rsidR="00B47BF9" w:rsidRPr="0020587D" w:rsidDel="00F1699A">
          <w:rPr>
            <w:color w:val="000000" w:themeColor="text1"/>
            <w:sz w:val="22"/>
            <w:szCs w:val="22"/>
          </w:rPr>
          <w:delText xml:space="preserve">Investigators also observed a combination of </w:delText>
        </w:r>
        <w:r w:rsidR="000A1590" w:rsidRPr="0020587D" w:rsidDel="00F1699A">
          <w:rPr>
            <w:color w:val="000000" w:themeColor="text1"/>
            <w:sz w:val="22"/>
            <w:szCs w:val="22"/>
          </w:rPr>
          <w:delText xml:space="preserve">fire absence </w:delText>
        </w:r>
        <w:r w:rsidR="00B47BF9" w:rsidRPr="0020587D" w:rsidDel="00F1699A">
          <w:rPr>
            <w:color w:val="000000" w:themeColor="text1"/>
            <w:sz w:val="22"/>
            <w:szCs w:val="22"/>
          </w:rPr>
          <w:delText>at</w:delText>
        </w:r>
        <w:r w:rsidR="000A1590" w:rsidRPr="0020587D" w:rsidDel="00F1699A">
          <w:rPr>
            <w:color w:val="000000" w:themeColor="text1"/>
            <w:sz w:val="22"/>
            <w:szCs w:val="22"/>
          </w:rPr>
          <w:delText xml:space="preserve"> low elevation results in a de-emphasis on c</w:delText>
        </w:r>
        <w:r w:rsidR="000A1590" w:rsidRPr="0020587D" w:rsidDel="00F1699A">
          <w:rPr>
            <w:sz w:val="22"/>
            <w:szCs w:val="22"/>
          </w:rPr>
          <w:delText xml:space="preserve">olony retreat and encouragement of expansion (Swanston </w:delText>
        </w:r>
        <w:r w:rsidR="000A1590" w:rsidRPr="0020587D" w:rsidDel="00F1699A">
          <w:rPr>
            <w:i/>
            <w:iCs/>
            <w:sz w:val="22"/>
            <w:szCs w:val="22"/>
          </w:rPr>
          <w:delText>et al</w:delText>
        </w:r>
        <w:r w:rsidR="00BC3991" w:rsidRPr="0020587D" w:rsidDel="00F1699A">
          <w:rPr>
            <w:i/>
            <w:iCs/>
            <w:sz w:val="22"/>
            <w:szCs w:val="22"/>
          </w:rPr>
          <w:delText>.</w:delText>
        </w:r>
        <w:r w:rsidR="000A1590" w:rsidRPr="0020587D" w:rsidDel="00F1699A">
          <w:rPr>
            <w:sz w:val="22"/>
            <w:szCs w:val="22"/>
          </w:rPr>
          <w:delText xml:space="preserve"> 2018) </w:delText>
        </w:r>
        <w:r w:rsidR="00B47BF9" w:rsidRPr="0020587D" w:rsidDel="00F1699A">
          <w:rPr>
            <w:sz w:val="22"/>
            <w:szCs w:val="22"/>
          </w:rPr>
          <w:delText>ultimately encouraging</w:delText>
        </w:r>
        <w:r w:rsidR="000A1590" w:rsidRPr="0020587D" w:rsidDel="00F1699A">
          <w:rPr>
            <w:sz w:val="22"/>
            <w:szCs w:val="22"/>
          </w:rPr>
          <w:delText xml:space="preserve"> greater stand density (Churchill </w:delText>
        </w:r>
        <w:r w:rsidR="000A1590" w:rsidRPr="0020587D" w:rsidDel="00F1699A">
          <w:rPr>
            <w:i/>
            <w:iCs/>
            <w:sz w:val="22"/>
            <w:szCs w:val="22"/>
          </w:rPr>
          <w:delText>et al</w:delText>
        </w:r>
        <w:r w:rsidR="00BC3991" w:rsidRPr="0020587D" w:rsidDel="00F1699A">
          <w:rPr>
            <w:i/>
            <w:iCs/>
            <w:sz w:val="22"/>
            <w:szCs w:val="22"/>
          </w:rPr>
          <w:delText>.</w:delText>
        </w:r>
        <w:r w:rsidR="000A1590" w:rsidRPr="0020587D" w:rsidDel="00F1699A">
          <w:rPr>
            <w:sz w:val="22"/>
            <w:szCs w:val="22"/>
          </w:rPr>
          <w:delText xml:space="preserve"> 2012)</w:delText>
        </w:r>
        <w:r w:rsidR="00B47BF9" w:rsidRPr="0020587D" w:rsidDel="00F1699A">
          <w:rPr>
            <w:sz w:val="22"/>
            <w:szCs w:val="22"/>
          </w:rPr>
          <w:delText xml:space="preserve"> although the same propensity to density occurred at Gorham cliffs (a casualty of the 1947 fire)</w:delText>
        </w:r>
        <w:r w:rsidR="000A1590" w:rsidRPr="0020587D" w:rsidDel="00F1699A">
          <w:rPr>
            <w:sz w:val="22"/>
            <w:szCs w:val="22"/>
          </w:rPr>
          <w:delText xml:space="preserve">. </w:delText>
        </w:r>
      </w:del>
    </w:p>
    <w:p w14:paraId="49DB4640" w14:textId="77777777" w:rsidR="00604301" w:rsidRPr="0020587D" w:rsidRDefault="00604301">
      <w:pPr>
        <w:spacing w:line="360" w:lineRule="auto"/>
        <w:rPr>
          <w:ins w:id="376" w:author="Jeff" w:date="2021-06-23T14:12:00Z"/>
          <w:sz w:val="22"/>
          <w:szCs w:val="22"/>
        </w:rPr>
        <w:pPrChange w:id="377" w:author="Risa" w:date="2021-06-24T18:40:00Z">
          <w:pPr>
            <w:spacing w:line="276" w:lineRule="auto"/>
            <w:jc w:val="both"/>
          </w:pPr>
        </w:pPrChange>
      </w:pPr>
    </w:p>
    <w:p w14:paraId="06BA994B" w14:textId="77777777" w:rsidR="006B7188" w:rsidRPr="0020587D" w:rsidDel="00A04FF6" w:rsidRDefault="006B7188">
      <w:pPr>
        <w:spacing w:line="360" w:lineRule="auto"/>
        <w:rPr>
          <w:del w:id="378" w:author="Jeff" w:date="2021-06-20T09:03:00Z"/>
          <w:strike/>
          <w:sz w:val="22"/>
          <w:szCs w:val="22"/>
          <w:rPrChange w:id="379" w:author="Risa" w:date="2021-06-24T18:40:00Z">
            <w:rPr>
              <w:del w:id="380" w:author="Jeff" w:date="2021-06-20T09:03:00Z"/>
              <w:sz w:val="22"/>
              <w:szCs w:val="22"/>
            </w:rPr>
          </w:rPrChange>
        </w:rPr>
      </w:pPr>
    </w:p>
    <w:p w14:paraId="7E4B3C47" w14:textId="6839AB92" w:rsidR="006B7188" w:rsidRPr="0020587D" w:rsidDel="00662940" w:rsidRDefault="006B7188">
      <w:pPr>
        <w:spacing w:line="360" w:lineRule="auto"/>
        <w:rPr>
          <w:del w:id="381" w:author="Jeff" w:date="2021-06-21T17:33:00Z"/>
          <w:strike/>
          <w:sz w:val="22"/>
          <w:szCs w:val="22"/>
          <w:rPrChange w:id="382" w:author="Risa" w:date="2021-06-24T18:40:00Z">
            <w:rPr>
              <w:del w:id="383" w:author="Jeff" w:date="2021-06-21T17:33:00Z"/>
              <w:sz w:val="22"/>
              <w:szCs w:val="22"/>
            </w:rPr>
          </w:rPrChange>
        </w:rPr>
      </w:pPr>
      <w:del w:id="384" w:author="Jeff" w:date="2021-06-20T09:47:00Z">
        <w:r w:rsidRPr="0020587D" w:rsidDel="00803E6A">
          <w:rPr>
            <w:strike/>
            <w:color w:val="000000" w:themeColor="text1"/>
            <w:sz w:val="22"/>
            <w:szCs w:val="22"/>
            <w:rPrChange w:id="385" w:author="Risa" w:date="2021-06-24T18:40:00Z">
              <w:rPr>
                <w:color w:val="000000" w:themeColor="text1"/>
                <w:sz w:val="22"/>
                <w:szCs w:val="22"/>
              </w:rPr>
            </w:rPrChange>
          </w:rPr>
          <w:delText>A</w:delText>
        </w:r>
      </w:del>
      <w:del w:id="386" w:author="Jeff" w:date="2021-06-22T13:41:00Z">
        <w:r w:rsidR="00B47BF9" w:rsidRPr="0020587D" w:rsidDel="00D95AB1">
          <w:rPr>
            <w:strike/>
            <w:color w:val="000000" w:themeColor="text1"/>
            <w:sz w:val="22"/>
            <w:szCs w:val="22"/>
            <w:rPrChange w:id="387" w:author="Risa" w:date="2021-06-24T18:40:00Z">
              <w:rPr>
                <w:color w:val="000000" w:themeColor="text1"/>
                <w:sz w:val="22"/>
                <w:szCs w:val="22"/>
              </w:rPr>
            </w:rPrChange>
          </w:rPr>
          <w:delText>t high</w:delText>
        </w:r>
        <w:r w:rsidR="00DF7A91" w:rsidRPr="0020587D" w:rsidDel="00D95AB1">
          <w:rPr>
            <w:strike/>
            <w:color w:val="000000" w:themeColor="text1"/>
            <w:sz w:val="22"/>
            <w:szCs w:val="22"/>
            <w:rPrChange w:id="388" w:author="Risa" w:date="2021-06-24T18:40:00Z">
              <w:rPr>
                <w:color w:val="000000" w:themeColor="text1"/>
                <w:sz w:val="22"/>
                <w:szCs w:val="22"/>
              </w:rPr>
            </w:rPrChange>
          </w:rPr>
          <w:delText>er</w:delText>
        </w:r>
        <w:r w:rsidR="00B47BF9" w:rsidRPr="0020587D" w:rsidDel="00D95AB1">
          <w:rPr>
            <w:strike/>
            <w:color w:val="000000" w:themeColor="text1"/>
            <w:sz w:val="22"/>
            <w:szCs w:val="22"/>
            <w:rPrChange w:id="389" w:author="Risa" w:date="2021-06-24T18:40:00Z">
              <w:rPr>
                <w:color w:val="000000" w:themeColor="text1"/>
                <w:sz w:val="22"/>
                <w:szCs w:val="22"/>
              </w:rPr>
            </w:rPrChange>
          </w:rPr>
          <w:delText xml:space="preserve"> </w:delText>
        </w:r>
        <w:r w:rsidR="005830FD" w:rsidRPr="0020587D" w:rsidDel="00D95AB1">
          <w:rPr>
            <w:strike/>
            <w:color w:val="000000" w:themeColor="text1"/>
            <w:sz w:val="22"/>
            <w:szCs w:val="22"/>
            <w:rPrChange w:id="390" w:author="Risa" w:date="2021-06-24T18:40:00Z">
              <w:rPr>
                <w:color w:val="000000" w:themeColor="text1"/>
                <w:sz w:val="22"/>
                <w:szCs w:val="22"/>
              </w:rPr>
            </w:rPrChange>
          </w:rPr>
          <w:delText>elevation</w:delText>
        </w:r>
        <w:r w:rsidR="00DF7A91" w:rsidRPr="0020587D" w:rsidDel="00D95AB1">
          <w:rPr>
            <w:strike/>
            <w:color w:val="000000" w:themeColor="text1"/>
            <w:sz w:val="22"/>
            <w:szCs w:val="22"/>
            <w:rPrChange w:id="391" w:author="Risa" w:date="2021-06-24T18:40:00Z">
              <w:rPr>
                <w:color w:val="000000" w:themeColor="text1"/>
                <w:sz w:val="22"/>
                <w:szCs w:val="22"/>
              </w:rPr>
            </w:rPrChange>
          </w:rPr>
          <w:delText>s</w:delText>
        </w:r>
        <w:r w:rsidR="005830FD" w:rsidRPr="0020587D" w:rsidDel="00D95AB1">
          <w:rPr>
            <w:strike/>
            <w:color w:val="000000" w:themeColor="text1"/>
            <w:sz w:val="22"/>
            <w:szCs w:val="22"/>
            <w:rPrChange w:id="392" w:author="Risa" w:date="2021-06-24T18:40:00Z">
              <w:rPr>
                <w:color w:val="000000" w:themeColor="text1"/>
                <w:sz w:val="22"/>
                <w:szCs w:val="22"/>
              </w:rPr>
            </w:rPrChange>
          </w:rPr>
          <w:delText xml:space="preserve"> such as the north side of Cadillac mountain,</w:delText>
        </w:r>
        <w:r w:rsidR="00DF7A91" w:rsidRPr="0020587D" w:rsidDel="00D95AB1">
          <w:rPr>
            <w:strike/>
            <w:color w:val="000000" w:themeColor="text1"/>
            <w:sz w:val="22"/>
            <w:szCs w:val="22"/>
            <w:rPrChange w:id="393" w:author="Risa" w:date="2021-06-24T18:40:00Z">
              <w:rPr>
                <w:color w:val="000000" w:themeColor="text1"/>
                <w:sz w:val="22"/>
                <w:szCs w:val="22"/>
              </w:rPr>
            </w:rPrChange>
          </w:rPr>
          <w:delText xml:space="preserve"> </w:delText>
        </w:r>
        <w:r w:rsidR="005830FD" w:rsidRPr="0020587D" w:rsidDel="00D95AB1">
          <w:rPr>
            <w:strike/>
            <w:color w:val="000000" w:themeColor="text1"/>
            <w:sz w:val="22"/>
            <w:szCs w:val="22"/>
            <w:rPrChange w:id="394" w:author="Risa" w:date="2021-06-24T18:40:00Z">
              <w:rPr>
                <w:color w:val="000000" w:themeColor="text1"/>
                <w:sz w:val="22"/>
                <w:szCs w:val="22"/>
              </w:rPr>
            </w:rPrChange>
          </w:rPr>
          <w:delText xml:space="preserve">on Norumbega mountain, or Champlain mountain, </w:delText>
        </w:r>
      </w:del>
      <w:del w:id="395" w:author="Jeff" w:date="2021-06-20T09:47:00Z">
        <w:r w:rsidR="005830FD" w:rsidRPr="0020587D" w:rsidDel="00A52220">
          <w:rPr>
            <w:strike/>
            <w:color w:val="000000" w:themeColor="text1"/>
            <w:sz w:val="22"/>
            <w:szCs w:val="22"/>
            <w:rPrChange w:id="396" w:author="Risa" w:date="2021-06-24T18:40:00Z">
              <w:rPr>
                <w:color w:val="000000" w:themeColor="text1"/>
                <w:sz w:val="22"/>
                <w:szCs w:val="22"/>
              </w:rPr>
            </w:rPrChange>
          </w:rPr>
          <w:delText xml:space="preserve">there </w:delText>
        </w:r>
        <w:r w:rsidR="00DF7A91" w:rsidRPr="0020587D" w:rsidDel="00A52220">
          <w:rPr>
            <w:strike/>
            <w:color w:val="000000" w:themeColor="text1"/>
            <w:sz w:val="22"/>
            <w:szCs w:val="22"/>
            <w:rPrChange w:id="397" w:author="Risa" w:date="2021-06-24T18:40:00Z">
              <w:rPr>
                <w:color w:val="000000" w:themeColor="text1"/>
                <w:sz w:val="22"/>
                <w:szCs w:val="22"/>
              </w:rPr>
            </w:rPrChange>
          </w:rPr>
          <w:delText>i</w:delText>
        </w:r>
        <w:r w:rsidR="005830FD" w:rsidRPr="0020587D" w:rsidDel="00A52220">
          <w:rPr>
            <w:strike/>
            <w:color w:val="000000" w:themeColor="text1"/>
            <w:sz w:val="22"/>
            <w:szCs w:val="22"/>
            <w:rPrChange w:id="398" w:author="Risa" w:date="2021-06-24T18:40:00Z">
              <w:rPr>
                <w:color w:val="000000" w:themeColor="text1"/>
                <w:sz w:val="22"/>
                <w:szCs w:val="22"/>
              </w:rPr>
            </w:rPrChange>
          </w:rPr>
          <w:delText>s</w:delText>
        </w:r>
      </w:del>
      <w:del w:id="399" w:author="Jeff" w:date="2021-06-22T13:41:00Z">
        <w:r w:rsidR="005830FD" w:rsidRPr="0020587D" w:rsidDel="00D95AB1">
          <w:rPr>
            <w:strike/>
            <w:color w:val="000000" w:themeColor="text1"/>
            <w:sz w:val="22"/>
            <w:szCs w:val="22"/>
            <w:rPrChange w:id="400" w:author="Risa" w:date="2021-06-24T18:40:00Z">
              <w:rPr>
                <w:color w:val="000000" w:themeColor="text1"/>
                <w:sz w:val="22"/>
                <w:szCs w:val="22"/>
              </w:rPr>
            </w:rPrChange>
          </w:rPr>
          <w:delText xml:space="preserve"> a </w:delText>
        </w:r>
        <w:r w:rsidR="00DF7A91" w:rsidRPr="0020587D" w:rsidDel="00D95AB1">
          <w:rPr>
            <w:strike/>
            <w:color w:val="000000" w:themeColor="text1"/>
            <w:sz w:val="22"/>
            <w:szCs w:val="22"/>
            <w:rPrChange w:id="401" w:author="Risa" w:date="2021-06-24T18:40:00Z">
              <w:rPr>
                <w:color w:val="000000" w:themeColor="text1"/>
                <w:sz w:val="22"/>
                <w:szCs w:val="22"/>
              </w:rPr>
            </w:rPrChange>
          </w:rPr>
          <w:delText>significant</w:delText>
        </w:r>
        <w:r w:rsidR="005830FD" w:rsidRPr="0020587D" w:rsidDel="00D95AB1">
          <w:rPr>
            <w:strike/>
            <w:color w:val="000000" w:themeColor="text1"/>
            <w:sz w:val="22"/>
            <w:szCs w:val="22"/>
            <w:rPrChange w:id="402" w:author="Risa" w:date="2021-06-24T18:40:00Z">
              <w:rPr>
                <w:color w:val="000000" w:themeColor="text1"/>
                <w:sz w:val="22"/>
                <w:szCs w:val="22"/>
              </w:rPr>
            </w:rPrChange>
          </w:rPr>
          <w:delText xml:space="preserve"> lack of shade </w:delText>
        </w:r>
      </w:del>
      <w:del w:id="403" w:author="Jeff" w:date="2021-06-20T09:47:00Z">
        <w:r w:rsidR="005830FD" w:rsidRPr="0020587D" w:rsidDel="00A52220">
          <w:rPr>
            <w:strike/>
            <w:color w:val="000000" w:themeColor="text1"/>
            <w:sz w:val="22"/>
            <w:szCs w:val="22"/>
            <w:rPrChange w:id="404" w:author="Risa" w:date="2021-06-24T18:40:00Z">
              <w:rPr>
                <w:color w:val="000000" w:themeColor="text1"/>
                <w:sz w:val="22"/>
                <w:szCs w:val="22"/>
              </w:rPr>
            </w:rPrChange>
          </w:rPr>
          <w:delText>and</w:delText>
        </w:r>
        <w:r w:rsidR="000A1590" w:rsidRPr="0020587D" w:rsidDel="00A52220">
          <w:rPr>
            <w:strike/>
            <w:color w:val="000000" w:themeColor="text1"/>
            <w:sz w:val="22"/>
            <w:szCs w:val="22"/>
            <w:rPrChange w:id="405" w:author="Risa" w:date="2021-06-24T18:40:00Z">
              <w:rPr>
                <w:color w:val="000000" w:themeColor="text1"/>
                <w:sz w:val="22"/>
                <w:szCs w:val="22"/>
              </w:rPr>
            </w:rPrChange>
          </w:rPr>
          <w:delText xml:space="preserve"> shade-intolerant pitch pine outlast</w:delText>
        </w:r>
      </w:del>
      <w:del w:id="406" w:author="Jeff" w:date="2021-06-22T13:41:00Z">
        <w:r w:rsidR="000A1590" w:rsidRPr="0020587D" w:rsidDel="00D95AB1">
          <w:rPr>
            <w:strike/>
            <w:color w:val="000000" w:themeColor="text1"/>
            <w:sz w:val="22"/>
            <w:szCs w:val="22"/>
            <w:rPrChange w:id="407" w:author="Risa" w:date="2021-06-24T18:40:00Z">
              <w:rPr>
                <w:color w:val="000000" w:themeColor="text1"/>
                <w:sz w:val="22"/>
                <w:szCs w:val="22"/>
              </w:rPr>
            </w:rPrChange>
          </w:rPr>
          <w:delText xml:space="preserve"> red spruce (</w:delText>
        </w:r>
        <w:r w:rsidR="000A1590" w:rsidRPr="0020587D" w:rsidDel="00D95AB1">
          <w:rPr>
            <w:i/>
            <w:iCs/>
            <w:strike/>
            <w:color w:val="000000" w:themeColor="text1"/>
            <w:sz w:val="22"/>
            <w:szCs w:val="22"/>
            <w:rPrChange w:id="408" w:author="Risa" w:date="2021-06-24T18:40:00Z">
              <w:rPr>
                <w:i/>
                <w:iCs/>
                <w:color w:val="000000" w:themeColor="text1"/>
                <w:sz w:val="22"/>
                <w:szCs w:val="22"/>
              </w:rPr>
            </w:rPrChange>
          </w:rPr>
          <w:delText>Picea rubens</w:delText>
        </w:r>
        <w:r w:rsidR="000A1590" w:rsidRPr="0020587D" w:rsidDel="00D95AB1">
          <w:rPr>
            <w:strike/>
            <w:color w:val="000000" w:themeColor="text1"/>
            <w:sz w:val="22"/>
            <w:szCs w:val="22"/>
            <w:rPrChange w:id="409" w:author="Risa" w:date="2021-06-24T18:40:00Z">
              <w:rPr>
                <w:color w:val="000000" w:themeColor="text1"/>
                <w:sz w:val="22"/>
                <w:szCs w:val="22"/>
              </w:rPr>
            </w:rPrChange>
          </w:rPr>
          <w:delText>), hemlock (</w:delText>
        </w:r>
        <w:r w:rsidR="000A1590" w:rsidRPr="0020587D" w:rsidDel="00D95AB1">
          <w:rPr>
            <w:i/>
            <w:iCs/>
            <w:strike/>
            <w:color w:val="000000" w:themeColor="text1"/>
            <w:sz w:val="22"/>
            <w:szCs w:val="22"/>
            <w:rPrChange w:id="410" w:author="Risa" w:date="2021-06-24T18:40:00Z">
              <w:rPr>
                <w:i/>
                <w:iCs/>
                <w:color w:val="000000" w:themeColor="text1"/>
                <w:sz w:val="22"/>
                <w:szCs w:val="22"/>
              </w:rPr>
            </w:rPrChange>
          </w:rPr>
          <w:delText>Tsuga canadensis</w:delText>
        </w:r>
        <w:r w:rsidR="000A1590" w:rsidRPr="0020587D" w:rsidDel="00D95AB1">
          <w:rPr>
            <w:strike/>
            <w:color w:val="000000" w:themeColor="text1"/>
            <w:sz w:val="22"/>
            <w:szCs w:val="22"/>
            <w:rPrChange w:id="411" w:author="Risa" w:date="2021-06-24T18:40:00Z">
              <w:rPr>
                <w:color w:val="000000" w:themeColor="text1"/>
                <w:sz w:val="22"/>
                <w:szCs w:val="22"/>
              </w:rPr>
            </w:rPrChange>
          </w:rPr>
          <w:delText>) and balsam fir (</w:delText>
        </w:r>
        <w:r w:rsidR="000A1590" w:rsidRPr="0020587D" w:rsidDel="00D95AB1">
          <w:rPr>
            <w:i/>
            <w:iCs/>
            <w:strike/>
            <w:color w:val="000000" w:themeColor="text1"/>
            <w:sz w:val="22"/>
            <w:szCs w:val="22"/>
            <w:rPrChange w:id="412" w:author="Risa" w:date="2021-06-24T18:40:00Z">
              <w:rPr>
                <w:i/>
                <w:iCs/>
                <w:color w:val="000000" w:themeColor="text1"/>
                <w:sz w:val="22"/>
                <w:szCs w:val="22"/>
              </w:rPr>
            </w:rPrChange>
          </w:rPr>
          <w:delText>Abies balsamea</w:delText>
        </w:r>
        <w:r w:rsidR="000A1590" w:rsidRPr="0020587D" w:rsidDel="00D95AB1">
          <w:rPr>
            <w:strike/>
            <w:color w:val="000000" w:themeColor="text1"/>
            <w:sz w:val="22"/>
            <w:szCs w:val="22"/>
            <w:rPrChange w:id="413" w:author="Risa" w:date="2021-06-24T18:40:00Z">
              <w:rPr>
                <w:color w:val="000000" w:themeColor="text1"/>
                <w:sz w:val="22"/>
                <w:szCs w:val="22"/>
              </w:rPr>
            </w:rPrChange>
          </w:rPr>
          <w:delText>)</w:delText>
        </w:r>
      </w:del>
      <w:del w:id="414" w:author="Jeff" w:date="2021-06-20T09:05:00Z">
        <w:r w:rsidR="000A1590" w:rsidRPr="0020587D" w:rsidDel="002C6B67">
          <w:rPr>
            <w:strike/>
            <w:color w:val="000000" w:themeColor="text1"/>
            <w:sz w:val="22"/>
            <w:szCs w:val="22"/>
            <w:rPrChange w:id="415" w:author="Risa" w:date="2021-06-24T18:40:00Z">
              <w:rPr>
                <w:color w:val="000000" w:themeColor="text1"/>
                <w:sz w:val="22"/>
                <w:szCs w:val="22"/>
              </w:rPr>
            </w:rPrChange>
          </w:rPr>
          <w:delText xml:space="preserve"> in </w:delText>
        </w:r>
        <w:r w:rsidR="005830FD" w:rsidRPr="0020587D" w:rsidDel="002C6B67">
          <w:rPr>
            <w:strike/>
            <w:color w:val="000000" w:themeColor="text1"/>
            <w:sz w:val="22"/>
            <w:szCs w:val="22"/>
            <w:rPrChange w:id="416" w:author="Risa" w:date="2021-06-24T18:40:00Z">
              <w:rPr>
                <w:color w:val="000000" w:themeColor="text1"/>
                <w:sz w:val="22"/>
                <w:szCs w:val="22"/>
              </w:rPr>
            </w:rPrChange>
          </w:rPr>
          <w:delText xml:space="preserve">those situations nearly as much as </w:delText>
        </w:r>
        <w:r w:rsidR="00DF7A91" w:rsidRPr="0020587D" w:rsidDel="002C6B67">
          <w:rPr>
            <w:strike/>
            <w:color w:val="000000" w:themeColor="text1"/>
            <w:sz w:val="22"/>
            <w:szCs w:val="22"/>
            <w:rPrChange w:id="417" w:author="Risa" w:date="2021-06-24T18:40:00Z">
              <w:rPr>
                <w:color w:val="000000" w:themeColor="text1"/>
                <w:sz w:val="22"/>
                <w:szCs w:val="22"/>
              </w:rPr>
            </w:rPrChange>
          </w:rPr>
          <w:delText>at lower</w:delText>
        </w:r>
        <w:r w:rsidR="005830FD" w:rsidRPr="0020587D" w:rsidDel="002C6B67">
          <w:rPr>
            <w:strike/>
            <w:color w:val="000000" w:themeColor="text1"/>
            <w:sz w:val="22"/>
            <w:szCs w:val="22"/>
            <w:rPrChange w:id="418" w:author="Risa" w:date="2021-06-24T18:40:00Z">
              <w:rPr>
                <w:color w:val="000000" w:themeColor="text1"/>
                <w:sz w:val="22"/>
                <w:szCs w:val="22"/>
              </w:rPr>
            </w:rPrChange>
          </w:rPr>
          <w:delText xml:space="preserve"> elevation</w:delText>
        </w:r>
        <w:r w:rsidR="000A1590" w:rsidRPr="0020587D" w:rsidDel="002C6B67">
          <w:rPr>
            <w:strike/>
            <w:color w:val="000000" w:themeColor="text1"/>
            <w:sz w:val="22"/>
            <w:szCs w:val="22"/>
            <w:rPrChange w:id="419" w:author="Risa" w:date="2021-06-24T18:40:00Z">
              <w:rPr>
                <w:color w:val="000000" w:themeColor="text1"/>
                <w:sz w:val="22"/>
                <w:szCs w:val="22"/>
              </w:rPr>
            </w:rPrChange>
          </w:rPr>
          <w:delText xml:space="preserve"> locations</w:delText>
        </w:r>
      </w:del>
      <w:del w:id="420" w:author="Jeff" w:date="2021-06-22T13:41:00Z">
        <w:r w:rsidR="000A1590" w:rsidRPr="0020587D" w:rsidDel="00D95AB1">
          <w:rPr>
            <w:strike/>
            <w:sz w:val="22"/>
            <w:szCs w:val="22"/>
            <w:rPrChange w:id="421" w:author="Risa" w:date="2021-06-24T18:40:00Z">
              <w:rPr>
                <w:sz w:val="22"/>
                <w:szCs w:val="22"/>
              </w:rPr>
            </w:rPrChange>
          </w:rPr>
          <w:delText xml:space="preserve">. </w:delText>
        </w:r>
      </w:del>
      <w:del w:id="422" w:author="Jeff" w:date="2021-06-21T17:33:00Z">
        <w:r w:rsidR="008249FF" w:rsidRPr="0020587D" w:rsidDel="00662940">
          <w:rPr>
            <w:strike/>
            <w:sz w:val="22"/>
            <w:szCs w:val="22"/>
            <w:rPrChange w:id="423" w:author="Risa" w:date="2021-06-24T18:40:00Z">
              <w:rPr>
                <w:sz w:val="22"/>
                <w:szCs w:val="22"/>
              </w:rPr>
            </w:rPrChange>
          </w:rPr>
          <w:delText>Very little is written abou</w:delText>
        </w:r>
        <w:r w:rsidR="000A1590" w:rsidRPr="0020587D" w:rsidDel="00662940">
          <w:rPr>
            <w:strike/>
            <w:sz w:val="22"/>
            <w:szCs w:val="22"/>
            <w:rPrChange w:id="424" w:author="Risa" w:date="2021-06-24T18:40:00Z">
              <w:rPr>
                <w:sz w:val="22"/>
                <w:szCs w:val="22"/>
              </w:rPr>
            </w:rPrChange>
          </w:rPr>
          <w:delText xml:space="preserve">t the influence of elevation on physical traits of </w:delText>
        </w:r>
        <w:r w:rsidR="008249FF" w:rsidRPr="0020587D" w:rsidDel="00662940">
          <w:rPr>
            <w:strike/>
            <w:sz w:val="22"/>
            <w:szCs w:val="22"/>
            <w:rPrChange w:id="425" w:author="Risa" w:date="2021-06-24T18:40:00Z">
              <w:rPr>
                <w:sz w:val="22"/>
                <w:szCs w:val="22"/>
              </w:rPr>
            </w:rPrChange>
          </w:rPr>
          <w:delText>pitch pine species at Mt. Dessert</w:delText>
        </w:r>
        <w:r w:rsidR="000A1590" w:rsidRPr="0020587D" w:rsidDel="00662940">
          <w:rPr>
            <w:strike/>
            <w:sz w:val="22"/>
            <w:szCs w:val="22"/>
            <w:rPrChange w:id="426" w:author="Risa" w:date="2021-06-24T18:40:00Z">
              <w:rPr>
                <w:sz w:val="22"/>
                <w:szCs w:val="22"/>
              </w:rPr>
            </w:rPrChange>
          </w:rPr>
          <w:delText xml:space="preserve"> (Butak 2014)</w:delText>
        </w:r>
        <w:r w:rsidR="008249FF" w:rsidRPr="0020587D" w:rsidDel="00662940">
          <w:rPr>
            <w:strike/>
            <w:sz w:val="22"/>
            <w:szCs w:val="22"/>
            <w:rPrChange w:id="427" w:author="Risa" w:date="2021-06-24T18:40:00Z">
              <w:rPr>
                <w:sz w:val="22"/>
                <w:szCs w:val="22"/>
              </w:rPr>
            </w:rPrChange>
          </w:rPr>
          <w:delText xml:space="preserve">. </w:delText>
        </w:r>
      </w:del>
    </w:p>
    <w:p w14:paraId="13FD2D24" w14:textId="77777777" w:rsidR="006B7188" w:rsidRPr="0020587D" w:rsidDel="00D95AB1" w:rsidRDefault="006B7188">
      <w:pPr>
        <w:spacing w:line="360" w:lineRule="auto"/>
        <w:rPr>
          <w:del w:id="428" w:author="Jeff" w:date="2021-06-22T13:38:00Z"/>
          <w:strike/>
          <w:sz w:val="22"/>
          <w:szCs w:val="22"/>
          <w:rPrChange w:id="429" w:author="Risa" w:date="2021-06-24T18:40:00Z">
            <w:rPr>
              <w:del w:id="430" w:author="Jeff" w:date="2021-06-22T13:38:00Z"/>
              <w:sz w:val="22"/>
              <w:szCs w:val="22"/>
            </w:rPr>
          </w:rPrChange>
        </w:rPr>
      </w:pPr>
    </w:p>
    <w:p w14:paraId="76E3AACB" w14:textId="2463039C" w:rsidR="00216B60" w:rsidRPr="0020587D" w:rsidDel="00745007" w:rsidRDefault="00992A1C">
      <w:pPr>
        <w:spacing w:line="360" w:lineRule="auto"/>
        <w:rPr>
          <w:del w:id="431" w:author="Jeff" w:date="2021-06-22T13:47:00Z"/>
          <w:moveTo w:id="432" w:author="Jeff" w:date="2021-06-22T06:19:00Z"/>
          <w:strike/>
          <w:sz w:val="22"/>
          <w:szCs w:val="22"/>
          <w:rPrChange w:id="433" w:author="Risa" w:date="2021-06-24T18:40:00Z">
            <w:rPr>
              <w:del w:id="434" w:author="Jeff" w:date="2021-06-22T13:47:00Z"/>
              <w:moveTo w:id="435" w:author="Jeff" w:date="2021-06-22T06:19:00Z"/>
              <w:sz w:val="22"/>
              <w:szCs w:val="22"/>
            </w:rPr>
          </w:rPrChange>
        </w:rPr>
        <w:pPrChange w:id="436" w:author="Risa" w:date="2021-06-24T18:40:00Z">
          <w:pPr>
            <w:spacing w:line="276" w:lineRule="auto"/>
            <w:jc w:val="both"/>
          </w:pPr>
        </w:pPrChange>
      </w:pPr>
      <w:del w:id="437" w:author="Jeff" w:date="2021-06-20T09:05:00Z">
        <w:r w:rsidRPr="0020587D" w:rsidDel="00BE0890">
          <w:rPr>
            <w:strike/>
            <w:sz w:val="22"/>
            <w:szCs w:val="22"/>
            <w:rPrChange w:id="438" w:author="Risa" w:date="2021-06-24T18:40:00Z">
              <w:rPr>
                <w:sz w:val="22"/>
                <w:szCs w:val="22"/>
              </w:rPr>
            </w:rPrChange>
          </w:rPr>
          <w:delText>Second, w</w:delText>
        </w:r>
      </w:del>
      <w:del w:id="439" w:author="Jeff" w:date="2021-06-22T13:38:00Z">
        <w:r w:rsidRPr="0020587D" w:rsidDel="00D95AB1">
          <w:rPr>
            <w:strike/>
            <w:sz w:val="22"/>
            <w:szCs w:val="22"/>
            <w:rPrChange w:id="440" w:author="Risa" w:date="2021-06-24T18:40:00Z">
              <w:rPr>
                <w:sz w:val="22"/>
                <w:szCs w:val="22"/>
              </w:rPr>
            </w:rPrChange>
          </w:rPr>
          <w:delText>here pitch pine are in a constant struggle to outgrow or outlast competitors, use of their photosynthetic apparatus is required to adjust t</w:delText>
        </w:r>
        <w:r w:rsidR="006B7188" w:rsidRPr="0020587D" w:rsidDel="00D95AB1">
          <w:rPr>
            <w:strike/>
            <w:sz w:val="22"/>
            <w:szCs w:val="22"/>
            <w:rPrChange w:id="441" w:author="Risa" w:date="2021-06-24T18:40:00Z">
              <w:rPr>
                <w:sz w:val="22"/>
                <w:szCs w:val="22"/>
              </w:rPr>
            </w:rPrChange>
          </w:rPr>
          <w:delText xml:space="preserve">o </w:delText>
        </w:r>
        <w:r w:rsidRPr="0020587D" w:rsidDel="00D95AB1">
          <w:rPr>
            <w:strike/>
            <w:sz w:val="22"/>
            <w:szCs w:val="22"/>
            <w:rPrChange w:id="442" w:author="Risa" w:date="2021-06-24T18:40:00Z">
              <w:rPr>
                <w:sz w:val="22"/>
                <w:szCs w:val="22"/>
              </w:rPr>
            </w:rPrChange>
          </w:rPr>
          <w:delText xml:space="preserve">frequent stresses </w:delText>
        </w:r>
        <w:r w:rsidR="00437529" w:rsidRPr="0020587D" w:rsidDel="00D95AB1">
          <w:rPr>
            <w:strike/>
            <w:sz w:val="22"/>
            <w:szCs w:val="22"/>
            <w:rPrChange w:id="443" w:author="Risa" w:date="2021-06-24T18:40:00Z">
              <w:rPr>
                <w:sz w:val="22"/>
                <w:szCs w:val="22"/>
              </w:rPr>
            </w:rPrChange>
          </w:rPr>
          <w:delText>especially summer</w:delText>
        </w:r>
        <w:r w:rsidRPr="0020587D" w:rsidDel="00D95AB1">
          <w:rPr>
            <w:strike/>
            <w:sz w:val="22"/>
            <w:szCs w:val="22"/>
            <w:rPrChange w:id="444" w:author="Risa" w:date="2021-06-24T18:40:00Z">
              <w:rPr>
                <w:sz w:val="22"/>
                <w:szCs w:val="22"/>
              </w:rPr>
            </w:rPrChange>
          </w:rPr>
          <w:delText xml:space="preserve"> drought as a result of decreased seasonal precipitation. </w:delText>
        </w:r>
        <w:r w:rsidR="00437529" w:rsidRPr="0020587D" w:rsidDel="00D95AB1">
          <w:rPr>
            <w:strike/>
            <w:sz w:val="22"/>
            <w:szCs w:val="22"/>
            <w:rPrChange w:id="445" w:author="Risa" w:date="2021-06-24T18:40:00Z">
              <w:rPr>
                <w:sz w:val="22"/>
                <w:szCs w:val="22"/>
              </w:rPr>
            </w:rPrChange>
          </w:rPr>
          <w:delText>Recently, one researcher found</w:delText>
        </w:r>
        <w:r w:rsidRPr="0020587D" w:rsidDel="00D95AB1">
          <w:rPr>
            <w:strike/>
            <w:sz w:val="22"/>
            <w:szCs w:val="22"/>
            <w:rPrChange w:id="446" w:author="Risa" w:date="2021-06-24T18:40:00Z">
              <w:rPr>
                <w:sz w:val="22"/>
                <w:szCs w:val="22"/>
              </w:rPr>
            </w:rPrChange>
          </w:rPr>
          <w:delText xml:space="preserve"> positive iWUE </w:delText>
        </w:r>
      </w:del>
      <w:del w:id="447" w:author="Jeff" w:date="2021-06-20T09:48:00Z">
        <w:r w:rsidRPr="0020587D" w:rsidDel="00A52220">
          <w:rPr>
            <w:strike/>
            <w:sz w:val="22"/>
            <w:szCs w:val="22"/>
            <w:rPrChange w:id="448" w:author="Risa" w:date="2021-06-24T18:40:00Z">
              <w:rPr>
                <w:sz w:val="22"/>
                <w:szCs w:val="22"/>
              </w:rPr>
            </w:rPrChange>
          </w:rPr>
          <w:delText xml:space="preserve">(Butak 2014) </w:delText>
        </w:r>
      </w:del>
      <w:del w:id="449" w:author="Jeff" w:date="2021-06-22T13:38:00Z">
        <w:r w:rsidRPr="0020587D" w:rsidDel="00D95AB1">
          <w:rPr>
            <w:strike/>
            <w:color w:val="000000" w:themeColor="text1"/>
            <w:sz w:val="22"/>
            <w:szCs w:val="22"/>
            <w:shd w:val="clear" w:color="auto" w:fill="FFFFFF"/>
            <w:rPrChange w:id="450" w:author="Risa" w:date="2021-06-24T18:40:00Z">
              <w:rPr>
                <w:color w:val="000000" w:themeColor="text1"/>
                <w:sz w:val="22"/>
                <w:szCs w:val="22"/>
                <w:shd w:val="clear" w:color="auto" w:fill="FFFFFF"/>
              </w:rPr>
            </w:rPrChange>
          </w:rPr>
          <w:delText>in low lying, minimal slope, fully exposed sites,</w:delText>
        </w:r>
        <w:r w:rsidR="00437529" w:rsidRPr="0020587D" w:rsidDel="00D95AB1">
          <w:rPr>
            <w:strike/>
            <w:color w:val="000000" w:themeColor="text1"/>
            <w:sz w:val="22"/>
            <w:szCs w:val="22"/>
            <w:shd w:val="clear" w:color="auto" w:fill="FFFFFF"/>
            <w:rPrChange w:id="451" w:author="Risa" w:date="2021-06-24T18:40:00Z">
              <w:rPr>
                <w:color w:val="000000" w:themeColor="text1"/>
                <w:sz w:val="22"/>
                <w:szCs w:val="22"/>
                <w:shd w:val="clear" w:color="auto" w:fill="FFFFFF"/>
              </w:rPr>
            </w:rPrChange>
          </w:rPr>
          <w:delText xml:space="preserve"> at</w:delText>
        </w:r>
        <w:r w:rsidRPr="0020587D" w:rsidDel="00D95AB1">
          <w:rPr>
            <w:strike/>
            <w:color w:val="000000" w:themeColor="text1"/>
            <w:sz w:val="22"/>
            <w:szCs w:val="22"/>
            <w:shd w:val="clear" w:color="auto" w:fill="FFFFFF"/>
            <w:rPrChange w:id="452" w:author="Risa" w:date="2021-06-24T18:40:00Z">
              <w:rPr>
                <w:color w:val="000000" w:themeColor="text1"/>
                <w:sz w:val="22"/>
                <w:szCs w:val="22"/>
                <w:shd w:val="clear" w:color="auto" w:fill="FFFFFF"/>
              </w:rPr>
            </w:rPrChange>
          </w:rPr>
          <w:delText xml:space="preserve"> Wonderland </w:delText>
        </w:r>
        <w:r w:rsidR="00437529" w:rsidRPr="0020587D" w:rsidDel="00D95AB1">
          <w:rPr>
            <w:strike/>
            <w:color w:val="000000" w:themeColor="text1"/>
            <w:sz w:val="22"/>
            <w:szCs w:val="22"/>
            <w:shd w:val="clear" w:color="auto" w:fill="FFFFFF"/>
            <w:rPrChange w:id="453" w:author="Risa" w:date="2021-06-24T18:40:00Z">
              <w:rPr>
                <w:color w:val="000000" w:themeColor="text1"/>
                <w:sz w:val="22"/>
                <w:szCs w:val="22"/>
                <w:shd w:val="clear" w:color="auto" w:fill="FFFFFF"/>
              </w:rPr>
            </w:rPrChange>
          </w:rPr>
          <w:delText xml:space="preserve">in an unburned setting in 1947, </w:delText>
        </w:r>
        <w:r w:rsidRPr="0020587D" w:rsidDel="00D95AB1">
          <w:rPr>
            <w:strike/>
            <w:color w:val="000000" w:themeColor="text1"/>
            <w:sz w:val="22"/>
            <w:szCs w:val="22"/>
            <w:shd w:val="clear" w:color="auto" w:fill="FFFFFF"/>
            <w:rPrChange w:id="454" w:author="Risa" w:date="2021-06-24T18:40:00Z">
              <w:rPr>
                <w:color w:val="000000" w:themeColor="text1"/>
                <w:sz w:val="22"/>
                <w:szCs w:val="22"/>
                <w:shd w:val="clear" w:color="auto" w:fill="FFFFFF"/>
              </w:rPr>
            </w:rPrChange>
          </w:rPr>
          <w:delText>on the western side of the island, conferring</w:delText>
        </w:r>
        <w:r w:rsidRPr="0020587D" w:rsidDel="00D95AB1">
          <w:rPr>
            <w:strike/>
            <w:sz w:val="22"/>
            <w:szCs w:val="22"/>
            <w:rPrChange w:id="455" w:author="Risa" w:date="2021-06-24T18:40:00Z">
              <w:rPr>
                <w:sz w:val="22"/>
                <w:szCs w:val="22"/>
              </w:rPr>
            </w:rPrChange>
          </w:rPr>
          <w:delText xml:space="preserve"> a high growth functional trait</w:delText>
        </w:r>
        <w:r w:rsidRPr="0020587D" w:rsidDel="00D95AB1">
          <w:rPr>
            <w:iCs/>
            <w:strike/>
            <w:sz w:val="22"/>
            <w:szCs w:val="22"/>
            <w:rPrChange w:id="456" w:author="Risa" w:date="2021-06-24T18:40:00Z">
              <w:rPr>
                <w:iCs/>
                <w:sz w:val="22"/>
                <w:szCs w:val="22"/>
              </w:rPr>
            </w:rPrChange>
          </w:rPr>
          <w:delText xml:space="preserve">. We consider if the same results </w:delText>
        </w:r>
        <w:r w:rsidR="009B6EB2" w:rsidRPr="0020587D" w:rsidDel="00D95AB1">
          <w:rPr>
            <w:iCs/>
            <w:strike/>
            <w:sz w:val="22"/>
            <w:szCs w:val="22"/>
            <w:rPrChange w:id="457" w:author="Risa" w:date="2021-06-24T18:40:00Z">
              <w:rPr>
                <w:iCs/>
                <w:sz w:val="22"/>
                <w:szCs w:val="22"/>
              </w:rPr>
            </w:rPrChange>
          </w:rPr>
          <w:delText>obtain</w:delText>
        </w:r>
        <w:r w:rsidRPr="0020587D" w:rsidDel="00D95AB1">
          <w:rPr>
            <w:iCs/>
            <w:strike/>
            <w:sz w:val="22"/>
            <w:szCs w:val="22"/>
            <w:rPrChange w:id="458" w:author="Risa" w:date="2021-06-24T18:40:00Z">
              <w:rPr>
                <w:iCs/>
                <w:sz w:val="22"/>
                <w:szCs w:val="22"/>
              </w:rPr>
            </w:rPrChange>
          </w:rPr>
          <w:delText xml:space="preserve"> at higher elevations</w:delText>
        </w:r>
        <w:r w:rsidR="00551A29" w:rsidRPr="0020587D" w:rsidDel="00D95AB1">
          <w:rPr>
            <w:iCs/>
            <w:strike/>
            <w:sz w:val="22"/>
            <w:szCs w:val="22"/>
            <w:rPrChange w:id="459" w:author="Risa" w:date="2021-06-24T18:40:00Z">
              <w:rPr>
                <w:iCs/>
                <w:sz w:val="22"/>
                <w:szCs w:val="22"/>
              </w:rPr>
            </w:rPrChange>
          </w:rPr>
          <w:delText xml:space="preserve"> </w:delText>
        </w:r>
        <w:r w:rsidR="00551A29" w:rsidRPr="0020587D" w:rsidDel="00D95AB1">
          <w:rPr>
            <w:strike/>
            <w:sz w:val="22"/>
            <w:szCs w:val="22"/>
            <w:rPrChange w:id="460" w:author="Risa" w:date="2021-06-24T18:40:00Z">
              <w:rPr>
                <w:sz w:val="22"/>
                <w:szCs w:val="22"/>
              </w:rPr>
            </w:rPrChange>
          </w:rPr>
          <w:delText xml:space="preserve">(Stambaugh </w:delText>
        </w:r>
        <w:r w:rsidR="00551A29" w:rsidRPr="0020587D" w:rsidDel="00D95AB1">
          <w:rPr>
            <w:i/>
            <w:iCs/>
            <w:strike/>
            <w:sz w:val="22"/>
            <w:szCs w:val="22"/>
            <w:rPrChange w:id="461" w:author="Risa" w:date="2021-06-24T18:40:00Z">
              <w:rPr>
                <w:i/>
                <w:iCs/>
                <w:sz w:val="22"/>
                <w:szCs w:val="22"/>
              </w:rPr>
            </w:rPrChange>
          </w:rPr>
          <w:delText>et al</w:delText>
        </w:r>
        <w:r w:rsidR="00791BE1" w:rsidRPr="0020587D" w:rsidDel="00D95AB1">
          <w:rPr>
            <w:i/>
            <w:iCs/>
            <w:strike/>
            <w:sz w:val="22"/>
            <w:szCs w:val="22"/>
            <w:rPrChange w:id="462" w:author="Risa" w:date="2021-06-24T18:40:00Z">
              <w:rPr>
                <w:i/>
                <w:iCs/>
                <w:sz w:val="22"/>
                <w:szCs w:val="22"/>
              </w:rPr>
            </w:rPrChange>
          </w:rPr>
          <w:delText>.</w:delText>
        </w:r>
        <w:r w:rsidR="00551A29" w:rsidRPr="0020587D" w:rsidDel="00D95AB1">
          <w:rPr>
            <w:strike/>
            <w:sz w:val="22"/>
            <w:szCs w:val="22"/>
            <w:rPrChange w:id="463" w:author="Risa" w:date="2021-06-24T18:40:00Z">
              <w:rPr>
                <w:sz w:val="22"/>
                <w:szCs w:val="22"/>
              </w:rPr>
            </w:rPrChange>
          </w:rPr>
          <w:delText xml:space="preserve"> 2015)</w:delText>
        </w:r>
        <w:r w:rsidRPr="0020587D" w:rsidDel="00D95AB1">
          <w:rPr>
            <w:iCs/>
            <w:strike/>
            <w:sz w:val="22"/>
            <w:szCs w:val="22"/>
            <w:rPrChange w:id="464" w:author="Risa" w:date="2021-06-24T18:40:00Z">
              <w:rPr>
                <w:iCs/>
                <w:sz w:val="22"/>
                <w:szCs w:val="22"/>
              </w:rPr>
            </w:rPrChange>
          </w:rPr>
          <w:delText xml:space="preserve"> and</w:delText>
        </w:r>
        <w:r w:rsidR="009B6EB2" w:rsidRPr="0020587D" w:rsidDel="00D95AB1">
          <w:rPr>
            <w:iCs/>
            <w:strike/>
            <w:sz w:val="22"/>
            <w:szCs w:val="22"/>
            <w:rPrChange w:id="465" w:author="Risa" w:date="2021-06-24T18:40:00Z">
              <w:rPr>
                <w:iCs/>
                <w:sz w:val="22"/>
                <w:szCs w:val="22"/>
              </w:rPr>
            </w:rPrChange>
          </w:rPr>
          <w:delText xml:space="preserve">, specifically, </w:delText>
        </w:r>
        <w:r w:rsidRPr="0020587D" w:rsidDel="00D95AB1">
          <w:rPr>
            <w:iCs/>
            <w:strike/>
            <w:sz w:val="22"/>
            <w:szCs w:val="22"/>
            <w:rPrChange w:id="466" w:author="Risa" w:date="2021-06-24T18:40:00Z">
              <w:rPr>
                <w:iCs/>
                <w:sz w:val="22"/>
                <w:szCs w:val="22"/>
              </w:rPr>
            </w:rPrChange>
          </w:rPr>
          <w:delText>within the 1947 fire zone</w:delText>
        </w:r>
        <w:r w:rsidR="005D3CFE" w:rsidRPr="0020587D" w:rsidDel="00D95AB1">
          <w:rPr>
            <w:iCs/>
            <w:strike/>
            <w:sz w:val="22"/>
            <w:szCs w:val="22"/>
            <w:rPrChange w:id="467" w:author="Risa" w:date="2021-06-24T18:40:00Z">
              <w:rPr>
                <w:iCs/>
                <w:sz w:val="22"/>
                <w:szCs w:val="22"/>
              </w:rPr>
            </w:rPrChange>
          </w:rPr>
          <w:delText xml:space="preserve">. </w:delText>
        </w:r>
      </w:del>
      <w:commentRangeStart w:id="468"/>
      <w:del w:id="469" w:author="Jeff" w:date="2021-06-22T06:18:00Z">
        <w:r w:rsidR="00551A29" w:rsidRPr="0020587D" w:rsidDel="00414F0D">
          <w:rPr>
            <w:strike/>
            <w:sz w:val="22"/>
            <w:szCs w:val="22"/>
            <w:rPrChange w:id="470" w:author="Risa" w:date="2021-06-24T18:40:00Z">
              <w:rPr>
                <w:sz w:val="22"/>
                <w:szCs w:val="22"/>
              </w:rPr>
            </w:rPrChange>
          </w:rPr>
          <w:delText xml:space="preserve">In particular, at upper ledge elevations where fire events occur with some frequency (Howard and Stelacio 2011) researchers find limits on clustering (stand density), colonization (Lafon </w:delText>
        </w:r>
        <w:r w:rsidR="00551A29" w:rsidRPr="0020587D" w:rsidDel="00414F0D">
          <w:rPr>
            <w:i/>
            <w:iCs/>
            <w:strike/>
            <w:sz w:val="22"/>
            <w:szCs w:val="22"/>
            <w:rPrChange w:id="471" w:author="Risa" w:date="2021-06-24T18:40:00Z">
              <w:rPr>
                <w:i/>
                <w:iCs/>
                <w:sz w:val="22"/>
                <w:szCs w:val="22"/>
              </w:rPr>
            </w:rPrChange>
          </w:rPr>
          <w:delText>et al</w:delText>
        </w:r>
        <w:r w:rsidR="00791BE1" w:rsidRPr="0020587D" w:rsidDel="00414F0D">
          <w:rPr>
            <w:strike/>
            <w:sz w:val="22"/>
            <w:szCs w:val="22"/>
            <w:rPrChange w:id="472" w:author="Risa" w:date="2021-06-24T18:40:00Z">
              <w:rPr>
                <w:sz w:val="22"/>
                <w:szCs w:val="22"/>
              </w:rPr>
            </w:rPrChange>
          </w:rPr>
          <w:delText xml:space="preserve">. </w:delText>
        </w:r>
        <w:r w:rsidR="00551A29" w:rsidRPr="0020587D" w:rsidDel="00414F0D">
          <w:rPr>
            <w:strike/>
            <w:sz w:val="22"/>
            <w:szCs w:val="22"/>
            <w:rPrChange w:id="473" w:author="Risa" w:date="2021-06-24T18:40:00Z">
              <w:rPr>
                <w:sz w:val="22"/>
                <w:szCs w:val="22"/>
              </w:rPr>
            </w:rPrChange>
          </w:rPr>
          <w:delText>2014) and expansion</w:delText>
        </w:r>
        <w:commentRangeEnd w:id="468"/>
        <w:r w:rsidR="00414F0D" w:rsidRPr="0020587D" w:rsidDel="00414F0D">
          <w:rPr>
            <w:rStyle w:val="CommentReference"/>
            <w:strike/>
            <w:sz w:val="22"/>
            <w:szCs w:val="22"/>
            <w:rPrChange w:id="474" w:author="Risa" w:date="2021-06-24T18:40:00Z">
              <w:rPr>
                <w:rStyle w:val="CommentReference"/>
              </w:rPr>
            </w:rPrChange>
          </w:rPr>
          <w:commentReference w:id="468"/>
        </w:r>
        <w:r w:rsidR="00551A29" w:rsidRPr="0020587D" w:rsidDel="00414F0D">
          <w:rPr>
            <w:strike/>
            <w:sz w:val="22"/>
            <w:szCs w:val="22"/>
            <w:rPrChange w:id="475" w:author="Risa" w:date="2021-06-24T18:40:00Z">
              <w:rPr>
                <w:sz w:val="22"/>
                <w:szCs w:val="22"/>
              </w:rPr>
            </w:rPrChange>
          </w:rPr>
          <w:delText>.</w:delText>
        </w:r>
        <w:r w:rsidR="00CB5E75" w:rsidRPr="0020587D" w:rsidDel="00414F0D">
          <w:rPr>
            <w:strike/>
            <w:sz w:val="22"/>
            <w:szCs w:val="22"/>
            <w:rPrChange w:id="476" w:author="Risa" w:date="2021-06-24T18:40:00Z">
              <w:rPr>
                <w:sz w:val="22"/>
                <w:szCs w:val="22"/>
              </w:rPr>
            </w:rPrChange>
          </w:rPr>
          <w:delText xml:space="preserve"> </w:delText>
        </w:r>
      </w:del>
      <w:del w:id="477" w:author="Jeff" w:date="2021-06-22T13:41:00Z">
        <w:r w:rsidR="00CB5E75" w:rsidRPr="0020587D" w:rsidDel="00D95AB1">
          <w:rPr>
            <w:strike/>
            <w:sz w:val="22"/>
            <w:szCs w:val="22"/>
            <w:rPrChange w:id="478" w:author="Risa" w:date="2021-06-24T18:40:00Z">
              <w:rPr>
                <w:sz w:val="22"/>
                <w:szCs w:val="22"/>
              </w:rPr>
            </w:rPrChange>
          </w:rPr>
          <w:delText>T</w:delText>
        </w:r>
        <w:r w:rsidR="009B6EB2" w:rsidRPr="0020587D" w:rsidDel="00D95AB1">
          <w:rPr>
            <w:strike/>
            <w:sz w:val="22"/>
            <w:szCs w:val="22"/>
            <w:rPrChange w:id="479" w:author="Risa" w:date="2021-06-24T18:40:00Z">
              <w:rPr>
                <w:sz w:val="22"/>
                <w:szCs w:val="22"/>
              </w:rPr>
            </w:rPrChange>
          </w:rPr>
          <w:delText xml:space="preserve">he study attempts to determine if these outcomes may be replicated in forests with much greater height and elevation deviation. </w:delText>
        </w:r>
        <w:r w:rsidRPr="0020587D" w:rsidDel="00D95AB1">
          <w:rPr>
            <w:strike/>
            <w:sz w:val="22"/>
            <w:szCs w:val="22"/>
            <w:rPrChange w:id="480" w:author="Risa" w:date="2021-06-24T18:40:00Z">
              <w:rPr>
                <w:sz w:val="22"/>
                <w:szCs w:val="22"/>
              </w:rPr>
            </w:rPrChange>
          </w:rPr>
          <w:delText xml:space="preserve">In a third group lie </w:delText>
        </w:r>
        <w:r w:rsidR="008249FF" w:rsidRPr="0020587D" w:rsidDel="00D95AB1">
          <w:rPr>
            <w:strike/>
            <w:sz w:val="22"/>
            <w:szCs w:val="22"/>
            <w:rPrChange w:id="481" w:author="Risa" w:date="2021-06-24T18:40:00Z">
              <w:rPr>
                <w:sz w:val="22"/>
                <w:szCs w:val="22"/>
              </w:rPr>
            </w:rPrChange>
          </w:rPr>
          <w:delText xml:space="preserve">traits,  </w:delText>
        </w:r>
        <w:r w:rsidRPr="0020587D" w:rsidDel="00D95AB1">
          <w:rPr>
            <w:strike/>
            <w:sz w:val="22"/>
            <w:szCs w:val="22"/>
            <w:rPrChange w:id="482" w:author="Risa" w:date="2021-06-24T18:40:00Z">
              <w:rPr>
                <w:sz w:val="22"/>
                <w:szCs w:val="22"/>
              </w:rPr>
            </w:rPrChange>
          </w:rPr>
          <w:delText>namely height, canopy and DBH (diameter at base height)</w:delText>
        </w:r>
        <w:r w:rsidR="008249FF" w:rsidRPr="0020587D" w:rsidDel="00D95AB1">
          <w:rPr>
            <w:strike/>
            <w:sz w:val="22"/>
            <w:szCs w:val="22"/>
            <w:rPrChange w:id="483" w:author="Risa" w:date="2021-06-24T18:40:00Z">
              <w:rPr>
                <w:sz w:val="22"/>
                <w:szCs w:val="22"/>
              </w:rPr>
            </w:rPrChange>
          </w:rPr>
          <w:delText>, which can be used to better understand the extent to which</w:delText>
        </w:r>
        <w:r w:rsidRPr="0020587D" w:rsidDel="00D95AB1">
          <w:rPr>
            <w:strike/>
            <w:sz w:val="22"/>
            <w:szCs w:val="22"/>
            <w:rPrChange w:id="484" w:author="Risa" w:date="2021-06-24T18:40:00Z">
              <w:rPr>
                <w:sz w:val="22"/>
                <w:szCs w:val="22"/>
              </w:rPr>
            </w:rPrChange>
          </w:rPr>
          <w:delText xml:space="preserve"> allometrics coupled with intra tree relations within individual populations</w:delText>
        </w:r>
        <w:r w:rsidR="009D2AAD" w:rsidRPr="0020587D" w:rsidDel="00D95AB1">
          <w:rPr>
            <w:strike/>
            <w:sz w:val="22"/>
            <w:szCs w:val="22"/>
            <w:rPrChange w:id="485" w:author="Risa" w:date="2021-06-24T18:40:00Z">
              <w:rPr>
                <w:sz w:val="22"/>
                <w:szCs w:val="22"/>
              </w:rPr>
            </w:rPrChange>
          </w:rPr>
          <w:delText xml:space="preserve">. </w:delText>
        </w:r>
      </w:del>
      <w:moveFromRangeStart w:id="486" w:author="Jeff" w:date="2021-06-21T15:34:00Z" w:name="move75182081"/>
      <w:moveFrom w:id="487" w:author="Jeff" w:date="2021-06-21T15:34:00Z">
        <w:del w:id="488" w:author="Jeff" w:date="2021-06-22T13:41:00Z">
          <w:r w:rsidR="009D2AAD" w:rsidRPr="0020587D" w:rsidDel="00D95AB1">
            <w:rPr>
              <w:strike/>
              <w:sz w:val="22"/>
              <w:szCs w:val="22"/>
              <w:rPrChange w:id="489" w:author="Risa" w:date="2021-06-24T18:40:00Z">
                <w:rPr>
                  <w:sz w:val="22"/>
                  <w:szCs w:val="22"/>
                </w:rPr>
              </w:rPrChange>
            </w:rPr>
            <w:delText>In generating and analyzing data of these types</w:delText>
          </w:r>
          <w:r w:rsidR="009B6EB2" w:rsidRPr="0020587D" w:rsidDel="00D95AB1">
            <w:rPr>
              <w:strike/>
              <w:sz w:val="22"/>
              <w:szCs w:val="22"/>
              <w:rPrChange w:id="490" w:author="Risa" w:date="2021-06-24T18:40:00Z">
                <w:rPr>
                  <w:sz w:val="22"/>
                  <w:szCs w:val="22"/>
                </w:rPr>
              </w:rPrChange>
            </w:rPr>
            <w:delText>,</w:delText>
          </w:r>
          <w:r w:rsidRPr="0020587D" w:rsidDel="00D95AB1">
            <w:rPr>
              <w:strike/>
              <w:sz w:val="22"/>
              <w:szCs w:val="22"/>
              <w:rPrChange w:id="491" w:author="Risa" w:date="2021-06-24T18:40:00Z">
                <w:rPr>
                  <w:sz w:val="22"/>
                  <w:szCs w:val="22"/>
                </w:rPr>
              </w:rPrChange>
            </w:rPr>
            <w:delText xml:space="preserve"> </w:delText>
          </w:r>
          <w:r w:rsidR="00CB5E75" w:rsidRPr="0020587D" w:rsidDel="00D95AB1">
            <w:rPr>
              <w:strike/>
              <w:sz w:val="22"/>
              <w:szCs w:val="22"/>
              <w:rPrChange w:id="492" w:author="Risa" w:date="2021-06-24T18:40:00Z">
                <w:rPr>
                  <w:sz w:val="22"/>
                  <w:szCs w:val="22"/>
                </w:rPr>
              </w:rPrChange>
            </w:rPr>
            <w:delText>we speculate our discoveries have application to pitch pine colony management in districts along the Eastern seaboard where natural fire and prescribed fire do not play a role in the lives of pine barrens.</w:delText>
          </w:r>
        </w:del>
      </w:moveFrom>
      <w:moveFromRangeEnd w:id="486"/>
      <w:moveToRangeStart w:id="493" w:author="Jeff" w:date="2021-06-22T06:19:00Z" w:name="move75235180"/>
    </w:p>
    <w:p w14:paraId="171C1EF7" w14:textId="5910C346" w:rsidR="00216B60" w:rsidRPr="0020587D" w:rsidDel="00D95AB1" w:rsidRDefault="00216B60">
      <w:pPr>
        <w:spacing w:line="360" w:lineRule="auto"/>
        <w:rPr>
          <w:del w:id="494" w:author="Jeff" w:date="2021-06-22T13:39:00Z"/>
          <w:moveTo w:id="495" w:author="Jeff" w:date="2021-06-22T06:19:00Z"/>
          <w:b/>
          <w:bCs/>
          <w:sz w:val="22"/>
          <w:szCs w:val="22"/>
        </w:rPr>
        <w:pPrChange w:id="496" w:author="Risa" w:date="2021-06-24T18:40:00Z">
          <w:pPr>
            <w:spacing w:line="276" w:lineRule="auto"/>
            <w:jc w:val="both"/>
          </w:pPr>
        </w:pPrChange>
      </w:pPr>
      <w:moveTo w:id="497" w:author="Jeff" w:date="2021-06-22T06:19:00Z">
        <w:del w:id="498" w:author="Jeff" w:date="2021-06-22T13:39:00Z">
          <w:r w:rsidRPr="0020587D" w:rsidDel="00D95AB1">
            <w:rPr>
              <w:b/>
              <w:bCs/>
              <w:sz w:val="22"/>
              <w:szCs w:val="22"/>
            </w:rPr>
            <w:delText>Hypothesis testing</w:delText>
          </w:r>
        </w:del>
      </w:moveTo>
    </w:p>
    <w:p w14:paraId="150DB964" w14:textId="5CCC0281" w:rsidR="00E5034B" w:rsidRPr="0020587D" w:rsidDel="00E5034B" w:rsidRDefault="00E5034B">
      <w:pPr>
        <w:spacing w:line="360" w:lineRule="auto"/>
        <w:rPr>
          <w:del w:id="499" w:author="Jeff" w:date="2021-06-21T15:34:00Z"/>
          <w:moveTo w:id="500" w:author="Jeff" w:date="2021-06-21T15:34:00Z"/>
          <w:sz w:val="22"/>
          <w:szCs w:val="22"/>
        </w:rPr>
        <w:pPrChange w:id="501" w:author="Risa" w:date="2021-06-24T18:40:00Z">
          <w:pPr>
            <w:spacing w:line="276" w:lineRule="auto"/>
            <w:jc w:val="both"/>
          </w:pPr>
        </w:pPrChange>
      </w:pPr>
      <w:moveToRangeStart w:id="502" w:author="Jeff" w:date="2021-06-21T15:34:00Z" w:name="move75182081"/>
      <w:moveToRangeEnd w:id="493"/>
      <w:moveTo w:id="503" w:author="Jeff" w:date="2021-06-21T15:34:00Z">
        <w:del w:id="504" w:author="Jeff" w:date="2021-06-23T00:52:00Z">
          <w:r w:rsidRPr="0020587D" w:rsidDel="009D0CC3">
            <w:rPr>
              <w:sz w:val="22"/>
              <w:szCs w:val="22"/>
            </w:rPr>
            <w:delText xml:space="preserve">In generating and analyzing data of these types, we speculate our discoveries </w:delText>
          </w:r>
        </w:del>
        <w:del w:id="505" w:author="Jeff" w:date="2021-06-21T17:35:00Z">
          <w:r w:rsidRPr="0020587D" w:rsidDel="00662940">
            <w:rPr>
              <w:sz w:val="22"/>
              <w:szCs w:val="22"/>
            </w:rPr>
            <w:delText>have application</w:delText>
          </w:r>
        </w:del>
        <w:del w:id="506" w:author="Jeff" w:date="2021-06-23T00:52:00Z">
          <w:r w:rsidRPr="0020587D" w:rsidDel="009D0CC3">
            <w:rPr>
              <w:sz w:val="22"/>
              <w:szCs w:val="22"/>
            </w:rPr>
            <w:delText xml:space="preserve"> to </w:delText>
          </w:r>
        </w:del>
        <w:del w:id="507" w:author="Jeff" w:date="2021-06-23T09:14:00Z">
          <w:r w:rsidRPr="0020587D" w:rsidDel="004A780C">
            <w:rPr>
              <w:sz w:val="22"/>
              <w:szCs w:val="22"/>
            </w:rPr>
            <w:delText xml:space="preserve">pitch pine colony management </w:delText>
          </w:r>
        </w:del>
        <w:del w:id="508" w:author="Jeff" w:date="2021-06-21T17:36:00Z">
          <w:r w:rsidRPr="0020587D" w:rsidDel="00662940">
            <w:rPr>
              <w:sz w:val="22"/>
              <w:szCs w:val="22"/>
            </w:rPr>
            <w:delText xml:space="preserve">in </w:delText>
          </w:r>
        </w:del>
        <w:del w:id="509" w:author="Jeff" w:date="2021-06-23T09:14:00Z">
          <w:r w:rsidRPr="0020587D" w:rsidDel="004A780C">
            <w:rPr>
              <w:sz w:val="22"/>
              <w:szCs w:val="22"/>
            </w:rPr>
            <w:delText>districts along the Eastern seaboard where natural fire and prescribed fire do not play a role in the lives of pine barrens.</w:delText>
          </w:r>
        </w:del>
      </w:moveTo>
    </w:p>
    <w:moveToRangeEnd w:id="502"/>
    <w:p w14:paraId="264FAD1C" w14:textId="198902A1" w:rsidR="00B94AC1" w:rsidRPr="0020587D" w:rsidDel="004A780C" w:rsidRDefault="00B94AC1">
      <w:pPr>
        <w:spacing w:line="360" w:lineRule="auto"/>
        <w:rPr>
          <w:del w:id="510" w:author="Jeff" w:date="2021-06-23T09:14:00Z"/>
          <w:sz w:val="22"/>
          <w:szCs w:val="22"/>
        </w:rPr>
        <w:pPrChange w:id="511" w:author="Risa" w:date="2021-06-24T18:40:00Z">
          <w:pPr>
            <w:spacing w:line="276" w:lineRule="auto"/>
            <w:jc w:val="both"/>
          </w:pPr>
        </w:pPrChange>
      </w:pPr>
    </w:p>
    <w:p w14:paraId="2782636A" w14:textId="73B5492B" w:rsidR="00992A1C" w:rsidRPr="0020587D" w:rsidRDefault="00992A1C" w:rsidP="009709DC">
      <w:pPr>
        <w:spacing w:line="360" w:lineRule="auto"/>
        <w:rPr>
          <w:sz w:val="22"/>
          <w:szCs w:val="22"/>
        </w:rPr>
      </w:pPr>
    </w:p>
    <w:bookmarkEnd w:id="74"/>
    <w:p w14:paraId="635D3484" w14:textId="3E0E6B6D" w:rsidR="00E265E0" w:rsidRPr="0020587D" w:rsidRDefault="00CA09DB">
      <w:pPr>
        <w:pStyle w:val="mb0"/>
        <w:shd w:val="clear" w:color="auto" w:fill="FFFFFF"/>
        <w:spacing w:before="0" w:beforeAutospacing="0" w:after="0" w:afterAutospacing="0" w:line="360" w:lineRule="auto"/>
        <w:rPr>
          <w:b/>
          <w:bCs/>
          <w:i/>
          <w:iCs/>
          <w:sz w:val="22"/>
          <w:szCs w:val="22"/>
        </w:rPr>
        <w:pPrChange w:id="512" w:author="Risa" w:date="2021-06-24T18:40:00Z">
          <w:pPr>
            <w:pStyle w:val="mb0"/>
            <w:shd w:val="clear" w:color="auto" w:fill="FFFFFF"/>
            <w:spacing w:before="0" w:beforeAutospacing="0" w:after="150" w:afterAutospacing="0" w:line="276" w:lineRule="auto"/>
          </w:pPr>
        </w:pPrChange>
      </w:pPr>
      <w:r w:rsidRPr="0020587D">
        <w:rPr>
          <w:b/>
          <w:sz w:val="22"/>
          <w:szCs w:val="22"/>
        </w:rPr>
        <w:t>METHODS</w:t>
      </w:r>
    </w:p>
    <w:p w14:paraId="60A76CB0" w14:textId="0C61F5ED" w:rsidR="00CA09DB" w:rsidRPr="0020587D" w:rsidRDefault="00CA09DB">
      <w:pPr>
        <w:spacing w:line="360" w:lineRule="auto"/>
        <w:rPr>
          <w:b/>
          <w:sz w:val="22"/>
          <w:szCs w:val="22"/>
        </w:rPr>
        <w:pPrChange w:id="513" w:author="Risa" w:date="2021-06-24T18:40:00Z">
          <w:pPr>
            <w:spacing w:line="276" w:lineRule="auto"/>
            <w:jc w:val="both"/>
          </w:pPr>
        </w:pPrChange>
      </w:pPr>
      <w:r w:rsidRPr="0020587D">
        <w:rPr>
          <w:b/>
          <w:sz w:val="22"/>
          <w:szCs w:val="22"/>
        </w:rPr>
        <w:t>Study Extraction Sites</w:t>
      </w:r>
    </w:p>
    <w:p w14:paraId="7B4BA0F1" w14:textId="1B067356" w:rsidR="00653C5E" w:rsidRPr="0020587D" w:rsidRDefault="00776FA8">
      <w:pPr>
        <w:spacing w:line="360" w:lineRule="auto"/>
        <w:rPr>
          <w:b/>
          <w:sz w:val="22"/>
          <w:szCs w:val="22"/>
        </w:rPr>
        <w:pPrChange w:id="514" w:author="Risa" w:date="2021-06-24T18:40:00Z">
          <w:pPr>
            <w:spacing w:line="276" w:lineRule="auto"/>
            <w:jc w:val="both"/>
          </w:pPr>
        </w:pPrChange>
      </w:pPr>
      <w:r w:rsidRPr="0020587D">
        <w:rPr>
          <w:sz w:val="22"/>
          <w:szCs w:val="22"/>
        </w:rPr>
        <w:t>We investigate</w:t>
      </w:r>
      <w:ins w:id="515" w:author="Risa" w:date="2021-06-24T18:41:00Z">
        <w:r w:rsidR="0020587D">
          <w:rPr>
            <w:sz w:val="22"/>
            <w:szCs w:val="22"/>
          </w:rPr>
          <w:t>d</w:t>
        </w:r>
      </w:ins>
      <w:del w:id="516" w:author="Jeff" w:date="2021-06-23T06:16:00Z">
        <w:r w:rsidRPr="0020587D" w:rsidDel="00CB77B4">
          <w:rPr>
            <w:sz w:val="22"/>
            <w:szCs w:val="22"/>
          </w:rPr>
          <w:delText>d</w:delText>
        </w:r>
      </w:del>
      <w:r w:rsidRPr="0020587D">
        <w:rPr>
          <w:sz w:val="22"/>
          <w:szCs w:val="22"/>
        </w:rPr>
        <w:t xml:space="preserve"> </w:t>
      </w:r>
      <w:commentRangeStart w:id="517"/>
      <w:r w:rsidR="004372A8" w:rsidRPr="0020587D">
        <w:rPr>
          <w:sz w:val="22"/>
          <w:szCs w:val="22"/>
        </w:rPr>
        <w:t xml:space="preserve">fifteen </w:t>
      </w:r>
      <w:r w:rsidRPr="0020587D">
        <w:rPr>
          <w:sz w:val="22"/>
          <w:szCs w:val="22"/>
        </w:rPr>
        <w:t>p</w:t>
      </w:r>
      <w:r w:rsidR="0035539C" w:rsidRPr="0020587D">
        <w:rPr>
          <w:sz w:val="22"/>
          <w:szCs w:val="22"/>
        </w:rPr>
        <w:t>itch pine</w:t>
      </w:r>
      <w:r w:rsidR="004372A8" w:rsidRPr="0020587D">
        <w:rPr>
          <w:sz w:val="22"/>
          <w:szCs w:val="22"/>
        </w:rPr>
        <w:t xml:space="preserve"> specimens</w:t>
      </w:r>
      <w:r w:rsidR="0035539C" w:rsidRPr="0020587D">
        <w:rPr>
          <w:sz w:val="22"/>
          <w:szCs w:val="22"/>
        </w:rPr>
        <w:t xml:space="preserve"> </w:t>
      </w:r>
      <w:commentRangeEnd w:id="517"/>
      <w:r w:rsidR="00B040B4">
        <w:rPr>
          <w:rStyle w:val="CommentReference"/>
        </w:rPr>
        <w:commentReference w:id="517"/>
      </w:r>
      <w:r w:rsidR="0035539C" w:rsidRPr="0020587D">
        <w:rPr>
          <w:sz w:val="22"/>
          <w:szCs w:val="22"/>
        </w:rPr>
        <w:t xml:space="preserve">at </w:t>
      </w:r>
      <w:r w:rsidR="004372A8" w:rsidRPr="0020587D">
        <w:rPr>
          <w:sz w:val="22"/>
          <w:szCs w:val="22"/>
        </w:rPr>
        <w:t xml:space="preserve">each of </w:t>
      </w:r>
      <w:r w:rsidR="0035539C" w:rsidRPr="0020587D">
        <w:rPr>
          <w:sz w:val="22"/>
          <w:szCs w:val="22"/>
        </w:rPr>
        <w:t>f</w:t>
      </w:r>
      <w:r w:rsidR="00CA09DB" w:rsidRPr="0020587D">
        <w:rPr>
          <w:sz w:val="22"/>
          <w:szCs w:val="22"/>
        </w:rPr>
        <w:t xml:space="preserve">our sites at </w:t>
      </w:r>
      <w:r w:rsidR="00C437EC" w:rsidRPr="0020587D">
        <w:rPr>
          <w:sz w:val="22"/>
          <w:szCs w:val="22"/>
        </w:rPr>
        <w:t>Mt. Desert Island</w:t>
      </w:r>
      <w:r w:rsidR="0044600E" w:rsidRPr="0020587D">
        <w:rPr>
          <w:sz w:val="22"/>
          <w:szCs w:val="22"/>
        </w:rPr>
        <w:t xml:space="preserve"> (</w:t>
      </w:r>
      <w:ins w:id="518" w:author="Jeff" w:date="2021-06-22T07:34:00Z">
        <w:r w:rsidR="00372C49" w:rsidRPr="0020587D">
          <w:rPr>
            <w:sz w:val="22"/>
            <w:szCs w:val="22"/>
          </w:rPr>
          <w:t xml:space="preserve">Fig. 2, </w:t>
        </w:r>
      </w:ins>
      <w:r w:rsidR="0044600E" w:rsidRPr="0020587D">
        <w:rPr>
          <w:sz w:val="22"/>
          <w:szCs w:val="22"/>
        </w:rPr>
        <w:t>Tab. 1)</w:t>
      </w:r>
      <w:r w:rsidR="0035539C" w:rsidRPr="0020587D">
        <w:rPr>
          <w:sz w:val="22"/>
          <w:szCs w:val="22"/>
        </w:rPr>
        <w:t xml:space="preserve">, </w:t>
      </w:r>
      <w:r w:rsidR="00CA09DB" w:rsidRPr="0020587D">
        <w:rPr>
          <w:sz w:val="22"/>
          <w:szCs w:val="22"/>
        </w:rPr>
        <w:t>factorially crossed</w:t>
      </w:r>
      <w:r w:rsidR="0035539C" w:rsidRPr="0020587D">
        <w:rPr>
          <w:sz w:val="22"/>
          <w:szCs w:val="22"/>
        </w:rPr>
        <w:t xml:space="preserve"> in a</w:t>
      </w:r>
      <w:r w:rsidR="00CA09DB" w:rsidRPr="0020587D">
        <w:rPr>
          <w:sz w:val="22"/>
          <w:szCs w:val="22"/>
        </w:rPr>
        <w:t xml:space="preserve"> fire history </w:t>
      </w:r>
      <w:ins w:id="519" w:author="Risa" w:date="2021-06-24T20:00:00Z">
        <w:r w:rsidR="006D57B1">
          <w:rPr>
            <w:sz w:val="22"/>
            <w:szCs w:val="22"/>
          </w:rPr>
          <w:fldChar w:fldCharType="begin" w:fldLock="1"/>
        </w:r>
      </w:ins>
      <w:r w:rsidR="00E567C1">
        <w:rPr>
          <w:sz w:val="22"/>
          <w:szCs w:val="22"/>
        </w:rPr>
        <w:instrText>ADDIN CSL_CITATION {"citationItems":[{"id":"ITEM-1","itemData":{"DOI":"10.1007/s10933-017-0002-z","ISSN":"0921-2728","abstract":"Climatic and environmental change has a direct effect on wildfire frequencies and distributions throughout many regions of the world. Reconstructions from natural archives such as lake sediments can extend temporally limited historical records of regional wildfire activity over longer timescales through sedimentary charcoal analysis or examining polycyclic aromatic hydrocarbon (PAH) concentrations. To date, little work has been completed on sedimentary PAH distributions from lacustrine records in the Northeastern United States, making it difficult to assess how accurately PAHs trace fire activity in the region, the spatial scope of the signal (local vs. regional), or if certain compounds do a more adequate job of tracking fire than others. In this study, we examine PAHs and macrocharcoal from a varved sedimentary record from Basin Pond, Fayette, Maine (USA). We find that a drastic increase in the concentrations of 12 measured PAHs occurred during the nineteenth to twentieth centuries due to industrialization of the region. Additionally, elevated concentrations of the PAH retene were found to be coeval with known large-scale regional wildfire events that occurred in 1761–1762, 1825, and 1947 (A.D.). We used the ratio of the PAHs retene and chrysene to infer differences in biomass burning versus anthropogenic combustion sources because retene is associated with conifer resin whereas chrysene is associated with fossil fuel burning. Our new Basin Pond PAH records, along with a local signal of fire occurrence from charcoal analysis, offers the prospect of using this multi-proxy approach as a method for examining long-term wildfire frequency at both the local and regional scale in the Northeastern US.","author":[{"dropping-particle":"","family":"Miller","given":"Daniel R.","non-dropping-particle":"","parse-names":false,"suffix":""},{"dropping-particle":"","family":"Castañeda","given":"Isla S.","non-dropping-particle":"","parse-names":false,"suffix":""},{"dropping-particle":"","family":"Bradley","given":"Raymond S.","non-dropping-particle":"","parse-names":false,"suffix":""},{"dropping-particle":"","family":"MacDonald","given":"Dana","non-dropping-particle":"","parse-names":false,"suffix":""}],"container-title":"Journal of Paleolimnology","id":"ITEM-1","issue":"4","issued":{"date-parts":[["2017","12","14"]]},"page":"455-466","title":"Local and regional wildfire activity in central Maine (USA) during the past 900 years","type":"article-journal","volume":"58"},"uris":["http://www.mendeley.com/documents/?uuid=2f3e4039-89d1-4749-85f2-c035fd586db9"]}],"mendeley":{"formattedCitation":"(Miller &lt;i&gt;et al.&lt;/i&gt; 2017)","plainTextFormattedCitation":"(Miller et al. 2017)","previouslyFormattedCitation":"(Miller &lt;i&gt;et al.&lt;/i&gt; 2017)"},"properties":{"noteIndex":0},"schema":"https://github.com/citation-style-language/schema/raw/master/csl-citation.json"}</w:instrText>
      </w:r>
      <w:r w:rsidR="006D57B1">
        <w:rPr>
          <w:sz w:val="22"/>
          <w:szCs w:val="22"/>
        </w:rPr>
        <w:fldChar w:fldCharType="separate"/>
      </w:r>
      <w:r w:rsidR="00163863" w:rsidRPr="00163863">
        <w:rPr>
          <w:noProof/>
          <w:sz w:val="22"/>
          <w:szCs w:val="22"/>
        </w:rPr>
        <w:t xml:space="preserve">(Miller </w:t>
      </w:r>
      <w:r w:rsidR="00163863" w:rsidRPr="00163863">
        <w:rPr>
          <w:i/>
          <w:noProof/>
          <w:sz w:val="22"/>
          <w:szCs w:val="22"/>
        </w:rPr>
        <w:t>et al.</w:t>
      </w:r>
      <w:r w:rsidR="00163863" w:rsidRPr="00163863">
        <w:rPr>
          <w:noProof/>
          <w:sz w:val="22"/>
          <w:szCs w:val="22"/>
        </w:rPr>
        <w:t xml:space="preserve"> 2017)</w:t>
      </w:r>
      <w:ins w:id="520" w:author="Risa" w:date="2021-06-24T20:00:00Z">
        <w:r w:rsidR="006D57B1">
          <w:rPr>
            <w:sz w:val="22"/>
            <w:szCs w:val="22"/>
          </w:rPr>
          <w:fldChar w:fldCharType="end"/>
        </w:r>
      </w:ins>
      <w:del w:id="521" w:author="Risa" w:date="2021-06-24T20:00:00Z">
        <w:r w:rsidR="00CA09DB" w:rsidRPr="006D57B1" w:rsidDel="006D57B1">
          <w:rPr>
            <w:sz w:val="22"/>
            <w:szCs w:val="22"/>
          </w:rPr>
          <w:delText xml:space="preserve">(Miller </w:delText>
        </w:r>
        <w:r w:rsidR="00CA09DB" w:rsidRPr="006D57B1" w:rsidDel="006D57B1">
          <w:rPr>
            <w:i/>
            <w:iCs/>
            <w:sz w:val="22"/>
            <w:szCs w:val="22"/>
          </w:rPr>
          <w:delText>et al</w:delText>
        </w:r>
        <w:r w:rsidR="00791BE1" w:rsidRPr="006D57B1" w:rsidDel="006D57B1">
          <w:rPr>
            <w:sz w:val="22"/>
            <w:szCs w:val="22"/>
          </w:rPr>
          <w:delText xml:space="preserve">. </w:delText>
        </w:r>
        <w:r w:rsidR="00CA09DB" w:rsidRPr="006D57B1" w:rsidDel="006D57B1">
          <w:rPr>
            <w:sz w:val="22"/>
            <w:szCs w:val="22"/>
          </w:rPr>
          <w:delText>201</w:delText>
        </w:r>
        <w:r w:rsidR="003A5590" w:rsidRPr="006D57B1" w:rsidDel="006D57B1">
          <w:rPr>
            <w:sz w:val="22"/>
            <w:szCs w:val="22"/>
          </w:rPr>
          <w:delText>7</w:delText>
        </w:r>
        <w:r w:rsidR="00CA09DB" w:rsidRPr="006D57B1" w:rsidDel="006D57B1">
          <w:rPr>
            <w:sz w:val="22"/>
            <w:szCs w:val="22"/>
          </w:rPr>
          <w:delText>)</w:delText>
        </w:r>
      </w:del>
      <w:r w:rsidR="0035539C" w:rsidRPr="006D57B1">
        <w:rPr>
          <w:sz w:val="22"/>
          <w:szCs w:val="22"/>
        </w:rPr>
        <w:t xml:space="preserve"> by elevation design</w:t>
      </w:r>
      <w:r w:rsidR="00CA09DB" w:rsidRPr="006D57B1">
        <w:rPr>
          <w:sz w:val="22"/>
          <w:szCs w:val="22"/>
        </w:rPr>
        <w:t xml:space="preserve">: (1) Wonderland trail </w:t>
      </w:r>
      <w:r w:rsidR="00A658A8" w:rsidRPr="006D57B1">
        <w:rPr>
          <w:sz w:val="22"/>
          <w:szCs w:val="22"/>
        </w:rPr>
        <w:t xml:space="preserve">at an average of </w:t>
      </w:r>
      <w:r w:rsidR="00377741" w:rsidRPr="006D57B1">
        <w:rPr>
          <w:sz w:val="22"/>
          <w:szCs w:val="22"/>
        </w:rPr>
        <w:t xml:space="preserve">58.5 ft </w:t>
      </w:r>
      <w:r w:rsidR="00CA09DB" w:rsidRPr="006D57B1">
        <w:rPr>
          <w:sz w:val="22"/>
          <w:szCs w:val="22"/>
        </w:rPr>
        <w:t xml:space="preserve">elevation (low elevation, outside the footprint of the 1947 fire), (2) Gorham cliffs </w:t>
      </w:r>
      <w:r w:rsidR="00A658A8" w:rsidRPr="006D57B1">
        <w:rPr>
          <w:sz w:val="22"/>
          <w:szCs w:val="22"/>
        </w:rPr>
        <w:t>at an average of</w:t>
      </w:r>
      <w:r w:rsidR="00A658A8" w:rsidRPr="006D57B1">
        <w:rPr>
          <w:i/>
          <w:iCs/>
          <w:sz w:val="22"/>
          <w:szCs w:val="22"/>
        </w:rPr>
        <w:t xml:space="preserve"> </w:t>
      </w:r>
      <w:r w:rsidR="00377741" w:rsidRPr="006D57B1">
        <w:rPr>
          <w:sz w:val="22"/>
          <w:szCs w:val="22"/>
        </w:rPr>
        <w:t>101.5</w:t>
      </w:r>
      <w:r w:rsidR="00791BE1" w:rsidRPr="006D57B1">
        <w:rPr>
          <w:sz w:val="22"/>
          <w:szCs w:val="22"/>
        </w:rPr>
        <w:t xml:space="preserve"> </w:t>
      </w:r>
      <w:r w:rsidR="00377741" w:rsidRPr="006D57B1">
        <w:rPr>
          <w:sz w:val="22"/>
          <w:szCs w:val="22"/>
        </w:rPr>
        <w:t>ft</w:t>
      </w:r>
      <w:r w:rsidR="00770DD9" w:rsidRPr="006D57B1">
        <w:rPr>
          <w:sz w:val="22"/>
          <w:szCs w:val="22"/>
        </w:rPr>
        <w:t xml:space="preserve"> </w:t>
      </w:r>
      <w:r w:rsidR="00CA09DB" w:rsidRPr="006D57B1">
        <w:rPr>
          <w:sz w:val="22"/>
          <w:szCs w:val="22"/>
        </w:rPr>
        <w:t>(low elevation, within the footprint), (3) St. Sauveur trai</w:t>
      </w:r>
      <w:r w:rsidR="00770DD9" w:rsidRPr="006D57B1">
        <w:rPr>
          <w:sz w:val="22"/>
          <w:szCs w:val="22"/>
        </w:rPr>
        <w:t>l</w:t>
      </w:r>
      <w:r w:rsidR="00CA09DB" w:rsidRPr="006D57B1">
        <w:rPr>
          <w:sz w:val="22"/>
          <w:szCs w:val="22"/>
        </w:rPr>
        <w:t xml:space="preserve"> </w:t>
      </w:r>
      <w:r w:rsidR="00A658A8" w:rsidRPr="006D57B1">
        <w:rPr>
          <w:sz w:val="22"/>
          <w:szCs w:val="22"/>
        </w:rPr>
        <w:t>at an average of</w:t>
      </w:r>
      <w:r w:rsidR="00A658A8" w:rsidRPr="006D57B1">
        <w:rPr>
          <w:i/>
          <w:iCs/>
          <w:sz w:val="22"/>
          <w:szCs w:val="22"/>
        </w:rPr>
        <w:t xml:space="preserve"> </w:t>
      </w:r>
      <w:r w:rsidR="00377741" w:rsidRPr="006D57B1">
        <w:rPr>
          <w:sz w:val="22"/>
          <w:szCs w:val="22"/>
        </w:rPr>
        <w:t>563.5 ft</w:t>
      </w:r>
      <w:r w:rsidR="00770DD9" w:rsidRPr="006D57B1">
        <w:rPr>
          <w:sz w:val="22"/>
          <w:szCs w:val="22"/>
        </w:rPr>
        <w:t xml:space="preserve"> </w:t>
      </w:r>
      <w:r w:rsidR="00CA09DB" w:rsidRPr="006D57B1">
        <w:rPr>
          <w:sz w:val="22"/>
          <w:szCs w:val="22"/>
        </w:rPr>
        <w:t>(high elev</w:t>
      </w:r>
      <w:r w:rsidR="00CA09DB" w:rsidRPr="00F568B9">
        <w:rPr>
          <w:sz w:val="22"/>
          <w:szCs w:val="22"/>
        </w:rPr>
        <w:t>ation, outside the footprint) and (4) South Cadillac trail</w:t>
      </w:r>
      <w:r w:rsidR="00770DD9" w:rsidRPr="00C96924">
        <w:rPr>
          <w:i/>
          <w:iCs/>
          <w:sz w:val="22"/>
          <w:szCs w:val="22"/>
        </w:rPr>
        <w:t xml:space="preserve"> </w:t>
      </w:r>
      <w:r w:rsidR="00A658A8" w:rsidRPr="00C96924">
        <w:rPr>
          <w:sz w:val="22"/>
          <w:szCs w:val="22"/>
        </w:rPr>
        <w:t xml:space="preserve">at an average of </w:t>
      </w:r>
      <w:r w:rsidR="00377741" w:rsidRPr="00D710F3">
        <w:rPr>
          <w:sz w:val="22"/>
          <w:szCs w:val="22"/>
        </w:rPr>
        <w:t>912 ft</w:t>
      </w:r>
      <w:r w:rsidR="00CA09DB" w:rsidRPr="00F70722">
        <w:rPr>
          <w:sz w:val="22"/>
          <w:szCs w:val="22"/>
        </w:rPr>
        <w:t xml:space="preserve"> </w:t>
      </w:r>
      <w:r w:rsidR="0035539C" w:rsidRPr="002F4867">
        <w:rPr>
          <w:sz w:val="22"/>
          <w:szCs w:val="22"/>
        </w:rPr>
        <w:t xml:space="preserve">(high </w:t>
      </w:r>
      <w:r w:rsidR="00CA09DB" w:rsidRPr="002F4867">
        <w:rPr>
          <w:sz w:val="22"/>
          <w:szCs w:val="22"/>
        </w:rPr>
        <w:t>elevation within the footprint</w:t>
      </w:r>
      <w:r w:rsidR="0035539C" w:rsidRPr="00A03C77">
        <w:rPr>
          <w:sz w:val="22"/>
          <w:szCs w:val="22"/>
        </w:rPr>
        <w:t>)</w:t>
      </w:r>
      <w:r w:rsidR="00CA09DB" w:rsidRPr="00A03C77">
        <w:rPr>
          <w:sz w:val="22"/>
          <w:szCs w:val="22"/>
        </w:rPr>
        <w:t>.</w:t>
      </w:r>
      <w:r w:rsidR="00770DD9" w:rsidRPr="002A4B2D">
        <w:rPr>
          <w:sz w:val="22"/>
          <w:szCs w:val="22"/>
        </w:rPr>
        <w:t xml:space="preserve"> Elevation differences </w:t>
      </w:r>
      <w:del w:id="522" w:author="Risa" w:date="2021-06-24T18:41:00Z">
        <w:r w:rsidR="00770DD9" w:rsidRPr="0020587D" w:rsidDel="0020587D">
          <w:rPr>
            <w:sz w:val="22"/>
            <w:szCs w:val="22"/>
          </w:rPr>
          <w:delText xml:space="preserve">are </w:delText>
        </w:r>
      </w:del>
      <w:ins w:id="523" w:author="Risa" w:date="2021-06-24T18:41:00Z">
        <w:r w:rsidR="0020587D">
          <w:rPr>
            <w:sz w:val="22"/>
            <w:szCs w:val="22"/>
          </w:rPr>
          <w:t>were</w:t>
        </w:r>
        <w:r w:rsidR="0020587D" w:rsidRPr="009709DC">
          <w:rPr>
            <w:sz w:val="22"/>
            <w:szCs w:val="22"/>
          </w:rPr>
          <w:t xml:space="preserve"> </w:t>
        </w:r>
      </w:ins>
      <w:r w:rsidR="00770DD9" w:rsidRPr="0011330A">
        <w:rPr>
          <w:sz w:val="22"/>
          <w:szCs w:val="22"/>
        </w:rPr>
        <w:t xml:space="preserve">more stark at higher elevations based on </w:t>
      </w:r>
      <w:r w:rsidR="003223E7" w:rsidRPr="006D57B1">
        <w:rPr>
          <w:sz w:val="22"/>
          <w:szCs w:val="22"/>
        </w:rPr>
        <w:t xml:space="preserve">much longer </w:t>
      </w:r>
      <w:r w:rsidR="00AB3BF8" w:rsidRPr="006D57B1">
        <w:rPr>
          <w:sz w:val="22"/>
          <w:szCs w:val="22"/>
        </w:rPr>
        <w:t xml:space="preserve">trail </w:t>
      </w:r>
      <w:r w:rsidR="003223E7" w:rsidRPr="006D57B1">
        <w:rPr>
          <w:sz w:val="22"/>
          <w:szCs w:val="22"/>
        </w:rPr>
        <w:t>transects.</w:t>
      </w:r>
      <w:r w:rsidR="00F661CC" w:rsidRPr="006D57B1">
        <w:rPr>
          <w:sz w:val="22"/>
          <w:szCs w:val="22"/>
        </w:rPr>
        <w:t xml:space="preserve"> Soils </w:t>
      </w:r>
      <w:r w:rsidR="00A658A8" w:rsidRPr="006D57B1">
        <w:rPr>
          <w:sz w:val="22"/>
          <w:szCs w:val="22"/>
        </w:rPr>
        <w:t>at all four sites wer</w:t>
      </w:r>
      <w:r w:rsidR="00992A1C" w:rsidRPr="006D57B1">
        <w:rPr>
          <w:sz w:val="22"/>
          <w:szCs w:val="22"/>
        </w:rPr>
        <w:t xml:space="preserve">e overlain with rapidly drying needle duff </w:t>
      </w:r>
      <w:ins w:id="524" w:author="Risa" w:date="2021-06-24T22:50:00Z">
        <w:r w:rsidR="00A07261">
          <w:rPr>
            <w:sz w:val="22"/>
            <w:szCs w:val="22"/>
          </w:rPr>
          <w:fldChar w:fldCharType="begin" w:fldLock="1"/>
        </w:r>
      </w:ins>
      <w:r w:rsidR="00E567C1">
        <w:rPr>
          <w:sz w:val="22"/>
          <w:szCs w:val="22"/>
        </w:rPr>
        <w:instrText>ADDIN CSL_CITATION {"citationItems":[{"id":"ITEM-1","itemData":{"DOI":"10.1016/j.foreco.2004.10.004","ISSN":"03781127","abstract":"Jack pine (Pinus banksiana Lamb.) and pitch pine (Pinus rigida Mill.) are two autecologically similar species that occupy generally disjunct ranges in eastern North America. Jack pine is boreal in distribution, while pitch pine occurs at temperate latitudes. The two species co-occur in a small number of stands along a 'tension-zone' that traverses central Maine. These populations provide an opportunity for studying differences between boreal and temperate species in their adaptation to climatic factors. As seedling establishment and early growth are key life-stages governing tree distribution, we experimentally evaluated the influence of seedbed light environment and substrate on the success and early growth of these species. Under similar environments, first-year jack pine seedlings allocated relatively more biomass to roots and pitch pine more to foliage. This might provide pitch pine with an adaptive advantage when soil moisture was not limiting and an advantage to jack pine if substantial moisture stress occurred. Complex ontogenetic shifts in these allocation patterns occurred over second and third years of growth, which resulted in an equalization of interspecific differences in shoot-root ratios by the end of the third growing season. Night temperatures of 4-5°C above ambient reduced growth of jack pine seedlings, while that of pitch pine was unaffected. However, foliar respiration and respiratory response to temperature were not significantly different between species and did not explain observed differences in temperature response. © 2004 Elsevier B.V. All rights reserved.","author":[{"dropping-particle":"","family":"Day","given":"Michael E.","non-dropping-particle":"","parse-names":false,"suffix":""},{"dropping-particle":"","family":"Schedlbauer","given":"Jessica L.","non-dropping-particle":"","parse-names":false,"suffix":""},{"dropping-particle":"","family":"Livingston","given":"William H.","non-dropping-particle":"","parse-names":false,"suffix":""},{"dropping-particle":"","family":"Greenwood","given":"Michael S.","non-dropping-particle":"","parse-names":false,"suffix":""},{"dropping-particle":"","family":"White","given":"Alan S.","non-dropping-particle":"","parse-names":false,"suffix":""},{"dropping-particle":"","family":"Brissette","given":"John C.","non-dropping-particle":"","parse-names":false,"suffix":""}],"container-title":"Forest Ecology and Management","id":"ITEM-1","issue":"1-3","issued":{"date-parts":[["2005","2"]]},"page":"59-71","title":"Influence of seedbed, light environment, and elevated night temperature on growth and carbon allocation in pitch pine (Pinus rigida) and jack pine (Pinus banksiana) seedlings","type":"article-journal","volume":"205"},"uris":["http://www.mendeley.com/documents/?uuid=257c9bcc-5758-44c8-beb4-f8b50740fa60"]}],"mendeley":{"formattedCitation":"(Day &lt;i&gt;et al.&lt;/i&gt; 2005)","plainTextFormattedCitation":"(Day et al. 2005)","previouslyFormattedCitation":"(Day &lt;i&gt;et al.&lt;/i&gt; 2005)"},"properties":{"noteIndex":0},"schema":"https://github.com/citation-style-language/schema/raw/master/csl-citation.json"}</w:instrText>
      </w:r>
      <w:r w:rsidR="00A07261">
        <w:rPr>
          <w:sz w:val="22"/>
          <w:szCs w:val="22"/>
        </w:rPr>
        <w:fldChar w:fldCharType="separate"/>
      </w:r>
      <w:r w:rsidR="00163863" w:rsidRPr="00163863">
        <w:rPr>
          <w:noProof/>
          <w:sz w:val="22"/>
          <w:szCs w:val="22"/>
        </w:rPr>
        <w:t xml:space="preserve">(Day </w:t>
      </w:r>
      <w:r w:rsidR="00163863" w:rsidRPr="00163863">
        <w:rPr>
          <w:i/>
          <w:noProof/>
          <w:sz w:val="22"/>
          <w:szCs w:val="22"/>
        </w:rPr>
        <w:t>et al.</w:t>
      </w:r>
      <w:r w:rsidR="00163863" w:rsidRPr="00163863">
        <w:rPr>
          <w:noProof/>
          <w:sz w:val="22"/>
          <w:szCs w:val="22"/>
        </w:rPr>
        <w:t xml:space="preserve"> 2005)</w:t>
      </w:r>
      <w:ins w:id="525" w:author="Risa" w:date="2021-06-24T22:50:00Z">
        <w:r w:rsidR="00A07261">
          <w:rPr>
            <w:sz w:val="22"/>
            <w:szCs w:val="22"/>
          </w:rPr>
          <w:fldChar w:fldCharType="end"/>
        </w:r>
      </w:ins>
      <w:del w:id="526" w:author="Risa" w:date="2021-06-24T22:51:00Z">
        <w:r w:rsidR="00992A1C" w:rsidRPr="006D57B1" w:rsidDel="00A07261">
          <w:rPr>
            <w:sz w:val="22"/>
            <w:szCs w:val="22"/>
          </w:rPr>
          <w:delText>(</w:delText>
        </w:r>
      </w:del>
      <w:del w:id="527" w:author="Risa" w:date="2021-06-24T22:50:00Z">
        <w:r w:rsidR="00992A1C" w:rsidRPr="006D57B1" w:rsidDel="00A07261">
          <w:rPr>
            <w:sz w:val="22"/>
            <w:szCs w:val="22"/>
          </w:rPr>
          <w:delText xml:space="preserve">Day </w:delText>
        </w:r>
        <w:r w:rsidR="00992A1C" w:rsidRPr="006D57B1" w:rsidDel="00A07261">
          <w:rPr>
            <w:i/>
            <w:sz w:val="22"/>
            <w:szCs w:val="22"/>
          </w:rPr>
          <w:delText>et al</w:delText>
        </w:r>
        <w:r w:rsidR="00791BE1" w:rsidRPr="006D57B1" w:rsidDel="00A07261">
          <w:rPr>
            <w:i/>
            <w:sz w:val="22"/>
            <w:szCs w:val="22"/>
          </w:rPr>
          <w:delText>.</w:delText>
        </w:r>
        <w:r w:rsidR="00992A1C" w:rsidRPr="006D57B1" w:rsidDel="00A07261">
          <w:rPr>
            <w:sz w:val="22"/>
            <w:szCs w:val="22"/>
          </w:rPr>
          <w:delText xml:space="preserve"> 2005)</w:delText>
        </w:r>
      </w:del>
      <w:r w:rsidR="00992A1C" w:rsidRPr="006D57B1">
        <w:rPr>
          <w:sz w:val="22"/>
          <w:szCs w:val="22"/>
        </w:rPr>
        <w:t>,</w:t>
      </w:r>
      <w:r w:rsidR="00A658A8" w:rsidRPr="006D57B1">
        <w:rPr>
          <w:sz w:val="22"/>
          <w:szCs w:val="22"/>
        </w:rPr>
        <w:t xml:space="preserve"> </w:t>
      </w:r>
      <w:commentRangeStart w:id="528"/>
      <w:r w:rsidR="00F661CC" w:rsidRPr="006D57B1">
        <w:rPr>
          <w:sz w:val="22"/>
          <w:szCs w:val="22"/>
        </w:rPr>
        <w:t>porous</w:t>
      </w:r>
      <w:ins w:id="529" w:author="Risa" w:date="2021-06-24T18:45:00Z">
        <w:r w:rsidR="009709DC">
          <w:rPr>
            <w:sz w:val="22"/>
            <w:szCs w:val="22"/>
          </w:rPr>
          <w:t>,</w:t>
        </w:r>
      </w:ins>
      <w:r w:rsidR="00F661CC" w:rsidRPr="009709DC">
        <w:rPr>
          <w:sz w:val="22"/>
          <w:szCs w:val="22"/>
        </w:rPr>
        <w:t xml:space="preserve"> and </w:t>
      </w:r>
      <w:r w:rsidR="00992A1C" w:rsidRPr="0011330A">
        <w:rPr>
          <w:sz w:val="22"/>
          <w:szCs w:val="22"/>
        </w:rPr>
        <w:t xml:space="preserve">comprised of </w:t>
      </w:r>
      <w:r w:rsidR="00F661CC" w:rsidRPr="006D57B1">
        <w:rPr>
          <w:sz w:val="22"/>
          <w:szCs w:val="22"/>
        </w:rPr>
        <w:t>acidic hornblende granite or Ellsworth schist</w:t>
      </w:r>
      <w:commentRangeEnd w:id="528"/>
      <w:r w:rsidR="009709DC">
        <w:rPr>
          <w:rStyle w:val="CommentReference"/>
        </w:rPr>
        <w:commentReference w:id="528"/>
      </w:r>
      <w:r w:rsidR="0053002F" w:rsidRPr="009709DC">
        <w:rPr>
          <w:sz w:val="22"/>
          <w:szCs w:val="22"/>
        </w:rPr>
        <w:t xml:space="preserve">. In addition they </w:t>
      </w:r>
      <w:r w:rsidR="00A658A8" w:rsidRPr="009709DC">
        <w:rPr>
          <w:sz w:val="22"/>
          <w:szCs w:val="22"/>
        </w:rPr>
        <w:t xml:space="preserve">were </w:t>
      </w:r>
      <w:r w:rsidR="00F661CC" w:rsidRPr="0011330A">
        <w:rPr>
          <w:sz w:val="22"/>
          <w:szCs w:val="22"/>
        </w:rPr>
        <w:t>uniformly shallow</w:t>
      </w:r>
      <w:del w:id="530" w:author="Risa" w:date="2021-06-24T18:45:00Z">
        <w:r w:rsidR="00F661CC" w:rsidRPr="0020587D" w:rsidDel="009709DC">
          <w:rPr>
            <w:sz w:val="22"/>
            <w:szCs w:val="22"/>
          </w:rPr>
          <w:delText>,</w:delText>
        </w:r>
      </w:del>
      <w:r w:rsidR="00F661CC" w:rsidRPr="0020587D">
        <w:rPr>
          <w:sz w:val="22"/>
          <w:szCs w:val="22"/>
        </w:rPr>
        <w:t xml:space="preserve"> </w:t>
      </w:r>
      <w:r w:rsidR="00992A1C" w:rsidRPr="0020587D">
        <w:rPr>
          <w:sz w:val="22"/>
          <w:szCs w:val="22"/>
        </w:rPr>
        <w:t>(varying between 0.7-2.5 cm)</w:t>
      </w:r>
      <w:ins w:id="531" w:author="Risa" w:date="2021-06-24T18:45:00Z">
        <w:r w:rsidR="009709DC">
          <w:rPr>
            <w:sz w:val="22"/>
            <w:szCs w:val="22"/>
          </w:rPr>
          <w:t>,</w:t>
        </w:r>
      </w:ins>
      <w:r w:rsidR="00992A1C" w:rsidRPr="009709DC">
        <w:rPr>
          <w:sz w:val="22"/>
          <w:szCs w:val="22"/>
        </w:rPr>
        <w:t xml:space="preserve"> </w:t>
      </w:r>
      <w:r w:rsidR="00F661CC" w:rsidRPr="009709DC">
        <w:rPr>
          <w:sz w:val="22"/>
          <w:szCs w:val="22"/>
        </w:rPr>
        <w:t>homogeneous,</w:t>
      </w:r>
      <w:r w:rsidR="00A658A8" w:rsidRPr="0011330A">
        <w:rPr>
          <w:sz w:val="22"/>
          <w:szCs w:val="22"/>
        </w:rPr>
        <w:t xml:space="preserve"> and</w:t>
      </w:r>
      <w:r w:rsidR="00F661CC" w:rsidRPr="006D57B1">
        <w:rPr>
          <w:sz w:val="22"/>
          <w:szCs w:val="22"/>
        </w:rPr>
        <w:t xml:space="preserve"> </w:t>
      </w:r>
      <w:r w:rsidR="00992A1C" w:rsidRPr="006D57B1">
        <w:rPr>
          <w:sz w:val="22"/>
          <w:szCs w:val="22"/>
        </w:rPr>
        <w:t>low in fertility.</w:t>
      </w:r>
      <w:r w:rsidR="00F661CC" w:rsidRPr="006D57B1">
        <w:rPr>
          <w:sz w:val="22"/>
          <w:szCs w:val="22"/>
        </w:rPr>
        <w:t xml:space="preserve"> </w:t>
      </w:r>
      <w:r w:rsidR="00377741" w:rsidRPr="006D57B1">
        <w:rPr>
          <w:sz w:val="22"/>
          <w:szCs w:val="22"/>
        </w:rPr>
        <w:t>In some cases, sampling was limited according to time, weather</w:t>
      </w:r>
      <w:ins w:id="532" w:author="Risa" w:date="2021-06-25T10:02:00Z">
        <w:r w:rsidR="007E1812">
          <w:rPr>
            <w:sz w:val="22"/>
            <w:szCs w:val="22"/>
          </w:rPr>
          <w:t>,</w:t>
        </w:r>
      </w:ins>
      <w:r w:rsidR="00377741" w:rsidRPr="006D57B1">
        <w:rPr>
          <w:sz w:val="22"/>
          <w:szCs w:val="22"/>
        </w:rPr>
        <w:t xml:space="preserve"> and site access</w:t>
      </w:r>
      <w:del w:id="533" w:author="Jeff" w:date="2021-06-20T20:32:00Z">
        <w:r w:rsidR="00377741" w:rsidRPr="0020587D" w:rsidDel="006E6970">
          <w:rPr>
            <w:sz w:val="22"/>
            <w:szCs w:val="22"/>
          </w:rPr>
          <w:delText xml:space="preserve"> (e.g., what?)</w:delText>
        </w:r>
      </w:del>
      <w:r w:rsidR="00377741" w:rsidRPr="0020587D">
        <w:rPr>
          <w:sz w:val="22"/>
          <w:szCs w:val="22"/>
        </w:rPr>
        <w:t>.</w:t>
      </w:r>
    </w:p>
    <w:p w14:paraId="71564CFE" w14:textId="77777777" w:rsidR="0053002F" w:rsidRPr="0020587D" w:rsidRDefault="0053002F">
      <w:pPr>
        <w:spacing w:line="360" w:lineRule="auto"/>
        <w:rPr>
          <w:b/>
          <w:sz w:val="22"/>
          <w:szCs w:val="22"/>
        </w:rPr>
        <w:pPrChange w:id="534" w:author="Risa" w:date="2021-06-24T18:40:00Z">
          <w:pPr>
            <w:spacing w:line="276" w:lineRule="auto"/>
            <w:jc w:val="both"/>
          </w:pPr>
        </w:pPrChange>
      </w:pPr>
    </w:p>
    <w:p w14:paraId="0817AFDF" w14:textId="13212C7C" w:rsidR="003223E7" w:rsidRPr="0020587D" w:rsidDel="004225BF" w:rsidRDefault="0029724F">
      <w:pPr>
        <w:spacing w:line="360" w:lineRule="auto"/>
        <w:rPr>
          <w:moveFrom w:id="535" w:author="Jeff" w:date="2021-06-23T13:39:00Z"/>
          <w:sz w:val="22"/>
          <w:szCs w:val="22"/>
        </w:rPr>
        <w:pPrChange w:id="536" w:author="Risa" w:date="2021-06-24T18:40:00Z">
          <w:pPr>
            <w:spacing w:after="103" w:line="276" w:lineRule="auto"/>
            <w:jc w:val="both"/>
          </w:pPr>
        </w:pPrChange>
      </w:pPr>
      <w:moveFromRangeStart w:id="537" w:author="Jeff" w:date="2021-06-23T13:39:00Z" w:name="move75348010"/>
      <w:moveFrom w:id="538" w:author="Jeff" w:date="2021-06-23T13:39:00Z">
        <w:r w:rsidRPr="0020587D" w:rsidDel="004225BF">
          <w:rPr>
            <w:b/>
            <w:sz w:val="22"/>
            <w:szCs w:val="22"/>
          </w:rPr>
          <w:t>Allometr</w:t>
        </w:r>
        <w:r w:rsidR="003223E7" w:rsidRPr="0020587D" w:rsidDel="004225BF">
          <w:rPr>
            <w:b/>
            <w:sz w:val="22"/>
            <w:szCs w:val="22"/>
          </w:rPr>
          <w:t>ic</w:t>
        </w:r>
        <w:r w:rsidR="00653C5E" w:rsidRPr="0020587D" w:rsidDel="004225BF">
          <w:rPr>
            <w:b/>
            <w:sz w:val="22"/>
            <w:szCs w:val="22"/>
          </w:rPr>
          <w:t xml:space="preserve"> relations</w:t>
        </w:r>
      </w:moveFrom>
    </w:p>
    <w:p w14:paraId="351FBEED" w14:textId="268FA2F0" w:rsidR="0029724F" w:rsidRPr="0020587D" w:rsidDel="004225BF" w:rsidRDefault="00A658A8">
      <w:pPr>
        <w:spacing w:line="360" w:lineRule="auto"/>
        <w:rPr>
          <w:moveFrom w:id="539" w:author="Jeff" w:date="2021-06-23T13:39:00Z"/>
          <w:sz w:val="22"/>
          <w:szCs w:val="22"/>
        </w:rPr>
        <w:pPrChange w:id="540" w:author="Risa" w:date="2021-06-24T18:40:00Z">
          <w:pPr>
            <w:spacing w:after="103" w:line="276" w:lineRule="auto"/>
            <w:jc w:val="both"/>
          </w:pPr>
        </w:pPrChange>
      </w:pPr>
      <w:moveFrom w:id="541" w:author="Jeff" w:date="2021-06-23T13:39:00Z">
        <w:r w:rsidRPr="0020587D" w:rsidDel="004225BF">
          <w:rPr>
            <w:sz w:val="22"/>
            <w:szCs w:val="22"/>
          </w:rPr>
          <w:t>We measured i</w:t>
        </w:r>
        <w:r w:rsidR="00C6162A" w:rsidRPr="0020587D" w:rsidDel="004225BF">
          <w:rPr>
            <w:sz w:val="22"/>
            <w:szCs w:val="22"/>
          </w:rPr>
          <w:t>ndividual</w:t>
        </w:r>
        <w:r w:rsidR="0029724F" w:rsidRPr="0020587D" w:rsidDel="004225BF">
          <w:rPr>
            <w:sz w:val="22"/>
            <w:szCs w:val="22"/>
          </w:rPr>
          <w:t xml:space="preserve"> tree height, stem diameter of the bole at breast height (DBH)</w:t>
        </w:r>
        <w:r w:rsidR="008B7B1A" w:rsidRPr="0020587D" w:rsidDel="004225BF">
          <w:rPr>
            <w:sz w:val="22"/>
            <w:szCs w:val="22"/>
          </w:rPr>
          <w:t xml:space="preserve"> and</w:t>
        </w:r>
        <w:r w:rsidR="0029724F" w:rsidRPr="0020587D" w:rsidDel="004225BF">
          <w:rPr>
            <w:sz w:val="22"/>
            <w:szCs w:val="22"/>
          </w:rPr>
          <w:t xml:space="preserve"> </w:t>
        </w:r>
        <w:r w:rsidR="008B7B1A" w:rsidRPr="0020587D" w:rsidDel="004225BF">
          <w:rPr>
            <w:sz w:val="22"/>
            <w:szCs w:val="22"/>
          </w:rPr>
          <w:t xml:space="preserve">canopy spread. </w:t>
        </w:r>
        <w:r w:rsidR="0029724F" w:rsidRPr="0020587D" w:rsidDel="004225BF">
          <w:rPr>
            <w:sz w:val="22"/>
            <w:szCs w:val="22"/>
          </w:rPr>
          <w:t xml:space="preserve">Tree height was estimated using </w:t>
        </w:r>
        <w:r w:rsidR="003223E7" w:rsidRPr="0020587D" w:rsidDel="004225BF">
          <w:rPr>
            <w:sz w:val="22"/>
            <w:szCs w:val="22"/>
          </w:rPr>
          <w:t xml:space="preserve">a plastic clinometer </w:t>
        </w:r>
        <w:r w:rsidR="0029724F" w:rsidRPr="0020587D" w:rsidDel="004225BF">
          <w:rPr>
            <w:sz w:val="22"/>
            <w:szCs w:val="22"/>
          </w:rPr>
          <w:t>(</w:t>
        </w:r>
        <w:r w:rsidR="003223E7" w:rsidRPr="0020587D" w:rsidDel="004225BF">
          <w:rPr>
            <w:sz w:val="22"/>
            <w:szCs w:val="22"/>
          </w:rPr>
          <w:t>Kager, Lunenberg, MA</w:t>
        </w:r>
        <w:r w:rsidR="0029724F" w:rsidRPr="0020587D" w:rsidDel="004225BF">
          <w:rPr>
            <w:sz w:val="22"/>
            <w:szCs w:val="22"/>
          </w:rPr>
          <w:t xml:space="preserve"> USA</w:t>
        </w:r>
        <w:r w:rsidR="00C6162A" w:rsidRPr="0020587D" w:rsidDel="004225BF">
          <w:rPr>
            <w:sz w:val="22"/>
            <w:szCs w:val="22"/>
          </w:rPr>
          <w:t>)</w:t>
        </w:r>
        <w:r w:rsidR="003223E7" w:rsidRPr="0020587D" w:rsidDel="004225BF">
          <w:rPr>
            <w:sz w:val="22"/>
            <w:szCs w:val="22"/>
          </w:rPr>
          <w:t xml:space="preserve"> and 30 m tape</w:t>
        </w:r>
        <w:r w:rsidR="0029724F" w:rsidRPr="0020587D" w:rsidDel="004225BF">
          <w:rPr>
            <w:sz w:val="22"/>
            <w:szCs w:val="22"/>
          </w:rPr>
          <w:t xml:space="preserve">. DBH was measured at 1.06 m using </w:t>
        </w:r>
        <w:r w:rsidR="000C0DBE" w:rsidRPr="0020587D" w:rsidDel="004225BF">
          <w:rPr>
            <w:sz w:val="22"/>
            <w:szCs w:val="22"/>
          </w:rPr>
          <w:t>an</w:t>
        </w:r>
        <w:r w:rsidR="001105D4" w:rsidRPr="0020587D" w:rsidDel="004225BF">
          <w:rPr>
            <w:sz w:val="22"/>
            <w:szCs w:val="22"/>
          </w:rPr>
          <w:t xml:space="preserve"> expandable cloth measuring tape</w:t>
        </w:r>
        <w:r w:rsidR="0029724F" w:rsidRPr="0020587D" w:rsidDel="004225BF">
          <w:rPr>
            <w:sz w:val="22"/>
            <w:szCs w:val="22"/>
          </w:rPr>
          <w:t>. Canopy spread</w:t>
        </w:r>
        <w:r w:rsidR="000C0DBE" w:rsidRPr="0020587D" w:rsidDel="004225BF">
          <w:rPr>
            <w:sz w:val="22"/>
            <w:szCs w:val="22"/>
          </w:rPr>
          <w:t xml:space="preserve"> </w:t>
        </w:r>
        <w:r w:rsidR="009D5FCB" w:rsidRPr="0020587D" w:rsidDel="004225BF">
          <w:rPr>
            <w:sz w:val="22"/>
            <w:szCs w:val="22"/>
          </w:rPr>
          <w:t>across the</w:t>
        </w:r>
        <w:r w:rsidR="001105D4" w:rsidRPr="0020587D" w:rsidDel="004225BF">
          <w:rPr>
            <w:sz w:val="22"/>
            <w:szCs w:val="22"/>
          </w:rPr>
          <w:t xml:space="preserve"> first nodal </w:t>
        </w:r>
        <w:r w:rsidR="00E77884" w:rsidRPr="0020587D" w:rsidDel="004225BF">
          <w:rPr>
            <w:sz w:val="22"/>
            <w:szCs w:val="22"/>
          </w:rPr>
          <w:t xml:space="preserve">branch </w:t>
        </w:r>
        <w:r w:rsidR="001105D4" w:rsidRPr="0020587D" w:rsidDel="004225BF">
          <w:rPr>
            <w:sz w:val="22"/>
            <w:szCs w:val="22"/>
          </w:rPr>
          <w:t>expanse</w:t>
        </w:r>
        <w:r w:rsidR="009D5FCB" w:rsidRPr="0020587D" w:rsidDel="004225BF">
          <w:rPr>
            <w:sz w:val="22"/>
            <w:szCs w:val="22"/>
          </w:rPr>
          <w:t xml:space="preserve"> </w:t>
        </w:r>
        <w:r w:rsidR="000C0DBE" w:rsidRPr="0020587D" w:rsidDel="004225BF">
          <w:rPr>
            <w:sz w:val="22"/>
            <w:szCs w:val="22"/>
          </w:rPr>
          <w:t>below</w:t>
        </w:r>
        <w:r w:rsidR="009D5FCB" w:rsidRPr="0020587D" w:rsidDel="004225BF">
          <w:rPr>
            <w:sz w:val="22"/>
            <w:szCs w:val="22"/>
          </w:rPr>
          <w:t xml:space="preserve"> the crown</w:t>
        </w:r>
        <w:r w:rsidR="0029724F" w:rsidRPr="0020587D" w:rsidDel="004225BF">
          <w:rPr>
            <w:sz w:val="22"/>
            <w:szCs w:val="22"/>
          </w:rPr>
          <w:t xml:space="preserve"> was measured using t</w:t>
        </w:r>
        <w:r w:rsidR="009D5FCB" w:rsidRPr="0020587D" w:rsidDel="004225BF">
          <w:rPr>
            <w:sz w:val="22"/>
            <w:szCs w:val="22"/>
          </w:rPr>
          <w:t>wo</w:t>
        </w:r>
        <w:r w:rsidR="0029724F" w:rsidRPr="0020587D" w:rsidDel="004225BF">
          <w:rPr>
            <w:sz w:val="22"/>
            <w:szCs w:val="22"/>
          </w:rPr>
          <w:t xml:space="preserve"> calibrated</w:t>
        </w:r>
        <w:r w:rsidR="001105D4" w:rsidRPr="0020587D" w:rsidDel="004225BF">
          <w:rPr>
            <w:sz w:val="22"/>
            <w:szCs w:val="22"/>
          </w:rPr>
          <w:t>, nested</w:t>
        </w:r>
        <w:r w:rsidR="0029724F" w:rsidRPr="0020587D" w:rsidDel="004225BF">
          <w:rPr>
            <w:sz w:val="22"/>
            <w:szCs w:val="22"/>
          </w:rPr>
          <w:t xml:space="preserve"> aluminum flags as a ground truth reference</w:t>
        </w:r>
        <w:r w:rsidR="00C65235" w:rsidRPr="0020587D" w:rsidDel="004225BF">
          <w:rPr>
            <w:sz w:val="22"/>
            <w:szCs w:val="22"/>
          </w:rPr>
          <w:t>. This method was selecte</w:t>
        </w:r>
        <w:r w:rsidR="002F4EAD" w:rsidRPr="0020587D" w:rsidDel="004225BF">
          <w:rPr>
            <w:sz w:val="22"/>
            <w:szCs w:val="22"/>
          </w:rPr>
          <w:t xml:space="preserve">d </w:t>
        </w:r>
        <w:r w:rsidR="00C65235" w:rsidRPr="0020587D" w:rsidDel="004225BF">
          <w:rPr>
            <w:sz w:val="22"/>
            <w:szCs w:val="22"/>
          </w:rPr>
          <w:t xml:space="preserve">to sort out </w:t>
        </w:r>
        <w:r w:rsidR="0041165E" w:rsidRPr="0020587D" w:rsidDel="004225BF">
          <w:rPr>
            <w:sz w:val="22"/>
            <w:szCs w:val="22"/>
          </w:rPr>
          <w:t xml:space="preserve">upper </w:t>
        </w:r>
        <w:r w:rsidR="00C65235" w:rsidRPr="0020587D" w:rsidDel="004225BF">
          <w:rPr>
            <w:sz w:val="22"/>
            <w:szCs w:val="22"/>
          </w:rPr>
          <w:t xml:space="preserve">canopy spread x height differences </w:t>
        </w:r>
        <w:r w:rsidR="0041165E" w:rsidRPr="0020587D" w:rsidDel="004225BF">
          <w:rPr>
            <w:sz w:val="22"/>
            <w:szCs w:val="22"/>
          </w:rPr>
          <w:t xml:space="preserve">where trees </w:t>
        </w:r>
        <w:r w:rsidR="00C65235" w:rsidRPr="0020587D" w:rsidDel="004225BF">
          <w:rPr>
            <w:sz w:val="22"/>
            <w:szCs w:val="22"/>
          </w:rPr>
          <w:t>across all four stands</w:t>
        </w:r>
        <w:r w:rsidR="0041165E" w:rsidRPr="0020587D" w:rsidDel="004225BF">
          <w:rPr>
            <w:sz w:val="22"/>
            <w:szCs w:val="22"/>
          </w:rPr>
          <w:t xml:space="preserve"> </w:t>
        </w:r>
        <w:r w:rsidR="00135772" w:rsidRPr="0020587D" w:rsidDel="004225BF">
          <w:rPr>
            <w:sz w:val="22"/>
            <w:szCs w:val="22"/>
          </w:rPr>
          <w:t xml:space="preserve">which </w:t>
        </w:r>
        <w:r w:rsidR="008B7B1A" w:rsidRPr="0020587D" w:rsidDel="004225BF">
          <w:rPr>
            <w:sz w:val="22"/>
            <w:szCs w:val="22"/>
          </w:rPr>
          <w:t>exuded</w:t>
        </w:r>
        <w:r w:rsidR="0041165E" w:rsidRPr="0020587D" w:rsidDel="004225BF">
          <w:rPr>
            <w:sz w:val="22"/>
            <w:szCs w:val="22"/>
          </w:rPr>
          <w:t xml:space="preserve"> very similar height and DBH characteristics dominated</w:t>
        </w:r>
        <w:r w:rsidR="00C65235" w:rsidRPr="0020587D" w:rsidDel="004225BF">
          <w:rPr>
            <w:sz w:val="22"/>
            <w:szCs w:val="22"/>
          </w:rPr>
          <w:t>.</w:t>
        </w:r>
      </w:moveFrom>
    </w:p>
    <w:moveFromRangeEnd w:id="537"/>
    <w:p w14:paraId="44115767" w14:textId="77777777" w:rsidR="004225BF" w:rsidRPr="0020587D" w:rsidRDefault="004225BF">
      <w:pPr>
        <w:spacing w:line="360" w:lineRule="auto"/>
        <w:rPr>
          <w:moveTo w:id="542" w:author="Jeff" w:date="2021-06-23T13:38:00Z"/>
          <w:sz w:val="22"/>
          <w:szCs w:val="22"/>
        </w:rPr>
        <w:pPrChange w:id="543" w:author="Risa" w:date="2021-06-24T18:40:00Z">
          <w:pPr>
            <w:spacing w:after="103" w:line="276" w:lineRule="auto"/>
            <w:jc w:val="both"/>
          </w:pPr>
        </w:pPrChange>
      </w:pPr>
      <w:moveToRangeStart w:id="544" w:author="Jeff" w:date="2021-06-23T13:38:00Z" w:name="move75347947"/>
      <w:moveTo w:id="545" w:author="Jeff" w:date="2021-06-23T13:38:00Z">
        <w:r w:rsidRPr="0020587D">
          <w:rPr>
            <w:b/>
            <w:bCs/>
            <w:sz w:val="22"/>
            <w:szCs w:val="22"/>
            <w:shd w:val="clear" w:color="auto" w:fill="FBFFFF"/>
          </w:rPr>
          <w:t>Topographic features</w:t>
        </w:r>
      </w:moveTo>
    </w:p>
    <w:p w14:paraId="6852E8FA" w14:textId="7229BDAF" w:rsidR="004225BF" w:rsidRPr="0020587D" w:rsidDel="004225BF" w:rsidRDefault="004225BF">
      <w:pPr>
        <w:spacing w:line="360" w:lineRule="auto"/>
        <w:rPr>
          <w:del w:id="546" w:author="Jeff" w:date="2021-06-23T13:39:00Z"/>
          <w:moveTo w:id="547" w:author="Jeff" w:date="2021-06-23T13:38:00Z"/>
          <w:sz w:val="22"/>
          <w:szCs w:val="22"/>
        </w:rPr>
        <w:pPrChange w:id="548" w:author="Risa" w:date="2021-06-24T18:40:00Z">
          <w:pPr>
            <w:spacing w:after="103" w:line="276" w:lineRule="auto"/>
            <w:jc w:val="both"/>
          </w:pPr>
        </w:pPrChange>
      </w:pPr>
      <w:moveTo w:id="549" w:author="Jeff" w:date="2021-06-23T13:38:00Z">
        <w:r w:rsidRPr="0020587D">
          <w:rPr>
            <w:sz w:val="22"/>
            <w:szCs w:val="22"/>
          </w:rPr>
          <w:t xml:space="preserve">A Kodak Trimble Juno 3B was used to obtain horizontal resolution of data plotted using between five and seven satellite telecommunication vehicles </w:t>
        </w:r>
        <w:r w:rsidRPr="0020587D">
          <w:rPr>
            <w:sz w:val="22"/>
            <w:szCs w:val="22"/>
            <w:shd w:val="clear" w:color="auto" w:fill="FBFFFF"/>
          </w:rPr>
          <w:t xml:space="preserve">to maintain a maximum Position Dilution of Precision. These data were differentially corrected and have estimated accuracies in the horizontal and vertical direction of 2 meters, while selective availability was set to zero. </w:t>
        </w:r>
        <w:r w:rsidRPr="0020587D">
          <w:rPr>
            <w:color w:val="222222"/>
            <w:sz w:val="22"/>
            <w:szCs w:val="22"/>
            <w:shd w:val="clear" w:color="auto" w:fill="FFFFFF"/>
          </w:rPr>
          <w:t>M</w:t>
        </w:r>
        <w:r w:rsidRPr="0020587D">
          <w:rPr>
            <w:sz w:val="22"/>
            <w:szCs w:val="22"/>
          </w:rPr>
          <w:t>ultiple satellite-configured GPS data (USGS 2m LIDAR 2010) determined coordinates for individual trees (</w:t>
        </w:r>
        <w:commentRangeStart w:id="550"/>
        <w:r w:rsidRPr="0020587D">
          <w:rPr>
            <w:sz w:val="22"/>
            <w:szCs w:val="22"/>
          </w:rPr>
          <w:t>Lubinski</w:t>
        </w:r>
      </w:moveTo>
      <w:ins w:id="551" w:author="Risa" w:date="2021-06-24T20:01:00Z">
        <w:r w:rsidR="006D57B1">
          <w:rPr>
            <w:sz w:val="22"/>
            <w:szCs w:val="22"/>
          </w:rPr>
          <w:t xml:space="preserve"> </w:t>
        </w:r>
        <w:r w:rsidR="006D57B1">
          <w:rPr>
            <w:i/>
            <w:iCs/>
            <w:sz w:val="22"/>
            <w:szCs w:val="22"/>
          </w:rPr>
          <w:t xml:space="preserve">et al. </w:t>
        </w:r>
      </w:ins>
      <w:moveTo w:id="552" w:author="Jeff" w:date="2021-06-23T13:38:00Z">
        <w:del w:id="553" w:author="Risa" w:date="2021-06-24T20:01:00Z">
          <w:r w:rsidRPr="0020587D" w:rsidDel="006D57B1">
            <w:rPr>
              <w:sz w:val="22"/>
              <w:szCs w:val="22"/>
            </w:rPr>
            <w:delText xml:space="preserve">, Hop and Gawler </w:delText>
          </w:r>
        </w:del>
        <w:r w:rsidRPr="0020587D">
          <w:rPr>
            <w:sz w:val="22"/>
            <w:szCs w:val="22"/>
          </w:rPr>
          <w:t>2003</w:t>
        </w:r>
      </w:moveTo>
      <w:commentRangeEnd w:id="550"/>
      <w:r w:rsidR="006D57B1">
        <w:rPr>
          <w:rStyle w:val="CommentReference"/>
        </w:rPr>
        <w:commentReference w:id="550"/>
      </w:r>
      <w:moveTo w:id="554" w:author="Jeff" w:date="2021-06-23T13:38:00Z">
        <w:r w:rsidRPr="006D57B1">
          <w:rPr>
            <w:color w:val="222222"/>
            <w:sz w:val="22"/>
            <w:szCs w:val="22"/>
            <w:shd w:val="clear" w:color="auto" w:fill="FFFFFF"/>
          </w:rPr>
          <w:t>)</w:t>
        </w:r>
        <w:r w:rsidRPr="006D57B1">
          <w:rPr>
            <w:sz w:val="22"/>
            <w:szCs w:val="22"/>
          </w:rPr>
          <w:t xml:space="preserve"> </w:t>
        </w:r>
        <w:r w:rsidRPr="006D57B1">
          <w:rPr>
            <w:sz w:val="22"/>
            <w:szCs w:val="22"/>
            <w:shd w:val="clear" w:color="auto" w:fill="FBFFFF"/>
          </w:rPr>
          <w:t xml:space="preserve">as well as slope and aspect attributes using ArcGIS (version 10). </w:t>
        </w:r>
        <w:r w:rsidRPr="006D57B1">
          <w:rPr>
            <w:sz w:val="22"/>
            <w:szCs w:val="22"/>
          </w:rPr>
          <w:t xml:space="preserve">Mapping of this type of data has been used in the past to compare physiography and recalcitrant chemical biogeography, particularly in fire prone contexts </w:t>
        </w:r>
      </w:moveTo>
      <w:ins w:id="555" w:author="Risa" w:date="2021-06-24T20:01:00Z">
        <w:r w:rsidR="006D57B1">
          <w:rPr>
            <w:sz w:val="22"/>
            <w:szCs w:val="22"/>
          </w:rPr>
          <w:fldChar w:fldCharType="begin" w:fldLock="1"/>
        </w:r>
      </w:ins>
      <w:r w:rsidR="00E567C1">
        <w:rPr>
          <w:sz w:val="22"/>
          <w:szCs w:val="22"/>
        </w:rPr>
        <w:instrText>ADDIN CSL_CITATION {"citationItems":[{"id":"ITEM-1","itemData":{"DOI":"10.3390/rs1122263854-1","author":[{"dropping-particle":"","family":"Szpakowski","given":"David M.","non-dropping-particle":"","parse-names":false,"suffix":""},{"dropping-particle":"","family":"Jensen","given":"Jennifer L. R.","non-dropping-particle":"","parse-names":false,"suffix":""}],"container-title":"Remote Sensing","id":"ITEM-1","issue":"22","issued":{"date-parts":[["2019"]]},"title":"A Review of the Applications of Remote Sensing in Fire Ecology","type":"article-journal","volume":"11"},"uris":["http://www.mendeley.com/documents/?uuid=614e2251-6aa2-47a2-ad1f-77018ba94ce3"]}],"mendeley":{"formattedCitation":"(Szpakowski and Jensen 2019)","plainTextFormattedCitation":"(Szpakowski and Jensen 2019)","previouslyFormattedCitation":"(Szpakowski and Jensen 2019)"},"properties":{"noteIndex":0},"schema":"https://github.com/citation-style-language/schema/raw/master/csl-citation.json"}</w:instrText>
      </w:r>
      <w:r w:rsidR="006D57B1">
        <w:rPr>
          <w:sz w:val="22"/>
          <w:szCs w:val="22"/>
        </w:rPr>
        <w:fldChar w:fldCharType="separate"/>
      </w:r>
      <w:r w:rsidR="00163863" w:rsidRPr="00163863">
        <w:rPr>
          <w:noProof/>
          <w:sz w:val="22"/>
          <w:szCs w:val="22"/>
        </w:rPr>
        <w:t>(Szpakowski and Jensen 2019)</w:t>
      </w:r>
      <w:ins w:id="556" w:author="Risa" w:date="2021-06-24T20:01:00Z">
        <w:r w:rsidR="006D57B1">
          <w:rPr>
            <w:sz w:val="22"/>
            <w:szCs w:val="22"/>
          </w:rPr>
          <w:fldChar w:fldCharType="end"/>
        </w:r>
        <w:r w:rsidR="006D57B1">
          <w:rPr>
            <w:sz w:val="22"/>
            <w:szCs w:val="22"/>
          </w:rPr>
          <w:t>.</w:t>
        </w:r>
      </w:ins>
      <w:moveTo w:id="557" w:author="Jeff" w:date="2021-06-23T13:38:00Z">
        <w:del w:id="558" w:author="Risa" w:date="2021-06-24T20:01:00Z">
          <w:r w:rsidRPr="0020587D" w:rsidDel="006D57B1">
            <w:rPr>
              <w:sz w:val="22"/>
              <w:szCs w:val="22"/>
            </w:rPr>
            <w:delText>(Szpakowski and Jensen 2019)</w:delText>
          </w:r>
        </w:del>
      </w:moveTo>
      <w:ins w:id="559" w:author="Jeff" w:date="2021-06-23T13:39:00Z">
        <w:del w:id="560" w:author="Risa" w:date="2021-06-24T20:01:00Z">
          <w:r w:rsidRPr="0020587D" w:rsidDel="006D57B1">
            <w:rPr>
              <w:sz w:val="22"/>
              <w:szCs w:val="22"/>
            </w:rPr>
            <w:delText>.</w:delText>
          </w:r>
        </w:del>
      </w:ins>
      <w:moveTo w:id="561" w:author="Jeff" w:date="2021-06-23T13:38:00Z">
        <w:del w:id="562" w:author="Risa" w:date="2021-06-24T20:01:00Z">
          <w:r w:rsidRPr="0020587D" w:rsidDel="006D57B1">
            <w:rPr>
              <w:sz w:val="22"/>
              <w:szCs w:val="22"/>
            </w:rPr>
            <w:delText xml:space="preserve">. </w:delText>
          </w:r>
        </w:del>
      </w:moveTo>
      <w:ins w:id="563" w:author="Jeff" w:date="2021-06-23T13:39:00Z">
        <w:del w:id="564" w:author="Risa" w:date="2021-06-24T20:01:00Z">
          <w:r w:rsidRPr="0020587D" w:rsidDel="006D57B1">
            <w:rPr>
              <w:b/>
              <w:bCs/>
              <w:sz w:val="22"/>
              <w:szCs w:val="22"/>
              <w:shd w:val="clear" w:color="auto" w:fill="FBFFFF"/>
            </w:rPr>
            <w:delText xml:space="preserve"> </w:delText>
          </w:r>
        </w:del>
      </w:ins>
    </w:p>
    <w:moveToRangeEnd w:id="544"/>
    <w:p w14:paraId="43D5579B" w14:textId="77777777" w:rsidR="0074085B" w:rsidRPr="0020587D" w:rsidRDefault="0029724F">
      <w:pPr>
        <w:spacing w:line="360" w:lineRule="auto"/>
        <w:rPr>
          <w:ins w:id="565" w:author="Jeff" w:date="2021-06-24T02:48:00Z"/>
          <w:rFonts w:eastAsiaTheme="minorHAnsi"/>
          <w:sz w:val="22"/>
          <w:szCs w:val="22"/>
        </w:rPr>
        <w:pPrChange w:id="566" w:author="Risa" w:date="2021-06-24T18:40:00Z">
          <w:pPr>
            <w:spacing w:after="103" w:line="276" w:lineRule="auto"/>
            <w:jc w:val="both"/>
          </w:pPr>
        </w:pPrChange>
      </w:pPr>
      <w:del w:id="567" w:author="Jeff" w:date="2021-06-23T13:38:00Z">
        <w:r w:rsidRPr="0020587D" w:rsidDel="004225BF">
          <w:rPr>
            <w:b/>
            <w:bCs/>
            <w:sz w:val="22"/>
            <w:szCs w:val="22"/>
            <w:shd w:val="clear" w:color="auto" w:fill="FBFFFF"/>
          </w:rPr>
          <w:delText>Clustering</w:delText>
        </w:r>
      </w:del>
      <w:del w:id="568" w:author="Jeff" w:date="2021-06-23T13:39:00Z">
        <w:r w:rsidRPr="0020587D" w:rsidDel="004225BF">
          <w:rPr>
            <w:b/>
            <w:bCs/>
            <w:sz w:val="22"/>
            <w:szCs w:val="22"/>
            <w:shd w:val="clear" w:color="auto" w:fill="FBFFFF"/>
          </w:rPr>
          <w:br/>
        </w:r>
      </w:del>
      <w:del w:id="569" w:author="Jeff" w:date="2021-06-24T02:48:00Z">
        <w:r w:rsidR="000C0DBE" w:rsidRPr="0020587D" w:rsidDel="0074085B">
          <w:rPr>
            <w:rFonts w:eastAsiaTheme="minorHAnsi"/>
            <w:sz w:val="22"/>
            <w:szCs w:val="22"/>
          </w:rPr>
          <w:delText>M</w:delText>
        </w:r>
        <w:r w:rsidRPr="0020587D" w:rsidDel="0074085B">
          <w:rPr>
            <w:rFonts w:eastAsiaTheme="minorHAnsi"/>
            <w:sz w:val="22"/>
            <w:szCs w:val="22"/>
          </w:rPr>
          <w:delText xml:space="preserve">ean distances </w:delText>
        </w:r>
        <w:r w:rsidR="00536912" w:rsidRPr="0020587D" w:rsidDel="0074085B">
          <w:rPr>
            <w:rFonts w:eastAsiaTheme="minorHAnsi"/>
            <w:sz w:val="22"/>
            <w:szCs w:val="22"/>
          </w:rPr>
          <w:delText>between sampled trees (</w:delText>
        </w:r>
        <w:r w:rsidR="00536912" w:rsidRPr="0020587D" w:rsidDel="0074085B">
          <w:rPr>
            <w:rFonts w:eastAsiaTheme="minorHAnsi"/>
            <w:i/>
            <w:iCs/>
            <w:sz w:val="22"/>
            <w:szCs w:val="22"/>
          </w:rPr>
          <w:delText xml:space="preserve">N </w:delText>
        </w:r>
        <w:r w:rsidR="00536912" w:rsidRPr="0020587D" w:rsidDel="0074085B">
          <w:rPr>
            <w:rFonts w:eastAsiaTheme="minorHAnsi"/>
            <w:sz w:val="22"/>
            <w:szCs w:val="22"/>
          </w:rPr>
          <w:delText xml:space="preserve">= 60) </w:delText>
        </w:r>
        <w:r w:rsidR="000C0DBE" w:rsidRPr="0020587D" w:rsidDel="0074085B">
          <w:rPr>
            <w:rFonts w:eastAsiaTheme="minorHAnsi"/>
            <w:sz w:val="22"/>
            <w:szCs w:val="22"/>
          </w:rPr>
          <w:delText xml:space="preserve">were calculated </w:delText>
        </w:r>
        <w:r w:rsidR="00536912" w:rsidRPr="0020587D" w:rsidDel="0074085B">
          <w:rPr>
            <w:rFonts w:eastAsiaTheme="minorHAnsi"/>
            <w:sz w:val="22"/>
            <w:szCs w:val="22"/>
          </w:rPr>
          <w:delText xml:space="preserve">including </w:delText>
        </w:r>
        <w:r w:rsidRPr="0020587D" w:rsidDel="0074085B">
          <w:rPr>
            <w:rFonts w:eastAsiaTheme="minorHAnsi"/>
            <w:sz w:val="22"/>
            <w:szCs w:val="22"/>
          </w:rPr>
          <w:delText xml:space="preserve">up to five of their nearest, reproductively mature conspecific </w:delText>
        </w:r>
        <w:r w:rsidR="000C0DBE" w:rsidRPr="0020587D" w:rsidDel="0074085B">
          <w:rPr>
            <w:rFonts w:eastAsiaTheme="minorHAnsi"/>
            <w:sz w:val="22"/>
            <w:szCs w:val="22"/>
          </w:rPr>
          <w:delText xml:space="preserve">(within 5 m) </w:delText>
        </w:r>
        <w:r w:rsidRPr="0020587D" w:rsidDel="0074085B">
          <w:rPr>
            <w:rFonts w:eastAsiaTheme="minorHAnsi"/>
            <w:sz w:val="22"/>
            <w:szCs w:val="22"/>
          </w:rPr>
          <w:delText>neighbor</w:delText>
        </w:r>
        <w:r w:rsidR="000C0DBE" w:rsidRPr="0020587D" w:rsidDel="0074085B">
          <w:rPr>
            <w:rFonts w:eastAsiaTheme="minorHAnsi"/>
            <w:sz w:val="22"/>
            <w:szCs w:val="22"/>
          </w:rPr>
          <w:delText>s</w:delText>
        </w:r>
        <w:r w:rsidRPr="0020587D" w:rsidDel="0074085B">
          <w:rPr>
            <w:rFonts w:eastAsiaTheme="minorHAnsi"/>
            <w:sz w:val="22"/>
            <w:szCs w:val="22"/>
          </w:rPr>
          <w:delText xml:space="preserve">  (Churchill </w:delText>
        </w:r>
        <w:r w:rsidRPr="0020587D" w:rsidDel="0074085B">
          <w:rPr>
            <w:rFonts w:eastAsiaTheme="minorHAnsi"/>
            <w:i/>
            <w:iCs/>
            <w:sz w:val="22"/>
            <w:szCs w:val="22"/>
          </w:rPr>
          <w:delText>et al</w:delText>
        </w:r>
        <w:r w:rsidR="00791BE1" w:rsidRPr="0020587D" w:rsidDel="0074085B">
          <w:rPr>
            <w:rFonts w:eastAsiaTheme="minorHAnsi"/>
            <w:i/>
            <w:iCs/>
            <w:sz w:val="22"/>
            <w:szCs w:val="22"/>
          </w:rPr>
          <w:delText>.</w:delText>
        </w:r>
        <w:r w:rsidRPr="0020587D" w:rsidDel="0074085B">
          <w:rPr>
            <w:rFonts w:eastAsiaTheme="minorHAnsi"/>
            <w:sz w:val="22"/>
            <w:szCs w:val="22"/>
          </w:rPr>
          <w:delText xml:space="preserve"> 2012)—</w:delText>
        </w:r>
        <w:r w:rsidR="00536912" w:rsidRPr="0020587D" w:rsidDel="0074085B">
          <w:rPr>
            <w:rFonts w:eastAsiaTheme="minorHAnsi"/>
            <w:sz w:val="22"/>
            <w:szCs w:val="22"/>
          </w:rPr>
          <w:delText xml:space="preserve">this method served as </w:delText>
        </w:r>
        <w:r w:rsidRPr="0020587D" w:rsidDel="0074085B">
          <w:rPr>
            <w:rFonts w:eastAsiaTheme="minorHAnsi"/>
            <w:sz w:val="22"/>
            <w:szCs w:val="22"/>
          </w:rPr>
          <w:delText>a surrogate, but inverse, measure for stand density (</w:delText>
        </w:r>
        <w:r w:rsidRPr="0020587D" w:rsidDel="0074085B">
          <w:rPr>
            <w:color w:val="222222"/>
            <w:sz w:val="22"/>
            <w:szCs w:val="22"/>
            <w:shd w:val="clear" w:color="auto" w:fill="FFFFFF"/>
          </w:rPr>
          <w:delText>Mosseler</w:delText>
        </w:r>
      </w:del>
      <w:del w:id="570" w:author="Jeff" w:date="2021-06-23T13:40:00Z">
        <w:r w:rsidRPr="0020587D" w:rsidDel="004225BF">
          <w:rPr>
            <w:color w:val="222222"/>
            <w:sz w:val="22"/>
            <w:szCs w:val="22"/>
            <w:shd w:val="clear" w:color="auto" w:fill="FFFFFF"/>
          </w:rPr>
          <w:delText xml:space="preserve"> R</w:delText>
        </w:r>
      </w:del>
      <w:del w:id="571" w:author="Jeff" w:date="2021-06-24T02:48:00Z">
        <w:r w:rsidRPr="0020587D" w:rsidDel="0074085B">
          <w:rPr>
            <w:color w:val="222222"/>
            <w:sz w:val="22"/>
            <w:szCs w:val="22"/>
            <w:shd w:val="clear" w:color="auto" w:fill="FFFFFF"/>
          </w:rPr>
          <w:delText>ajora and Major</w:delText>
        </w:r>
      </w:del>
      <w:del w:id="572" w:author="Jeff" w:date="2021-06-23T13:40:00Z">
        <w:r w:rsidRPr="0020587D" w:rsidDel="004225BF">
          <w:rPr>
            <w:color w:val="222222"/>
            <w:sz w:val="22"/>
            <w:szCs w:val="22"/>
            <w:shd w:val="clear" w:color="auto" w:fill="FFFFFF"/>
          </w:rPr>
          <w:delText xml:space="preserve"> </w:delText>
        </w:r>
      </w:del>
      <w:del w:id="573" w:author="Jeff" w:date="2021-06-24T02:48:00Z">
        <w:r w:rsidRPr="0020587D" w:rsidDel="0074085B">
          <w:rPr>
            <w:rFonts w:eastAsiaTheme="minorHAnsi"/>
            <w:sz w:val="22"/>
            <w:szCs w:val="22"/>
          </w:rPr>
          <w:delText>2004).</w:delText>
        </w:r>
      </w:del>
    </w:p>
    <w:p w14:paraId="20E6E242" w14:textId="77777777" w:rsidR="0074085B" w:rsidRPr="0020587D" w:rsidRDefault="0074085B">
      <w:pPr>
        <w:spacing w:line="360" w:lineRule="auto"/>
        <w:rPr>
          <w:ins w:id="574" w:author="Jeff" w:date="2021-06-24T02:48:00Z"/>
          <w:rFonts w:eastAsiaTheme="minorHAnsi"/>
          <w:sz w:val="22"/>
          <w:szCs w:val="22"/>
        </w:rPr>
        <w:pPrChange w:id="575" w:author="Risa" w:date="2021-06-24T18:40:00Z">
          <w:pPr>
            <w:spacing w:after="103" w:line="276" w:lineRule="auto"/>
            <w:jc w:val="both"/>
          </w:pPr>
        </w:pPrChange>
      </w:pPr>
    </w:p>
    <w:p w14:paraId="6AEF5DB0" w14:textId="1B7D1BDB" w:rsidR="004225BF" w:rsidRPr="0011330A" w:rsidRDefault="004225BF">
      <w:pPr>
        <w:spacing w:line="360" w:lineRule="auto"/>
        <w:rPr>
          <w:ins w:id="576" w:author="Jeff" w:date="2021-06-23T13:40:00Z"/>
          <w:b/>
          <w:bCs/>
          <w:sz w:val="22"/>
          <w:szCs w:val="22"/>
        </w:rPr>
        <w:pPrChange w:id="577" w:author="Risa" w:date="2021-06-24T18:40:00Z">
          <w:pPr>
            <w:spacing w:after="103" w:line="276" w:lineRule="auto"/>
            <w:jc w:val="both"/>
          </w:pPr>
        </w:pPrChange>
      </w:pPr>
      <w:ins w:id="578" w:author="Jeff" w:date="2021-06-23T13:40:00Z">
        <w:r w:rsidRPr="0020587D">
          <w:rPr>
            <w:b/>
            <w:bCs/>
            <w:sz w:val="22"/>
            <w:szCs w:val="22"/>
          </w:rPr>
          <w:t xml:space="preserve">Soil </w:t>
        </w:r>
        <w:del w:id="579" w:author="Risa" w:date="2021-06-24T18:46:00Z">
          <w:r w:rsidRPr="0020587D" w:rsidDel="0011330A">
            <w:rPr>
              <w:b/>
              <w:bCs/>
              <w:sz w:val="22"/>
              <w:szCs w:val="22"/>
            </w:rPr>
            <w:delText>Elements and Water Retention (</w:delText>
          </w:r>
        </w:del>
      </w:ins>
      <w:ins w:id="580" w:author="Jeff" w:date="2021-06-23T13:41:00Z">
        <w:del w:id="581" w:author="Risa" w:date="2021-06-24T18:46:00Z">
          <w:r w:rsidRPr="0020587D" w:rsidDel="0011330A">
            <w:rPr>
              <w:b/>
              <w:bCs/>
              <w:sz w:val="22"/>
              <w:szCs w:val="22"/>
            </w:rPr>
            <w:delText>SWR)</w:delText>
          </w:r>
        </w:del>
      </w:ins>
      <w:ins w:id="582" w:author="Risa" w:date="2021-06-24T18:46:00Z">
        <w:r w:rsidR="0011330A">
          <w:rPr>
            <w:b/>
            <w:bCs/>
            <w:sz w:val="22"/>
            <w:szCs w:val="22"/>
          </w:rPr>
          <w:t>Analysis</w:t>
        </w:r>
      </w:ins>
    </w:p>
    <w:p w14:paraId="7BEA1B20" w14:textId="181AA50D" w:rsidR="004225BF" w:rsidRPr="0020587D" w:rsidDel="0011330A" w:rsidRDefault="004225BF">
      <w:pPr>
        <w:spacing w:line="360" w:lineRule="auto"/>
        <w:rPr>
          <w:ins w:id="583" w:author="Jeff" w:date="2021-06-23T13:40:00Z"/>
          <w:del w:id="584" w:author="Risa" w:date="2021-06-24T18:47:00Z"/>
          <w:b/>
          <w:sz w:val="22"/>
          <w:szCs w:val="22"/>
        </w:rPr>
        <w:pPrChange w:id="585" w:author="Risa" w:date="2021-06-24T18:40:00Z">
          <w:pPr>
            <w:spacing w:after="103" w:line="276" w:lineRule="auto"/>
            <w:jc w:val="both"/>
          </w:pPr>
        </w:pPrChange>
      </w:pPr>
      <w:ins w:id="586" w:author="Jeff" w:date="2021-06-23T13:40:00Z">
        <w:r w:rsidRPr="0011330A">
          <w:rPr>
            <w:sz w:val="22"/>
            <w:szCs w:val="22"/>
          </w:rPr>
          <w:t xml:space="preserve">Soils </w:t>
        </w:r>
        <w:r w:rsidRPr="006D57B1">
          <w:rPr>
            <w:sz w:val="22"/>
            <w:szCs w:val="22"/>
          </w:rPr>
          <w:t>were excavated by hand trowel and soil probe (Accuproducts, Saline, MI, USA); soil C, N</w:t>
        </w:r>
      </w:ins>
      <w:ins w:id="587" w:author="Risa" w:date="2021-06-25T10:03:00Z">
        <w:r w:rsidR="00F07B9E">
          <w:rPr>
            <w:sz w:val="22"/>
            <w:szCs w:val="22"/>
          </w:rPr>
          <w:t>,</w:t>
        </w:r>
      </w:ins>
      <w:ins w:id="588" w:author="Jeff" w:date="2021-06-23T13:40:00Z">
        <w:r w:rsidRPr="006D57B1">
          <w:rPr>
            <w:sz w:val="22"/>
            <w:szCs w:val="22"/>
          </w:rPr>
          <w:t xml:space="preserve"> and C/N were calculated from elemental analysis in a similar fashion to (</w:t>
        </w:r>
        <w:commentRangeStart w:id="589"/>
        <w:r w:rsidRPr="006D57B1">
          <w:rPr>
            <w:sz w:val="22"/>
            <w:szCs w:val="22"/>
          </w:rPr>
          <w:t xml:space="preserve">foliar samples) the aforementioned </w:t>
        </w:r>
        <w:r w:rsidRPr="006D57B1">
          <w:rPr>
            <w:sz w:val="22"/>
            <w:szCs w:val="22"/>
          </w:rPr>
          <w:lastRenderedPageBreak/>
          <w:t>method</w:t>
        </w:r>
      </w:ins>
      <w:commentRangeEnd w:id="589"/>
      <w:r w:rsidR="00F07B9E">
        <w:rPr>
          <w:rStyle w:val="CommentReference"/>
        </w:rPr>
        <w:commentReference w:id="589"/>
      </w:r>
      <w:ins w:id="590" w:author="Jeff" w:date="2021-06-23T13:40:00Z">
        <w:r w:rsidRPr="006D57B1">
          <w:rPr>
            <w:sz w:val="22"/>
            <w:szCs w:val="22"/>
          </w:rPr>
          <w:t xml:space="preserve">. </w:t>
        </w:r>
      </w:ins>
    </w:p>
    <w:p w14:paraId="597B14A9" w14:textId="14F23602" w:rsidR="004225BF" w:rsidRPr="006D57B1" w:rsidRDefault="004225BF">
      <w:pPr>
        <w:spacing w:line="360" w:lineRule="auto"/>
        <w:rPr>
          <w:ins w:id="591" w:author="Jeff" w:date="2021-06-23T13:40:00Z"/>
          <w:sz w:val="22"/>
          <w:szCs w:val="22"/>
        </w:rPr>
        <w:pPrChange w:id="592" w:author="Risa" w:date="2021-06-24T18:40:00Z">
          <w:pPr>
            <w:spacing w:line="276" w:lineRule="auto"/>
            <w:jc w:val="both"/>
          </w:pPr>
        </w:pPrChange>
      </w:pPr>
      <w:ins w:id="593" w:author="Jeff" w:date="2021-06-23T13:40:00Z">
        <w:r w:rsidRPr="0020587D">
          <w:rPr>
            <w:sz w:val="22"/>
            <w:szCs w:val="22"/>
          </w:rPr>
          <w:t>70 mL soil samples were extracted at fifteen tree locations at four sites, from &lt;7.5 cm (O</w:t>
        </w:r>
        <w:r w:rsidRPr="0020587D">
          <w:rPr>
            <w:sz w:val="22"/>
            <w:szCs w:val="22"/>
            <w:vertAlign w:val="subscript"/>
          </w:rPr>
          <w:t>a</w:t>
        </w:r>
        <w:r w:rsidRPr="0020587D">
          <w:rPr>
            <w:sz w:val="22"/>
            <w:szCs w:val="22"/>
          </w:rPr>
          <w:t>-A</w:t>
        </w:r>
        <w:r w:rsidRPr="0020587D">
          <w:rPr>
            <w:sz w:val="22"/>
            <w:szCs w:val="22"/>
            <w:vertAlign w:val="subscript"/>
          </w:rPr>
          <w:t>b</w:t>
        </w:r>
        <w:r w:rsidRPr="0020587D">
          <w:rPr>
            <w:sz w:val="22"/>
            <w:szCs w:val="22"/>
          </w:rPr>
          <w:t>) horizon above bedrock. In a laboratory 50 g H</w:t>
        </w:r>
        <w:r w:rsidRPr="0020587D">
          <w:rPr>
            <w:sz w:val="22"/>
            <w:szCs w:val="22"/>
            <w:vertAlign w:val="subscript"/>
          </w:rPr>
          <w:t>2</w:t>
        </w:r>
        <w:r w:rsidRPr="0020587D">
          <w:rPr>
            <w:sz w:val="22"/>
            <w:szCs w:val="22"/>
          </w:rPr>
          <w:t>O were added to each aliquot to assess net water retention as a subset of soil moisture evaporation (</w:t>
        </w:r>
        <w:r w:rsidRPr="0020587D">
          <w:rPr>
            <w:i/>
            <w:sz w:val="22"/>
            <w:szCs w:val="22"/>
          </w:rPr>
          <w:t>ψ</w:t>
        </w:r>
        <w:r w:rsidRPr="0020587D">
          <w:rPr>
            <w:sz w:val="22"/>
            <w:szCs w:val="22"/>
            <w:vertAlign w:val="subscript"/>
          </w:rPr>
          <w:t>g</w:t>
        </w:r>
        <w:r w:rsidRPr="0020587D">
          <w:rPr>
            <w:sz w:val="22"/>
            <w:szCs w:val="22"/>
          </w:rPr>
          <w:t>) to determine net evaporative loss or adsorption to surfaces. Soil water retention analysis was conducted according to the Fields method (Licht</w:t>
        </w:r>
        <w:r w:rsidRPr="0020587D">
          <w:rPr>
            <w:i/>
            <w:sz w:val="22"/>
            <w:szCs w:val="22"/>
          </w:rPr>
          <w:t xml:space="preserve"> </w:t>
        </w:r>
        <w:r w:rsidRPr="0020587D">
          <w:rPr>
            <w:iCs/>
            <w:sz w:val="22"/>
            <w:szCs w:val="22"/>
          </w:rPr>
          <w:t>and Smith 2018</w:t>
        </w:r>
        <w:r w:rsidRPr="0020587D">
          <w:rPr>
            <w:sz w:val="22"/>
            <w:szCs w:val="22"/>
          </w:rPr>
          <w:t>). Retention effects of gravitational and evaporation forces was made on a wet basis where W</w:t>
        </w:r>
        <w:r w:rsidRPr="0020587D">
          <w:rPr>
            <w:sz w:val="22"/>
            <w:szCs w:val="22"/>
            <w:vertAlign w:val="subscript"/>
          </w:rPr>
          <w:t>m</w:t>
        </w:r>
        <w:r w:rsidRPr="0020587D">
          <w:rPr>
            <w:sz w:val="22"/>
            <w:szCs w:val="22"/>
          </w:rPr>
          <w:t>=g H</w:t>
        </w:r>
        <w:r w:rsidRPr="0020587D">
          <w:rPr>
            <w:sz w:val="22"/>
            <w:szCs w:val="22"/>
            <w:vertAlign w:val="subscript"/>
          </w:rPr>
          <w:t>2</w:t>
        </w:r>
        <w:r w:rsidRPr="0020587D">
          <w:rPr>
            <w:sz w:val="22"/>
            <w:szCs w:val="22"/>
          </w:rPr>
          <w:t xml:space="preserve">O </w:t>
        </w:r>
        <w:r w:rsidRPr="0020587D">
          <w:rPr>
            <w:b/>
            <w:sz w:val="22"/>
            <w:szCs w:val="22"/>
            <w:rPrChange w:id="594" w:author="Risa" w:date="2021-06-24T18:40:00Z">
              <w:rPr>
                <w:b/>
                <w:sz w:val="16"/>
                <w:szCs w:val="16"/>
              </w:rPr>
            </w:rPrChange>
          </w:rPr>
          <w:t>●</w:t>
        </w:r>
        <w:r w:rsidRPr="009709DC">
          <w:rPr>
            <w:sz w:val="22"/>
            <w:szCs w:val="22"/>
          </w:rPr>
          <w:t xml:space="preserve"> (</w:t>
        </w:r>
        <w:r w:rsidRPr="0011330A">
          <w:rPr>
            <w:sz w:val="22"/>
            <w:szCs w:val="22"/>
          </w:rPr>
          <w:t>g</w:t>
        </w:r>
        <w:r w:rsidRPr="006D57B1">
          <w:rPr>
            <w:sz w:val="22"/>
            <w:szCs w:val="22"/>
          </w:rPr>
          <w:t xml:space="preserve"> moist soil)</w:t>
        </w:r>
        <w:r w:rsidRPr="006D57B1">
          <w:rPr>
            <w:sz w:val="22"/>
            <w:szCs w:val="22"/>
            <w:vertAlign w:val="superscript"/>
          </w:rPr>
          <w:t>-1</w:t>
        </w:r>
        <w:r w:rsidRPr="006D57B1">
          <w:rPr>
            <w:sz w:val="22"/>
            <w:szCs w:val="22"/>
          </w:rPr>
          <w:t xml:space="preserve"> </w:t>
        </w:r>
      </w:ins>
      <w:ins w:id="595" w:author="Risa" w:date="2021-06-24T20:02:00Z">
        <w:r w:rsidR="006D57B1">
          <w:rPr>
            <w:sz w:val="22"/>
            <w:szCs w:val="22"/>
          </w:rPr>
          <w:fldChar w:fldCharType="begin" w:fldLock="1"/>
        </w:r>
      </w:ins>
      <w:r w:rsidR="00E567C1">
        <w:rPr>
          <w:sz w:val="22"/>
          <w:szCs w:val="22"/>
        </w:rPr>
        <w:instrText>ADDIN CSL_CITATION {"citationItems":[{"id":"ITEM-1","itemData":{"DOI":"10.1088/1755-1315/153/6/062076","ISSN":"1755-1307","abstract":"The characteristic of soil water retention curve is a hot issue in soil water search. There is multifarious variation of soil water matrix potential if soil water content change. The relation curve is of great importance. In this paper, based on fractal theory, we analyze and discuss several aspects including mathematics models, application and measurement methods.","author":[{"dropping-particle":"","family":"Qi","given":"Zhou","non-dropping-particle":"","parse-names":false,"suffix":""},{"dropping-particle":"","family":"Jingfang","given":"Shen","non-dropping-particle":"","parse-names":false,"suffix":""},{"dropping-particle":"","family":"Wenwei","given":"Liu","non-dropping-particle":"","parse-names":false,"suffix":""}],"container-title":"IOP Conference Series: Earth and Environmental Science","id":"ITEM-1","issue":"6","issued":{"date-parts":[["2018","5"]]},"page":"062076","title":"A survey about characteristics of soil water retention curve","type":"article-journal","volume":"153"},"uris":["http://www.mendeley.com/documents/?uuid=c6449f78-d040-4185-84e4-1dc452f7480b"]}],"mendeley":{"formattedCitation":"(Qi &lt;i&gt;et al.&lt;/i&gt; 2018)","plainTextFormattedCitation":"(Qi et al. 2018)","previouslyFormattedCitation":"(Qi &lt;i&gt;et al.&lt;/i&gt; 2018)"},"properties":{"noteIndex":0},"schema":"https://github.com/citation-style-language/schema/raw/master/csl-citation.json"}</w:instrText>
      </w:r>
      <w:r w:rsidR="006D57B1">
        <w:rPr>
          <w:sz w:val="22"/>
          <w:szCs w:val="22"/>
        </w:rPr>
        <w:fldChar w:fldCharType="separate"/>
      </w:r>
      <w:r w:rsidR="00163863" w:rsidRPr="00163863">
        <w:rPr>
          <w:noProof/>
          <w:sz w:val="22"/>
          <w:szCs w:val="22"/>
        </w:rPr>
        <w:t xml:space="preserve">(Qi </w:t>
      </w:r>
      <w:r w:rsidR="00163863" w:rsidRPr="00163863">
        <w:rPr>
          <w:i/>
          <w:noProof/>
          <w:sz w:val="22"/>
          <w:szCs w:val="22"/>
        </w:rPr>
        <w:t>et al.</w:t>
      </w:r>
      <w:r w:rsidR="00163863" w:rsidRPr="00163863">
        <w:rPr>
          <w:noProof/>
          <w:sz w:val="22"/>
          <w:szCs w:val="22"/>
        </w:rPr>
        <w:t xml:space="preserve"> 2018)</w:t>
      </w:r>
      <w:ins w:id="596" w:author="Risa" w:date="2021-06-24T20:02:00Z">
        <w:r w:rsidR="006D57B1">
          <w:rPr>
            <w:sz w:val="22"/>
            <w:szCs w:val="22"/>
          </w:rPr>
          <w:fldChar w:fldCharType="end"/>
        </w:r>
      </w:ins>
      <w:ins w:id="597" w:author="Jeff" w:date="2021-06-23T13:40:00Z">
        <w:del w:id="598" w:author="Risa" w:date="2021-06-24T20:02:00Z">
          <w:r w:rsidRPr="006D57B1" w:rsidDel="006D57B1">
            <w:rPr>
              <w:sz w:val="22"/>
              <w:szCs w:val="22"/>
            </w:rPr>
            <w:delText>(Qi, Jingfang and Wenwei 2018)</w:delText>
          </w:r>
        </w:del>
        <w:r w:rsidRPr="006D57B1">
          <w:rPr>
            <w:sz w:val="22"/>
            <w:szCs w:val="22"/>
          </w:rPr>
          <w:t>.</w:t>
        </w:r>
        <w:del w:id="599" w:author="Risa" w:date="2021-06-24T20:02:00Z">
          <w:r w:rsidRPr="006D57B1" w:rsidDel="006D57B1">
            <w:rPr>
              <w:sz w:val="22"/>
              <w:szCs w:val="22"/>
            </w:rPr>
            <w:delText xml:space="preserve">  </w:delText>
          </w:r>
        </w:del>
      </w:ins>
    </w:p>
    <w:p w14:paraId="1DEC600B" w14:textId="428ECD71" w:rsidR="0029724F" w:rsidRPr="006D57B1" w:rsidDel="004225BF" w:rsidRDefault="0029724F">
      <w:pPr>
        <w:spacing w:line="360" w:lineRule="auto"/>
        <w:rPr>
          <w:moveFrom w:id="600" w:author="Jeff" w:date="2021-06-23T13:38:00Z"/>
          <w:sz w:val="22"/>
          <w:szCs w:val="22"/>
        </w:rPr>
        <w:pPrChange w:id="601" w:author="Risa" w:date="2021-06-24T18:40:00Z">
          <w:pPr>
            <w:spacing w:after="103" w:line="276" w:lineRule="auto"/>
            <w:jc w:val="both"/>
          </w:pPr>
        </w:pPrChange>
      </w:pPr>
      <w:del w:id="602" w:author="Jeff" w:date="2021-06-23T13:41:00Z">
        <w:r w:rsidRPr="006D57B1" w:rsidDel="004225BF">
          <w:rPr>
            <w:rFonts w:eastAsiaTheme="minorHAnsi"/>
            <w:sz w:val="22"/>
            <w:szCs w:val="22"/>
          </w:rPr>
          <w:br/>
        </w:r>
      </w:del>
      <w:moveFromRangeStart w:id="603" w:author="Jeff" w:date="2021-06-23T13:38:00Z" w:name="move75347947"/>
      <w:moveFrom w:id="604" w:author="Jeff" w:date="2021-06-23T13:38:00Z">
        <w:r w:rsidRPr="006D57B1" w:rsidDel="004225BF">
          <w:rPr>
            <w:b/>
            <w:bCs/>
            <w:sz w:val="22"/>
            <w:szCs w:val="22"/>
            <w:shd w:val="clear" w:color="auto" w:fill="FBFFFF"/>
          </w:rPr>
          <w:t>Topographic features</w:t>
        </w:r>
      </w:moveFrom>
    </w:p>
    <w:p w14:paraId="102D4696" w14:textId="4D6F5B60" w:rsidR="0029724F" w:rsidRPr="006D57B1" w:rsidRDefault="00364F21">
      <w:pPr>
        <w:spacing w:line="360" w:lineRule="auto"/>
        <w:rPr>
          <w:sz w:val="22"/>
          <w:szCs w:val="22"/>
        </w:rPr>
        <w:pPrChange w:id="605" w:author="Risa" w:date="2021-06-24T18:40:00Z">
          <w:pPr>
            <w:spacing w:after="103" w:line="276" w:lineRule="auto"/>
            <w:jc w:val="both"/>
          </w:pPr>
        </w:pPrChange>
      </w:pPr>
      <w:moveFrom w:id="606" w:author="Jeff" w:date="2021-06-23T13:38:00Z">
        <w:r w:rsidRPr="006D57B1" w:rsidDel="004225BF">
          <w:rPr>
            <w:sz w:val="22"/>
            <w:szCs w:val="22"/>
          </w:rPr>
          <w:t>A</w:t>
        </w:r>
        <w:r w:rsidR="0029724F" w:rsidRPr="006D57B1" w:rsidDel="004225BF">
          <w:rPr>
            <w:sz w:val="22"/>
            <w:szCs w:val="22"/>
          </w:rPr>
          <w:t xml:space="preserve"> Kodak Trimble Juno 3B</w:t>
        </w:r>
        <w:r w:rsidRPr="006D57B1" w:rsidDel="004225BF">
          <w:rPr>
            <w:sz w:val="22"/>
            <w:szCs w:val="22"/>
          </w:rPr>
          <w:t xml:space="preserve"> was used t</w:t>
        </w:r>
        <w:r w:rsidR="0029724F" w:rsidRPr="006D57B1" w:rsidDel="004225BF">
          <w:rPr>
            <w:sz w:val="22"/>
            <w:szCs w:val="22"/>
          </w:rPr>
          <w:t xml:space="preserve">o obtain horizontal resolution of data plotted using between five and seven satellite telecommunication vehicles </w:t>
        </w:r>
        <w:r w:rsidR="0029724F" w:rsidRPr="006D57B1" w:rsidDel="004225BF">
          <w:rPr>
            <w:sz w:val="22"/>
            <w:szCs w:val="22"/>
            <w:shd w:val="clear" w:color="auto" w:fill="FBFFFF"/>
          </w:rPr>
          <w:t xml:space="preserve">to maintain a maximum Position Dilution of Precision. These data were differentially corrected and have estimated accuracies in the horizontal and vertical direction of 2 meters, while selective availability </w:t>
        </w:r>
        <w:r w:rsidR="005F7DED" w:rsidRPr="006D57B1" w:rsidDel="004225BF">
          <w:rPr>
            <w:sz w:val="22"/>
            <w:szCs w:val="22"/>
            <w:shd w:val="clear" w:color="auto" w:fill="FBFFFF"/>
          </w:rPr>
          <w:t xml:space="preserve">was </w:t>
        </w:r>
        <w:r w:rsidR="0029724F" w:rsidRPr="006D57B1" w:rsidDel="004225BF">
          <w:rPr>
            <w:sz w:val="22"/>
            <w:szCs w:val="22"/>
            <w:shd w:val="clear" w:color="auto" w:fill="FBFFFF"/>
          </w:rPr>
          <w:t xml:space="preserve">set to zero. </w:t>
        </w:r>
        <w:r w:rsidR="0029724F" w:rsidRPr="006D57B1" w:rsidDel="004225BF">
          <w:rPr>
            <w:color w:val="222222"/>
            <w:sz w:val="22"/>
            <w:szCs w:val="22"/>
            <w:shd w:val="clear" w:color="auto" w:fill="FFFFFF"/>
          </w:rPr>
          <w:t>M</w:t>
        </w:r>
        <w:r w:rsidR="0029724F" w:rsidRPr="006D57B1" w:rsidDel="004225BF">
          <w:rPr>
            <w:sz w:val="22"/>
            <w:szCs w:val="22"/>
          </w:rPr>
          <w:t>ultiple satellite-configured GPS data (USGS 2m LIDAR 2010) determined coordinates for individual trees (Lubinski</w:t>
        </w:r>
        <w:r w:rsidR="005B5FAD" w:rsidRPr="006D57B1" w:rsidDel="004225BF">
          <w:rPr>
            <w:sz w:val="22"/>
            <w:szCs w:val="22"/>
          </w:rPr>
          <w:t>,</w:t>
        </w:r>
        <w:r w:rsidR="0029724F" w:rsidRPr="006D57B1" w:rsidDel="004225BF">
          <w:rPr>
            <w:sz w:val="22"/>
            <w:szCs w:val="22"/>
          </w:rPr>
          <w:t xml:space="preserve"> Hop and Gawler 2003</w:t>
        </w:r>
        <w:r w:rsidR="0029724F" w:rsidRPr="006D57B1" w:rsidDel="004225BF">
          <w:rPr>
            <w:color w:val="222222"/>
            <w:sz w:val="22"/>
            <w:szCs w:val="22"/>
            <w:shd w:val="clear" w:color="auto" w:fill="FFFFFF"/>
          </w:rPr>
          <w:t>)</w:t>
        </w:r>
        <w:r w:rsidR="0029724F" w:rsidRPr="006D57B1" w:rsidDel="004225BF">
          <w:rPr>
            <w:sz w:val="22"/>
            <w:szCs w:val="22"/>
          </w:rPr>
          <w:t xml:space="preserve"> </w:t>
        </w:r>
        <w:r w:rsidR="0029724F" w:rsidRPr="006D57B1" w:rsidDel="004225BF">
          <w:rPr>
            <w:sz w:val="22"/>
            <w:szCs w:val="22"/>
            <w:shd w:val="clear" w:color="auto" w:fill="FBFFFF"/>
          </w:rPr>
          <w:t xml:space="preserve">as well as slope and aspect attributes using ArcGIS (version 10). </w:t>
        </w:r>
        <w:r w:rsidR="0029724F" w:rsidRPr="006D57B1" w:rsidDel="004225BF">
          <w:rPr>
            <w:sz w:val="22"/>
            <w:szCs w:val="22"/>
          </w:rPr>
          <w:t xml:space="preserve">Mapping of this type of data </w:t>
        </w:r>
        <w:r w:rsidR="005F7DED" w:rsidRPr="006D57B1" w:rsidDel="004225BF">
          <w:rPr>
            <w:sz w:val="22"/>
            <w:szCs w:val="22"/>
          </w:rPr>
          <w:t xml:space="preserve">has been </w:t>
        </w:r>
        <w:r w:rsidR="0029724F" w:rsidRPr="006D57B1" w:rsidDel="004225BF">
          <w:rPr>
            <w:sz w:val="22"/>
            <w:szCs w:val="22"/>
          </w:rPr>
          <w:t xml:space="preserve">used in the past to compare physiography and recalcitrant chemical biogeography, particularly in fire prone contexts (Szpakowski and Jensen 2019). </w:t>
        </w:r>
      </w:moveFrom>
      <w:moveFromRangeEnd w:id="603"/>
    </w:p>
    <w:p w14:paraId="5D719448" w14:textId="5DC256CD" w:rsidR="009A61A6" w:rsidRPr="0011330A" w:rsidRDefault="009A61A6">
      <w:pPr>
        <w:spacing w:line="360" w:lineRule="auto"/>
        <w:rPr>
          <w:b/>
          <w:sz w:val="22"/>
          <w:szCs w:val="22"/>
        </w:rPr>
        <w:pPrChange w:id="607" w:author="Risa" w:date="2021-06-24T18:40:00Z">
          <w:pPr>
            <w:spacing w:line="276" w:lineRule="auto"/>
            <w:jc w:val="both"/>
          </w:pPr>
        </w:pPrChange>
      </w:pPr>
      <w:del w:id="608" w:author="Jeff" w:date="2021-06-23T13:42:00Z">
        <w:r w:rsidRPr="006D57B1" w:rsidDel="004225BF">
          <w:rPr>
            <w:b/>
            <w:sz w:val="22"/>
            <w:szCs w:val="22"/>
          </w:rPr>
          <w:delText xml:space="preserve">Isotopic </w:delText>
        </w:r>
      </w:del>
      <w:del w:id="609" w:author="Jeff" w:date="2021-06-23T13:41:00Z">
        <w:r w:rsidRPr="0020587D" w:rsidDel="004225BF">
          <w:rPr>
            <w:b/>
            <w:sz w:val="22"/>
            <w:szCs w:val="22"/>
          </w:rPr>
          <w:delText>analysis</w:delText>
        </w:r>
      </w:del>
      <w:ins w:id="610" w:author="Jeff" w:date="2021-06-23T13:42:00Z">
        <w:del w:id="611" w:author="Risa" w:date="2021-06-24T18:47:00Z">
          <w:r w:rsidR="004225BF" w:rsidRPr="0020587D" w:rsidDel="0011330A">
            <w:rPr>
              <w:b/>
              <w:sz w:val="22"/>
              <w:szCs w:val="22"/>
            </w:rPr>
            <w:delText>Leaf Traits</w:delText>
          </w:r>
        </w:del>
      </w:ins>
      <w:ins w:id="612" w:author="Risa" w:date="2021-06-24T18:47:00Z">
        <w:r w:rsidR="0011330A">
          <w:rPr>
            <w:b/>
            <w:sz w:val="22"/>
            <w:szCs w:val="22"/>
          </w:rPr>
          <w:t>Foliar Analysis</w:t>
        </w:r>
      </w:ins>
    </w:p>
    <w:p w14:paraId="732229ED" w14:textId="4D2A2D4B" w:rsidR="009A61A6" w:rsidRPr="0020587D" w:rsidDel="0074085B" w:rsidRDefault="00B70D56">
      <w:pPr>
        <w:spacing w:line="360" w:lineRule="auto"/>
        <w:rPr>
          <w:del w:id="613" w:author="Jeff" w:date="2021-06-24T02:47:00Z"/>
          <w:sz w:val="22"/>
          <w:szCs w:val="22"/>
        </w:rPr>
        <w:pPrChange w:id="614" w:author="Risa" w:date="2021-06-24T18:40:00Z">
          <w:pPr>
            <w:spacing w:line="276" w:lineRule="auto"/>
            <w:jc w:val="both"/>
          </w:pPr>
        </w:pPrChange>
      </w:pPr>
      <w:r w:rsidRPr="0011330A">
        <w:rPr>
          <w:sz w:val="22"/>
          <w:szCs w:val="22"/>
        </w:rPr>
        <w:t xml:space="preserve">Maximizing seasonal data relative to active growth during the driest months of the summer was achieved by </w:t>
      </w:r>
      <w:r w:rsidR="00776FA8" w:rsidRPr="006D57B1">
        <w:rPr>
          <w:sz w:val="22"/>
          <w:szCs w:val="22"/>
        </w:rPr>
        <w:t>obtain</w:t>
      </w:r>
      <w:r w:rsidRPr="006D57B1">
        <w:rPr>
          <w:sz w:val="22"/>
          <w:szCs w:val="22"/>
        </w:rPr>
        <w:t>ing</w:t>
      </w:r>
      <w:r w:rsidR="00776FA8" w:rsidRPr="006D57B1">
        <w:rPr>
          <w:sz w:val="22"/>
          <w:szCs w:val="22"/>
        </w:rPr>
        <w:t xml:space="preserve"> </w:t>
      </w:r>
      <w:r w:rsidR="00FB3672" w:rsidRPr="006D57B1">
        <w:rPr>
          <w:sz w:val="22"/>
          <w:szCs w:val="22"/>
        </w:rPr>
        <w:t>C isotopic data (δ</w:t>
      </w:r>
      <w:r w:rsidR="00FB3672" w:rsidRPr="006D57B1">
        <w:rPr>
          <w:sz w:val="22"/>
          <w:szCs w:val="22"/>
          <w:vertAlign w:val="superscript"/>
        </w:rPr>
        <w:t>13</w:t>
      </w:r>
      <w:r w:rsidR="00FB3672" w:rsidRPr="006D57B1">
        <w:rPr>
          <w:sz w:val="22"/>
          <w:szCs w:val="22"/>
        </w:rPr>
        <w:t xml:space="preserve">C) </w:t>
      </w:r>
      <w:r w:rsidR="00885915" w:rsidRPr="006D57B1">
        <w:rPr>
          <w:sz w:val="22"/>
          <w:szCs w:val="22"/>
        </w:rPr>
        <w:t>and N isotopic data (δ</w:t>
      </w:r>
      <w:r w:rsidR="00885915" w:rsidRPr="006D57B1">
        <w:rPr>
          <w:sz w:val="22"/>
          <w:szCs w:val="22"/>
          <w:vertAlign w:val="superscript"/>
        </w:rPr>
        <w:t>15</w:t>
      </w:r>
      <w:r w:rsidR="00885915" w:rsidRPr="006D57B1">
        <w:rPr>
          <w:sz w:val="22"/>
          <w:szCs w:val="22"/>
        </w:rPr>
        <w:t xml:space="preserve">N) </w:t>
      </w:r>
      <w:r w:rsidR="00FB3672" w:rsidRPr="006D57B1">
        <w:rPr>
          <w:sz w:val="22"/>
          <w:szCs w:val="22"/>
        </w:rPr>
        <w:t xml:space="preserve">of fully expanded </w:t>
      </w:r>
      <w:r w:rsidR="00776FA8" w:rsidRPr="006D57B1">
        <w:rPr>
          <w:sz w:val="22"/>
          <w:szCs w:val="22"/>
        </w:rPr>
        <w:t xml:space="preserve">leaves </w:t>
      </w:r>
      <w:r w:rsidR="00FB3672" w:rsidRPr="006D57B1">
        <w:rPr>
          <w:sz w:val="22"/>
          <w:szCs w:val="22"/>
        </w:rPr>
        <w:t xml:space="preserve">(needle cluster) of </w:t>
      </w:r>
      <w:r w:rsidR="00776FA8" w:rsidRPr="006D57B1">
        <w:rPr>
          <w:sz w:val="22"/>
          <w:szCs w:val="22"/>
        </w:rPr>
        <w:t>15 individual</w:t>
      </w:r>
      <w:r w:rsidRPr="006D57B1">
        <w:rPr>
          <w:sz w:val="22"/>
          <w:szCs w:val="22"/>
        </w:rPr>
        <w:t>s</w:t>
      </w:r>
      <w:r w:rsidR="00776FA8" w:rsidRPr="006D57B1">
        <w:rPr>
          <w:sz w:val="22"/>
          <w:szCs w:val="22"/>
        </w:rPr>
        <w:t xml:space="preserve"> at each site</w:t>
      </w:r>
      <w:r w:rsidR="00FB3672" w:rsidRPr="006D57B1">
        <w:rPr>
          <w:sz w:val="22"/>
          <w:szCs w:val="22"/>
        </w:rPr>
        <w:t xml:space="preserve">. Sample fascicles were separated and dried for two days at 60 </w:t>
      </w:r>
      <w:r w:rsidR="00FB3672" w:rsidRPr="006D57B1">
        <w:rPr>
          <w:sz w:val="22"/>
          <w:szCs w:val="22"/>
          <w:vertAlign w:val="superscript"/>
        </w:rPr>
        <w:t>◦</w:t>
      </w:r>
      <w:r w:rsidR="00FB3672" w:rsidRPr="006D57B1">
        <w:rPr>
          <w:sz w:val="22"/>
          <w:szCs w:val="22"/>
        </w:rPr>
        <w:t>C ground in a SPEX ball mill (Metuchen, NJ, USA)</w:t>
      </w:r>
      <w:r w:rsidR="00C2430B" w:rsidRPr="006D57B1">
        <w:rPr>
          <w:sz w:val="22"/>
          <w:szCs w:val="22"/>
        </w:rPr>
        <w:t xml:space="preserve">, </w:t>
      </w:r>
      <w:r w:rsidR="00FB3672" w:rsidRPr="006D57B1">
        <w:rPr>
          <w:sz w:val="22"/>
          <w:szCs w:val="22"/>
        </w:rPr>
        <w:t>weighed to +/- 2 mg for leaf tissue and +/- 5 mg for soil using a Cole-Palmer (Vernon Hills, IL, USA) micro analytic balance</w:t>
      </w:r>
      <w:r w:rsidR="00C2430B" w:rsidRPr="006D57B1">
        <w:rPr>
          <w:sz w:val="22"/>
          <w:szCs w:val="22"/>
        </w:rPr>
        <w:t xml:space="preserve"> and rolled in Costech (Valencia, CA, USA) 5 x 9 mm tin capsules.</w:t>
      </w:r>
      <w:r w:rsidR="00FB3672" w:rsidRPr="006D57B1">
        <w:rPr>
          <w:sz w:val="22"/>
          <w:szCs w:val="22"/>
        </w:rPr>
        <w:t xml:space="preserve"> </w:t>
      </w:r>
      <w:r w:rsidR="00A8195E" w:rsidRPr="006D57B1">
        <w:rPr>
          <w:sz w:val="22"/>
          <w:szCs w:val="22"/>
        </w:rPr>
        <w:t xml:space="preserve">A </w:t>
      </w:r>
      <w:r w:rsidR="00A8195E" w:rsidRPr="00C96924">
        <w:rPr>
          <w:sz w:val="22"/>
          <w:szCs w:val="22"/>
        </w:rPr>
        <w:t>Thermo Delta (Waltham, MA, USA) V+ IR-MS continuous flow isotope ratio mass spectrometer with a universal triple collector was used.</w:t>
      </w:r>
      <w:r w:rsidR="00A8195E" w:rsidRPr="00F70722">
        <w:rPr>
          <w:sz w:val="22"/>
          <w:szCs w:val="22"/>
        </w:rPr>
        <w:t xml:space="preserve"> Combustion gasses were separated on a gas chromatograph column, passed through a diluter and reference gas box, and introduced into the spectrometer. </w:t>
      </w:r>
      <w:r w:rsidR="00FB3672" w:rsidRPr="002F4867">
        <w:rPr>
          <w:sz w:val="22"/>
          <w:szCs w:val="22"/>
        </w:rPr>
        <w:t>δ</w:t>
      </w:r>
      <w:r w:rsidR="00FB3672" w:rsidRPr="002F4867">
        <w:rPr>
          <w:sz w:val="22"/>
          <w:szCs w:val="22"/>
          <w:vertAlign w:val="superscript"/>
        </w:rPr>
        <w:t>13</w:t>
      </w:r>
      <w:r w:rsidR="00FB3672" w:rsidRPr="00A03C77">
        <w:rPr>
          <w:sz w:val="22"/>
          <w:szCs w:val="22"/>
        </w:rPr>
        <w:t xml:space="preserve">C was used to </w:t>
      </w:r>
      <w:r w:rsidR="0035539C" w:rsidRPr="00A03C77">
        <w:rPr>
          <w:sz w:val="22"/>
          <w:szCs w:val="22"/>
        </w:rPr>
        <w:t>indicate water use efficiency (</w:t>
      </w:r>
      <w:r w:rsidR="0035539C" w:rsidRPr="002A4B2D">
        <w:rPr>
          <w:color w:val="000000" w:themeColor="text1"/>
          <w:sz w:val="22"/>
          <w:szCs w:val="22"/>
          <w:shd w:val="clear" w:color="auto" w:fill="FFFFFF"/>
        </w:rPr>
        <w:t>iWUE</w:t>
      </w:r>
      <w:r w:rsidR="0035539C" w:rsidRPr="002A4B2D">
        <w:rPr>
          <w:color w:val="000000" w:themeColor="text1"/>
          <w:sz w:val="22"/>
          <w:szCs w:val="22"/>
          <w:shd w:val="clear" w:color="auto" w:fill="FFFFFF"/>
          <w:vertAlign w:val="subscript"/>
        </w:rPr>
        <w:t>δ</w:t>
      </w:r>
      <w:r w:rsidR="0035539C" w:rsidRPr="002A4B2D">
        <w:rPr>
          <w:color w:val="000000" w:themeColor="text1"/>
          <w:sz w:val="22"/>
          <w:szCs w:val="22"/>
          <w:shd w:val="clear" w:color="auto" w:fill="FFFFFF"/>
          <w:vertAlign w:val="superscript"/>
        </w:rPr>
        <w:t>13</w:t>
      </w:r>
      <w:r w:rsidR="0035539C" w:rsidRPr="001B72FD">
        <w:rPr>
          <w:color w:val="000000" w:themeColor="text1"/>
          <w:sz w:val="22"/>
          <w:szCs w:val="22"/>
          <w:shd w:val="clear" w:color="auto" w:fill="FFFFFF"/>
          <w:vertAlign w:val="subscript"/>
        </w:rPr>
        <w:t>C</w:t>
      </w:r>
      <w:r w:rsidR="0035539C" w:rsidRPr="001B72FD">
        <w:rPr>
          <w:color w:val="000000" w:themeColor="text1"/>
          <w:sz w:val="22"/>
          <w:szCs w:val="22"/>
          <w:shd w:val="clear" w:color="auto" w:fill="FFFFFF"/>
        </w:rPr>
        <w:t>)</w:t>
      </w:r>
      <w:r w:rsidR="0035539C" w:rsidRPr="001B72FD">
        <w:rPr>
          <w:sz w:val="22"/>
          <w:szCs w:val="22"/>
        </w:rPr>
        <w:t xml:space="preserve"> </w:t>
      </w:r>
      <w:ins w:id="615" w:author="Risa" w:date="2021-06-24T20:03:00Z">
        <w:r w:rsidR="006D57B1">
          <w:rPr>
            <w:sz w:val="22"/>
            <w:szCs w:val="22"/>
          </w:rPr>
          <w:fldChar w:fldCharType="begin" w:fldLock="1"/>
        </w:r>
      </w:ins>
      <w:r w:rsidR="00E567C1">
        <w:rPr>
          <w:sz w:val="22"/>
          <w:szCs w:val="22"/>
        </w:rPr>
        <w:instrText>ADDIN CSL_CITATION {"citationItems":[{"id":"ITEM-1","itemData":{"author":[{"dropping-particle":"","family":"Farquhar","given":"G.D.","non-dropping-particle":"","parse-names":false,"suffix":""},{"dropping-particle":"","family":"Ehleringer","given":"J.R.","non-dropping-particle":"","parse-names":false,"suffix":""},{"dropping-particle":"","family":"Hubick","given":"K.T.","non-dropping-particle":"","parse-names":false,"suffix":""}],"container-title":"Annual Review of Plant Physiology and Plant Molecular Biology","id":"ITEM-1","issue":"1","issued":{"date-parts":[["1989"]]},"page":"503-537","title":"CARBON ISOTOPE DISCRIMINATION AND PHOTOSYNTHESIS","type":"article-journal","volume":"40"},"uris":["http://www.mendeley.com/documents/?uuid=53f806a2-0ff6-4e10-a3ff-62bc593ad467"]}],"mendeley":{"formattedCitation":"(Farquhar &lt;i&gt;et al.&lt;/i&gt; 1989)","plainTextFormattedCitation":"(Farquhar et al. 1989)","previouslyFormattedCitation":"(Farquhar &lt;i&gt;et al.&lt;/i&gt; 1989)"},"properties":{"noteIndex":0},"schema":"https://github.com/citation-style-language/schema/raw/master/csl-citation.json"}</w:instrText>
      </w:r>
      <w:r w:rsidR="006D57B1">
        <w:rPr>
          <w:sz w:val="22"/>
          <w:szCs w:val="22"/>
        </w:rPr>
        <w:fldChar w:fldCharType="separate"/>
      </w:r>
      <w:r w:rsidR="00163863" w:rsidRPr="00163863">
        <w:rPr>
          <w:noProof/>
          <w:sz w:val="22"/>
          <w:szCs w:val="22"/>
        </w:rPr>
        <w:t xml:space="preserve">(Farquhar </w:t>
      </w:r>
      <w:r w:rsidR="00163863" w:rsidRPr="00163863">
        <w:rPr>
          <w:i/>
          <w:noProof/>
          <w:sz w:val="22"/>
          <w:szCs w:val="22"/>
        </w:rPr>
        <w:t>et al.</w:t>
      </w:r>
      <w:r w:rsidR="00163863" w:rsidRPr="00163863">
        <w:rPr>
          <w:noProof/>
          <w:sz w:val="22"/>
          <w:szCs w:val="22"/>
        </w:rPr>
        <w:t xml:space="preserve"> 1989)</w:t>
      </w:r>
      <w:ins w:id="616" w:author="Risa" w:date="2021-06-24T20:03:00Z">
        <w:r w:rsidR="006D57B1">
          <w:rPr>
            <w:sz w:val="22"/>
            <w:szCs w:val="22"/>
          </w:rPr>
          <w:fldChar w:fldCharType="end"/>
        </w:r>
      </w:ins>
      <w:del w:id="617" w:author="Risa" w:date="2021-06-24T20:03:00Z">
        <w:r w:rsidR="00FB3672" w:rsidRPr="0020587D" w:rsidDel="006D57B1">
          <w:rPr>
            <w:sz w:val="22"/>
            <w:szCs w:val="22"/>
          </w:rPr>
          <w:delText>(</w:delText>
        </w:r>
        <w:r w:rsidR="00937908" w:rsidRPr="0020587D" w:rsidDel="006D57B1">
          <w:rPr>
            <w:sz w:val="22"/>
            <w:szCs w:val="22"/>
          </w:rPr>
          <w:delText>Farquhar et al. 1989</w:delText>
        </w:r>
        <w:r w:rsidR="00FB3672" w:rsidRPr="0020587D" w:rsidDel="006D57B1">
          <w:rPr>
            <w:sz w:val="22"/>
            <w:szCs w:val="22"/>
          </w:rPr>
          <w:delText>)</w:delText>
        </w:r>
      </w:del>
      <w:r w:rsidR="00FB3672" w:rsidRPr="0020587D">
        <w:rPr>
          <w:sz w:val="22"/>
          <w:szCs w:val="22"/>
        </w:rPr>
        <w:t xml:space="preserve">. </w:t>
      </w:r>
    </w:p>
    <w:p w14:paraId="0C302894" w14:textId="6F1DF799" w:rsidR="00063993" w:rsidRPr="0020587D" w:rsidDel="0074085B" w:rsidRDefault="009A61A6">
      <w:pPr>
        <w:spacing w:line="360" w:lineRule="auto"/>
        <w:rPr>
          <w:del w:id="618" w:author="Jeff" w:date="2021-06-24T02:47:00Z"/>
          <w:b/>
          <w:sz w:val="22"/>
          <w:szCs w:val="22"/>
        </w:rPr>
        <w:pPrChange w:id="619" w:author="Risa" w:date="2021-06-24T18:40:00Z">
          <w:pPr>
            <w:spacing w:line="276" w:lineRule="auto"/>
            <w:jc w:val="both"/>
          </w:pPr>
        </w:pPrChange>
      </w:pPr>
      <w:del w:id="620" w:author="Jeff" w:date="2021-06-24T02:47:00Z">
        <w:r w:rsidRPr="0020587D" w:rsidDel="0074085B">
          <w:rPr>
            <w:b/>
            <w:sz w:val="22"/>
            <w:szCs w:val="22"/>
          </w:rPr>
          <w:delText>Foliar tissue analysis</w:delText>
        </w:r>
      </w:del>
    </w:p>
    <w:p w14:paraId="6C80266F" w14:textId="0A6A482F" w:rsidR="00063993" w:rsidRPr="0020587D" w:rsidDel="0074085B" w:rsidRDefault="00215F78">
      <w:pPr>
        <w:spacing w:line="360" w:lineRule="auto"/>
        <w:rPr>
          <w:del w:id="621" w:author="Jeff" w:date="2021-06-24T02:48:00Z"/>
          <w:sz w:val="22"/>
          <w:szCs w:val="22"/>
        </w:rPr>
        <w:pPrChange w:id="622" w:author="Risa" w:date="2021-06-24T18:40:00Z">
          <w:pPr>
            <w:spacing w:after="103" w:line="276" w:lineRule="auto"/>
            <w:jc w:val="both"/>
          </w:pPr>
        </w:pPrChange>
      </w:pPr>
      <w:r w:rsidRPr="0020587D">
        <w:rPr>
          <w:sz w:val="22"/>
          <w:szCs w:val="22"/>
        </w:rPr>
        <w:t xml:space="preserve">Leaf tissue was obtained from excision of basal fascicle bundles at </w:t>
      </w:r>
      <w:r w:rsidR="00E052FE" w:rsidRPr="0020587D">
        <w:rPr>
          <w:sz w:val="22"/>
          <w:szCs w:val="22"/>
        </w:rPr>
        <w:t>1.</w:t>
      </w:r>
      <w:r w:rsidR="00D61A0E" w:rsidRPr="0020587D">
        <w:rPr>
          <w:sz w:val="22"/>
          <w:szCs w:val="22"/>
        </w:rPr>
        <w:t>06</w:t>
      </w:r>
      <w:r w:rsidR="00E052FE" w:rsidRPr="0020587D">
        <w:rPr>
          <w:sz w:val="22"/>
          <w:szCs w:val="22"/>
        </w:rPr>
        <w:t xml:space="preserve"> m</w:t>
      </w:r>
      <w:r w:rsidRPr="0020587D">
        <w:rPr>
          <w:sz w:val="22"/>
          <w:szCs w:val="22"/>
        </w:rPr>
        <w:t>.</w:t>
      </w:r>
      <w:r w:rsidRPr="0020587D">
        <w:rPr>
          <w:rFonts w:eastAsiaTheme="minorHAnsi"/>
          <w:sz w:val="22"/>
          <w:szCs w:val="22"/>
        </w:rPr>
        <w:t xml:space="preserve"> </w:t>
      </w:r>
      <w:r w:rsidRPr="0020587D">
        <w:rPr>
          <w:sz w:val="22"/>
          <w:szCs w:val="22"/>
        </w:rPr>
        <w:t xml:space="preserve">50 mL samples of needles were separated, cut and dried for two days at 60 </w:t>
      </w:r>
      <w:r w:rsidRPr="0020587D">
        <w:rPr>
          <w:sz w:val="22"/>
          <w:szCs w:val="22"/>
          <w:vertAlign w:val="superscript"/>
        </w:rPr>
        <w:t>◦</w:t>
      </w:r>
      <w:r w:rsidRPr="0020587D">
        <w:rPr>
          <w:sz w:val="22"/>
          <w:szCs w:val="22"/>
        </w:rPr>
        <w:t>C. Then they were ground in a SPEX ball mill (Metuchen, NJ, USA)</w:t>
      </w:r>
      <w:r w:rsidR="00E052FE" w:rsidRPr="0020587D">
        <w:rPr>
          <w:sz w:val="22"/>
          <w:szCs w:val="22"/>
        </w:rPr>
        <w:t>,</w:t>
      </w:r>
      <w:r w:rsidRPr="0020587D">
        <w:rPr>
          <w:sz w:val="22"/>
          <w:szCs w:val="22"/>
        </w:rPr>
        <w:t xml:space="preserve"> sieved to &lt;10 mm</w:t>
      </w:r>
      <w:r w:rsidR="00E052FE" w:rsidRPr="0020587D">
        <w:rPr>
          <w:sz w:val="22"/>
          <w:szCs w:val="22"/>
        </w:rPr>
        <w:t>,</w:t>
      </w:r>
      <w:r w:rsidRPr="0020587D">
        <w:rPr>
          <w:sz w:val="22"/>
          <w:szCs w:val="22"/>
        </w:rPr>
        <w:t xml:space="preserve"> and </w:t>
      </w:r>
      <w:r w:rsidR="00F618F9" w:rsidRPr="0020587D">
        <w:rPr>
          <w:sz w:val="22"/>
          <w:szCs w:val="22"/>
        </w:rPr>
        <w:t>&lt;2</w:t>
      </w:r>
      <w:r w:rsidRPr="0020587D">
        <w:rPr>
          <w:sz w:val="22"/>
          <w:szCs w:val="22"/>
        </w:rPr>
        <w:t xml:space="preserve"> mL were </w:t>
      </w:r>
      <w:r w:rsidR="00F618F9" w:rsidRPr="0020587D">
        <w:rPr>
          <w:sz w:val="22"/>
          <w:szCs w:val="22"/>
        </w:rPr>
        <w:t xml:space="preserve">fed </w:t>
      </w:r>
      <w:r w:rsidR="00A8195E" w:rsidRPr="0020587D">
        <w:rPr>
          <w:sz w:val="22"/>
          <w:szCs w:val="22"/>
        </w:rPr>
        <w:t>to a Leco CN-2000 Carbon-Nitrogen Analyzer (Leco Corp., St. Joseph, MI) coupled with the spectrometer to determine C and N concentrations.</w:t>
      </w:r>
      <w:r w:rsidR="009A61A6" w:rsidRPr="0020587D">
        <w:rPr>
          <w:sz w:val="22"/>
          <w:szCs w:val="22"/>
        </w:rPr>
        <w:t xml:space="preserve"> </w:t>
      </w:r>
      <w:r w:rsidRPr="0020587D">
        <w:rPr>
          <w:sz w:val="22"/>
          <w:szCs w:val="22"/>
        </w:rPr>
        <w:t>35 mL</w:t>
      </w:r>
      <w:r w:rsidR="00D07A88" w:rsidRPr="0020587D">
        <w:rPr>
          <w:sz w:val="22"/>
          <w:szCs w:val="22"/>
        </w:rPr>
        <w:t xml:space="preserve"> aliquots</w:t>
      </w:r>
      <w:r w:rsidRPr="0020587D">
        <w:rPr>
          <w:sz w:val="22"/>
          <w:szCs w:val="22"/>
        </w:rPr>
        <w:t xml:space="preserve"> were submitted for standard plant tissue nutrient analysis using a TJA Model 975 AtomComp ICP-AES (Thermo Jarrell-Ash Corp., Franklin, MA). The method comprised submersion in a 5 mL trace-metal-grade HNO</w:t>
      </w:r>
      <w:r w:rsidRPr="0020587D">
        <w:rPr>
          <w:sz w:val="22"/>
          <w:szCs w:val="22"/>
          <w:vertAlign w:val="subscript"/>
        </w:rPr>
        <w:t>3</w:t>
      </w:r>
      <w:r w:rsidRPr="0020587D">
        <w:rPr>
          <w:sz w:val="22"/>
          <w:szCs w:val="22"/>
        </w:rPr>
        <w:t xml:space="preserve"> treatment, then refluxed on hot</w:t>
      </w:r>
      <w:r w:rsidR="006738E0" w:rsidRPr="0020587D">
        <w:rPr>
          <w:sz w:val="22"/>
          <w:szCs w:val="22"/>
        </w:rPr>
        <w:t xml:space="preserve"> </w:t>
      </w:r>
      <w:r w:rsidRPr="0020587D">
        <w:rPr>
          <w:sz w:val="22"/>
          <w:szCs w:val="22"/>
        </w:rPr>
        <w:t xml:space="preserve">block at 80 </w:t>
      </w:r>
      <w:r w:rsidRPr="0020587D">
        <w:rPr>
          <w:sz w:val="22"/>
          <w:szCs w:val="22"/>
          <w:vertAlign w:val="superscript"/>
        </w:rPr>
        <w:t>◦</w:t>
      </w:r>
      <w:r w:rsidRPr="0020587D">
        <w:rPr>
          <w:sz w:val="22"/>
          <w:szCs w:val="22"/>
        </w:rPr>
        <w:t xml:space="preserve">C for </w:t>
      </w:r>
      <w:r w:rsidR="00AB6F59" w:rsidRPr="0020587D">
        <w:rPr>
          <w:sz w:val="22"/>
          <w:szCs w:val="22"/>
        </w:rPr>
        <w:t>two</w:t>
      </w:r>
      <w:r w:rsidRPr="0020587D">
        <w:rPr>
          <w:sz w:val="22"/>
          <w:szCs w:val="22"/>
        </w:rPr>
        <w:t xml:space="preserve"> hours and diluted to 25 mL with 0.4 micron PTFE syringe filters</w:t>
      </w:r>
      <w:r w:rsidR="004D7553" w:rsidRPr="0020587D">
        <w:rPr>
          <w:sz w:val="22"/>
          <w:szCs w:val="22"/>
        </w:rPr>
        <w:t xml:space="preserve"> to access </w:t>
      </w:r>
      <w:r w:rsidR="00B15EBE" w:rsidRPr="0020587D">
        <w:rPr>
          <w:sz w:val="22"/>
          <w:szCs w:val="22"/>
        </w:rPr>
        <w:t xml:space="preserve">extractable </w:t>
      </w:r>
      <w:r w:rsidRPr="0020587D">
        <w:rPr>
          <w:sz w:val="22"/>
          <w:szCs w:val="22"/>
        </w:rPr>
        <w:t>macro and micro inorganic</w:t>
      </w:r>
      <w:r w:rsidR="00B15EBE" w:rsidRPr="0020587D">
        <w:rPr>
          <w:sz w:val="22"/>
          <w:szCs w:val="22"/>
        </w:rPr>
        <w:t>s.</w:t>
      </w:r>
      <w:r w:rsidRPr="0020587D">
        <w:rPr>
          <w:sz w:val="22"/>
          <w:szCs w:val="22"/>
        </w:rPr>
        <w:t xml:space="preserve"> </w:t>
      </w:r>
    </w:p>
    <w:p w14:paraId="5BD680B6" w14:textId="15759B41" w:rsidR="00782E55" w:rsidRPr="0020587D" w:rsidDel="0074085B" w:rsidRDefault="00782E55">
      <w:pPr>
        <w:spacing w:line="360" w:lineRule="auto"/>
        <w:rPr>
          <w:del w:id="623" w:author="Jeff" w:date="2021-06-23T13:40:00Z"/>
          <w:b/>
          <w:bCs/>
          <w:sz w:val="22"/>
          <w:szCs w:val="22"/>
        </w:rPr>
        <w:pPrChange w:id="624" w:author="Risa" w:date="2021-06-24T18:40:00Z">
          <w:pPr>
            <w:spacing w:after="103" w:line="276" w:lineRule="auto"/>
            <w:jc w:val="both"/>
          </w:pPr>
        </w:pPrChange>
      </w:pPr>
      <w:del w:id="625" w:author="Jeff" w:date="2021-06-23T13:40:00Z">
        <w:r w:rsidRPr="0020587D" w:rsidDel="004225BF">
          <w:rPr>
            <w:b/>
            <w:bCs/>
            <w:sz w:val="22"/>
            <w:szCs w:val="22"/>
          </w:rPr>
          <w:delText>Soil Element</w:delText>
        </w:r>
      </w:del>
      <w:del w:id="626" w:author="Jeff" w:date="2021-06-22T11:28:00Z">
        <w:r w:rsidRPr="0020587D" w:rsidDel="00B06D6C">
          <w:rPr>
            <w:b/>
            <w:bCs/>
            <w:sz w:val="22"/>
            <w:szCs w:val="22"/>
          </w:rPr>
          <w:delText>al</w:delText>
        </w:r>
      </w:del>
    </w:p>
    <w:p w14:paraId="5BD1CD0D" w14:textId="77777777" w:rsidR="0074085B" w:rsidRPr="0020587D" w:rsidRDefault="0074085B">
      <w:pPr>
        <w:spacing w:line="360" w:lineRule="auto"/>
        <w:rPr>
          <w:ins w:id="627" w:author="Jeff" w:date="2021-06-24T02:47:00Z"/>
          <w:b/>
          <w:bCs/>
          <w:sz w:val="22"/>
          <w:szCs w:val="22"/>
        </w:rPr>
        <w:pPrChange w:id="628" w:author="Risa" w:date="2021-06-24T18:40:00Z">
          <w:pPr>
            <w:spacing w:after="103" w:line="276" w:lineRule="auto"/>
            <w:jc w:val="both"/>
          </w:pPr>
        </w:pPrChange>
      </w:pPr>
    </w:p>
    <w:p w14:paraId="4EF4DBD4" w14:textId="0E83B011" w:rsidR="00B15EBE" w:rsidDel="0011330A" w:rsidRDefault="00354AB2" w:rsidP="0020587D">
      <w:pPr>
        <w:spacing w:line="360" w:lineRule="auto"/>
        <w:rPr>
          <w:del w:id="629" w:author="Jeff" w:date="2021-06-23T13:40:00Z"/>
          <w:sz w:val="22"/>
          <w:szCs w:val="22"/>
        </w:rPr>
      </w:pPr>
      <w:del w:id="630" w:author="Jeff" w:date="2021-06-23T13:40:00Z">
        <w:r w:rsidRPr="0020587D" w:rsidDel="004225BF">
          <w:rPr>
            <w:sz w:val="22"/>
            <w:szCs w:val="22"/>
          </w:rPr>
          <w:delText>Soils were excavated by hand trowel and soil probe (Accuproducts, Saline, MI, USA); s</w:delText>
        </w:r>
        <w:r w:rsidR="008442D1" w:rsidRPr="0020587D" w:rsidDel="004225BF">
          <w:rPr>
            <w:sz w:val="22"/>
            <w:szCs w:val="22"/>
          </w:rPr>
          <w:delText xml:space="preserve">oil </w:delText>
        </w:r>
        <w:r w:rsidR="00C93446" w:rsidRPr="0020587D" w:rsidDel="004225BF">
          <w:rPr>
            <w:sz w:val="22"/>
            <w:szCs w:val="22"/>
          </w:rPr>
          <w:delText>C</w:delText>
        </w:r>
        <w:r w:rsidR="00F22FCE" w:rsidRPr="0020587D" w:rsidDel="004225BF">
          <w:rPr>
            <w:sz w:val="22"/>
            <w:szCs w:val="22"/>
          </w:rPr>
          <w:delText xml:space="preserve">, </w:delText>
        </w:r>
        <w:r w:rsidR="001852E8" w:rsidRPr="0020587D" w:rsidDel="004225BF">
          <w:rPr>
            <w:sz w:val="22"/>
            <w:szCs w:val="22"/>
          </w:rPr>
          <w:delText xml:space="preserve">N </w:delText>
        </w:r>
        <w:r w:rsidR="00F22FCE" w:rsidRPr="0020587D" w:rsidDel="004225BF">
          <w:rPr>
            <w:sz w:val="22"/>
            <w:szCs w:val="22"/>
          </w:rPr>
          <w:delText xml:space="preserve">and C/N </w:delText>
        </w:r>
        <w:r w:rsidR="001852E8" w:rsidRPr="0020587D" w:rsidDel="004225BF">
          <w:rPr>
            <w:sz w:val="22"/>
            <w:szCs w:val="22"/>
          </w:rPr>
          <w:delText xml:space="preserve">were calculated </w:delText>
        </w:r>
        <w:r w:rsidR="00D33D6C" w:rsidRPr="0020587D" w:rsidDel="004225BF">
          <w:rPr>
            <w:sz w:val="22"/>
            <w:szCs w:val="22"/>
          </w:rPr>
          <w:delText xml:space="preserve">from </w:delText>
        </w:r>
        <w:r w:rsidR="001852E8" w:rsidRPr="0020587D" w:rsidDel="004225BF">
          <w:rPr>
            <w:sz w:val="22"/>
            <w:szCs w:val="22"/>
          </w:rPr>
          <w:delText>elemental analysis</w:delText>
        </w:r>
        <w:r w:rsidR="00E42EED" w:rsidRPr="0020587D" w:rsidDel="004225BF">
          <w:rPr>
            <w:sz w:val="22"/>
            <w:szCs w:val="22"/>
          </w:rPr>
          <w:delText xml:space="preserve"> in a similar fashion to </w:delText>
        </w:r>
        <w:r w:rsidR="00796F64" w:rsidRPr="0020587D" w:rsidDel="004225BF">
          <w:rPr>
            <w:sz w:val="22"/>
            <w:szCs w:val="22"/>
          </w:rPr>
          <w:delText xml:space="preserve">(foliar samples) the aforementioned </w:delText>
        </w:r>
        <w:r w:rsidR="006E667E" w:rsidRPr="0020587D" w:rsidDel="004225BF">
          <w:rPr>
            <w:sz w:val="22"/>
            <w:szCs w:val="22"/>
          </w:rPr>
          <w:delText>method</w:delText>
        </w:r>
        <w:r w:rsidR="00796F64" w:rsidRPr="0020587D" w:rsidDel="004225BF">
          <w:rPr>
            <w:sz w:val="22"/>
            <w:szCs w:val="22"/>
          </w:rPr>
          <w:delText>.</w:delText>
        </w:r>
        <w:r w:rsidR="005F3BBF" w:rsidRPr="0020587D" w:rsidDel="004225BF">
          <w:rPr>
            <w:sz w:val="22"/>
            <w:szCs w:val="22"/>
          </w:rPr>
          <w:delText xml:space="preserve"> </w:delText>
        </w:r>
      </w:del>
    </w:p>
    <w:p w14:paraId="6D06430E" w14:textId="77777777" w:rsidR="0011330A" w:rsidRPr="0011330A" w:rsidRDefault="0011330A">
      <w:pPr>
        <w:spacing w:line="360" w:lineRule="auto"/>
        <w:rPr>
          <w:ins w:id="631" w:author="Risa" w:date="2021-06-24T18:47:00Z"/>
          <w:b/>
          <w:sz w:val="22"/>
          <w:szCs w:val="22"/>
        </w:rPr>
        <w:pPrChange w:id="632" w:author="Risa" w:date="2021-06-24T18:40:00Z">
          <w:pPr>
            <w:spacing w:after="103" w:line="276" w:lineRule="auto"/>
            <w:jc w:val="both"/>
          </w:pPr>
        </w:pPrChange>
      </w:pPr>
    </w:p>
    <w:p w14:paraId="516B9D7B" w14:textId="67D8F108" w:rsidR="009A61A6" w:rsidRPr="0020587D" w:rsidDel="004225BF" w:rsidRDefault="009A61A6">
      <w:pPr>
        <w:spacing w:line="360" w:lineRule="auto"/>
        <w:rPr>
          <w:del w:id="633" w:author="Jeff" w:date="2021-06-23T13:40:00Z"/>
          <w:b/>
          <w:sz w:val="22"/>
          <w:szCs w:val="22"/>
        </w:rPr>
        <w:pPrChange w:id="634" w:author="Risa" w:date="2021-06-24T18:40:00Z">
          <w:pPr>
            <w:spacing w:line="276" w:lineRule="auto"/>
            <w:jc w:val="both"/>
          </w:pPr>
        </w:pPrChange>
      </w:pPr>
      <w:del w:id="635" w:author="Jeff" w:date="2021-06-23T13:40:00Z">
        <w:r w:rsidRPr="0011330A" w:rsidDel="004225BF">
          <w:rPr>
            <w:b/>
            <w:sz w:val="22"/>
            <w:szCs w:val="22"/>
          </w:rPr>
          <w:delText xml:space="preserve">Soil Water Retention </w:delText>
        </w:r>
        <w:r w:rsidR="0029724F" w:rsidRPr="0020587D" w:rsidDel="004225BF">
          <w:rPr>
            <w:b/>
            <w:sz w:val="22"/>
            <w:szCs w:val="22"/>
          </w:rPr>
          <w:delText>(SWR)</w:delText>
        </w:r>
      </w:del>
    </w:p>
    <w:p w14:paraId="0234BE73" w14:textId="10CA10FE" w:rsidR="004225BF" w:rsidRPr="0011330A" w:rsidRDefault="001852E8">
      <w:pPr>
        <w:spacing w:line="360" w:lineRule="auto"/>
        <w:rPr>
          <w:moveTo w:id="636" w:author="Jeff" w:date="2021-06-23T13:39:00Z"/>
          <w:sz w:val="22"/>
          <w:szCs w:val="22"/>
        </w:rPr>
        <w:pPrChange w:id="637" w:author="Risa" w:date="2021-06-24T18:40:00Z">
          <w:pPr>
            <w:spacing w:after="103" w:line="276" w:lineRule="auto"/>
            <w:jc w:val="both"/>
          </w:pPr>
        </w:pPrChange>
      </w:pPr>
      <w:del w:id="638" w:author="Jeff" w:date="2021-06-23T13:40:00Z">
        <w:r w:rsidRPr="0020587D" w:rsidDel="004225BF">
          <w:rPr>
            <w:sz w:val="22"/>
            <w:szCs w:val="22"/>
          </w:rPr>
          <w:delText>70 mL</w:delText>
        </w:r>
        <w:r w:rsidR="00190C2B" w:rsidRPr="0020587D" w:rsidDel="004225BF">
          <w:rPr>
            <w:sz w:val="22"/>
            <w:szCs w:val="22"/>
          </w:rPr>
          <w:delText xml:space="preserve"> </w:delText>
        </w:r>
        <w:r w:rsidR="00354AB2" w:rsidRPr="0020587D" w:rsidDel="004225BF">
          <w:rPr>
            <w:sz w:val="22"/>
            <w:szCs w:val="22"/>
          </w:rPr>
          <w:delText xml:space="preserve">soil </w:delText>
        </w:r>
        <w:r w:rsidRPr="0020587D" w:rsidDel="004225BF">
          <w:rPr>
            <w:sz w:val="22"/>
            <w:szCs w:val="22"/>
          </w:rPr>
          <w:delText xml:space="preserve">samples were extracted at fifteen tree locations at four sites, </w:delText>
        </w:r>
        <w:r w:rsidR="00190C2B" w:rsidRPr="0020587D" w:rsidDel="004225BF">
          <w:rPr>
            <w:sz w:val="22"/>
            <w:szCs w:val="22"/>
          </w:rPr>
          <w:delText>from</w:delText>
        </w:r>
        <w:r w:rsidRPr="0020587D" w:rsidDel="004225BF">
          <w:rPr>
            <w:sz w:val="22"/>
            <w:szCs w:val="22"/>
          </w:rPr>
          <w:delText xml:space="preserve"> &lt;7.5 cm (O</w:delText>
        </w:r>
        <w:r w:rsidRPr="0020587D" w:rsidDel="004225BF">
          <w:rPr>
            <w:sz w:val="22"/>
            <w:szCs w:val="22"/>
            <w:vertAlign w:val="subscript"/>
          </w:rPr>
          <w:delText>a</w:delText>
        </w:r>
        <w:r w:rsidRPr="0020587D" w:rsidDel="004225BF">
          <w:rPr>
            <w:sz w:val="22"/>
            <w:szCs w:val="22"/>
          </w:rPr>
          <w:delText>-A</w:delText>
        </w:r>
        <w:r w:rsidRPr="0020587D" w:rsidDel="004225BF">
          <w:rPr>
            <w:sz w:val="22"/>
            <w:szCs w:val="22"/>
            <w:vertAlign w:val="subscript"/>
          </w:rPr>
          <w:delText>b</w:delText>
        </w:r>
        <w:r w:rsidRPr="0020587D" w:rsidDel="004225BF">
          <w:rPr>
            <w:sz w:val="22"/>
            <w:szCs w:val="22"/>
          </w:rPr>
          <w:delText>) horizon above bedrock</w:delText>
        </w:r>
        <w:r w:rsidR="00190C2B" w:rsidRPr="0020587D" w:rsidDel="004225BF">
          <w:rPr>
            <w:sz w:val="22"/>
            <w:szCs w:val="22"/>
          </w:rPr>
          <w:delText>. In a laboratory 50 g H</w:delText>
        </w:r>
        <w:r w:rsidR="00190C2B" w:rsidRPr="0020587D" w:rsidDel="004225BF">
          <w:rPr>
            <w:sz w:val="22"/>
            <w:szCs w:val="22"/>
            <w:vertAlign w:val="subscript"/>
          </w:rPr>
          <w:delText>2</w:delText>
        </w:r>
        <w:r w:rsidR="00190C2B" w:rsidRPr="0020587D" w:rsidDel="004225BF">
          <w:rPr>
            <w:sz w:val="22"/>
            <w:szCs w:val="22"/>
          </w:rPr>
          <w:delText>O were added to each aliquot</w:delText>
        </w:r>
        <w:r w:rsidRPr="0020587D" w:rsidDel="004225BF">
          <w:rPr>
            <w:sz w:val="22"/>
            <w:szCs w:val="22"/>
          </w:rPr>
          <w:delText xml:space="preserve"> to assess net </w:delText>
        </w:r>
        <w:r w:rsidR="009D23CE" w:rsidRPr="0020587D" w:rsidDel="004225BF">
          <w:rPr>
            <w:sz w:val="22"/>
            <w:szCs w:val="22"/>
          </w:rPr>
          <w:delText xml:space="preserve">water </w:delText>
        </w:r>
        <w:r w:rsidRPr="0020587D" w:rsidDel="004225BF">
          <w:rPr>
            <w:sz w:val="22"/>
            <w:szCs w:val="22"/>
          </w:rPr>
          <w:delText>retention as a subset of soil moisture evaporation (</w:delText>
        </w:r>
        <w:r w:rsidRPr="0020587D" w:rsidDel="004225BF">
          <w:rPr>
            <w:i/>
            <w:sz w:val="22"/>
            <w:szCs w:val="22"/>
          </w:rPr>
          <w:delText>ψ</w:delText>
        </w:r>
        <w:r w:rsidRPr="0020587D" w:rsidDel="004225BF">
          <w:rPr>
            <w:sz w:val="22"/>
            <w:szCs w:val="22"/>
            <w:vertAlign w:val="subscript"/>
          </w:rPr>
          <w:delText>g</w:delText>
        </w:r>
        <w:r w:rsidRPr="0020587D" w:rsidDel="004225BF">
          <w:rPr>
            <w:sz w:val="22"/>
            <w:szCs w:val="22"/>
          </w:rPr>
          <w:delText>)</w:delText>
        </w:r>
        <w:r w:rsidR="00BB5AD5" w:rsidRPr="0020587D" w:rsidDel="004225BF">
          <w:rPr>
            <w:sz w:val="22"/>
            <w:szCs w:val="22"/>
          </w:rPr>
          <w:delText xml:space="preserve"> </w:delText>
        </w:r>
        <w:r w:rsidRPr="0020587D" w:rsidDel="004225BF">
          <w:rPr>
            <w:sz w:val="22"/>
            <w:szCs w:val="22"/>
          </w:rPr>
          <w:delText xml:space="preserve">to determine net evaporative loss or adsorption to surfaces. Soil </w:delText>
        </w:r>
        <w:r w:rsidR="009D23CE" w:rsidRPr="0020587D" w:rsidDel="004225BF">
          <w:rPr>
            <w:sz w:val="22"/>
            <w:szCs w:val="22"/>
          </w:rPr>
          <w:delText>water</w:delText>
        </w:r>
        <w:r w:rsidRPr="0020587D" w:rsidDel="004225BF">
          <w:rPr>
            <w:sz w:val="22"/>
            <w:szCs w:val="22"/>
          </w:rPr>
          <w:delText xml:space="preserve"> retention analysis was conducted according to the Fields method (</w:delText>
        </w:r>
        <w:r w:rsidR="00C3302A" w:rsidRPr="0020587D" w:rsidDel="004225BF">
          <w:rPr>
            <w:sz w:val="22"/>
            <w:szCs w:val="22"/>
          </w:rPr>
          <w:delText>Licht</w:delText>
        </w:r>
        <w:r w:rsidR="00C3302A" w:rsidRPr="0020587D" w:rsidDel="004225BF">
          <w:rPr>
            <w:i/>
            <w:sz w:val="22"/>
            <w:szCs w:val="22"/>
          </w:rPr>
          <w:delText xml:space="preserve"> </w:delText>
        </w:r>
        <w:r w:rsidR="00C3302A" w:rsidRPr="0020587D" w:rsidDel="004225BF">
          <w:rPr>
            <w:iCs/>
            <w:sz w:val="22"/>
            <w:szCs w:val="22"/>
          </w:rPr>
          <w:delText>and Smith 2018</w:delText>
        </w:r>
        <w:r w:rsidRPr="0020587D" w:rsidDel="004225BF">
          <w:rPr>
            <w:sz w:val="22"/>
            <w:szCs w:val="22"/>
          </w:rPr>
          <w:delText>). Retention effects of gravitational and evaporation forces was made on a wet basis where W</w:delText>
        </w:r>
        <w:r w:rsidRPr="0020587D" w:rsidDel="004225BF">
          <w:rPr>
            <w:sz w:val="22"/>
            <w:szCs w:val="22"/>
            <w:vertAlign w:val="subscript"/>
          </w:rPr>
          <w:delText>m</w:delText>
        </w:r>
        <w:r w:rsidRPr="0020587D" w:rsidDel="004225BF">
          <w:rPr>
            <w:sz w:val="22"/>
            <w:szCs w:val="22"/>
          </w:rPr>
          <w:delText>=g H</w:delText>
        </w:r>
        <w:r w:rsidRPr="0020587D" w:rsidDel="004225BF">
          <w:rPr>
            <w:sz w:val="22"/>
            <w:szCs w:val="22"/>
            <w:vertAlign w:val="subscript"/>
          </w:rPr>
          <w:delText>2</w:delText>
        </w:r>
        <w:r w:rsidRPr="0020587D" w:rsidDel="004225BF">
          <w:rPr>
            <w:sz w:val="22"/>
            <w:szCs w:val="22"/>
          </w:rPr>
          <w:delText xml:space="preserve">O </w:delText>
        </w:r>
        <w:r w:rsidRPr="0020587D" w:rsidDel="004225BF">
          <w:rPr>
            <w:b/>
            <w:sz w:val="22"/>
            <w:szCs w:val="22"/>
            <w:rPrChange w:id="639" w:author="Risa" w:date="2021-06-24T18:40:00Z">
              <w:rPr>
                <w:b/>
                <w:sz w:val="16"/>
                <w:szCs w:val="16"/>
              </w:rPr>
            </w:rPrChange>
          </w:rPr>
          <w:delText>●</w:delText>
        </w:r>
        <w:r w:rsidRPr="0020587D" w:rsidDel="004225BF">
          <w:rPr>
            <w:sz w:val="22"/>
            <w:szCs w:val="22"/>
          </w:rPr>
          <w:delText xml:space="preserve"> </w:delText>
        </w:r>
        <w:r w:rsidR="005F3BBF" w:rsidRPr="0020587D" w:rsidDel="004225BF">
          <w:rPr>
            <w:sz w:val="22"/>
            <w:szCs w:val="22"/>
          </w:rPr>
          <w:delText>(</w:delText>
        </w:r>
        <w:r w:rsidRPr="0020587D" w:rsidDel="004225BF">
          <w:rPr>
            <w:sz w:val="22"/>
            <w:szCs w:val="22"/>
          </w:rPr>
          <w:delText>g</w:delText>
        </w:r>
        <w:r w:rsidR="005F3BBF" w:rsidRPr="0020587D" w:rsidDel="004225BF">
          <w:rPr>
            <w:sz w:val="22"/>
            <w:szCs w:val="22"/>
          </w:rPr>
          <w:delText xml:space="preserve"> </w:delText>
        </w:r>
        <w:r w:rsidRPr="0020587D" w:rsidDel="004225BF">
          <w:rPr>
            <w:sz w:val="22"/>
            <w:szCs w:val="22"/>
          </w:rPr>
          <w:delText>moist soil</w:delText>
        </w:r>
        <w:r w:rsidR="005F3BBF" w:rsidRPr="0020587D" w:rsidDel="004225BF">
          <w:rPr>
            <w:sz w:val="22"/>
            <w:szCs w:val="22"/>
          </w:rPr>
          <w:delText>)</w:delText>
        </w:r>
        <w:r w:rsidR="005F3BBF" w:rsidRPr="0020587D" w:rsidDel="004225BF">
          <w:rPr>
            <w:sz w:val="22"/>
            <w:szCs w:val="22"/>
            <w:vertAlign w:val="superscript"/>
          </w:rPr>
          <w:delText>-1</w:delText>
        </w:r>
        <w:r w:rsidR="001B2146" w:rsidRPr="0020587D" w:rsidDel="004225BF">
          <w:rPr>
            <w:sz w:val="22"/>
            <w:szCs w:val="22"/>
          </w:rPr>
          <w:delText xml:space="preserve"> </w:delText>
        </w:r>
        <w:r w:rsidRPr="0020587D" w:rsidDel="004225BF">
          <w:rPr>
            <w:sz w:val="22"/>
            <w:szCs w:val="22"/>
          </w:rPr>
          <w:delText xml:space="preserve">(Jingfang and Wenwei 2018).  </w:delText>
        </w:r>
      </w:del>
      <w:moveToRangeStart w:id="640" w:author="Jeff" w:date="2021-06-23T13:39:00Z" w:name="move75348010"/>
      <w:moveTo w:id="641" w:author="Jeff" w:date="2021-06-23T13:39:00Z">
        <w:del w:id="642" w:author="Jeff" w:date="2021-06-23T13:42:00Z">
          <w:r w:rsidR="004225BF" w:rsidRPr="0020587D" w:rsidDel="004225BF">
            <w:rPr>
              <w:b/>
              <w:sz w:val="22"/>
              <w:szCs w:val="22"/>
            </w:rPr>
            <w:delText>Allometric relations</w:delText>
          </w:r>
        </w:del>
      </w:moveTo>
      <w:ins w:id="643" w:author="Jeff" w:date="2021-06-24T02:11:00Z">
        <w:del w:id="644" w:author="Risa" w:date="2021-06-24T18:48:00Z">
          <w:r w:rsidR="00CF2FB3" w:rsidRPr="0020587D" w:rsidDel="0011330A">
            <w:rPr>
              <w:b/>
              <w:bCs/>
              <w:sz w:val="22"/>
              <w:szCs w:val="22"/>
            </w:rPr>
            <w:delText xml:space="preserve">Plant-level </w:delText>
          </w:r>
        </w:del>
      </w:ins>
      <w:ins w:id="645" w:author="Jeff" w:date="2021-06-23T13:42:00Z">
        <w:del w:id="646" w:author="Risa" w:date="2021-06-24T18:48:00Z">
          <w:r w:rsidR="004225BF" w:rsidRPr="0020587D" w:rsidDel="0011330A">
            <w:rPr>
              <w:b/>
              <w:bCs/>
              <w:sz w:val="22"/>
              <w:szCs w:val="22"/>
            </w:rPr>
            <w:delText>Traits</w:delText>
          </w:r>
        </w:del>
      </w:ins>
      <w:ins w:id="647" w:author="Risa" w:date="2021-06-24T18:51:00Z">
        <w:r w:rsidR="0011330A">
          <w:rPr>
            <w:b/>
            <w:sz w:val="22"/>
            <w:szCs w:val="22"/>
          </w:rPr>
          <w:t>Tree &amp; Canopy Characteristics</w:t>
        </w:r>
      </w:ins>
    </w:p>
    <w:p w14:paraId="5DACCD9C" w14:textId="7FB5C09C" w:rsidR="0074085B" w:rsidRPr="006D57B1" w:rsidRDefault="004225BF">
      <w:pPr>
        <w:spacing w:line="360" w:lineRule="auto"/>
        <w:rPr>
          <w:ins w:id="648" w:author="Jeff" w:date="2021-06-24T02:48:00Z"/>
          <w:rFonts w:eastAsiaTheme="minorHAnsi"/>
          <w:sz w:val="22"/>
          <w:szCs w:val="22"/>
        </w:rPr>
        <w:pPrChange w:id="649" w:author="Risa" w:date="2021-06-24T18:40:00Z">
          <w:pPr>
            <w:spacing w:after="103" w:line="276" w:lineRule="auto"/>
            <w:jc w:val="both"/>
          </w:pPr>
        </w:pPrChange>
      </w:pPr>
      <w:moveTo w:id="650" w:author="Jeff" w:date="2021-06-23T13:39:00Z">
        <w:r w:rsidRPr="006D57B1">
          <w:rPr>
            <w:sz w:val="22"/>
            <w:szCs w:val="22"/>
          </w:rPr>
          <w:t>We measured individual tree height, stem diameter of the bole at breast height (DBH) and canopy spread. Tree height was estimated using a plastic clinometer (Kager, Lunenberg, MA USA) and 30 m tape. DBH was measured at 1.06 m using an expandable cloth measuring tape. Canopy spread across the first nodal branch expanse below the crown was measured using two calibrated, nested aluminum flags as a ground truth reference. This method was selected to sort out upper canopy spread x height differences where trees across all four stands which exuded very similar height and DBH characteristics dominated.</w:t>
        </w:r>
      </w:moveTo>
      <w:ins w:id="651" w:author="Jeff" w:date="2021-06-24T02:48:00Z">
        <w:r w:rsidR="0074085B" w:rsidRPr="006D57B1">
          <w:rPr>
            <w:sz w:val="22"/>
            <w:szCs w:val="22"/>
          </w:rPr>
          <w:t xml:space="preserve"> </w:t>
        </w:r>
        <w:r w:rsidR="0074085B" w:rsidRPr="00C96924">
          <w:rPr>
            <w:rFonts w:eastAsiaTheme="minorHAnsi"/>
            <w:sz w:val="22"/>
            <w:szCs w:val="22"/>
          </w:rPr>
          <w:t>Mean distances between sampled trees (</w:t>
        </w:r>
        <w:r w:rsidR="0074085B" w:rsidRPr="00C96924">
          <w:rPr>
            <w:rFonts w:eastAsiaTheme="minorHAnsi"/>
            <w:i/>
            <w:iCs/>
            <w:sz w:val="22"/>
            <w:szCs w:val="22"/>
          </w:rPr>
          <w:t xml:space="preserve">N </w:t>
        </w:r>
        <w:r w:rsidR="0074085B" w:rsidRPr="00F70722">
          <w:rPr>
            <w:rFonts w:eastAsiaTheme="minorHAnsi"/>
            <w:sz w:val="22"/>
            <w:szCs w:val="22"/>
          </w:rPr>
          <w:t>=</w:t>
        </w:r>
        <w:r w:rsidR="0074085B" w:rsidRPr="002F4867">
          <w:rPr>
            <w:rFonts w:eastAsiaTheme="minorHAnsi"/>
            <w:sz w:val="22"/>
            <w:szCs w:val="22"/>
          </w:rPr>
          <w:t xml:space="preserve"> 60) </w:t>
        </w:r>
        <w:r w:rsidR="0074085B" w:rsidRPr="00A03C77">
          <w:rPr>
            <w:rFonts w:eastAsiaTheme="minorHAnsi"/>
            <w:sz w:val="22"/>
            <w:szCs w:val="22"/>
          </w:rPr>
          <w:t xml:space="preserve">were calculated including up to five of their nearest, </w:t>
        </w:r>
        <w:r w:rsidR="0074085B" w:rsidRPr="00A03C77">
          <w:rPr>
            <w:rFonts w:eastAsiaTheme="minorHAnsi"/>
            <w:sz w:val="22"/>
            <w:szCs w:val="22"/>
          </w:rPr>
          <w:lastRenderedPageBreak/>
          <w:t>reproductively mature conspecific (within 5 m) neighbors</w:t>
        </w:r>
        <w:r w:rsidR="0074085B" w:rsidRPr="002A4B2D">
          <w:rPr>
            <w:rFonts w:eastAsiaTheme="minorHAnsi"/>
            <w:sz w:val="22"/>
            <w:szCs w:val="22"/>
          </w:rPr>
          <w:t xml:space="preserve"> </w:t>
        </w:r>
        <w:del w:id="652" w:author="Risa" w:date="2021-06-24T20:03:00Z">
          <w:r w:rsidR="0074085B" w:rsidRPr="0020587D" w:rsidDel="006D57B1">
            <w:rPr>
              <w:rFonts w:eastAsiaTheme="minorHAnsi"/>
              <w:sz w:val="22"/>
              <w:szCs w:val="22"/>
            </w:rPr>
            <w:delText xml:space="preserve"> </w:delText>
          </w:r>
        </w:del>
      </w:ins>
      <w:ins w:id="653" w:author="Risa" w:date="2021-06-24T20:04:00Z">
        <w:r w:rsidR="006D57B1">
          <w:rPr>
            <w:rFonts w:eastAsiaTheme="minorHAnsi"/>
            <w:sz w:val="22"/>
            <w:szCs w:val="22"/>
          </w:rPr>
          <w:fldChar w:fldCharType="begin" w:fldLock="1"/>
        </w:r>
      </w:ins>
      <w:r w:rsidR="00E567C1">
        <w:rPr>
          <w:rFonts w:eastAsiaTheme="minorHAnsi"/>
          <w:sz w:val="22"/>
          <w:szCs w:val="22"/>
        </w:rPr>
        <w:instrText>ADDIN CSL_CITATION {"citationItems":[{"id":"ITEM-1","itemData":{"DOI":"10.1016/j.foreco.2012.11.007","ISSN":"03781127","abstract":"Stand-level spatial pattern influences key aspects of resilience and ecosystem function such as disturbance behavior, regeneration, snow retention, and habitat quality in frequent-fire pine and mixed-conifer forests. Reference sites, from both pre-settlement era reconstructions and contemporary forests with active fire regimes, indicate that frequent-fire forests are complex mosaics of individual trees, tree clumps, and openings. There is a broad scientific consensus that restoration treatments should seek to restore this mosaic pattern in order to restore resilience and maintain ecosystem function. Yet, methods to explicitly incorporate spatial reference information into restoration treatments are not widely used. In addition, targets from reference conditions must be critically evaluated in light of climate change. We used a spatial clump identification algorithm to quantify reference patterns based on a specified inter-tree distance that defines when trees form clumps. We used climatic water balance parameters, downscaled climate projections, and plant associations to assess our historical reference sites in the context of projected future climate and identify climate analog reference conditions. Spatial reference information was incorporated into a novel approach to prescription development, tree marking, and monitoring based on viewing stand structure and pattern in terms of individuals, clumps, and openings (ICO) in a mixed-conifer forest restoration case study. We compared the results from the ICO approach with simulations of traditional basal area and spacing-based thinning prescriptions in terms of agreement with reference conditions and functional aspects of resilience. The ICO method resulted in a distribution of tree clumps and openings within the range of reference patterns, while the basal area and spacing approaches resulted in uniform patterns inconsistent with known reference conditions. Susceptibility to insect mortality was lower in basal area and spacing prescriptions, but openings and corresponding opportunities for regeneration and in situ climate adaptation were fewer. Operationally, the method struck a balance between providing clear targets for spatial pattern directly linked to reference conditions, sufficient flexibility to achieve other restoration objectives, and implementation efficiency. The need to track pattern targets during implementation and provide immediate feedback to marking crews was a key lesson. The ICO method,…","author":[{"dropping-particle":"","family":"Churchill","given":"Derek J.","non-dropping-particle":"","parse-names":false,"suffix":""},{"dropping-particle":"","family":"Larson","given":"Andrew J.","non-dropping-particle":"","parse-names":false,"suffix":""},{"dropping-particle":"","family":"Dahlgreen","given":"Matthew C.","non-dropping-particle":"","parse-names":false,"suffix":""},{"dropping-particle":"","family":"Franklin","given":"Jerry F.","non-dropping-particle":"","parse-names":false,"suffix":""},{"dropping-particle":"","family":"Hessburg","given":"Paul F.","non-dropping-particle":"","parse-names":false,"suffix":""},{"dropping-particle":"","family":"Lutz","given":"James A.","non-dropping-particle":"","parse-names":false,"suffix":""}],"container-title":"Forest Ecology and Management","id":"ITEM-1","issued":{"date-parts":[["2013","3"]]},"page":"442-457","title":"Restoring forest resilience: From reference spatial patterns to silvicultural prescriptions and monitoring","type":"article-journal","volume":"291"},"uris":["http://www.mendeley.com/documents/?uuid=8ae6de22-f540-4614-95bf-e05f2e8e3ab6"]}],"mendeley":{"formattedCitation":"(Churchill &lt;i&gt;et al.&lt;/i&gt; 2013)","plainTextFormattedCitation":"(Churchill et al. 2013)","previouslyFormattedCitation":"(Churchill &lt;i&gt;et al.&lt;/i&gt; 2013)"},"properties":{"noteIndex":0},"schema":"https://github.com/citation-style-language/schema/raw/master/csl-citation.json"}</w:instrText>
      </w:r>
      <w:r w:rsidR="006D57B1">
        <w:rPr>
          <w:rFonts w:eastAsiaTheme="minorHAnsi"/>
          <w:sz w:val="22"/>
          <w:szCs w:val="22"/>
        </w:rPr>
        <w:fldChar w:fldCharType="separate"/>
      </w:r>
      <w:r w:rsidR="00163863" w:rsidRPr="00163863">
        <w:rPr>
          <w:rFonts w:eastAsiaTheme="minorHAnsi"/>
          <w:noProof/>
          <w:sz w:val="22"/>
          <w:szCs w:val="22"/>
        </w:rPr>
        <w:t xml:space="preserve">(Churchill </w:t>
      </w:r>
      <w:r w:rsidR="00163863" w:rsidRPr="00163863">
        <w:rPr>
          <w:rFonts w:eastAsiaTheme="minorHAnsi"/>
          <w:i/>
          <w:noProof/>
          <w:sz w:val="22"/>
          <w:szCs w:val="22"/>
        </w:rPr>
        <w:t>et al.</w:t>
      </w:r>
      <w:r w:rsidR="00163863" w:rsidRPr="00163863">
        <w:rPr>
          <w:rFonts w:eastAsiaTheme="minorHAnsi"/>
          <w:noProof/>
          <w:sz w:val="22"/>
          <w:szCs w:val="22"/>
        </w:rPr>
        <w:t xml:space="preserve"> 2013)</w:t>
      </w:r>
      <w:ins w:id="654" w:author="Risa" w:date="2021-06-24T20:04:00Z">
        <w:r w:rsidR="006D57B1">
          <w:rPr>
            <w:rFonts w:eastAsiaTheme="minorHAnsi"/>
            <w:sz w:val="22"/>
            <w:szCs w:val="22"/>
          </w:rPr>
          <w:fldChar w:fldCharType="end"/>
        </w:r>
      </w:ins>
      <w:ins w:id="655" w:author="Jeff" w:date="2021-06-24T02:48:00Z">
        <w:del w:id="656" w:author="Risa" w:date="2021-06-24T20:04:00Z">
          <w:r w:rsidR="0074085B" w:rsidRPr="0020587D" w:rsidDel="006D57B1">
            <w:rPr>
              <w:rFonts w:eastAsiaTheme="minorHAnsi"/>
              <w:sz w:val="22"/>
              <w:szCs w:val="22"/>
            </w:rPr>
            <w:delText>(</w:delText>
          </w:r>
        </w:del>
        <w:del w:id="657" w:author="Risa" w:date="2021-06-24T20:03:00Z">
          <w:r w:rsidR="0074085B" w:rsidRPr="0020587D" w:rsidDel="006D57B1">
            <w:rPr>
              <w:rFonts w:eastAsiaTheme="minorHAnsi"/>
              <w:sz w:val="22"/>
              <w:szCs w:val="22"/>
            </w:rPr>
            <w:delText xml:space="preserve">Churchill </w:delText>
          </w:r>
          <w:r w:rsidR="0074085B" w:rsidRPr="0020587D" w:rsidDel="006D57B1">
            <w:rPr>
              <w:rFonts w:eastAsiaTheme="minorHAnsi"/>
              <w:i/>
              <w:iCs/>
              <w:sz w:val="22"/>
              <w:szCs w:val="22"/>
            </w:rPr>
            <w:delText>et al.</w:delText>
          </w:r>
          <w:r w:rsidR="0074085B" w:rsidRPr="0020587D" w:rsidDel="006D57B1">
            <w:rPr>
              <w:rFonts w:eastAsiaTheme="minorHAnsi"/>
              <w:sz w:val="22"/>
              <w:szCs w:val="22"/>
            </w:rPr>
            <w:delText xml:space="preserve"> 2012)</w:delText>
          </w:r>
        </w:del>
        <w:r w:rsidR="0074085B" w:rsidRPr="0020587D">
          <w:rPr>
            <w:rFonts w:eastAsiaTheme="minorHAnsi"/>
            <w:sz w:val="22"/>
            <w:szCs w:val="22"/>
          </w:rPr>
          <w:t>—this method served as a surrogate, but inverse, measure for stand density</w:t>
        </w:r>
      </w:ins>
      <w:ins w:id="658" w:author="Risa" w:date="2021-06-24T20:04:00Z">
        <w:r w:rsidR="006D57B1">
          <w:rPr>
            <w:rFonts w:eastAsiaTheme="minorHAnsi"/>
            <w:sz w:val="22"/>
            <w:szCs w:val="22"/>
          </w:rPr>
          <w:t xml:space="preserve"> </w:t>
        </w:r>
        <w:r w:rsidR="006D57B1">
          <w:rPr>
            <w:rFonts w:eastAsiaTheme="minorHAnsi"/>
            <w:sz w:val="22"/>
            <w:szCs w:val="22"/>
          </w:rPr>
          <w:fldChar w:fldCharType="begin" w:fldLock="1"/>
        </w:r>
      </w:ins>
      <w:r w:rsidR="00E567C1">
        <w:rPr>
          <w:rFonts w:eastAsiaTheme="minorHAnsi"/>
          <w:sz w:val="22"/>
          <w:szCs w:val="22"/>
        </w:rPr>
        <w:instrText>ADDIN CSL_CITATION {"citationItems":[{"id":"ITEM-1","itemData":{"DOI":"10.1007/s10592-004-1850-4","ISSN":"1566-0621","abstract":"Pitch pine, Pinus rigida Mill., is a rare species in Canada, existing as a disjunct population in the St. Lawrence River Valley in eastern Ontario and two northern outlier stands in southern Quebec along Canada's southern border with the United States. Reproductive and genetic characteristics of these small, scattered stands were investigated to develop a foundation for management and restoration in the event of range expansion northwards under anticipated climate warming. Seed yields and seed quality appear to be comparable to other eastern conifers, and to pitch pine at the center of its geographic range. For seed and seedling growth traits, most of the variation was attributable to differences among trees within stands and, to a lesser extent, among stands within a population; whereas the population effect was non-significant. For reproductive traits, such as numbers of filled and empty seeds per cone, reproductive efficiency, and inbreeding estimates, high levels of variation (ranging from 26% to 33%) were found among stands, suggesting that stand structural features, such as stand size and tree density within stands, play an important role in pollination environment and overall reproductive success. Estimates of genetic diversity at 32 allozyme gene loci indicate that these small, isolated stands have maintained relatively high levels of genetic diversity compared with populations at the center of its geographic range, and also relative to other widely dispersed eastern conifers. The relatively high levels of viable seed production and genetic diversity in native pitch pine populations indicate that native Canadian populations may be suitable seed sources for species restoration and range expansion in Canada.","author":[{"dropping-particle":"","family":"Mosseler","given":"A.","non-dropping-particle":"","parse-names":false,"suffix":""},{"dropping-particle":"","family":"Rajora","given":"O.P.","non-dropping-particle":"","parse-names":false,"suffix":""},{"dropping-particle":"","family":"Major","given":"J.E.","non-dropping-particle":"","parse-names":false,"suffix":""},{"dropping-particle":"","family":"Kim","given":"K.H.","non-dropping-particle":"","parse-names":false,"suffix":""}],"container-title":"Conservation Genetics","id":"ITEM-1","issue":"5","issued":{"date-parts":[["2004"]]},"page":"571-583","title":"Reproductive and genetic characteristics of rare, disjunct pitch pine populations at the northern limits of its range in Canada","type":"article-journal","volume":"5"},"uris":["http://www.mendeley.com/documents/?uuid=5715f7c2-f704-4b89-a6ef-ca571fa56de5"]}],"mendeley":{"formattedCitation":"(Mosseler &lt;i&gt;et al.&lt;/i&gt; 2004)","plainTextFormattedCitation":"(Mosseler et al. 2004)","previouslyFormattedCitation":"(Mosseler &lt;i&gt;et al.&lt;/i&gt; 2004)"},"properties":{"noteIndex":0},"schema":"https://github.com/citation-style-language/schema/raw/master/csl-citation.json"}</w:instrText>
      </w:r>
      <w:r w:rsidR="006D57B1">
        <w:rPr>
          <w:rFonts w:eastAsiaTheme="minorHAnsi"/>
          <w:sz w:val="22"/>
          <w:szCs w:val="22"/>
        </w:rPr>
        <w:fldChar w:fldCharType="separate"/>
      </w:r>
      <w:r w:rsidR="00163863" w:rsidRPr="00163863">
        <w:rPr>
          <w:rFonts w:eastAsiaTheme="minorHAnsi"/>
          <w:noProof/>
          <w:sz w:val="22"/>
          <w:szCs w:val="22"/>
        </w:rPr>
        <w:t xml:space="preserve">(Mosseler </w:t>
      </w:r>
      <w:r w:rsidR="00163863" w:rsidRPr="00163863">
        <w:rPr>
          <w:rFonts w:eastAsiaTheme="minorHAnsi"/>
          <w:i/>
          <w:noProof/>
          <w:sz w:val="22"/>
          <w:szCs w:val="22"/>
        </w:rPr>
        <w:t>et al.</w:t>
      </w:r>
      <w:r w:rsidR="00163863" w:rsidRPr="00163863">
        <w:rPr>
          <w:rFonts w:eastAsiaTheme="minorHAnsi"/>
          <w:noProof/>
          <w:sz w:val="22"/>
          <w:szCs w:val="22"/>
        </w:rPr>
        <w:t xml:space="preserve"> 2004)</w:t>
      </w:r>
      <w:ins w:id="659" w:author="Risa" w:date="2021-06-24T20:04:00Z">
        <w:r w:rsidR="006D57B1">
          <w:rPr>
            <w:rFonts w:eastAsiaTheme="minorHAnsi"/>
            <w:sz w:val="22"/>
            <w:szCs w:val="22"/>
          </w:rPr>
          <w:fldChar w:fldCharType="end"/>
        </w:r>
      </w:ins>
      <w:ins w:id="660" w:author="Jeff" w:date="2021-06-24T02:48:00Z">
        <w:del w:id="661" w:author="Risa" w:date="2021-06-24T20:04:00Z">
          <w:r w:rsidR="0074085B" w:rsidRPr="006D57B1" w:rsidDel="006D57B1">
            <w:rPr>
              <w:rFonts w:eastAsiaTheme="minorHAnsi"/>
              <w:sz w:val="22"/>
              <w:szCs w:val="22"/>
            </w:rPr>
            <w:delText xml:space="preserve"> (</w:delText>
          </w:r>
          <w:r w:rsidR="0074085B" w:rsidRPr="006D57B1" w:rsidDel="006D57B1">
            <w:rPr>
              <w:color w:val="222222"/>
              <w:sz w:val="22"/>
              <w:szCs w:val="22"/>
              <w:shd w:val="clear" w:color="auto" w:fill="FFFFFF"/>
            </w:rPr>
            <w:delText xml:space="preserve">Mosseler, Rajora and Major </w:delText>
          </w:r>
          <w:r w:rsidR="0074085B" w:rsidRPr="006D57B1" w:rsidDel="006D57B1">
            <w:rPr>
              <w:rFonts w:eastAsiaTheme="minorHAnsi"/>
              <w:sz w:val="22"/>
              <w:szCs w:val="22"/>
            </w:rPr>
            <w:delText>2004)</w:delText>
          </w:r>
        </w:del>
        <w:r w:rsidR="0074085B" w:rsidRPr="006D57B1">
          <w:rPr>
            <w:rFonts w:eastAsiaTheme="minorHAnsi"/>
            <w:sz w:val="22"/>
            <w:szCs w:val="22"/>
          </w:rPr>
          <w:t>.</w:t>
        </w:r>
      </w:ins>
    </w:p>
    <w:p w14:paraId="3C7B0570" w14:textId="40E1BBBF" w:rsidR="004225BF" w:rsidRPr="006D57B1" w:rsidDel="0074085B" w:rsidRDefault="004225BF">
      <w:pPr>
        <w:spacing w:line="360" w:lineRule="auto"/>
        <w:rPr>
          <w:del w:id="662" w:author="Jeff" w:date="2021-06-24T02:48:00Z"/>
          <w:moveTo w:id="663" w:author="Jeff" w:date="2021-06-23T13:39:00Z"/>
          <w:sz w:val="22"/>
          <w:szCs w:val="22"/>
        </w:rPr>
        <w:pPrChange w:id="664" w:author="Risa" w:date="2021-06-24T18:40:00Z">
          <w:pPr>
            <w:spacing w:after="103" w:line="276" w:lineRule="auto"/>
            <w:jc w:val="both"/>
          </w:pPr>
        </w:pPrChange>
      </w:pPr>
    </w:p>
    <w:moveToRangeEnd w:id="640"/>
    <w:p w14:paraId="77720203" w14:textId="77777777" w:rsidR="004225BF" w:rsidRPr="006D57B1" w:rsidRDefault="004225BF">
      <w:pPr>
        <w:spacing w:line="360" w:lineRule="auto"/>
        <w:rPr>
          <w:sz w:val="22"/>
          <w:szCs w:val="22"/>
        </w:rPr>
        <w:pPrChange w:id="665" w:author="Risa" w:date="2021-06-24T18:40:00Z">
          <w:pPr>
            <w:spacing w:line="276" w:lineRule="auto"/>
            <w:jc w:val="both"/>
          </w:pPr>
        </w:pPrChange>
      </w:pPr>
    </w:p>
    <w:p w14:paraId="0A068B27" w14:textId="6DF1E3CF" w:rsidR="00AE173C" w:rsidRPr="006D57B1" w:rsidRDefault="003D3CF8">
      <w:pPr>
        <w:tabs>
          <w:tab w:val="left" w:pos="720"/>
          <w:tab w:val="left" w:pos="1440"/>
        </w:tabs>
        <w:spacing w:line="360" w:lineRule="auto"/>
        <w:ind w:right="7"/>
        <w:rPr>
          <w:b/>
          <w:bCs/>
          <w:iCs/>
          <w:sz w:val="22"/>
          <w:szCs w:val="22"/>
        </w:rPr>
        <w:pPrChange w:id="666" w:author="Risa" w:date="2021-06-24T18:40:00Z">
          <w:pPr>
            <w:tabs>
              <w:tab w:val="left" w:pos="720"/>
              <w:tab w:val="left" w:pos="1440"/>
            </w:tabs>
            <w:spacing w:after="28" w:line="276" w:lineRule="auto"/>
            <w:ind w:right="7"/>
            <w:jc w:val="both"/>
          </w:pPr>
        </w:pPrChange>
      </w:pPr>
      <w:r w:rsidRPr="006D57B1">
        <w:rPr>
          <w:b/>
          <w:bCs/>
          <w:iCs/>
          <w:sz w:val="22"/>
          <w:szCs w:val="22"/>
        </w:rPr>
        <w:t>Statistical</w:t>
      </w:r>
      <w:r w:rsidR="00AE173C" w:rsidRPr="006D57B1">
        <w:rPr>
          <w:b/>
          <w:bCs/>
          <w:iCs/>
          <w:sz w:val="22"/>
          <w:szCs w:val="22"/>
        </w:rPr>
        <w:t xml:space="preserve"> Analysis</w:t>
      </w:r>
    </w:p>
    <w:p w14:paraId="6A913F3E" w14:textId="76E76211" w:rsidR="00F43A07" w:rsidRPr="00747546" w:rsidDel="0074085B" w:rsidRDefault="00AE173C">
      <w:pPr>
        <w:spacing w:line="360" w:lineRule="auto"/>
        <w:rPr>
          <w:del w:id="667" w:author="Jeff" w:date="2021-06-24T02:49:00Z"/>
          <w:sz w:val="22"/>
          <w:szCs w:val="22"/>
        </w:rPr>
        <w:pPrChange w:id="668" w:author="Risa" w:date="2021-06-24T18:40:00Z">
          <w:pPr>
            <w:spacing w:after="103" w:line="276" w:lineRule="auto"/>
            <w:jc w:val="both"/>
          </w:pPr>
        </w:pPrChange>
      </w:pPr>
      <w:r w:rsidRPr="00C96924">
        <w:rPr>
          <w:sz w:val="22"/>
          <w:szCs w:val="22"/>
        </w:rPr>
        <w:t xml:space="preserve">All data were analyzed using a similar </w:t>
      </w:r>
      <w:del w:id="669" w:author="Risa" w:date="2021-06-24T18:54:00Z">
        <w:r w:rsidRPr="0020587D" w:rsidDel="0011330A">
          <w:rPr>
            <w:sz w:val="22"/>
            <w:szCs w:val="22"/>
          </w:rPr>
          <w:delText xml:space="preserve">linear </w:delText>
        </w:r>
      </w:del>
      <w:ins w:id="670" w:author="Risa" w:date="2021-06-24T18:54:00Z">
        <w:r w:rsidR="0011330A">
          <w:rPr>
            <w:sz w:val="22"/>
            <w:szCs w:val="22"/>
          </w:rPr>
          <w:t>mixed effects</w:t>
        </w:r>
        <w:r w:rsidR="0011330A" w:rsidRPr="0011330A">
          <w:rPr>
            <w:sz w:val="22"/>
            <w:szCs w:val="22"/>
          </w:rPr>
          <w:t xml:space="preserve"> </w:t>
        </w:r>
      </w:ins>
      <w:r w:rsidRPr="0011330A">
        <w:rPr>
          <w:sz w:val="22"/>
          <w:szCs w:val="22"/>
        </w:rPr>
        <w:t>model structure with elevation</w:t>
      </w:r>
      <w:del w:id="671" w:author="Risa" w:date="2021-06-24T18:51:00Z">
        <w:r w:rsidRPr="0020587D" w:rsidDel="0011330A">
          <w:rPr>
            <w:sz w:val="22"/>
            <w:szCs w:val="22"/>
          </w:rPr>
          <w:delText xml:space="preserve"> (high or low)</w:delText>
        </w:r>
      </w:del>
      <w:r w:rsidRPr="0020587D">
        <w:rPr>
          <w:sz w:val="22"/>
          <w:szCs w:val="22"/>
        </w:rPr>
        <w:t xml:space="preserve"> </w:t>
      </w:r>
      <w:ins w:id="672" w:author="Risa" w:date="2021-06-24T18:51:00Z">
        <w:r w:rsidR="0011330A">
          <w:rPr>
            <w:sz w:val="22"/>
            <w:szCs w:val="22"/>
          </w:rPr>
          <w:t>as a continuous</w:t>
        </w:r>
      </w:ins>
      <w:ins w:id="673" w:author="Risa" w:date="2021-06-24T18:52:00Z">
        <w:r w:rsidR="0011330A">
          <w:rPr>
            <w:sz w:val="22"/>
            <w:szCs w:val="22"/>
          </w:rPr>
          <w:t xml:space="preserve"> fixed factor </w:t>
        </w:r>
      </w:ins>
      <w:r w:rsidRPr="0011330A">
        <w:rPr>
          <w:sz w:val="22"/>
          <w:szCs w:val="22"/>
        </w:rPr>
        <w:t xml:space="preserve">and presence of the 1947 fire (yes or no) as </w:t>
      </w:r>
      <w:ins w:id="674" w:author="Risa" w:date="2021-06-24T18:52:00Z">
        <w:r w:rsidR="0011330A">
          <w:rPr>
            <w:sz w:val="22"/>
            <w:szCs w:val="22"/>
          </w:rPr>
          <w:t xml:space="preserve">a </w:t>
        </w:r>
      </w:ins>
      <w:r w:rsidRPr="0011330A">
        <w:rPr>
          <w:sz w:val="22"/>
          <w:szCs w:val="22"/>
        </w:rPr>
        <w:t>categorical fixed factor</w:t>
      </w:r>
      <w:del w:id="675" w:author="Risa" w:date="2021-06-24T18:52:00Z">
        <w:r w:rsidRPr="0011330A" w:rsidDel="0011330A">
          <w:rPr>
            <w:sz w:val="22"/>
            <w:szCs w:val="22"/>
          </w:rPr>
          <w:delText>s</w:delText>
        </w:r>
      </w:del>
      <w:r w:rsidRPr="0011330A">
        <w:rPr>
          <w:sz w:val="22"/>
          <w:szCs w:val="22"/>
        </w:rPr>
        <w:t xml:space="preserve">. </w:t>
      </w:r>
      <w:ins w:id="676" w:author="Risa" w:date="2021-06-24T18:55:00Z">
        <w:r w:rsidR="0011330A">
          <w:rPr>
            <w:sz w:val="22"/>
            <w:szCs w:val="22"/>
          </w:rPr>
          <w:t xml:space="preserve">The </w:t>
        </w:r>
      </w:ins>
      <w:del w:id="677" w:author="Risa" w:date="2021-06-24T18:55:00Z">
        <w:r w:rsidRPr="0011330A" w:rsidDel="0011330A">
          <w:rPr>
            <w:sz w:val="22"/>
            <w:szCs w:val="22"/>
          </w:rPr>
          <w:delText xml:space="preserve">The </w:delText>
        </w:r>
      </w:del>
      <w:r w:rsidRPr="0011330A">
        <w:rPr>
          <w:sz w:val="22"/>
          <w:szCs w:val="22"/>
        </w:rPr>
        <w:t>interaction between elevation and presence of the 1947 fire was also included in each model</w:t>
      </w:r>
      <w:ins w:id="678" w:author="Risa" w:date="2021-06-24T18:55:00Z">
        <w:r w:rsidR="00603401">
          <w:rPr>
            <w:sz w:val="22"/>
            <w:szCs w:val="22"/>
          </w:rPr>
          <w:t xml:space="preserve"> and</w:t>
        </w:r>
      </w:ins>
      <w:del w:id="679" w:author="Risa" w:date="2021-06-24T18:55:00Z">
        <w:r w:rsidRPr="0011330A" w:rsidDel="00603401">
          <w:rPr>
            <w:sz w:val="22"/>
            <w:szCs w:val="22"/>
          </w:rPr>
          <w:delText>.</w:delText>
        </w:r>
      </w:del>
      <w:r w:rsidRPr="0011330A">
        <w:rPr>
          <w:sz w:val="22"/>
          <w:szCs w:val="22"/>
        </w:rPr>
        <w:t xml:space="preserve"> </w:t>
      </w:r>
      <w:ins w:id="680" w:author="Risa" w:date="2021-06-24T18:55:00Z">
        <w:r w:rsidR="00603401">
          <w:rPr>
            <w:sz w:val="22"/>
            <w:szCs w:val="22"/>
          </w:rPr>
          <w:t>s</w:t>
        </w:r>
        <w:r w:rsidR="0011330A">
          <w:rPr>
            <w:sz w:val="22"/>
            <w:szCs w:val="22"/>
          </w:rPr>
          <w:t xml:space="preserve">ite was included as a random factor. </w:t>
        </w:r>
      </w:ins>
      <w:r w:rsidRPr="0011330A">
        <w:rPr>
          <w:sz w:val="22"/>
          <w:szCs w:val="22"/>
        </w:rPr>
        <w:t xml:space="preserve">In total, </w:t>
      </w:r>
      <w:r w:rsidR="005F7DED" w:rsidRPr="0011330A">
        <w:rPr>
          <w:sz w:val="22"/>
          <w:szCs w:val="22"/>
        </w:rPr>
        <w:t>2</w:t>
      </w:r>
      <w:ins w:id="681" w:author="Risa" w:date="2021-06-24T18:58:00Z">
        <w:r w:rsidR="00682A7F">
          <w:rPr>
            <w:sz w:val="22"/>
            <w:szCs w:val="22"/>
          </w:rPr>
          <w:t>6</w:t>
        </w:r>
      </w:ins>
      <w:del w:id="682" w:author="Risa" w:date="2021-06-24T18:53:00Z">
        <w:r w:rsidR="005F7DED" w:rsidRPr="0011330A" w:rsidDel="0011330A">
          <w:rPr>
            <w:sz w:val="22"/>
            <w:szCs w:val="22"/>
          </w:rPr>
          <w:delText>7</w:delText>
        </w:r>
      </w:del>
      <w:r w:rsidR="00CF7250" w:rsidRPr="0011330A">
        <w:rPr>
          <w:sz w:val="22"/>
          <w:szCs w:val="22"/>
        </w:rPr>
        <w:t xml:space="preserve"> </w:t>
      </w:r>
      <w:r w:rsidRPr="0011330A">
        <w:rPr>
          <w:sz w:val="22"/>
          <w:szCs w:val="22"/>
        </w:rPr>
        <w:t xml:space="preserve">models were fit with the following dependent variables: </w:t>
      </w:r>
      <w:ins w:id="683" w:author="Risa" w:date="2021-06-24T18:58:00Z">
        <w:r w:rsidR="00682A7F">
          <w:rPr>
            <w:sz w:val="22"/>
            <w:szCs w:val="22"/>
          </w:rPr>
          <w:t>slope (</w:t>
        </w:r>
      </w:ins>
      <w:ins w:id="684" w:author="Risa" w:date="2021-06-24T18:59:00Z">
        <w:r w:rsidR="00682A7F">
          <w:rPr>
            <w:sz w:val="22"/>
            <w:szCs w:val="22"/>
          </w:rPr>
          <w:t>°</w:t>
        </w:r>
      </w:ins>
      <w:ins w:id="685" w:author="Risa" w:date="2021-06-24T18:58:00Z">
        <w:r w:rsidR="00682A7F">
          <w:rPr>
            <w:sz w:val="22"/>
            <w:szCs w:val="22"/>
          </w:rPr>
          <w:t xml:space="preserve">), </w:t>
        </w:r>
      </w:ins>
      <w:r w:rsidR="005F7DED" w:rsidRPr="0011330A">
        <w:rPr>
          <w:color w:val="000000" w:themeColor="text1"/>
          <w:sz w:val="22"/>
          <w:szCs w:val="22"/>
        </w:rPr>
        <w:t>tree height (m), canopy spread (m), DBH (cm), mean distance between neighbors (m), foliar carbon (C, %), foliar nitrogen (N</w:t>
      </w:r>
      <w:r w:rsidR="005F7DED" w:rsidRPr="00603401">
        <w:rPr>
          <w:color w:val="000000" w:themeColor="text1"/>
          <w:sz w:val="22"/>
          <w:szCs w:val="22"/>
        </w:rPr>
        <w:t xml:space="preserve">, %), foliar C/N (unitless), foliar </w:t>
      </w:r>
      <w:r w:rsidR="005F7DED" w:rsidRPr="00603401">
        <w:rPr>
          <w:bCs/>
          <w:color w:val="000000" w:themeColor="text1"/>
          <w:sz w:val="22"/>
          <w:szCs w:val="22"/>
        </w:rPr>
        <w:t>δ</w:t>
      </w:r>
      <w:r w:rsidR="005F7DED" w:rsidRPr="00603401">
        <w:rPr>
          <w:bCs/>
          <w:color w:val="000000" w:themeColor="text1"/>
          <w:sz w:val="22"/>
          <w:szCs w:val="22"/>
          <w:vertAlign w:val="superscript"/>
        </w:rPr>
        <w:t>13</w:t>
      </w:r>
      <w:r w:rsidR="005F7DED" w:rsidRPr="006D57B1">
        <w:rPr>
          <w:bCs/>
          <w:color w:val="000000" w:themeColor="text1"/>
          <w:sz w:val="22"/>
          <w:szCs w:val="22"/>
        </w:rPr>
        <w:t>C</w:t>
      </w:r>
      <w:r w:rsidR="005F7DED" w:rsidRPr="006D57B1">
        <w:rPr>
          <w:color w:val="000000" w:themeColor="text1"/>
          <w:sz w:val="22"/>
          <w:szCs w:val="22"/>
        </w:rPr>
        <w:t xml:space="preserve"> (‰), foliar </w:t>
      </w:r>
      <w:r w:rsidR="005F7DED" w:rsidRPr="006D57B1">
        <w:rPr>
          <w:bCs/>
          <w:color w:val="000000" w:themeColor="text1"/>
          <w:sz w:val="22"/>
          <w:szCs w:val="22"/>
        </w:rPr>
        <w:t>δ</w:t>
      </w:r>
      <w:r w:rsidR="005F7DED" w:rsidRPr="006D57B1">
        <w:rPr>
          <w:bCs/>
          <w:color w:val="000000" w:themeColor="text1"/>
          <w:sz w:val="22"/>
          <w:szCs w:val="22"/>
          <w:vertAlign w:val="superscript"/>
        </w:rPr>
        <w:t>15</w:t>
      </w:r>
      <w:r w:rsidR="005F7DED" w:rsidRPr="006D57B1">
        <w:rPr>
          <w:bCs/>
          <w:color w:val="000000" w:themeColor="text1"/>
          <w:sz w:val="22"/>
          <w:szCs w:val="22"/>
        </w:rPr>
        <w:t xml:space="preserve">N (‰), </w:t>
      </w:r>
      <w:r w:rsidR="005F7DED" w:rsidRPr="006D57B1">
        <w:rPr>
          <w:color w:val="000000" w:themeColor="text1"/>
          <w:sz w:val="22"/>
          <w:szCs w:val="22"/>
        </w:rPr>
        <w:t xml:space="preserve">foliar </w:t>
      </w:r>
      <w:r w:rsidR="005F7DED" w:rsidRPr="006D57B1">
        <w:rPr>
          <w:bCs/>
          <w:color w:val="000000" w:themeColor="text1"/>
          <w:sz w:val="22"/>
          <w:szCs w:val="22"/>
        </w:rPr>
        <w:t>calcium (Ca</w:t>
      </w:r>
      <w:r w:rsidR="005F7DED" w:rsidRPr="006D57B1">
        <w:rPr>
          <w:bCs/>
          <w:color w:val="000000" w:themeColor="text1"/>
          <w:sz w:val="22"/>
          <w:szCs w:val="22"/>
          <w:vertAlign w:val="superscript"/>
        </w:rPr>
        <w:t>2+</w:t>
      </w:r>
      <w:r w:rsidR="00812E74" w:rsidRPr="006D57B1">
        <w:rPr>
          <w:bCs/>
          <w:color w:val="000000" w:themeColor="text1"/>
          <w:sz w:val="22"/>
          <w:szCs w:val="22"/>
        </w:rPr>
        <w:t xml:space="preserve"> %</w:t>
      </w:r>
      <w:r w:rsidR="005F7DED" w:rsidRPr="006D57B1">
        <w:rPr>
          <w:bCs/>
          <w:color w:val="000000" w:themeColor="text1"/>
          <w:sz w:val="22"/>
          <w:szCs w:val="22"/>
        </w:rPr>
        <w:t xml:space="preserve">), </w:t>
      </w:r>
      <w:r w:rsidR="005F7DED" w:rsidRPr="006D57B1">
        <w:rPr>
          <w:color w:val="000000" w:themeColor="text1"/>
          <w:sz w:val="22"/>
          <w:szCs w:val="22"/>
        </w:rPr>
        <w:t xml:space="preserve">foliar </w:t>
      </w:r>
      <w:r w:rsidR="005F7DED" w:rsidRPr="006D57B1">
        <w:rPr>
          <w:bCs/>
          <w:color w:val="000000" w:themeColor="text1"/>
          <w:sz w:val="22"/>
          <w:szCs w:val="22"/>
        </w:rPr>
        <w:t xml:space="preserve">phosphorus (P, </w:t>
      </w:r>
      <w:r w:rsidR="00812E74" w:rsidRPr="006D57B1">
        <w:rPr>
          <w:bCs/>
          <w:color w:val="000000" w:themeColor="text1"/>
          <w:sz w:val="22"/>
          <w:szCs w:val="22"/>
        </w:rPr>
        <w:t>%</w:t>
      </w:r>
      <w:r w:rsidR="005F7DED" w:rsidRPr="006D57B1">
        <w:rPr>
          <w:bCs/>
          <w:color w:val="000000" w:themeColor="text1"/>
          <w:sz w:val="22"/>
          <w:szCs w:val="22"/>
        </w:rPr>
        <w:t>),</w:t>
      </w:r>
      <w:r w:rsidR="005F7DED" w:rsidRPr="006D57B1">
        <w:rPr>
          <w:color w:val="000000" w:themeColor="text1"/>
          <w:sz w:val="22"/>
          <w:szCs w:val="22"/>
        </w:rPr>
        <w:t xml:space="preserve"> foliar potassium (</w:t>
      </w:r>
      <w:r w:rsidR="005F7DED" w:rsidRPr="006D57B1">
        <w:rPr>
          <w:bCs/>
          <w:color w:val="000000" w:themeColor="text1"/>
          <w:sz w:val="22"/>
          <w:szCs w:val="22"/>
        </w:rPr>
        <w:t>K</w:t>
      </w:r>
      <w:r w:rsidR="005F7DED" w:rsidRPr="006D57B1">
        <w:rPr>
          <w:bCs/>
          <w:color w:val="000000" w:themeColor="text1"/>
          <w:sz w:val="22"/>
          <w:szCs w:val="22"/>
          <w:vertAlign w:val="superscript"/>
        </w:rPr>
        <w:t>+</w:t>
      </w:r>
      <w:r w:rsidR="005F7DED" w:rsidRPr="00C96924">
        <w:rPr>
          <w:bCs/>
          <w:color w:val="000000" w:themeColor="text1"/>
          <w:sz w:val="22"/>
          <w:szCs w:val="22"/>
        </w:rPr>
        <w:t xml:space="preserve">, </w:t>
      </w:r>
      <w:r w:rsidR="00812E74" w:rsidRPr="00C96924">
        <w:rPr>
          <w:bCs/>
          <w:color w:val="000000" w:themeColor="text1"/>
          <w:sz w:val="22"/>
          <w:szCs w:val="22"/>
        </w:rPr>
        <w:t>%</w:t>
      </w:r>
      <w:r w:rsidR="005F7DED" w:rsidRPr="00C96924">
        <w:rPr>
          <w:bCs/>
          <w:color w:val="000000" w:themeColor="text1"/>
          <w:sz w:val="22"/>
          <w:szCs w:val="22"/>
        </w:rPr>
        <w:t xml:space="preserve">), </w:t>
      </w:r>
      <w:r w:rsidR="005F7DED" w:rsidRPr="00C96924">
        <w:rPr>
          <w:color w:val="000000" w:themeColor="text1"/>
          <w:sz w:val="22"/>
          <w:szCs w:val="22"/>
        </w:rPr>
        <w:t xml:space="preserve">foliar </w:t>
      </w:r>
      <w:r w:rsidR="005F7DED" w:rsidRPr="00C96924">
        <w:rPr>
          <w:bCs/>
          <w:color w:val="000000" w:themeColor="text1"/>
          <w:sz w:val="22"/>
          <w:szCs w:val="22"/>
        </w:rPr>
        <w:t>magnesium (Mg</w:t>
      </w:r>
      <w:r w:rsidR="005F7DED" w:rsidRPr="00C96924">
        <w:rPr>
          <w:bCs/>
          <w:color w:val="000000" w:themeColor="text1"/>
          <w:sz w:val="22"/>
          <w:szCs w:val="22"/>
          <w:vertAlign w:val="superscript"/>
        </w:rPr>
        <w:t>2+</w:t>
      </w:r>
      <w:r w:rsidR="005F7DED" w:rsidRPr="00C96924">
        <w:rPr>
          <w:bCs/>
          <w:color w:val="000000" w:themeColor="text1"/>
          <w:sz w:val="22"/>
          <w:szCs w:val="22"/>
        </w:rPr>
        <w:t xml:space="preserve">, </w:t>
      </w:r>
      <w:r w:rsidR="00812E74" w:rsidRPr="00C96924">
        <w:rPr>
          <w:bCs/>
          <w:color w:val="000000" w:themeColor="text1"/>
          <w:sz w:val="22"/>
          <w:szCs w:val="22"/>
        </w:rPr>
        <w:t>%</w:t>
      </w:r>
      <w:r w:rsidR="005F7DED" w:rsidRPr="00C96924">
        <w:rPr>
          <w:bCs/>
          <w:color w:val="000000" w:themeColor="text1"/>
          <w:sz w:val="22"/>
          <w:szCs w:val="22"/>
        </w:rPr>
        <w:t xml:space="preserve">), </w:t>
      </w:r>
      <w:r w:rsidR="005F7DED" w:rsidRPr="00C96924">
        <w:rPr>
          <w:color w:val="000000" w:themeColor="text1"/>
          <w:sz w:val="22"/>
          <w:szCs w:val="22"/>
        </w:rPr>
        <w:t xml:space="preserve">foliar </w:t>
      </w:r>
      <w:r w:rsidR="005F7DED" w:rsidRPr="00C96924">
        <w:rPr>
          <w:bCs/>
          <w:color w:val="000000" w:themeColor="text1"/>
          <w:sz w:val="22"/>
          <w:szCs w:val="22"/>
        </w:rPr>
        <w:t>aluminum (Al</w:t>
      </w:r>
      <w:r w:rsidR="005F7DED" w:rsidRPr="00C96924">
        <w:rPr>
          <w:bCs/>
          <w:color w:val="000000" w:themeColor="text1"/>
          <w:sz w:val="22"/>
          <w:szCs w:val="22"/>
          <w:vertAlign w:val="superscript"/>
        </w:rPr>
        <w:t>+</w:t>
      </w:r>
      <w:r w:rsidR="005F7DED" w:rsidRPr="00C96924">
        <w:rPr>
          <w:bCs/>
          <w:color w:val="000000" w:themeColor="text1"/>
          <w:sz w:val="22"/>
          <w:szCs w:val="22"/>
        </w:rPr>
        <w:t xml:space="preserve">, </w:t>
      </w:r>
      <w:r w:rsidR="00812E74" w:rsidRPr="00C96924">
        <w:rPr>
          <w:bCs/>
          <w:color w:val="000000" w:themeColor="text1"/>
          <w:sz w:val="22"/>
          <w:szCs w:val="22"/>
        </w:rPr>
        <w:t>ppm</w:t>
      </w:r>
      <w:r w:rsidR="005F7DED" w:rsidRPr="00C96924">
        <w:rPr>
          <w:bCs/>
          <w:color w:val="000000" w:themeColor="text1"/>
          <w:sz w:val="22"/>
          <w:szCs w:val="22"/>
        </w:rPr>
        <w:t xml:space="preserve">), </w:t>
      </w:r>
      <w:r w:rsidR="005F7DED" w:rsidRPr="00F70722">
        <w:rPr>
          <w:color w:val="000000" w:themeColor="text1"/>
          <w:sz w:val="22"/>
          <w:szCs w:val="22"/>
        </w:rPr>
        <w:t xml:space="preserve">foliar </w:t>
      </w:r>
      <w:r w:rsidR="005F7DED" w:rsidRPr="00F70722">
        <w:rPr>
          <w:bCs/>
          <w:color w:val="000000" w:themeColor="text1"/>
          <w:sz w:val="22"/>
          <w:szCs w:val="22"/>
        </w:rPr>
        <w:t>zinc (Zn</w:t>
      </w:r>
      <w:r w:rsidR="005F7DED" w:rsidRPr="002F4867">
        <w:rPr>
          <w:bCs/>
          <w:color w:val="000000" w:themeColor="text1"/>
          <w:sz w:val="22"/>
          <w:szCs w:val="22"/>
        </w:rPr>
        <w:t xml:space="preserve">, </w:t>
      </w:r>
      <w:r w:rsidR="00812E74" w:rsidRPr="002F4867">
        <w:rPr>
          <w:bCs/>
          <w:color w:val="000000" w:themeColor="text1"/>
          <w:sz w:val="22"/>
          <w:szCs w:val="22"/>
        </w:rPr>
        <w:t>ppm</w:t>
      </w:r>
      <w:r w:rsidR="005F7DED" w:rsidRPr="002F4867">
        <w:rPr>
          <w:bCs/>
          <w:color w:val="000000" w:themeColor="text1"/>
          <w:sz w:val="22"/>
          <w:szCs w:val="22"/>
        </w:rPr>
        <w:t xml:space="preserve">), </w:t>
      </w:r>
      <w:r w:rsidR="005F7DED" w:rsidRPr="00A03C77">
        <w:rPr>
          <w:color w:val="000000" w:themeColor="text1"/>
          <w:sz w:val="22"/>
          <w:szCs w:val="22"/>
        </w:rPr>
        <w:t>soil C (</w:t>
      </w:r>
      <w:r w:rsidR="00812E74" w:rsidRPr="00A03C77">
        <w:rPr>
          <w:bCs/>
          <w:color w:val="000000" w:themeColor="text1"/>
          <w:sz w:val="22"/>
          <w:szCs w:val="22"/>
        </w:rPr>
        <w:t>%</w:t>
      </w:r>
      <w:r w:rsidR="005F7DED" w:rsidRPr="002A4B2D">
        <w:rPr>
          <w:color w:val="000000" w:themeColor="text1"/>
          <w:sz w:val="22"/>
          <w:szCs w:val="22"/>
        </w:rPr>
        <w:t>), soil N (</w:t>
      </w:r>
      <w:r w:rsidR="00812E74" w:rsidRPr="002A4B2D">
        <w:rPr>
          <w:bCs/>
          <w:color w:val="000000" w:themeColor="text1"/>
          <w:sz w:val="22"/>
          <w:szCs w:val="22"/>
        </w:rPr>
        <w:t>%</w:t>
      </w:r>
      <w:r w:rsidR="005F7DED" w:rsidRPr="002A4B2D">
        <w:rPr>
          <w:color w:val="000000" w:themeColor="text1"/>
          <w:sz w:val="22"/>
          <w:szCs w:val="22"/>
        </w:rPr>
        <w:t>), soil C/N (unitless)</w:t>
      </w:r>
      <w:ins w:id="686" w:author="Risa" w:date="2021-06-24T18:52:00Z">
        <w:r w:rsidR="0011330A">
          <w:rPr>
            <w:color w:val="000000" w:themeColor="text1"/>
            <w:sz w:val="22"/>
            <w:szCs w:val="22"/>
          </w:rPr>
          <w:t>,</w:t>
        </w:r>
        <w:r w:rsidR="0011330A" w:rsidRPr="0011330A">
          <w:rPr>
            <w:color w:val="000000" w:themeColor="text1"/>
            <w:sz w:val="22"/>
            <w:szCs w:val="22"/>
          </w:rPr>
          <w:t xml:space="preserve"> </w:t>
        </w:r>
      </w:ins>
      <w:ins w:id="687" w:author="Risa" w:date="2021-06-24T18:53:00Z">
        <w:r w:rsidR="0011330A">
          <w:rPr>
            <w:color w:val="000000" w:themeColor="text1"/>
            <w:sz w:val="22"/>
            <w:szCs w:val="22"/>
          </w:rPr>
          <w:t>soil</w:t>
        </w:r>
      </w:ins>
      <w:ins w:id="688" w:author="Risa" w:date="2021-06-24T18:52:00Z">
        <w:r w:rsidR="0011330A" w:rsidRPr="00815ED5">
          <w:rPr>
            <w:color w:val="000000" w:themeColor="text1"/>
            <w:sz w:val="22"/>
            <w:szCs w:val="22"/>
          </w:rPr>
          <w:t xml:space="preserve"> </w:t>
        </w:r>
        <w:r w:rsidR="0011330A" w:rsidRPr="00815ED5">
          <w:rPr>
            <w:bCs/>
            <w:color w:val="000000" w:themeColor="text1"/>
            <w:sz w:val="22"/>
            <w:szCs w:val="22"/>
          </w:rPr>
          <w:t>calcium (Ca</w:t>
        </w:r>
        <w:r w:rsidR="0011330A" w:rsidRPr="00815ED5">
          <w:rPr>
            <w:bCs/>
            <w:color w:val="000000" w:themeColor="text1"/>
            <w:sz w:val="22"/>
            <w:szCs w:val="22"/>
            <w:vertAlign w:val="superscript"/>
          </w:rPr>
          <w:t>2+</w:t>
        </w:r>
        <w:r w:rsidR="0011330A" w:rsidRPr="00815ED5">
          <w:rPr>
            <w:bCs/>
            <w:color w:val="000000" w:themeColor="text1"/>
            <w:sz w:val="22"/>
            <w:szCs w:val="22"/>
          </w:rPr>
          <w:t xml:space="preserve"> %), </w:t>
        </w:r>
      </w:ins>
      <w:ins w:id="689" w:author="Risa" w:date="2021-06-24T18:53:00Z">
        <w:r w:rsidR="0011330A">
          <w:rPr>
            <w:color w:val="000000" w:themeColor="text1"/>
            <w:sz w:val="22"/>
            <w:szCs w:val="22"/>
          </w:rPr>
          <w:t>soil</w:t>
        </w:r>
      </w:ins>
      <w:ins w:id="690" w:author="Risa" w:date="2021-06-24T18:52:00Z">
        <w:r w:rsidR="0011330A" w:rsidRPr="00815ED5">
          <w:rPr>
            <w:color w:val="000000" w:themeColor="text1"/>
            <w:sz w:val="22"/>
            <w:szCs w:val="22"/>
          </w:rPr>
          <w:t xml:space="preserve"> </w:t>
        </w:r>
        <w:r w:rsidR="0011330A" w:rsidRPr="00815ED5">
          <w:rPr>
            <w:bCs/>
            <w:color w:val="000000" w:themeColor="text1"/>
            <w:sz w:val="22"/>
            <w:szCs w:val="22"/>
          </w:rPr>
          <w:t>phosphorus (P, %),</w:t>
        </w:r>
        <w:r w:rsidR="0011330A" w:rsidRPr="00815ED5">
          <w:rPr>
            <w:color w:val="000000" w:themeColor="text1"/>
            <w:sz w:val="22"/>
            <w:szCs w:val="22"/>
          </w:rPr>
          <w:t xml:space="preserve"> </w:t>
        </w:r>
      </w:ins>
      <w:ins w:id="691" w:author="Risa" w:date="2021-06-24T18:53:00Z">
        <w:r w:rsidR="0011330A">
          <w:rPr>
            <w:color w:val="000000" w:themeColor="text1"/>
            <w:sz w:val="22"/>
            <w:szCs w:val="22"/>
          </w:rPr>
          <w:t>soil</w:t>
        </w:r>
      </w:ins>
      <w:ins w:id="692" w:author="Risa" w:date="2021-06-24T18:52:00Z">
        <w:r w:rsidR="0011330A" w:rsidRPr="00815ED5">
          <w:rPr>
            <w:color w:val="000000" w:themeColor="text1"/>
            <w:sz w:val="22"/>
            <w:szCs w:val="22"/>
          </w:rPr>
          <w:t xml:space="preserve"> potassium (</w:t>
        </w:r>
        <w:r w:rsidR="0011330A" w:rsidRPr="00815ED5">
          <w:rPr>
            <w:bCs/>
            <w:color w:val="000000" w:themeColor="text1"/>
            <w:sz w:val="22"/>
            <w:szCs w:val="22"/>
          </w:rPr>
          <w:t>K</w:t>
        </w:r>
        <w:r w:rsidR="0011330A" w:rsidRPr="00815ED5">
          <w:rPr>
            <w:bCs/>
            <w:color w:val="000000" w:themeColor="text1"/>
            <w:sz w:val="22"/>
            <w:szCs w:val="22"/>
            <w:vertAlign w:val="superscript"/>
          </w:rPr>
          <w:t>+</w:t>
        </w:r>
        <w:r w:rsidR="0011330A" w:rsidRPr="00815ED5">
          <w:rPr>
            <w:bCs/>
            <w:color w:val="000000" w:themeColor="text1"/>
            <w:sz w:val="22"/>
            <w:szCs w:val="22"/>
          </w:rPr>
          <w:t xml:space="preserve">, %), </w:t>
        </w:r>
      </w:ins>
      <w:ins w:id="693" w:author="Risa" w:date="2021-06-24T18:53:00Z">
        <w:r w:rsidR="0011330A">
          <w:rPr>
            <w:color w:val="000000" w:themeColor="text1"/>
            <w:sz w:val="22"/>
            <w:szCs w:val="22"/>
          </w:rPr>
          <w:t>soil</w:t>
        </w:r>
      </w:ins>
      <w:ins w:id="694" w:author="Risa" w:date="2021-06-24T18:52:00Z">
        <w:r w:rsidR="0011330A" w:rsidRPr="00815ED5">
          <w:rPr>
            <w:color w:val="000000" w:themeColor="text1"/>
            <w:sz w:val="22"/>
            <w:szCs w:val="22"/>
          </w:rPr>
          <w:t xml:space="preserve"> </w:t>
        </w:r>
        <w:r w:rsidR="0011330A" w:rsidRPr="00815ED5">
          <w:rPr>
            <w:bCs/>
            <w:color w:val="000000" w:themeColor="text1"/>
            <w:sz w:val="22"/>
            <w:szCs w:val="22"/>
          </w:rPr>
          <w:t>magnesium (Mg</w:t>
        </w:r>
        <w:r w:rsidR="0011330A" w:rsidRPr="00815ED5">
          <w:rPr>
            <w:bCs/>
            <w:color w:val="000000" w:themeColor="text1"/>
            <w:sz w:val="22"/>
            <w:szCs w:val="22"/>
            <w:vertAlign w:val="superscript"/>
          </w:rPr>
          <w:t>2+</w:t>
        </w:r>
        <w:r w:rsidR="0011330A" w:rsidRPr="00815ED5">
          <w:rPr>
            <w:bCs/>
            <w:color w:val="000000" w:themeColor="text1"/>
            <w:sz w:val="22"/>
            <w:szCs w:val="22"/>
          </w:rPr>
          <w:t xml:space="preserve">, %), </w:t>
        </w:r>
      </w:ins>
      <w:ins w:id="695" w:author="Risa" w:date="2021-06-24T18:53:00Z">
        <w:r w:rsidR="0011330A">
          <w:rPr>
            <w:color w:val="000000" w:themeColor="text1"/>
            <w:sz w:val="22"/>
            <w:szCs w:val="22"/>
          </w:rPr>
          <w:t>soil</w:t>
        </w:r>
      </w:ins>
      <w:ins w:id="696" w:author="Risa" w:date="2021-06-24T18:52:00Z">
        <w:r w:rsidR="0011330A" w:rsidRPr="00815ED5">
          <w:rPr>
            <w:color w:val="000000" w:themeColor="text1"/>
            <w:sz w:val="22"/>
            <w:szCs w:val="22"/>
          </w:rPr>
          <w:t xml:space="preserve"> </w:t>
        </w:r>
        <w:r w:rsidR="0011330A" w:rsidRPr="00815ED5">
          <w:rPr>
            <w:bCs/>
            <w:color w:val="000000" w:themeColor="text1"/>
            <w:sz w:val="22"/>
            <w:szCs w:val="22"/>
          </w:rPr>
          <w:t>aluminum (Al</w:t>
        </w:r>
        <w:r w:rsidR="0011330A" w:rsidRPr="00815ED5">
          <w:rPr>
            <w:bCs/>
            <w:color w:val="000000" w:themeColor="text1"/>
            <w:sz w:val="22"/>
            <w:szCs w:val="22"/>
            <w:vertAlign w:val="superscript"/>
          </w:rPr>
          <w:t>+</w:t>
        </w:r>
        <w:r w:rsidR="0011330A" w:rsidRPr="00815ED5">
          <w:rPr>
            <w:bCs/>
            <w:color w:val="000000" w:themeColor="text1"/>
            <w:sz w:val="22"/>
            <w:szCs w:val="22"/>
          </w:rPr>
          <w:t xml:space="preserve">, ppm), </w:t>
        </w:r>
      </w:ins>
      <w:ins w:id="697" w:author="Risa" w:date="2021-06-24T18:53:00Z">
        <w:r w:rsidR="0011330A">
          <w:rPr>
            <w:color w:val="000000" w:themeColor="text1"/>
            <w:sz w:val="22"/>
            <w:szCs w:val="22"/>
          </w:rPr>
          <w:t>soil</w:t>
        </w:r>
      </w:ins>
      <w:ins w:id="698" w:author="Risa" w:date="2021-06-24T18:52:00Z">
        <w:r w:rsidR="0011330A" w:rsidRPr="00815ED5">
          <w:rPr>
            <w:color w:val="000000" w:themeColor="text1"/>
            <w:sz w:val="22"/>
            <w:szCs w:val="22"/>
          </w:rPr>
          <w:t xml:space="preserve"> </w:t>
        </w:r>
        <w:r w:rsidR="0011330A" w:rsidRPr="00815ED5">
          <w:rPr>
            <w:bCs/>
            <w:color w:val="000000" w:themeColor="text1"/>
            <w:sz w:val="22"/>
            <w:szCs w:val="22"/>
          </w:rPr>
          <w:t>zinc (Zn, ppm),</w:t>
        </w:r>
      </w:ins>
      <w:r w:rsidR="00F661CC" w:rsidRPr="0011330A">
        <w:rPr>
          <w:bCs/>
          <w:color w:val="000000" w:themeColor="text1"/>
          <w:sz w:val="22"/>
          <w:szCs w:val="22"/>
        </w:rPr>
        <w:t xml:space="preserve"> and</w:t>
      </w:r>
      <w:r w:rsidR="005F7DED" w:rsidRPr="0011330A">
        <w:rPr>
          <w:bCs/>
          <w:color w:val="000000" w:themeColor="text1"/>
          <w:sz w:val="22"/>
          <w:szCs w:val="22"/>
        </w:rPr>
        <w:t xml:space="preserve"> </w:t>
      </w:r>
      <w:r w:rsidR="005F7DED" w:rsidRPr="0011330A">
        <w:rPr>
          <w:color w:val="000000" w:themeColor="text1"/>
          <w:sz w:val="22"/>
          <w:szCs w:val="22"/>
        </w:rPr>
        <w:t xml:space="preserve">soil </w:t>
      </w:r>
      <w:r w:rsidR="005F7DED" w:rsidRPr="0011330A">
        <w:rPr>
          <w:bCs/>
          <w:color w:val="000000" w:themeColor="text1"/>
          <w:sz w:val="22"/>
          <w:szCs w:val="22"/>
        </w:rPr>
        <w:t>water retention (%)</w:t>
      </w:r>
      <w:r w:rsidR="00F661CC" w:rsidRPr="0011330A">
        <w:rPr>
          <w:bCs/>
          <w:color w:val="000000" w:themeColor="text1"/>
          <w:sz w:val="22"/>
          <w:szCs w:val="22"/>
        </w:rPr>
        <w:t xml:space="preserve">. </w:t>
      </w:r>
      <w:ins w:id="699" w:author="Risa" w:date="2021-06-24T18:54:00Z">
        <w:r w:rsidR="0011330A" w:rsidRPr="00345813">
          <w:rPr>
            <w:color w:val="000000" w:themeColor="text1"/>
            <w:sz w:val="22"/>
            <w:szCs w:val="22"/>
            <w:shd w:val="clear" w:color="auto" w:fill="FFFFFF"/>
          </w:rPr>
          <w:t>Tree height, canopy spread, DBH, foliar P, foliar K</w:t>
        </w:r>
        <w:r w:rsidR="0011330A">
          <w:rPr>
            <w:color w:val="000000" w:themeColor="text1"/>
            <w:sz w:val="22"/>
            <w:szCs w:val="22"/>
            <w:shd w:val="clear" w:color="auto" w:fill="FFFFFF"/>
            <w:vertAlign w:val="superscript"/>
          </w:rPr>
          <w:t>+</w:t>
        </w:r>
        <w:r w:rsidR="0011330A" w:rsidRPr="00345813">
          <w:rPr>
            <w:color w:val="000000" w:themeColor="text1"/>
            <w:sz w:val="22"/>
            <w:szCs w:val="22"/>
            <w:shd w:val="clear" w:color="auto" w:fill="FFFFFF"/>
          </w:rPr>
          <w:t>, foliar Zn, soil P, soil Al</w:t>
        </w:r>
        <w:r w:rsidR="0011330A">
          <w:rPr>
            <w:color w:val="000000" w:themeColor="text1"/>
            <w:sz w:val="22"/>
            <w:szCs w:val="22"/>
            <w:shd w:val="clear" w:color="auto" w:fill="FFFFFF"/>
            <w:vertAlign w:val="superscript"/>
          </w:rPr>
          <w:t>+</w:t>
        </w:r>
        <w:r w:rsidR="0011330A" w:rsidRPr="00345813">
          <w:rPr>
            <w:color w:val="000000" w:themeColor="text1"/>
            <w:sz w:val="22"/>
            <w:szCs w:val="22"/>
            <w:shd w:val="clear" w:color="auto" w:fill="FFFFFF"/>
          </w:rPr>
          <w:t>, soil Zn, and soil C</w:t>
        </w:r>
        <w:r w:rsidR="0011330A">
          <w:rPr>
            <w:color w:val="000000" w:themeColor="text1"/>
            <w:sz w:val="22"/>
            <w:szCs w:val="22"/>
            <w:shd w:val="clear" w:color="auto" w:fill="FFFFFF"/>
          </w:rPr>
          <w:t>/</w:t>
        </w:r>
        <w:r w:rsidR="0011330A" w:rsidRPr="00345813">
          <w:rPr>
            <w:color w:val="000000" w:themeColor="text1"/>
            <w:sz w:val="22"/>
            <w:szCs w:val="22"/>
            <w:shd w:val="clear" w:color="auto" w:fill="FFFFFF"/>
          </w:rPr>
          <w:t>N</w:t>
        </w:r>
        <w:r w:rsidR="0011330A" w:rsidRPr="00345813">
          <w:rPr>
            <w:sz w:val="22"/>
            <w:szCs w:val="22"/>
          </w:rPr>
          <w:t xml:space="preserve"> were log transformed to meet model assumptions of normality and heterogeneity of variances.</w:t>
        </w:r>
      </w:ins>
      <w:del w:id="700" w:author="Risa" w:date="2021-06-24T18:54:00Z">
        <w:r w:rsidR="00CF7250" w:rsidRPr="0011330A" w:rsidDel="0011330A">
          <w:rPr>
            <w:color w:val="000000" w:themeColor="text1"/>
            <w:sz w:val="22"/>
            <w:szCs w:val="22"/>
            <w:shd w:val="clear" w:color="auto" w:fill="FFFFFF"/>
          </w:rPr>
          <w:delText>Tree height, canopy spread, DBH, foliar P, foliar K</w:delText>
        </w:r>
        <w:r w:rsidR="00C36884" w:rsidRPr="0011330A" w:rsidDel="0011330A">
          <w:rPr>
            <w:color w:val="000000" w:themeColor="text1"/>
            <w:sz w:val="22"/>
            <w:szCs w:val="22"/>
            <w:shd w:val="clear" w:color="auto" w:fill="FFFFFF"/>
            <w:vertAlign w:val="superscript"/>
          </w:rPr>
          <w:delText>+</w:delText>
        </w:r>
        <w:r w:rsidR="00CF7250" w:rsidRPr="0011330A" w:rsidDel="0011330A">
          <w:rPr>
            <w:color w:val="000000" w:themeColor="text1"/>
            <w:sz w:val="22"/>
            <w:szCs w:val="22"/>
            <w:shd w:val="clear" w:color="auto" w:fill="FFFFFF"/>
          </w:rPr>
          <w:delText>, foliar Zn</w:delText>
        </w:r>
        <w:r w:rsidR="00C65235" w:rsidRPr="0011330A" w:rsidDel="0011330A">
          <w:rPr>
            <w:color w:val="000000" w:themeColor="text1"/>
            <w:sz w:val="22"/>
            <w:szCs w:val="22"/>
            <w:shd w:val="clear" w:color="auto" w:fill="FFFFFF"/>
          </w:rPr>
          <w:delText xml:space="preserve"> </w:delText>
        </w:r>
        <w:r w:rsidR="00CF7250" w:rsidRPr="0011330A" w:rsidDel="0011330A">
          <w:rPr>
            <w:color w:val="000000" w:themeColor="text1"/>
            <w:sz w:val="22"/>
            <w:szCs w:val="22"/>
            <w:shd w:val="clear" w:color="auto" w:fill="FFFFFF"/>
          </w:rPr>
          <w:delText>and soil C</w:delText>
        </w:r>
        <w:r w:rsidR="00C36884" w:rsidRPr="0020587D" w:rsidDel="0011330A">
          <w:rPr>
            <w:color w:val="000000" w:themeColor="text1"/>
            <w:sz w:val="22"/>
            <w:szCs w:val="22"/>
            <w:shd w:val="clear" w:color="auto" w:fill="FFFFFF"/>
          </w:rPr>
          <w:delText>/</w:delText>
        </w:r>
        <w:r w:rsidR="00CF7250" w:rsidRPr="0020587D" w:rsidDel="0011330A">
          <w:rPr>
            <w:color w:val="000000" w:themeColor="text1"/>
            <w:sz w:val="22"/>
            <w:szCs w:val="22"/>
            <w:shd w:val="clear" w:color="auto" w:fill="FFFFFF"/>
          </w:rPr>
          <w:delText>N</w:delText>
        </w:r>
        <w:r w:rsidRPr="0020587D" w:rsidDel="0011330A">
          <w:rPr>
            <w:sz w:val="22"/>
            <w:szCs w:val="22"/>
          </w:rPr>
          <w:delText xml:space="preserve"> </w:delText>
        </w:r>
        <w:r w:rsidR="004548C9" w:rsidRPr="0020587D" w:rsidDel="0011330A">
          <w:rPr>
            <w:sz w:val="22"/>
            <w:szCs w:val="22"/>
          </w:rPr>
          <w:delText xml:space="preserve">were </w:delText>
        </w:r>
        <w:r w:rsidRPr="0020587D" w:rsidDel="0011330A">
          <w:rPr>
            <w:sz w:val="22"/>
            <w:szCs w:val="22"/>
          </w:rPr>
          <w:delText>log transformed to meet model assumptions of normality and heterogeneity of variances.</w:delText>
        </w:r>
      </w:del>
      <w:r w:rsidR="00CF7250" w:rsidRPr="0020587D">
        <w:rPr>
          <w:sz w:val="22"/>
          <w:szCs w:val="22"/>
        </w:rPr>
        <w:t xml:space="preserve"> Soil water retention was arcsin square root transformed to meet model </w:t>
      </w:r>
      <w:r w:rsidR="00CF7250" w:rsidRPr="00747546">
        <w:rPr>
          <w:sz w:val="22"/>
          <w:szCs w:val="22"/>
        </w:rPr>
        <w:t>assumptions.</w:t>
      </w:r>
      <w:r w:rsidRPr="00747546">
        <w:rPr>
          <w:sz w:val="22"/>
          <w:szCs w:val="22"/>
        </w:rPr>
        <w:t xml:space="preserve"> </w:t>
      </w:r>
    </w:p>
    <w:p w14:paraId="0227A714" w14:textId="4699A796" w:rsidR="00F43A07" w:rsidRPr="00747546" w:rsidDel="0074085B" w:rsidRDefault="00F43A07">
      <w:pPr>
        <w:spacing w:line="360" w:lineRule="auto"/>
        <w:rPr>
          <w:del w:id="701" w:author="Jeff" w:date="2021-06-24T02:49:00Z"/>
          <w:sz w:val="22"/>
          <w:szCs w:val="22"/>
        </w:rPr>
        <w:pPrChange w:id="702" w:author="Risa" w:date="2021-06-24T18:40:00Z">
          <w:pPr>
            <w:spacing w:after="103" w:line="276" w:lineRule="auto"/>
            <w:jc w:val="both"/>
          </w:pPr>
        </w:pPrChange>
      </w:pPr>
      <w:r w:rsidRPr="00747546">
        <w:rPr>
          <w:sz w:val="22"/>
          <w:szCs w:val="22"/>
        </w:rPr>
        <w:t xml:space="preserve">All linear models were fit using the ‘lm’ function in R </w:t>
      </w:r>
      <w:ins w:id="703" w:author="Risa" w:date="2021-06-24T20:08:00Z">
        <w:r w:rsidR="00C96924" w:rsidRPr="003A0C5A">
          <w:rPr>
            <w:sz w:val="22"/>
            <w:szCs w:val="22"/>
          </w:rPr>
          <w:fldChar w:fldCharType="begin" w:fldLock="1"/>
        </w:r>
      </w:ins>
      <w:r w:rsidR="00E567C1" w:rsidRPr="00747546">
        <w:rPr>
          <w:sz w:val="22"/>
          <w:szCs w:val="22"/>
        </w:rPr>
        <w:instrText>ADDIN CSL_CITATION {"citationItems":[{"id":"ITEM-1","itemData":{"author":[{"dropping-particle":"","family":"R Core Team","given":"","non-dropping-particle":"","parse-names":false,"suffix":""}],"id":"ITEM-1","issued":{"date-parts":[["2020"]]},"publisher":"R Foundation for Statistical Computing","publisher-place":"Vienna","title":"R: A language and environment for statistical computing.","type":"article"},"uris":["http://www.mendeley.com/documents/?uuid=6f0af154-271c-4813-a065-06beb8177350"]}],"mendeley":{"formattedCitation":"(R Core Team 2020)","plainTextFormattedCitation":"(R Core Team 2020)","previouslyFormattedCitation":"(R Core Team 2020)"},"properties":{"noteIndex":0},"schema":"https://github.com/citation-style-language/schema/raw/master/csl-citation.json"}</w:instrText>
      </w:r>
      <w:ins w:id="704" w:author="Risa" w:date="2021-06-24T20:08:00Z">
        <w:r w:rsidR="00C96924" w:rsidRPr="00747546">
          <w:rPr>
            <w:sz w:val="22"/>
            <w:szCs w:val="22"/>
            <w:rPrChange w:id="705" w:author="Risa" w:date="2021-06-25T10:26:00Z">
              <w:rPr>
                <w:sz w:val="22"/>
                <w:szCs w:val="22"/>
              </w:rPr>
            </w:rPrChange>
          </w:rPr>
          <w:fldChar w:fldCharType="separate"/>
        </w:r>
      </w:ins>
      <w:r w:rsidR="00163863" w:rsidRPr="00747546">
        <w:rPr>
          <w:noProof/>
          <w:sz w:val="22"/>
          <w:szCs w:val="22"/>
        </w:rPr>
        <w:t>(R Core Team 2020)</w:t>
      </w:r>
      <w:ins w:id="706" w:author="Risa" w:date="2021-06-24T20:08:00Z">
        <w:r w:rsidR="00C96924" w:rsidRPr="003A0C5A">
          <w:rPr>
            <w:sz w:val="22"/>
            <w:szCs w:val="22"/>
          </w:rPr>
          <w:fldChar w:fldCharType="end"/>
        </w:r>
        <w:r w:rsidR="00C96924" w:rsidRPr="00747546">
          <w:rPr>
            <w:sz w:val="22"/>
            <w:szCs w:val="22"/>
          </w:rPr>
          <w:t xml:space="preserve">. </w:t>
        </w:r>
      </w:ins>
      <w:del w:id="707" w:author="Risa" w:date="2021-06-24T20:08:00Z">
        <w:r w:rsidRPr="00747546" w:rsidDel="00C96924">
          <w:rPr>
            <w:sz w:val="22"/>
            <w:szCs w:val="22"/>
          </w:rPr>
          <w:delText xml:space="preserve">(R Core Team 2019). </w:delText>
        </w:r>
      </w:del>
      <w:r w:rsidRPr="00747546">
        <w:rPr>
          <w:sz w:val="22"/>
          <w:szCs w:val="22"/>
        </w:rPr>
        <w:t>Significance tests for each fixed factor was performed using the ‘</w:t>
      </w:r>
      <w:ins w:id="708" w:author="Risa" w:date="2021-06-24T18:54:00Z">
        <w:r w:rsidR="0011330A" w:rsidRPr="00747546">
          <w:rPr>
            <w:sz w:val="22"/>
            <w:szCs w:val="22"/>
          </w:rPr>
          <w:t>A</w:t>
        </w:r>
      </w:ins>
      <w:del w:id="709" w:author="Risa" w:date="2021-06-24T18:54:00Z">
        <w:r w:rsidRPr="00747546" w:rsidDel="0011330A">
          <w:rPr>
            <w:sz w:val="22"/>
            <w:szCs w:val="22"/>
          </w:rPr>
          <w:delText>a</w:delText>
        </w:r>
      </w:del>
      <w:r w:rsidRPr="00747546">
        <w:rPr>
          <w:sz w:val="22"/>
          <w:szCs w:val="22"/>
        </w:rPr>
        <w:t xml:space="preserve">nova’ function in R </w:t>
      </w:r>
      <w:ins w:id="710" w:author="Risa" w:date="2021-06-24T20:08:00Z">
        <w:r w:rsidR="00C96924" w:rsidRPr="003A0C5A">
          <w:rPr>
            <w:sz w:val="22"/>
            <w:szCs w:val="22"/>
          </w:rPr>
          <w:fldChar w:fldCharType="begin" w:fldLock="1"/>
        </w:r>
      </w:ins>
      <w:r w:rsidR="00E567C1" w:rsidRPr="00747546">
        <w:rPr>
          <w:sz w:val="22"/>
          <w:szCs w:val="22"/>
        </w:rPr>
        <w:instrText>ADDIN CSL_CITATION {"citationItems":[{"id":"ITEM-1","itemData":{"author":[{"dropping-particle":"","family":"R Core Team","given":"","non-dropping-particle":"","parse-names":false,"suffix":""}],"id":"ITEM-1","issued":{"date-parts":[["2020"]]},"publisher":"R Foundation for Statistical Computing","publisher-place":"Vienna","title":"R: A language and environment for statistical computing.","type":"article"},"uris":["http://www.mendeley.com/documents/?uuid=6f0af154-271c-4813-a065-06beb8177350"]}],"mendeley":{"formattedCitation":"(R Core Team 2020)","plainTextFormattedCitation":"(R Core Team 2020)","previouslyFormattedCitation":"(R Core Team 2020)"},"properties":{"noteIndex":0},"schema":"https://github.com/citation-style-language/schema/raw/master/csl-citation.json"}</w:instrText>
      </w:r>
      <w:ins w:id="711" w:author="Risa" w:date="2021-06-24T20:08:00Z">
        <w:r w:rsidR="00C96924" w:rsidRPr="00747546">
          <w:rPr>
            <w:sz w:val="22"/>
            <w:szCs w:val="22"/>
            <w:rPrChange w:id="712" w:author="Risa" w:date="2021-06-25T10:26:00Z">
              <w:rPr>
                <w:sz w:val="22"/>
                <w:szCs w:val="22"/>
              </w:rPr>
            </w:rPrChange>
          </w:rPr>
          <w:fldChar w:fldCharType="separate"/>
        </w:r>
      </w:ins>
      <w:r w:rsidR="00163863" w:rsidRPr="00747546">
        <w:rPr>
          <w:noProof/>
          <w:sz w:val="22"/>
          <w:szCs w:val="22"/>
        </w:rPr>
        <w:t>(R Core Team 2020)</w:t>
      </w:r>
      <w:ins w:id="713" w:author="Risa" w:date="2021-06-24T20:08:00Z">
        <w:r w:rsidR="00C96924" w:rsidRPr="003A0C5A">
          <w:rPr>
            <w:sz w:val="22"/>
            <w:szCs w:val="22"/>
          </w:rPr>
          <w:fldChar w:fldCharType="end"/>
        </w:r>
        <w:r w:rsidR="00C96924" w:rsidRPr="00747546">
          <w:rPr>
            <w:sz w:val="22"/>
            <w:szCs w:val="22"/>
          </w:rPr>
          <w:t xml:space="preserve">. </w:t>
        </w:r>
      </w:ins>
      <w:ins w:id="714" w:author="Risa" w:date="2021-06-25T10:26:00Z">
        <w:r w:rsidR="00747546" w:rsidRPr="00747546">
          <w:rPr>
            <w:sz w:val="22"/>
            <w:szCs w:val="22"/>
            <w:rPrChange w:id="715" w:author="Risa" w:date="2021-06-25T10:26:00Z">
              <w:rPr/>
            </w:rPrChange>
          </w:rPr>
          <w:t xml:space="preserve">Post-hoc comparisons of means and slopes were done using Tukey’s HSD tests at 95% confidence </w:t>
        </w:r>
      </w:ins>
      <w:del w:id="716" w:author="Risa" w:date="2021-06-24T20:08:00Z">
        <w:r w:rsidRPr="00747546" w:rsidDel="00C96924">
          <w:rPr>
            <w:sz w:val="22"/>
            <w:szCs w:val="22"/>
          </w:rPr>
          <w:delText xml:space="preserve">(R Core Team 2019). </w:delText>
        </w:r>
      </w:del>
      <w:del w:id="717" w:author="Risa" w:date="2021-06-25T10:26:00Z">
        <w:r w:rsidRPr="00747546" w:rsidDel="00747546">
          <w:rPr>
            <w:sz w:val="22"/>
            <w:szCs w:val="22"/>
          </w:rPr>
          <w:delText xml:space="preserve">Post-hoc Tukey’s tests were done to examine significant interactions between elevation and the presence of the 1947 fire </w:delText>
        </w:r>
      </w:del>
      <w:r w:rsidRPr="00747546">
        <w:rPr>
          <w:sz w:val="22"/>
          <w:szCs w:val="22"/>
        </w:rPr>
        <w:t xml:space="preserve">using the ‘emmeans’ package in R </w:t>
      </w:r>
      <w:ins w:id="718" w:author="Risa" w:date="2021-06-24T20:05:00Z">
        <w:r w:rsidR="00C96924" w:rsidRPr="003A0C5A">
          <w:rPr>
            <w:sz w:val="22"/>
            <w:szCs w:val="22"/>
          </w:rPr>
          <w:fldChar w:fldCharType="begin" w:fldLock="1"/>
        </w:r>
      </w:ins>
      <w:r w:rsidR="00E567C1" w:rsidRPr="00747546">
        <w:rPr>
          <w:sz w:val="22"/>
          <w:szCs w:val="22"/>
        </w:rPr>
        <w:instrText>ADDIN CSL_CITATION {"citationItems":[{"id":"ITEM-1","itemData":{"author":[{"dropping-particle":"","family":"Lenth","given":"Russell","non-dropping-particle":"","parse-names":false,"suffix":""}],"id":"ITEM-1","issued":{"date-parts":[["2020"]]},"publisher":"R package version 1.4.7","title":"emmeans: Estimated Marginal Means, aka Least-Squares Means","type":"article"},"uris":["http://www.mendeley.com/documents/?uuid=1a0c50a5-d074-4b30-8559-3f6a9362c37b"]}],"mendeley":{"formattedCitation":"(Lenth 2020)","plainTextFormattedCitation":"(Lenth 2020)","previouslyFormattedCitation":"(Lenth 2020)"},"properties":{"noteIndex":0},"schema":"https://github.com/citation-style-language/schema/raw/master/csl-citation.json"}</w:instrText>
      </w:r>
      <w:r w:rsidR="00C96924" w:rsidRPr="00747546">
        <w:rPr>
          <w:sz w:val="22"/>
          <w:szCs w:val="22"/>
          <w:rPrChange w:id="719" w:author="Risa" w:date="2021-06-25T10:26:00Z">
            <w:rPr>
              <w:sz w:val="22"/>
              <w:szCs w:val="22"/>
            </w:rPr>
          </w:rPrChange>
        </w:rPr>
        <w:fldChar w:fldCharType="separate"/>
      </w:r>
      <w:r w:rsidR="00163863" w:rsidRPr="00747546">
        <w:rPr>
          <w:noProof/>
          <w:sz w:val="22"/>
          <w:szCs w:val="22"/>
        </w:rPr>
        <w:t>(Lenth 2020)</w:t>
      </w:r>
      <w:ins w:id="720" w:author="Risa" w:date="2021-06-24T20:05:00Z">
        <w:r w:rsidR="00C96924" w:rsidRPr="003A0C5A">
          <w:rPr>
            <w:sz w:val="22"/>
            <w:szCs w:val="22"/>
          </w:rPr>
          <w:fldChar w:fldCharType="end"/>
        </w:r>
      </w:ins>
      <w:del w:id="721" w:author="Risa" w:date="2021-06-24T20:05:00Z">
        <w:r w:rsidRPr="00747546" w:rsidDel="00C96924">
          <w:rPr>
            <w:sz w:val="22"/>
            <w:szCs w:val="22"/>
          </w:rPr>
          <w:delText xml:space="preserve">(Lenth </w:delText>
        </w:r>
        <w:r w:rsidR="00791BE1" w:rsidRPr="00747546" w:rsidDel="00C96924">
          <w:rPr>
            <w:sz w:val="22"/>
            <w:szCs w:val="22"/>
          </w:rPr>
          <w:delText xml:space="preserve">and Lenth </w:delText>
        </w:r>
        <w:r w:rsidRPr="00747546" w:rsidDel="00C96924">
          <w:rPr>
            <w:sz w:val="22"/>
            <w:szCs w:val="22"/>
          </w:rPr>
          <w:delText>2018)</w:delText>
        </w:r>
      </w:del>
      <w:r w:rsidRPr="00747546">
        <w:rPr>
          <w:sz w:val="22"/>
          <w:szCs w:val="22"/>
        </w:rPr>
        <w:t>.</w:t>
      </w:r>
      <w:ins w:id="722" w:author="Jeff" w:date="2021-06-24T02:49:00Z">
        <w:r w:rsidR="0074085B" w:rsidRPr="00747546">
          <w:rPr>
            <w:sz w:val="22"/>
            <w:szCs w:val="22"/>
          </w:rPr>
          <w:t xml:space="preserve"> </w:t>
        </w:r>
      </w:ins>
    </w:p>
    <w:p w14:paraId="617B812B" w14:textId="2B71E63D" w:rsidR="00F43A07" w:rsidRPr="0020587D" w:rsidDel="0074085B" w:rsidRDefault="00F43A07">
      <w:pPr>
        <w:spacing w:line="360" w:lineRule="auto"/>
        <w:rPr>
          <w:del w:id="723" w:author="Jeff" w:date="2021-06-24T02:49:00Z"/>
          <w:sz w:val="22"/>
          <w:szCs w:val="22"/>
        </w:rPr>
        <w:pPrChange w:id="724" w:author="Risa" w:date="2021-06-24T18:40:00Z">
          <w:pPr>
            <w:spacing w:after="103" w:line="276" w:lineRule="auto"/>
            <w:jc w:val="both"/>
          </w:pPr>
        </w:pPrChange>
      </w:pPr>
      <w:r w:rsidRPr="00747546">
        <w:rPr>
          <w:sz w:val="22"/>
          <w:szCs w:val="22"/>
        </w:rPr>
        <w:t>Because aspect data is circular in nature, we analyzed</w:t>
      </w:r>
      <w:r w:rsidR="008442D1" w:rsidRPr="00747546">
        <w:rPr>
          <w:sz w:val="22"/>
          <w:szCs w:val="22"/>
        </w:rPr>
        <w:t xml:space="preserve"> aspect data </w:t>
      </w:r>
      <w:r w:rsidRPr="00747546">
        <w:rPr>
          <w:sz w:val="22"/>
          <w:szCs w:val="22"/>
        </w:rPr>
        <w:t>using a</w:t>
      </w:r>
      <w:r w:rsidR="008442D1" w:rsidRPr="00747546">
        <w:rPr>
          <w:sz w:val="22"/>
          <w:szCs w:val="22"/>
        </w:rPr>
        <w:t xml:space="preserve"> Watson’s Two-Sample Test of Homogeneity</w:t>
      </w:r>
      <w:r w:rsidR="00957CE9" w:rsidRPr="00747546">
        <w:rPr>
          <w:sz w:val="22"/>
          <w:szCs w:val="22"/>
        </w:rPr>
        <w:t xml:space="preserve"> </w:t>
      </w:r>
      <w:r w:rsidRPr="00747546">
        <w:rPr>
          <w:sz w:val="22"/>
          <w:szCs w:val="22"/>
        </w:rPr>
        <w:t>as implemented in the R</w:t>
      </w:r>
      <w:r w:rsidRPr="0020587D">
        <w:rPr>
          <w:sz w:val="22"/>
          <w:szCs w:val="22"/>
        </w:rPr>
        <w:t xml:space="preserve"> package ‘circular’ </w:t>
      </w:r>
      <w:ins w:id="725" w:author="Risa" w:date="2021-06-24T22:48:00Z">
        <w:r w:rsidR="00A07261">
          <w:rPr>
            <w:sz w:val="22"/>
            <w:szCs w:val="22"/>
          </w:rPr>
          <w:fldChar w:fldCharType="begin" w:fldLock="1"/>
        </w:r>
      </w:ins>
      <w:r w:rsidR="00E567C1">
        <w:rPr>
          <w:sz w:val="22"/>
          <w:szCs w:val="22"/>
        </w:rPr>
        <w:instrText>ADDIN CSL_CITATION {"citationItems":[{"id":"ITEM-1","itemData":{"author":[{"dropping-particle":"","family":"Agostinelli","given":"C.","non-dropping-particle":"","parse-names":false,"suffix":""},{"dropping-particle":"","family":"Lund","given":"U.","non-dropping-particle":"","parse-names":false,"suffix":""}],"id":"ITEM-1","issued":{"date-parts":[["2017"]]},"title":"R package 'circular': Circular Statistics (version 0.4-93)","type":"article"},"uris":["http://www.mendeley.com/documents/?uuid=48407455-d586-4519-9444-f88acd106a31"]}],"mendeley":{"formattedCitation":"(Agostinelli and Lund 2017)","plainTextFormattedCitation":"(Agostinelli and Lund 2017)","previouslyFormattedCitation":"(Agostinelli and Lund 2017)"},"properties":{"noteIndex":0},"schema":"https://github.com/citation-style-language/schema/raw/master/csl-citation.json"}</w:instrText>
      </w:r>
      <w:r w:rsidR="00A07261">
        <w:rPr>
          <w:sz w:val="22"/>
          <w:szCs w:val="22"/>
        </w:rPr>
        <w:fldChar w:fldCharType="separate"/>
      </w:r>
      <w:r w:rsidR="00163863" w:rsidRPr="00163863">
        <w:rPr>
          <w:noProof/>
          <w:sz w:val="22"/>
          <w:szCs w:val="22"/>
        </w:rPr>
        <w:t>(Agostinelli and Lund 2017)</w:t>
      </w:r>
      <w:ins w:id="726" w:author="Risa" w:date="2021-06-24T22:48:00Z">
        <w:r w:rsidR="00A07261">
          <w:rPr>
            <w:sz w:val="22"/>
            <w:szCs w:val="22"/>
          </w:rPr>
          <w:fldChar w:fldCharType="end"/>
        </w:r>
      </w:ins>
      <w:ins w:id="727" w:author="Risa" w:date="2021-06-24T22:49:00Z">
        <w:r w:rsidR="00A07261">
          <w:rPr>
            <w:sz w:val="22"/>
            <w:szCs w:val="22"/>
          </w:rPr>
          <w:t>.</w:t>
        </w:r>
      </w:ins>
      <w:del w:id="728" w:author="Risa" w:date="2021-06-24T22:49:00Z">
        <w:r w:rsidRPr="00A07261" w:rsidDel="00A07261">
          <w:rPr>
            <w:sz w:val="22"/>
            <w:szCs w:val="22"/>
          </w:rPr>
          <w:delText>(</w:delText>
        </w:r>
        <w:r w:rsidRPr="00D710F3" w:rsidDel="00A07261">
          <w:rPr>
            <w:sz w:val="22"/>
            <w:szCs w:val="22"/>
            <w:highlight w:val="yellow"/>
            <w:rPrChange w:id="729" w:author="Risa" w:date="2021-06-24T20:08:00Z">
              <w:rPr>
                <w:sz w:val="22"/>
                <w:szCs w:val="22"/>
              </w:rPr>
            </w:rPrChange>
          </w:rPr>
          <w:delText>Agostinelli and Lund 2017</w:delText>
        </w:r>
        <w:r w:rsidRPr="00D710F3" w:rsidDel="00A07261">
          <w:rPr>
            <w:sz w:val="22"/>
            <w:szCs w:val="22"/>
          </w:rPr>
          <w:delText>).</w:delText>
        </w:r>
      </w:del>
      <w:r w:rsidRPr="00D710F3">
        <w:rPr>
          <w:sz w:val="22"/>
          <w:szCs w:val="22"/>
        </w:rPr>
        <w:t xml:space="preserve"> </w:t>
      </w:r>
      <w:r w:rsidRPr="00F70722">
        <w:rPr>
          <w:sz w:val="22"/>
          <w:szCs w:val="22"/>
        </w:rPr>
        <w:t>Specifically, one-to-one comparisons were done between each site in all six possible combinations.</w:t>
      </w:r>
      <w:r w:rsidR="00D41527" w:rsidRPr="00F70722">
        <w:rPr>
          <w:sz w:val="22"/>
          <w:szCs w:val="22"/>
        </w:rPr>
        <w:t xml:space="preserve"> </w:t>
      </w:r>
    </w:p>
    <w:p w14:paraId="7B010B1F" w14:textId="1192CE18" w:rsidR="00B15EBE" w:rsidRPr="0020587D" w:rsidRDefault="00AE173C">
      <w:pPr>
        <w:spacing w:line="360" w:lineRule="auto"/>
        <w:rPr>
          <w:sz w:val="22"/>
          <w:szCs w:val="22"/>
        </w:rPr>
        <w:pPrChange w:id="730" w:author="Risa" w:date="2021-06-24T18:40:00Z">
          <w:pPr>
            <w:spacing w:after="103" w:line="276" w:lineRule="auto"/>
            <w:jc w:val="both"/>
          </w:pPr>
        </w:pPrChange>
      </w:pPr>
      <w:r w:rsidRPr="0020587D">
        <w:rPr>
          <w:sz w:val="22"/>
          <w:szCs w:val="22"/>
        </w:rPr>
        <w:t>All analyses</w:t>
      </w:r>
      <w:r w:rsidR="0029724F" w:rsidRPr="0020587D">
        <w:rPr>
          <w:sz w:val="22"/>
          <w:szCs w:val="22"/>
        </w:rPr>
        <w:t xml:space="preserve"> </w:t>
      </w:r>
      <w:r w:rsidRPr="0020587D">
        <w:rPr>
          <w:sz w:val="22"/>
          <w:szCs w:val="22"/>
        </w:rPr>
        <w:t xml:space="preserve">were performed with R version </w:t>
      </w:r>
      <w:r w:rsidRPr="00D710F3">
        <w:rPr>
          <w:sz w:val="22"/>
          <w:szCs w:val="22"/>
        </w:rPr>
        <w:t>3.</w:t>
      </w:r>
      <w:ins w:id="731" w:author="Risa" w:date="2021-06-24T20:10:00Z">
        <w:r w:rsidR="00D710F3" w:rsidRPr="00D710F3">
          <w:rPr>
            <w:sz w:val="22"/>
            <w:szCs w:val="22"/>
            <w:rPrChange w:id="732" w:author="Risa" w:date="2021-06-24T20:10:00Z">
              <w:rPr>
                <w:sz w:val="22"/>
                <w:szCs w:val="22"/>
                <w:highlight w:val="yellow"/>
              </w:rPr>
            </w:rPrChange>
          </w:rPr>
          <w:t>6.3</w:t>
        </w:r>
      </w:ins>
      <w:del w:id="733" w:author="Risa" w:date="2021-06-24T20:10:00Z">
        <w:r w:rsidRPr="00D710F3" w:rsidDel="00D710F3">
          <w:rPr>
            <w:sz w:val="22"/>
            <w:szCs w:val="22"/>
          </w:rPr>
          <w:delText>5.1</w:delText>
        </w:r>
      </w:del>
      <w:del w:id="734" w:author="Risa" w:date="2021-06-24T20:06:00Z">
        <w:r w:rsidRPr="00D710F3" w:rsidDel="00C96924">
          <w:rPr>
            <w:sz w:val="22"/>
            <w:szCs w:val="22"/>
          </w:rPr>
          <w:delText xml:space="preserve"> (R Core Team 2019</w:delText>
        </w:r>
      </w:del>
      <w:ins w:id="735" w:author="Risa" w:date="2021-06-24T20:06:00Z">
        <w:r w:rsidR="00C96924">
          <w:rPr>
            <w:sz w:val="22"/>
            <w:szCs w:val="22"/>
          </w:rPr>
          <w:t xml:space="preserve"> </w:t>
        </w:r>
      </w:ins>
      <w:ins w:id="736" w:author="Risa" w:date="2021-06-24T20:07:00Z">
        <w:r w:rsidR="00C96924">
          <w:rPr>
            <w:sz w:val="22"/>
            <w:szCs w:val="22"/>
          </w:rPr>
          <w:fldChar w:fldCharType="begin" w:fldLock="1"/>
        </w:r>
      </w:ins>
      <w:r w:rsidR="00E567C1">
        <w:rPr>
          <w:sz w:val="22"/>
          <w:szCs w:val="22"/>
        </w:rPr>
        <w:instrText>ADDIN CSL_CITATION {"citationItems":[{"id":"ITEM-1","itemData":{"author":[{"dropping-particle":"","family":"R Core Team","given":"","non-dropping-particle":"","parse-names":false,"suffix":""}],"id":"ITEM-1","issued":{"date-parts":[["2020"]]},"publisher":"R Foundation for Statistical Computing","publisher-place":"Vienna","title":"R: A language and environment for statistical computing.","type":"article"},"uris":["http://www.mendeley.com/documents/?uuid=6f0af154-271c-4813-a065-06beb8177350"]}],"mendeley":{"formattedCitation":"(R Core Team 2020)","plainTextFormattedCitation":"(R Core Team 2020)","previouslyFormattedCitation":"(R Core Team 2020)"},"properties":{"noteIndex":0},"schema":"https://github.com/citation-style-language/schema/raw/master/csl-citation.json"}</w:instrText>
      </w:r>
      <w:r w:rsidR="00C96924">
        <w:rPr>
          <w:sz w:val="22"/>
          <w:szCs w:val="22"/>
        </w:rPr>
        <w:fldChar w:fldCharType="separate"/>
      </w:r>
      <w:r w:rsidR="00163863" w:rsidRPr="00163863">
        <w:rPr>
          <w:noProof/>
          <w:sz w:val="22"/>
          <w:szCs w:val="22"/>
        </w:rPr>
        <w:t>(R Core Team 2020)</w:t>
      </w:r>
      <w:ins w:id="737" w:author="Risa" w:date="2021-06-24T20:07:00Z">
        <w:r w:rsidR="00C96924">
          <w:rPr>
            <w:sz w:val="22"/>
            <w:szCs w:val="22"/>
          </w:rPr>
          <w:fldChar w:fldCharType="end"/>
        </w:r>
      </w:ins>
      <w:del w:id="738" w:author="Risa" w:date="2021-06-24T20:06:00Z">
        <w:r w:rsidRPr="0020587D" w:rsidDel="00C96924">
          <w:rPr>
            <w:sz w:val="22"/>
            <w:szCs w:val="22"/>
          </w:rPr>
          <w:delText>)</w:delText>
        </w:r>
      </w:del>
      <w:r w:rsidRPr="0020587D">
        <w:rPr>
          <w:sz w:val="22"/>
          <w:szCs w:val="22"/>
        </w:rPr>
        <w:t>.</w:t>
      </w:r>
      <w:del w:id="739" w:author="Risa" w:date="2021-06-25T10:24:00Z">
        <w:r w:rsidR="00A25229" w:rsidRPr="0020587D" w:rsidDel="00747546">
          <w:rPr>
            <w:sz w:val="22"/>
            <w:szCs w:val="22"/>
          </w:rPr>
          <w:delText xml:space="preserve"> </w:delText>
        </w:r>
      </w:del>
    </w:p>
    <w:p w14:paraId="1ADCB150" w14:textId="77777777" w:rsidR="00C96924" w:rsidRDefault="00C96924" w:rsidP="0020587D">
      <w:pPr>
        <w:spacing w:line="360" w:lineRule="auto"/>
        <w:contextualSpacing/>
        <w:rPr>
          <w:ins w:id="740" w:author="Risa" w:date="2021-06-24T20:06:00Z"/>
          <w:b/>
          <w:sz w:val="22"/>
          <w:szCs w:val="22"/>
        </w:rPr>
      </w:pPr>
    </w:p>
    <w:p w14:paraId="4206AFEA" w14:textId="371E2776" w:rsidR="00842E80" w:rsidRPr="0020587D" w:rsidDel="001E257D" w:rsidRDefault="00842E80">
      <w:pPr>
        <w:spacing w:line="360" w:lineRule="auto"/>
        <w:contextualSpacing/>
        <w:rPr>
          <w:del w:id="741" w:author="Risa" w:date="2021-06-24T22:12:00Z"/>
          <w:bCs/>
          <w:sz w:val="22"/>
          <w:szCs w:val="22"/>
          <w:rPrChange w:id="742" w:author="Risa" w:date="2021-06-24T18:40:00Z">
            <w:rPr>
              <w:del w:id="743" w:author="Risa" w:date="2021-06-24T22:12:00Z"/>
              <w:bCs/>
            </w:rPr>
          </w:rPrChange>
        </w:rPr>
        <w:pPrChange w:id="744" w:author="Risa" w:date="2021-06-24T18:40:00Z">
          <w:pPr>
            <w:spacing w:line="276" w:lineRule="auto"/>
            <w:contextualSpacing/>
            <w:jc w:val="both"/>
          </w:pPr>
        </w:pPrChange>
      </w:pPr>
      <w:r w:rsidRPr="0020587D">
        <w:rPr>
          <w:b/>
          <w:sz w:val="22"/>
          <w:szCs w:val="22"/>
          <w:rPrChange w:id="745" w:author="Risa" w:date="2021-06-24T18:40:00Z">
            <w:rPr>
              <w:b/>
            </w:rPr>
          </w:rPrChange>
        </w:rPr>
        <w:t>RESULTS</w:t>
      </w:r>
    </w:p>
    <w:p w14:paraId="5831F690" w14:textId="77777777" w:rsidR="00C72E45" w:rsidRPr="009709DC" w:rsidRDefault="00C72E45">
      <w:pPr>
        <w:spacing w:line="360" w:lineRule="auto"/>
        <w:contextualSpacing/>
        <w:rPr>
          <w:sz w:val="22"/>
          <w:szCs w:val="22"/>
          <w:highlight w:val="green"/>
        </w:rPr>
        <w:pPrChange w:id="746" w:author="Risa" w:date="2021-06-24T18:40:00Z">
          <w:pPr>
            <w:spacing w:line="276" w:lineRule="auto"/>
            <w:jc w:val="both"/>
          </w:pPr>
        </w:pPrChange>
      </w:pPr>
    </w:p>
    <w:p w14:paraId="7CF261A7" w14:textId="1F28B117" w:rsidR="003C71B4" w:rsidRPr="0011330A" w:rsidRDefault="004225BF">
      <w:pPr>
        <w:tabs>
          <w:tab w:val="left" w:pos="2717"/>
        </w:tabs>
        <w:spacing w:line="360" w:lineRule="auto"/>
        <w:rPr>
          <w:i/>
          <w:iCs/>
          <w:sz w:val="22"/>
          <w:szCs w:val="22"/>
        </w:rPr>
        <w:pPrChange w:id="747" w:author="Risa" w:date="2021-06-25T10:27:00Z">
          <w:pPr>
            <w:spacing w:line="276" w:lineRule="auto"/>
          </w:pPr>
        </w:pPrChange>
      </w:pPr>
      <w:ins w:id="748" w:author="Jeff" w:date="2021-06-23T13:43:00Z">
        <w:r w:rsidRPr="00603401">
          <w:rPr>
            <w:b/>
            <w:bCs/>
            <w:sz w:val="22"/>
            <w:szCs w:val="22"/>
            <w:rPrChange w:id="749" w:author="Risa" w:date="2021-06-24T18:56:00Z">
              <w:rPr>
                <w:i/>
                <w:iCs/>
                <w:sz w:val="22"/>
                <w:szCs w:val="22"/>
              </w:rPr>
            </w:rPrChange>
          </w:rPr>
          <w:t>Topographical Features</w:t>
        </w:r>
        <w:del w:id="750" w:author="Risa" w:date="2021-06-24T18:57:00Z">
          <w:r w:rsidRPr="009709DC" w:rsidDel="00603401">
            <w:rPr>
              <w:i/>
              <w:iCs/>
              <w:sz w:val="22"/>
              <w:szCs w:val="22"/>
            </w:rPr>
            <w:br/>
          </w:r>
        </w:del>
      </w:ins>
      <w:del w:id="751" w:author="Risa" w:date="2021-06-24T18:57:00Z">
        <w:r w:rsidR="003C71B4" w:rsidRPr="009709DC" w:rsidDel="00603401">
          <w:rPr>
            <w:i/>
            <w:iCs/>
            <w:sz w:val="22"/>
            <w:szCs w:val="22"/>
          </w:rPr>
          <w:delText>Aspect</w:delText>
        </w:r>
      </w:del>
    </w:p>
    <w:p w14:paraId="5B483C0B" w14:textId="25C4135E" w:rsidR="004D765C" w:rsidRPr="006D57B1" w:rsidRDefault="003C71B4">
      <w:pPr>
        <w:spacing w:line="360" w:lineRule="auto"/>
        <w:rPr>
          <w:ins w:id="752" w:author="Jeff" w:date="2021-06-23T13:44:00Z"/>
          <w:iCs/>
          <w:sz w:val="22"/>
          <w:szCs w:val="22"/>
        </w:rPr>
        <w:pPrChange w:id="753" w:author="Risa" w:date="2021-06-24T18:40:00Z">
          <w:pPr>
            <w:spacing w:line="276" w:lineRule="auto"/>
          </w:pPr>
        </w:pPrChange>
      </w:pPr>
      <w:r w:rsidRPr="00603401">
        <w:rPr>
          <w:iCs/>
          <w:sz w:val="22"/>
          <w:szCs w:val="22"/>
        </w:rPr>
        <w:t xml:space="preserve">Watson’s two sample t-tests indicated that the aspects of all sites differed with respect to one another except for the two sites that experienced the 1947 fire (Gorham </w:t>
      </w:r>
      <w:r w:rsidR="00383B88" w:rsidRPr="006D57B1">
        <w:rPr>
          <w:iCs/>
          <w:sz w:val="22"/>
          <w:szCs w:val="22"/>
        </w:rPr>
        <w:t>c</w:t>
      </w:r>
      <w:r w:rsidRPr="006D57B1">
        <w:rPr>
          <w:iCs/>
          <w:sz w:val="22"/>
          <w:szCs w:val="22"/>
        </w:rPr>
        <w:t>liffs and South Cadillac Trail), which had similar aspects (Fig.</w:t>
      </w:r>
      <w:r w:rsidR="009E2EBD" w:rsidRPr="006D57B1">
        <w:rPr>
          <w:iCs/>
          <w:sz w:val="22"/>
          <w:szCs w:val="22"/>
        </w:rPr>
        <w:t xml:space="preserve"> </w:t>
      </w:r>
      <w:ins w:id="754" w:author="Jeff" w:date="2021-06-22T07:27:00Z">
        <w:r w:rsidR="00F32225" w:rsidRPr="006D57B1">
          <w:rPr>
            <w:iCs/>
            <w:sz w:val="22"/>
            <w:szCs w:val="22"/>
          </w:rPr>
          <w:t>4</w:t>
        </w:r>
      </w:ins>
      <w:del w:id="755" w:author="Jeff" w:date="2021-06-22T07:26:00Z">
        <w:r w:rsidR="005278F2" w:rsidRPr="0020587D" w:rsidDel="00F32225">
          <w:rPr>
            <w:iCs/>
            <w:sz w:val="22"/>
            <w:szCs w:val="22"/>
          </w:rPr>
          <w:delText>3</w:delText>
        </w:r>
      </w:del>
      <w:r w:rsidR="004253C1" w:rsidRPr="0020587D">
        <w:rPr>
          <w:iCs/>
          <w:sz w:val="22"/>
          <w:szCs w:val="22"/>
        </w:rPr>
        <w:t xml:space="preserve"> and Tab. 2</w:t>
      </w:r>
      <w:r w:rsidRPr="0020587D">
        <w:rPr>
          <w:iCs/>
          <w:sz w:val="22"/>
          <w:szCs w:val="22"/>
        </w:rPr>
        <w:t>).</w:t>
      </w:r>
      <w:ins w:id="756" w:author="Jeff" w:date="2021-06-23T16:48:00Z">
        <w:del w:id="757" w:author="Risa" w:date="2021-06-24T18:58:00Z">
          <w:r w:rsidR="00255E9A" w:rsidRPr="0020587D" w:rsidDel="00603401">
            <w:rPr>
              <w:iCs/>
              <w:sz w:val="22"/>
              <w:szCs w:val="22"/>
            </w:rPr>
            <w:delText xml:space="preserve"> </w:delText>
          </w:r>
        </w:del>
      </w:ins>
      <w:ins w:id="758" w:author="Risa" w:date="2021-06-24T19:00:00Z">
        <w:r w:rsidR="004D765C">
          <w:rPr>
            <w:iCs/>
            <w:sz w:val="22"/>
            <w:szCs w:val="22"/>
          </w:rPr>
          <w:t xml:space="preserve"> </w:t>
        </w:r>
      </w:ins>
      <w:ins w:id="759" w:author="Risa" w:date="2021-06-24T18:59:00Z">
        <w:r w:rsidR="004D765C">
          <w:rPr>
            <w:iCs/>
            <w:sz w:val="22"/>
            <w:szCs w:val="22"/>
          </w:rPr>
          <w:t>Slope was not sign</w:t>
        </w:r>
      </w:ins>
      <w:ins w:id="760" w:author="Risa" w:date="2021-06-24T19:00:00Z">
        <w:r w:rsidR="004D765C">
          <w:rPr>
            <w:iCs/>
            <w:sz w:val="22"/>
            <w:szCs w:val="22"/>
          </w:rPr>
          <w:t>ificantly different between high and low elevation sites or between sites with different fire history</w:t>
        </w:r>
      </w:ins>
      <w:ins w:id="761" w:author="Risa" w:date="2021-06-24T22:21:00Z">
        <w:r w:rsidR="00DC5A51">
          <w:rPr>
            <w:iCs/>
            <w:sz w:val="22"/>
            <w:szCs w:val="22"/>
          </w:rPr>
          <w:t xml:space="preserve"> (Tab. </w:t>
        </w:r>
      </w:ins>
      <w:ins w:id="762" w:author="Risa" w:date="2021-06-25T00:32:00Z">
        <w:r w:rsidR="008D5EFB">
          <w:rPr>
            <w:iCs/>
            <w:sz w:val="22"/>
            <w:szCs w:val="22"/>
          </w:rPr>
          <w:t>7</w:t>
        </w:r>
      </w:ins>
      <w:ins w:id="763" w:author="Risa" w:date="2021-06-24T22:21:00Z">
        <w:r w:rsidR="00DC5A51">
          <w:rPr>
            <w:iCs/>
            <w:sz w:val="22"/>
            <w:szCs w:val="22"/>
          </w:rPr>
          <w:t>)</w:t>
        </w:r>
      </w:ins>
      <w:ins w:id="764" w:author="Risa" w:date="2021-06-24T19:00:00Z">
        <w:r w:rsidR="004D765C">
          <w:rPr>
            <w:iCs/>
            <w:sz w:val="22"/>
            <w:szCs w:val="22"/>
          </w:rPr>
          <w:t>.</w:t>
        </w:r>
      </w:ins>
    </w:p>
    <w:p w14:paraId="0751D37A" w14:textId="5B9268BB" w:rsidR="004225BF" w:rsidRPr="006D57B1" w:rsidRDefault="004225BF">
      <w:pPr>
        <w:spacing w:line="360" w:lineRule="auto"/>
        <w:rPr>
          <w:ins w:id="765" w:author="Jeff" w:date="2021-06-23T13:44:00Z"/>
          <w:iCs/>
          <w:sz w:val="22"/>
          <w:szCs w:val="22"/>
        </w:rPr>
        <w:pPrChange w:id="766" w:author="Risa" w:date="2021-06-24T18:40:00Z">
          <w:pPr>
            <w:spacing w:line="276" w:lineRule="auto"/>
          </w:pPr>
        </w:pPrChange>
      </w:pPr>
    </w:p>
    <w:p w14:paraId="665C70CC" w14:textId="2B3040CF" w:rsidR="004225BF" w:rsidRPr="00603401" w:rsidRDefault="004225BF">
      <w:pPr>
        <w:spacing w:line="360" w:lineRule="auto"/>
        <w:rPr>
          <w:ins w:id="767" w:author="Jeff" w:date="2021-06-23T13:44:00Z"/>
          <w:b/>
          <w:bCs/>
          <w:color w:val="000000" w:themeColor="text1"/>
          <w:sz w:val="22"/>
          <w:szCs w:val="22"/>
          <w:shd w:val="clear" w:color="auto" w:fill="FFFFFF"/>
          <w:rPrChange w:id="768" w:author="Risa" w:date="2021-06-24T18:57:00Z">
            <w:rPr>
              <w:ins w:id="769" w:author="Jeff" w:date="2021-06-23T13:44:00Z"/>
              <w:i/>
              <w:iCs/>
              <w:color w:val="000000" w:themeColor="text1"/>
              <w:sz w:val="22"/>
              <w:szCs w:val="22"/>
              <w:shd w:val="clear" w:color="auto" w:fill="FFFFFF"/>
            </w:rPr>
          </w:rPrChange>
        </w:rPr>
        <w:pPrChange w:id="770" w:author="Risa" w:date="2021-06-24T18:40:00Z">
          <w:pPr>
            <w:spacing w:line="276" w:lineRule="auto"/>
            <w:jc w:val="both"/>
          </w:pPr>
        </w:pPrChange>
      </w:pPr>
      <w:ins w:id="771" w:author="Jeff" w:date="2021-06-23T13:44:00Z">
        <w:r w:rsidRPr="00603401">
          <w:rPr>
            <w:b/>
            <w:bCs/>
            <w:color w:val="000000" w:themeColor="text1"/>
            <w:sz w:val="22"/>
            <w:szCs w:val="22"/>
            <w:shd w:val="clear" w:color="auto" w:fill="FFFFFF"/>
            <w:rPrChange w:id="772" w:author="Risa" w:date="2021-06-24T18:57:00Z">
              <w:rPr>
                <w:i/>
                <w:iCs/>
                <w:color w:val="000000" w:themeColor="text1"/>
                <w:sz w:val="22"/>
                <w:szCs w:val="22"/>
                <w:shd w:val="clear" w:color="auto" w:fill="FFFFFF"/>
              </w:rPr>
            </w:rPrChange>
          </w:rPr>
          <w:t xml:space="preserve">Soil </w:t>
        </w:r>
        <w:del w:id="773" w:author="Risa" w:date="2021-06-24T18:58:00Z">
          <w:r w:rsidRPr="00603401" w:rsidDel="00603401">
            <w:rPr>
              <w:b/>
              <w:bCs/>
              <w:color w:val="000000" w:themeColor="text1"/>
              <w:sz w:val="22"/>
              <w:szCs w:val="22"/>
              <w:shd w:val="clear" w:color="auto" w:fill="FFFFFF"/>
              <w:rPrChange w:id="774" w:author="Risa" w:date="2021-06-24T18:57:00Z">
                <w:rPr>
                  <w:i/>
                  <w:iCs/>
                  <w:color w:val="000000" w:themeColor="text1"/>
                  <w:sz w:val="22"/>
                  <w:szCs w:val="22"/>
                  <w:shd w:val="clear" w:color="auto" w:fill="FFFFFF"/>
                </w:rPr>
              </w:rPrChange>
            </w:rPr>
            <w:delText>Elements</w:delText>
          </w:r>
        </w:del>
      </w:ins>
      <w:ins w:id="775" w:author="Risa" w:date="2021-06-24T18:58:00Z">
        <w:r w:rsidR="00603401">
          <w:rPr>
            <w:b/>
            <w:bCs/>
            <w:color w:val="000000" w:themeColor="text1"/>
            <w:sz w:val="22"/>
            <w:szCs w:val="22"/>
            <w:shd w:val="clear" w:color="auto" w:fill="FFFFFF"/>
          </w:rPr>
          <w:t>Nutrients</w:t>
        </w:r>
      </w:ins>
      <w:ins w:id="776" w:author="Jeff" w:date="2021-06-23T13:44:00Z">
        <w:r w:rsidRPr="00603401">
          <w:rPr>
            <w:b/>
            <w:bCs/>
            <w:color w:val="000000" w:themeColor="text1"/>
            <w:sz w:val="22"/>
            <w:szCs w:val="22"/>
            <w:shd w:val="clear" w:color="auto" w:fill="FFFFFF"/>
            <w:rPrChange w:id="777" w:author="Risa" w:date="2021-06-24T18:57:00Z">
              <w:rPr>
                <w:i/>
                <w:iCs/>
                <w:color w:val="000000" w:themeColor="text1"/>
                <w:sz w:val="22"/>
                <w:szCs w:val="22"/>
                <w:shd w:val="clear" w:color="auto" w:fill="FFFFFF"/>
              </w:rPr>
            </w:rPrChange>
          </w:rPr>
          <w:t xml:space="preserve"> and Water Retention</w:t>
        </w:r>
        <w:del w:id="778" w:author="Risa" w:date="2021-06-24T18:58:00Z">
          <w:r w:rsidRPr="00603401" w:rsidDel="00603401">
            <w:rPr>
              <w:b/>
              <w:bCs/>
              <w:color w:val="000000" w:themeColor="text1"/>
              <w:sz w:val="22"/>
              <w:szCs w:val="22"/>
              <w:shd w:val="clear" w:color="auto" w:fill="FFFFFF"/>
              <w:rPrChange w:id="779" w:author="Risa" w:date="2021-06-24T18:57:00Z">
                <w:rPr>
                  <w:i/>
                  <w:iCs/>
                  <w:color w:val="000000" w:themeColor="text1"/>
                  <w:sz w:val="22"/>
                  <w:szCs w:val="22"/>
                  <w:shd w:val="clear" w:color="auto" w:fill="FFFFFF"/>
                </w:rPr>
              </w:rPrChange>
            </w:rPr>
            <w:delText xml:space="preserve"> (SWR)</w:delText>
          </w:r>
        </w:del>
      </w:ins>
    </w:p>
    <w:p w14:paraId="75F237AD" w14:textId="2EEF2935" w:rsidR="004225BF" w:rsidRPr="0020587D" w:rsidRDefault="004225BF">
      <w:pPr>
        <w:spacing w:line="360" w:lineRule="auto"/>
        <w:rPr>
          <w:ins w:id="780" w:author="Jeff" w:date="2021-06-23T13:44:00Z"/>
          <w:color w:val="000000" w:themeColor="text1"/>
          <w:sz w:val="22"/>
          <w:szCs w:val="22"/>
          <w:shd w:val="clear" w:color="auto" w:fill="FFFFFF"/>
        </w:rPr>
        <w:pPrChange w:id="781" w:author="Risa" w:date="2021-06-24T18:40:00Z">
          <w:pPr>
            <w:spacing w:line="276" w:lineRule="auto"/>
            <w:jc w:val="both"/>
          </w:pPr>
        </w:pPrChange>
      </w:pPr>
      <w:ins w:id="782" w:author="Jeff" w:date="2021-06-23T13:44:00Z">
        <w:r w:rsidRPr="006D57B1">
          <w:rPr>
            <w:color w:val="000000" w:themeColor="text1"/>
            <w:sz w:val="22"/>
            <w:szCs w:val="22"/>
            <w:shd w:val="clear" w:color="auto" w:fill="FFFFFF"/>
          </w:rPr>
          <w:t>Soil C concentrations were greater at lower elevations (</w:t>
        </w:r>
        <w:r w:rsidRPr="006D57B1">
          <w:rPr>
            <w:i/>
            <w:color w:val="000000" w:themeColor="text1"/>
            <w:sz w:val="22"/>
            <w:szCs w:val="22"/>
            <w:shd w:val="clear" w:color="auto" w:fill="FFFFFF"/>
          </w:rPr>
          <w:t xml:space="preserve">P </w:t>
        </w:r>
        <w:r w:rsidRPr="006D57B1">
          <w:rPr>
            <w:color w:val="000000" w:themeColor="text1"/>
            <w:sz w:val="22"/>
            <w:szCs w:val="22"/>
            <w:shd w:val="clear" w:color="auto" w:fill="FFFFFF"/>
          </w:rPr>
          <w:t>&lt; 0.05)</w:t>
        </w:r>
      </w:ins>
      <w:ins w:id="783" w:author="Risa" w:date="2021-06-24T19:00:00Z">
        <w:r w:rsidR="004D765C">
          <w:rPr>
            <w:color w:val="000000" w:themeColor="text1"/>
            <w:sz w:val="22"/>
            <w:szCs w:val="22"/>
            <w:shd w:val="clear" w:color="auto" w:fill="FFFFFF"/>
          </w:rPr>
          <w:t xml:space="preserve">, with no difference </w:t>
        </w:r>
      </w:ins>
      <w:ins w:id="784" w:author="Risa" w:date="2021-06-24T19:01:00Z">
        <w:r w:rsidR="004D765C">
          <w:rPr>
            <w:color w:val="000000" w:themeColor="text1"/>
            <w:sz w:val="22"/>
            <w:szCs w:val="22"/>
            <w:shd w:val="clear" w:color="auto" w:fill="FFFFFF"/>
          </w:rPr>
          <w:t>due to</w:t>
        </w:r>
      </w:ins>
      <w:ins w:id="785" w:author="Risa" w:date="2021-06-24T19:00:00Z">
        <w:r w:rsidR="004D765C">
          <w:rPr>
            <w:color w:val="000000" w:themeColor="text1"/>
            <w:sz w:val="22"/>
            <w:szCs w:val="22"/>
            <w:shd w:val="clear" w:color="auto" w:fill="FFFFFF"/>
          </w:rPr>
          <w:t xml:space="preserve"> f</w:t>
        </w:r>
      </w:ins>
      <w:ins w:id="786" w:author="Risa" w:date="2021-06-24T19:01:00Z">
        <w:r w:rsidR="004D765C">
          <w:rPr>
            <w:color w:val="000000" w:themeColor="text1"/>
            <w:sz w:val="22"/>
            <w:szCs w:val="22"/>
            <w:shd w:val="clear" w:color="auto" w:fill="FFFFFF"/>
          </w:rPr>
          <w:t xml:space="preserve">ire history </w:t>
        </w:r>
      </w:ins>
      <w:ins w:id="787" w:author="Jeff" w:date="2021-06-23T13:44:00Z">
        <w:del w:id="788" w:author="Risa" w:date="2021-06-24T19:00:00Z">
          <w:r w:rsidRPr="0020587D" w:rsidDel="004D765C">
            <w:rPr>
              <w:color w:val="000000" w:themeColor="text1"/>
              <w:sz w:val="22"/>
              <w:szCs w:val="22"/>
              <w:shd w:val="clear" w:color="auto" w:fill="FFFFFF"/>
            </w:rPr>
            <w:delText xml:space="preserve"> and sites that did not experience the 1947 fire </w:delText>
          </w:r>
        </w:del>
        <w:r w:rsidRPr="0020587D">
          <w:rPr>
            <w:color w:val="000000" w:themeColor="text1"/>
            <w:sz w:val="22"/>
            <w:szCs w:val="22"/>
            <w:shd w:val="clear" w:color="auto" w:fill="FFFFFF"/>
          </w:rPr>
          <w:t>(</w:t>
        </w:r>
        <w:r w:rsidRPr="0020587D">
          <w:rPr>
            <w:i/>
            <w:color w:val="000000" w:themeColor="text1"/>
            <w:sz w:val="22"/>
            <w:szCs w:val="22"/>
            <w:shd w:val="clear" w:color="auto" w:fill="FFFFFF"/>
          </w:rPr>
          <w:t xml:space="preserve">P </w:t>
        </w:r>
        <w:r w:rsidRPr="0020587D">
          <w:rPr>
            <w:color w:val="000000" w:themeColor="text1"/>
            <w:sz w:val="22"/>
            <w:szCs w:val="22"/>
            <w:shd w:val="clear" w:color="auto" w:fill="FFFFFF"/>
          </w:rPr>
          <w:t xml:space="preserve">&lt; 0.05, </w:t>
        </w:r>
        <w:r w:rsidRPr="0020587D">
          <w:rPr>
            <w:sz w:val="22"/>
            <w:szCs w:val="22"/>
          </w:rPr>
          <w:t xml:space="preserve">Fig. </w:t>
        </w:r>
      </w:ins>
      <w:ins w:id="789" w:author="Jeff" w:date="2021-06-24T02:19:00Z">
        <w:r w:rsidR="007E2049" w:rsidRPr="0020587D">
          <w:rPr>
            <w:sz w:val="22"/>
            <w:szCs w:val="22"/>
          </w:rPr>
          <w:t>5</w:t>
        </w:r>
      </w:ins>
      <w:ins w:id="790" w:author="Jeff" w:date="2021-06-23T13:44:00Z">
        <w:r w:rsidRPr="0020587D">
          <w:rPr>
            <w:sz w:val="22"/>
            <w:szCs w:val="22"/>
          </w:rPr>
          <w:t xml:space="preserve">A and Tab. </w:t>
        </w:r>
      </w:ins>
      <w:ins w:id="791" w:author="Jeff" w:date="2021-06-24T02:19:00Z">
        <w:r w:rsidR="007E2049" w:rsidRPr="0020587D">
          <w:rPr>
            <w:sz w:val="22"/>
            <w:szCs w:val="22"/>
          </w:rPr>
          <w:t>3</w:t>
        </w:r>
      </w:ins>
      <w:ins w:id="792" w:author="Jeff" w:date="2021-06-23T13:44:00Z">
        <w:r w:rsidRPr="0020587D">
          <w:rPr>
            <w:sz w:val="22"/>
            <w:szCs w:val="22"/>
          </w:rPr>
          <w:t>)</w:t>
        </w:r>
        <w:r w:rsidRPr="0020587D">
          <w:rPr>
            <w:color w:val="000000" w:themeColor="text1"/>
            <w:sz w:val="22"/>
            <w:szCs w:val="22"/>
            <w:shd w:val="clear" w:color="auto" w:fill="FFFFFF"/>
          </w:rPr>
          <w:t xml:space="preserve">. </w:t>
        </w:r>
        <w:r w:rsidRPr="0020587D">
          <w:rPr>
            <w:sz w:val="22"/>
            <w:szCs w:val="22"/>
          </w:rPr>
          <w:t xml:space="preserve">Soil N did not vary between sites </w:t>
        </w:r>
        <w:r w:rsidRPr="0020587D">
          <w:rPr>
            <w:color w:val="000000" w:themeColor="text1"/>
            <w:sz w:val="22"/>
            <w:szCs w:val="22"/>
            <w:shd w:val="clear" w:color="auto" w:fill="FFFFFF"/>
          </w:rPr>
          <w:t>(</w:t>
        </w:r>
        <w:r w:rsidRPr="0020587D">
          <w:rPr>
            <w:i/>
            <w:sz w:val="22"/>
            <w:szCs w:val="22"/>
          </w:rPr>
          <w:t>P</w:t>
        </w:r>
        <w:r w:rsidRPr="0020587D">
          <w:rPr>
            <w:sz w:val="22"/>
            <w:szCs w:val="22"/>
          </w:rPr>
          <w:t xml:space="preserve"> &gt; 0.05, </w:t>
        </w:r>
        <w:del w:id="793" w:author="Risa" w:date="2021-06-24T22:24:00Z">
          <w:r w:rsidRPr="0020587D" w:rsidDel="0071272D">
            <w:rPr>
              <w:sz w:val="22"/>
              <w:szCs w:val="22"/>
            </w:rPr>
            <w:delText xml:space="preserve">Fig. </w:delText>
          </w:r>
        </w:del>
      </w:ins>
      <w:ins w:id="794" w:author="Jeff" w:date="2021-06-24T02:19:00Z">
        <w:del w:id="795" w:author="Risa" w:date="2021-06-24T22:24:00Z">
          <w:r w:rsidR="007E2049" w:rsidRPr="0020587D" w:rsidDel="0071272D">
            <w:rPr>
              <w:sz w:val="22"/>
              <w:szCs w:val="22"/>
            </w:rPr>
            <w:delText>5</w:delText>
          </w:r>
        </w:del>
      </w:ins>
      <w:ins w:id="796" w:author="Jeff" w:date="2021-06-23T13:44:00Z">
        <w:del w:id="797" w:author="Risa" w:date="2021-06-24T22:24:00Z">
          <w:r w:rsidRPr="0020587D" w:rsidDel="0071272D">
            <w:rPr>
              <w:sz w:val="22"/>
              <w:szCs w:val="22"/>
            </w:rPr>
            <w:delText xml:space="preserve">B and </w:delText>
          </w:r>
        </w:del>
        <w:r w:rsidRPr="0020587D">
          <w:rPr>
            <w:sz w:val="22"/>
            <w:szCs w:val="22"/>
          </w:rPr>
          <w:t xml:space="preserve">Tab. </w:t>
        </w:r>
      </w:ins>
      <w:ins w:id="798" w:author="Jeff" w:date="2021-06-24T02:19:00Z">
        <w:r w:rsidR="007E2049" w:rsidRPr="0020587D">
          <w:rPr>
            <w:sz w:val="22"/>
            <w:szCs w:val="22"/>
          </w:rPr>
          <w:t>3</w:t>
        </w:r>
      </w:ins>
      <w:ins w:id="799" w:author="Jeff" w:date="2021-06-23T13:44:00Z">
        <w:r w:rsidRPr="0020587D">
          <w:rPr>
            <w:sz w:val="22"/>
            <w:szCs w:val="22"/>
          </w:rPr>
          <w:t xml:space="preserve">). Soil </w:t>
        </w:r>
        <w:r w:rsidRPr="0020587D">
          <w:rPr>
            <w:color w:val="000000" w:themeColor="text1"/>
            <w:sz w:val="22"/>
            <w:szCs w:val="22"/>
            <w:shd w:val="clear" w:color="auto" w:fill="FFFFFF"/>
          </w:rPr>
          <w:t xml:space="preserve">C/N was 15% </w:t>
        </w:r>
        <w:r w:rsidRPr="0020587D">
          <w:rPr>
            <w:color w:val="000000" w:themeColor="text1"/>
            <w:sz w:val="22"/>
            <w:szCs w:val="22"/>
            <w:shd w:val="clear" w:color="auto" w:fill="FFFFFF"/>
          </w:rPr>
          <w:lastRenderedPageBreak/>
          <w:t>lower at high elevation sites (</w:t>
        </w:r>
        <w:r w:rsidRPr="0020587D">
          <w:rPr>
            <w:i/>
            <w:sz w:val="22"/>
            <w:szCs w:val="22"/>
          </w:rPr>
          <w:t>P</w:t>
        </w:r>
        <w:r w:rsidRPr="0020587D">
          <w:rPr>
            <w:sz w:val="22"/>
            <w:szCs w:val="22"/>
          </w:rPr>
          <w:t xml:space="preserve"> &lt; 0.05, Fig. </w:t>
        </w:r>
      </w:ins>
      <w:ins w:id="800" w:author="Jeff" w:date="2021-06-24T02:19:00Z">
        <w:r w:rsidR="007E2049" w:rsidRPr="0020587D">
          <w:rPr>
            <w:sz w:val="22"/>
            <w:szCs w:val="22"/>
          </w:rPr>
          <w:t>5</w:t>
        </w:r>
      </w:ins>
      <w:ins w:id="801" w:author="Risa" w:date="2021-06-24T22:24:00Z">
        <w:r w:rsidR="0071272D">
          <w:rPr>
            <w:sz w:val="22"/>
            <w:szCs w:val="22"/>
          </w:rPr>
          <w:t>B</w:t>
        </w:r>
      </w:ins>
      <w:ins w:id="802" w:author="Jeff" w:date="2021-06-23T13:44:00Z">
        <w:del w:id="803" w:author="Risa" w:date="2021-06-24T22:24:00Z">
          <w:r w:rsidRPr="0020587D" w:rsidDel="0071272D">
            <w:rPr>
              <w:sz w:val="22"/>
              <w:szCs w:val="22"/>
            </w:rPr>
            <w:delText>C</w:delText>
          </w:r>
        </w:del>
        <w:r w:rsidRPr="0020587D">
          <w:rPr>
            <w:sz w:val="22"/>
            <w:szCs w:val="22"/>
          </w:rPr>
          <w:t xml:space="preserve"> and Tab. </w:t>
        </w:r>
      </w:ins>
      <w:ins w:id="804" w:author="Jeff" w:date="2021-06-24T02:19:00Z">
        <w:r w:rsidR="007E2049" w:rsidRPr="0020587D">
          <w:rPr>
            <w:sz w:val="22"/>
            <w:szCs w:val="22"/>
          </w:rPr>
          <w:t>3</w:t>
        </w:r>
      </w:ins>
      <w:ins w:id="805" w:author="Jeff" w:date="2021-06-23T13:44:00Z">
        <w:r w:rsidRPr="0020587D">
          <w:rPr>
            <w:sz w:val="22"/>
            <w:szCs w:val="22"/>
          </w:rPr>
          <w:t>),</w:t>
        </w:r>
        <w:r w:rsidRPr="0020587D">
          <w:rPr>
            <w:color w:val="000000" w:themeColor="text1"/>
            <w:sz w:val="22"/>
            <w:szCs w:val="22"/>
            <w:shd w:val="clear" w:color="auto" w:fill="FFFFFF"/>
          </w:rPr>
          <w:t xml:space="preserve"> but we found no significant </w:t>
        </w:r>
        <w:del w:id="806" w:author="Risa" w:date="2021-06-24T19:01:00Z">
          <w:r w:rsidRPr="0020587D" w:rsidDel="004D765C">
            <w:rPr>
              <w:color w:val="000000" w:themeColor="text1"/>
              <w:sz w:val="22"/>
              <w:szCs w:val="22"/>
              <w:shd w:val="clear" w:color="auto" w:fill="FFFFFF"/>
            </w:rPr>
            <w:delText>disparity</w:delText>
          </w:r>
        </w:del>
      </w:ins>
      <w:ins w:id="807" w:author="Risa" w:date="2021-06-24T19:01:00Z">
        <w:r w:rsidR="004D765C">
          <w:rPr>
            <w:color w:val="000000" w:themeColor="text1"/>
            <w:sz w:val="22"/>
            <w:szCs w:val="22"/>
            <w:shd w:val="clear" w:color="auto" w:fill="FFFFFF"/>
          </w:rPr>
          <w:t>difference</w:t>
        </w:r>
      </w:ins>
      <w:ins w:id="808" w:author="Jeff" w:date="2021-06-23T13:44:00Z">
        <w:r w:rsidRPr="006D57B1">
          <w:rPr>
            <w:color w:val="000000" w:themeColor="text1"/>
            <w:sz w:val="22"/>
            <w:szCs w:val="22"/>
            <w:shd w:val="clear" w:color="auto" w:fill="FFFFFF"/>
          </w:rPr>
          <w:t xml:space="preserve"> in C/N </w:t>
        </w:r>
        <w:del w:id="809" w:author="Risa" w:date="2021-06-24T19:01:00Z">
          <w:r w:rsidRPr="0020587D" w:rsidDel="004D765C">
            <w:rPr>
              <w:color w:val="000000" w:themeColor="text1"/>
              <w:sz w:val="22"/>
              <w:szCs w:val="22"/>
              <w:shd w:val="clear" w:color="auto" w:fill="FFFFFF"/>
            </w:rPr>
            <w:delText>when either</w:delText>
          </w:r>
        </w:del>
      </w:ins>
      <w:ins w:id="810" w:author="Risa" w:date="2021-06-24T19:01:00Z">
        <w:r w:rsidR="004D765C">
          <w:rPr>
            <w:color w:val="000000" w:themeColor="text1"/>
            <w:sz w:val="22"/>
            <w:szCs w:val="22"/>
            <w:shd w:val="clear" w:color="auto" w:fill="FFFFFF"/>
          </w:rPr>
          <w:t>due to</w:t>
        </w:r>
      </w:ins>
      <w:ins w:id="811" w:author="Jeff" w:date="2021-06-23T13:44:00Z">
        <w:r w:rsidRPr="006D57B1">
          <w:rPr>
            <w:color w:val="000000" w:themeColor="text1"/>
            <w:sz w:val="22"/>
            <w:szCs w:val="22"/>
            <w:shd w:val="clear" w:color="auto" w:fill="FFFFFF"/>
          </w:rPr>
          <w:t xml:space="preserve"> fire history </w:t>
        </w:r>
        <w:del w:id="812" w:author="Risa" w:date="2021-06-24T19:01:00Z">
          <w:r w:rsidRPr="0020587D" w:rsidDel="004D765C">
            <w:rPr>
              <w:color w:val="000000" w:themeColor="text1"/>
              <w:sz w:val="22"/>
              <w:szCs w:val="22"/>
              <w:shd w:val="clear" w:color="auto" w:fill="FFFFFF"/>
            </w:rPr>
            <w:delText xml:space="preserve">or fire history x elevation interactions were examined </w:delText>
          </w:r>
        </w:del>
        <w:r w:rsidRPr="0020587D">
          <w:rPr>
            <w:color w:val="000000" w:themeColor="text1"/>
            <w:sz w:val="22"/>
            <w:szCs w:val="22"/>
            <w:shd w:val="clear" w:color="auto" w:fill="FFFFFF"/>
          </w:rPr>
          <w:t>(</w:t>
        </w:r>
        <w:r w:rsidRPr="0020587D">
          <w:rPr>
            <w:i/>
            <w:color w:val="000000" w:themeColor="text1"/>
            <w:sz w:val="22"/>
            <w:szCs w:val="22"/>
            <w:shd w:val="clear" w:color="auto" w:fill="FFFFFF"/>
          </w:rPr>
          <w:t>P</w:t>
        </w:r>
        <w:r w:rsidRPr="0020587D">
          <w:rPr>
            <w:color w:val="000000" w:themeColor="text1"/>
            <w:sz w:val="22"/>
            <w:szCs w:val="22"/>
            <w:shd w:val="clear" w:color="auto" w:fill="FFFFFF"/>
          </w:rPr>
          <w:t xml:space="preserve"> &gt; 0.05 in both cases). There was </w:t>
        </w:r>
        <w:del w:id="813" w:author="Risa" w:date="2021-06-24T19:02:00Z">
          <w:r w:rsidRPr="0020587D" w:rsidDel="004D765C">
            <w:rPr>
              <w:color w:val="000000" w:themeColor="text1"/>
              <w:sz w:val="22"/>
              <w:szCs w:val="22"/>
              <w:shd w:val="clear" w:color="auto" w:fill="FFFFFF"/>
            </w:rPr>
            <w:delText>an</w:delText>
          </w:r>
        </w:del>
      </w:ins>
      <w:ins w:id="814" w:author="Risa" w:date="2021-06-24T19:02:00Z">
        <w:r w:rsidR="004D765C">
          <w:rPr>
            <w:color w:val="000000" w:themeColor="text1"/>
            <w:sz w:val="22"/>
            <w:szCs w:val="22"/>
            <w:shd w:val="clear" w:color="auto" w:fill="FFFFFF"/>
          </w:rPr>
          <w:t>no</w:t>
        </w:r>
      </w:ins>
      <w:ins w:id="815" w:author="Jeff" w:date="2021-06-23T13:44:00Z">
        <w:r w:rsidRPr="006D57B1">
          <w:rPr>
            <w:color w:val="000000" w:themeColor="text1"/>
            <w:sz w:val="22"/>
            <w:szCs w:val="22"/>
            <w:shd w:val="clear" w:color="auto" w:fill="FFFFFF"/>
          </w:rPr>
          <w:t xml:space="preserve"> </w:t>
        </w:r>
        <w:del w:id="816" w:author="Risa" w:date="2021-06-24T19:02:00Z">
          <w:r w:rsidRPr="0020587D" w:rsidDel="004D765C">
            <w:rPr>
              <w:color w:val="000000" w:themeColor="text1"/>
              <w:sz w:val="22"/>
              <w:szCs w:val="22"/>
              <w:shd w:val="clear" w:color="auto" w:fill="FFFFFF"/>
            </w:rPr>
            <w:delText>interaction</w:delText>
          </w:r>
        </w:del>
      </w:ins>
      <w:ins w:id="817" w:author="Risa" w:date="2021-06-24T19:02:00Z">
        <w:r w:rsidR="004D765C">
          <w:rPr>
            <w:color w:val="000000" w:themeColor="text1"/>
            <w:sz w:val="22"/>
            <w:szCs w:val="22"/>
            <w:shd w:val="clear" w:color="auto" w:fill="FFFFFF"/>
          </w:rPr>
          <w:t>impact of</w:t>
        </w:r>
      </w:ins>
      <w:ins w:id="818" w:author="Jeff" w:date="2021-06-23T13:44:00Z">
        <w:r w:rsidRPr="006D57B1">
          <w:rPr>
            <w:color w:val="000000" w:themeColor="text1"/>
            <w:sz w:val="22"/>
            <w:szCs w:val="22"/>
            <w:shd w:val="clear" w:color="auto" w:fill="FFFFFF"/>
          </w:rPr>
          <w:t xml:space="preserve"> </w:t>
        </w:r>
        <w:del w:id="819" w:author="Risa" w:date="2021-06-24T19:02:00Z">
          <w:r w:rsidRPr="0020587D" w:rsidDel="004D765C">
            <w:rPr>
              <w:color w:val="000000" w:themeColor="text1"/>
              <w:sz w:val="22"/>
              <w:szCs w:val="22"/>
              <w:shd w:val="clear" w:color="auto" w:fill="FFFFFF"/>
            </w:rPr>
            <w:delText>between</w:delText>
          </w:r>
        </w:del>
      </w:ins>
      <w:ins w:id="820" w:author="Risa" w:date="2021-06-24T19:02:00Z">
        <w:r w:rsidR="004D765C">
          <w:rPr>
            <w:color w:val="000000" w:themeColor="text1"/>
            <w:sz w:val="22"/>
            <w:szCs w:val="22"/>
            <w:shd w:val="clear" w:color="auto" w:fill="FFFFFF"/>
          </w:rPr>
          <w:t>either</w:t>
        </w:r>
      </w:ins>
      <w:ins w:id="821" w:author="Jeff" w:date="2021-06-23T13:44:00Z">
        <w:r w:rsidRPr="006D57B1">
          <w:rPr>
            <w:color w:val="000000" w:themeColor="text1"/>
            <w:sz w:val="22"/>
            <w:szCs w:val="22"/>
            <w:shd w:val="clear" w:color="auto" w:fill="FFFFFF"/>
          </w:rPr>
          <w:t xml:space="preserve"> elevation </w:t>
        </w:r>
        <w:del w:id="822" w:author="Risa" w:date="2021-06-24T19:02:00Z">
          <w:r w:rsidRPr="0020587D" w:rsidDel="004D765C">
            <w:rPr>
              <w:color w:val="000000" w:themeColor="text1"/>
              <w:sz w:val="22"/>
              <w:szCs w:val="22"/>
              <w:shd w:val="clear" w:color="auto" w:fill="FFFFFF"/>
            </w:rPr>
            <w:delText>and</w:delText>
          </w:r>
        </w:del>
      </w:ins>
      <w:ins w:id="823" w:author="Risa" w:date="2021-06-24T19:02:00Z">
        <w:r w:rsidR="004D765C">
          <w:rPr>
            <w:color w:val="000000" w:themeColor="text1"/>
            <w:sz w:val="22"/>
            <w:szCs w:val="22"/>
            <w:shd w:val="clear" w:color="auto" w:fill="FFFFFF"/>
          </w:rPr>
          <w:t>or</w:t>
        </w:r>
      </w:ins>
      <w:ins w:id="824" w:author="Jeff" w:date="2021-06-23T13:44:00Z">
        <w:r w:rsidRPr="006D57B1">
          <w:rPr>
            <w:color w:val="000000" w:themeColor="text1"/>
            <w:sz w:val="22"/>
            <w:szCs w:val="22"/>
            <w:shd w:val="clear" w:color="auto" w:fill="FFFFFF"/>
          </w:rPr>
          <w:t xml:space="preserve"> fire history on soil water retention (SWR; </w:t>
        </w:r>
        <w:r w:rsidRPr="006D57B1">
          <w:rPr>
            <w:i/>
            <w:sz w:val="22"/>
            <w:szCs w:val="22"/>
          </w:rPr>
          <w:t>P</w:t>
        </w:r>
        <w:r w:rsidRPr="006D57B1">
          <w:rPr>
            <w:sz w:val="22"/>
            <w:szCs w:val="22"/>
          </w:rPr>
          <w:t xml:space="preserve"> &lt; 0.01, </w:t>
        </w:r>
        <w:del w:id="825" w:author="Risa" w:date="2021-06-24T22:24:00Z">
          <w:r w:rsidRPr="006D57B1" w:rsidDel="0071272D">
            <w:rPr>
              <w:sz w:val="22"/>
              <w:szCs w:val="22"/>
            </w:rPr>
            <w:delText xml:space="preserve">Fig. </w:delText>
          </w:r>
        </w:del>
      </w:ins>
      <w:ins w:id="826" w:author="Jeff" w:date="2021-06-24T03:32:00Z">
        <w:del w:id="827" w:author="Risa" w:date="2021-06-24T22:24:00Z">
          <w:r w:rsidR="001A1B1F" w:rsidRPr="006D57B1" w:rsidDel="0071272D">
            <w:rPr>
              <w:sz w:val="22"/>
              <w:szCs w:val="22"/>
            </w:rPr>
            <w:delText>5D</w:delText>
          </w:r>
        </w:del>
      </w:ins>
      <w:ins w:id="828" w:author="Jeff" w:date="2021-06-23T13:44:00Z">
        <w:del w:id="829" w:author="Risa" w:date="2021-06-24T22:24:00Z">
          <w:r w:rsidRPr="006D57B1" w:rsidDel="0071272D">
            <w:rPr>
              <w:sz w:val="22"/>
              <w:szCs w:val="22"/>
            </w:rPr>
            <w:delText xml:space="preserve"> and </w:delText>
          </w:r>
        </w:del>
        <w:r w:rsidRPr="006D57B1">
          <w:rPr>
            <w:sz w:val="22"/>
            <w:szCs w:val="22"/>
          </w:rPr>
          <w:t xml:space="preserve">Tab. </w:t>
        </w:r>
      </w:ins>
      <w:ins w:id="830" w:author="Jeff" w:date="2021-06-24T02:20:00Z">
        <w:r w:rsidR="007E2049" w:rsidRPr="006D57B1">
          <w:rPr>
            <w:sz w:val="22"/>
            <w:szCs w:val="22"/>
          </w:rPr>
          <w:t>3</w:t>
        </w:r>
      </w:ins>
      <w:ins w:id="831" w:author="Jeff" w:date="2021-06-23T13:44:00Z">
        <w:r w:rsidRPr="006D57B1">
          <w:rPr>
            <w:sz w:val="22"/>
            <w:szCs w:val="22"/>
          </w:rPr>
          <w:t>)</w:t>
        </w:r>
        <w:del w:id="832" w:author="Risa" w:date="2021-06-24T19:02:00Z">
          <w:r w:rsidRPr="0020587D" w:rsidDel="004D765C">
            <w:rPr>
              <w:sz w:val="22"/>
              <w:szCs w:val="22"/>
            </w:rPr>
            <w:delText>, with</w:delText>
          </w:r>
          <w:r w:rsidRPr="0020587D" w:rsidDel="004D765C">
            <w:rPr>
              <w:color w:val="000000" w:themeColor="text1"/>
              <w:sz w:val="22"/>
              <w:szCs w:val="22"/>
              <w:shd w:val="clear" w:color="auto" w:fill="FFFFFF"/>
            </w:rPr>
            <w:delText xml:space="preserve"> markedly higher values at Gorham cliffs, the low elevation site that experienced fire, as compared to other sites</w:delText>
          </w:r>
        </w:del>
        <w:r w:rsidRPr="0020587D">
          <w:rPr>
            <w:color w:val="000000" w:themeColor="text1"/>
            <w:sz w:val="22"/>
            <w:szCs w:val="22"/>
            <w:shd w:val="clear" w:color="auto" w:fill="FFFFFF"/>
          </w:rPr>
          <w:t>.</w:t>
        </w:r>
      </w:ins>
      <w:ins w:id="833" w:author="Risa" w:date="2021-06-24T22:14:00Z">
        <w:r w:rsidR="00A76658">
          <w:rPr>
            <w:color w:val="000000" w:themeColor="text1"/>
            <w:sz w:val="22"/>
            <w:szCs w:val="22"/>
            <w:shd w:val="clear" w:color="auto" w:fill="FFFFFF"/>
          </w:rPr>
          <w:t xml:space="preserve"> Soil Ca</w:t>
        </w:r>
      </w:ins>
      <w:ins w:id="834" w:author="Risa" w:date="2021-06-24T22:24:00Z">
        <w:r w:rsidR="0071272D">
          <w:rPr>
            <w:color w:val="000000" w:themeColor="text1"/>
            <w:sz w:val="22"/>
            <w:szCs w:val="22"/>
            <w:shd w:val="clear" w:color="auto" w:fill="FFFFFF"/>
          </w:rPr>
          <w:t xml:space="preserve"> (Fig. 6A)</w:t>
        </w:r>
      </w:ins>
      <w:ins w:id="835" w:author="Risa" w:date="2021-06-24T22:14:00Z">
        <w:r w:rsidR="00A76658">
          <w:rPr>
            <w:color w:val="000000" w:themeColor="text1"/>
            <w:sz w:val="22"/>
            <w:szCs w:val="22"/>
            <w:shd w:val="clear" w:color="auto" w:fill="FFFFFF"/>
          </w:rPr>
          <w:t xml:space="preserve">, soil </w:t>
        </w:r>
      </w:ins>
      <w:ins w:id="836" w:author="Risa" w:date="2021-06-25T11:58:00Z">
        <w:r w:rsidR="003E2A92">
          <w:rPr>
            <w:color w:val="000000" w:themeColor="text1"/>
            <w:sz w:val="22"/>
            <w:szCs w:val="22"/>
            <w:shd w:val="clear" w:color="auto" w:fill="FFFFFF"/>
          </w:rPr>
          <w:t>K</w:t>
        </w:r>
        <w:r w:rsidR="003E2A92">
          <w:rPr>
            <w:color w:val="000000" w:themeColor="text1"/>
            <w:sz w:val="22"/>
            <w:szCs w:val="22"/>
            <w:shd w:val="clear" w:color="auto" w:fill="FFFFFF"/>
            <w:vertAlign w:val="superscript"/>
          </w:rPr>
          <w:t>+</w:t>
        </w:r>
      </w:ins>
      <w:ins w:id="837" w:author="Risa" w:date="2021-06-24T22:24:00Z">
        <w:r w:rsidR="0071272D">
          <w:rPr>
            <w:color w:val="000000" w:themeColor="text1"/>
            <w:sz w:val="22"/>
            <w:szCs w:val="22"/>
            <w:shd w:val="clear" w:color="auto" w:fill="FFFFFF"/>
          </w:rPr>
          <w:t xml:space="preserve"> (Fig. 6B)</w:t>
        </w:r>
      </w:ins>
      <w:ins w:id="838" w:author="Risa" w:date="2021-06-24T22:14:00Z">
        <w:r w:rsidR="00A76658">
          <w:rPr>
            <w:color w:val="000000" w:themeColor="text1"/>
            <w:sz w:val="22"/>
            <w:szCs w:val="22"/>
            <w:shd w:val="clear" w:color="auto" w:fill="FFFFFF"/>
          </w:rPr>
          <w:t>, and soil</w:t>
        </w:r>
      </w:ins>
      <w:ins w:id="839" w:author="Risa" w:date="2021-06-25T11:58:00Z">
        <w:r w:rsidR="003E2A92">
          <w:rPr>
            <w:color w:val="000000" w:themeColor="text1"/>
            <w:sz w:val="22"/>
            <w:szCs w:val="22"/>
            <w:shd w:val="clear" w:color="auto" w:fill="FFFFFF"/>
          </w:rPr>
          <w:t xml:space="preserve"> P</w:t>
        </w:r>
      </w:ins>
      <w:ins w:id="840" w:author="Risa" w:date="2021-06-24T22:14:00Z">
        <w:r w:rsidR="00A76658" w:rsidRPr="0071272D">
          <w:rPr>
            <w:color w:val="000000" w:themeColor="text1"/>
            <w:sz w:val="22"/>
            <w:szCs w:val="22"/>
            <w:shd w:val="clear" w:color="auto" w:fill="FFFFFF"/>
            <w:rPrChange w:id="841" w:author="Risa" w:date="2021-06-24T22:25:00Z">
              <w:rPr>
                <w:color w:val="000000" w:themeColor="text1"/>
                <w:sz w:val="22"/>
                <w:szCs w:val="22"/>
                <w:shd w:val="clear" w:color="auto" w:fill="FFFFFF"/>
                <w:vertAlign w:val="superscript"/>
              </w:rPr>
            </w:rPrChange>
          </w:rPr>
          <w:t xml:space="preserve"> </w:t>
        </w:r>
      </w:ins>
      <w:ins w:id="842" w:author="Risa" w:date="2021-06-24T22:25:00Z">
        <w:r w:rsidR="0071272D">
          <w:rPr>
            <w:color w:val="000000" w:themeColor="text1"/>
            <w:sz w:val="22"/>
            <w:szCs w:val="22"/>
            <w:shd w:val="clear" w:color="auto" w:fill="FFFFFF"/>
          </w:rPr>
          <w:t xml:space="preserve">(Fig 6C) </w:t>
        </w:r>
      </w:ins>
      <w:ins w:id="843" w:author="Risa" w:date="2021-06-24T22:14:00Z">
        <w:r w:rsidR="00A76658">
          <w:rPr>
            <w:color w:val="000000" w:themeColor="text1"/>
            <w:sz w:val="22"/>
            <w:szCs w:val="22"/>
            <w:shd w:val="clear" w:color="auto" w:fill="FFFFFF"/>
          </w:rPr>
          <w:t>were all higher at low elevations (</w:t>
        </w:r>
      </w:ins>
      <w:ins w:id="844" w:author="Risa" w:date="2021-06-24T22:15:00Z">
        <w:r w:rsidR="00A76658">
          <w:rPr>
            <w:color w:val="000000" w:themeColor="text1"/>
            <w:sz w:val="22"/>
            <w:szCs w:val="22"/>
            <w:shd w:val="clear" w:color="auto" w:fill="FFFFFF"/>
          </w:rPr>
          <w:t>Tab. 4). Soil Al</w:t>
        </w:r>
        <w:r w:rsidR="00A76658">
          <w:rPr>
            <w:color w:val="000000" w:themeColor="text1"/>
            <w:sz w:val="22"/>
            <w:szCs w:val="22"/>
            <w:shd w:val="clear" w:color="auto" w:fill="FFFFFF"/>
            <w:vertAlign w:val="superscript"/>
          </w:rPr>
          <w:t>+</w:t>
        </w:r>
        <w:r w:rsidR="00A76658">
          <w:rPr>
            <w:color w:val="000000" w:themeColor="text1"/>
            <w:sz w:val="22"/>
            <w:szCs w:val="22"/>
            <w:shd w:val="clear" w:color="auto" w:fill="FFFFFF"/>
          </w:rPr>
          <w:t xml:space="preserve"> </w:t>
        </w:r>
      </w:ins>
      <w:ins w:id="845" w:author="Risa" w:date="2021-06-24T22:25:00Z">
        <w:r w:rsidR="0071272D">
          <w:rPr>
            <w:color w:val="000000" w:themeColor="text1"/>
            <w:sz w:val="22"/>
            <w:szCs w:val="22"/>
            <w:shd w:val="clear" w:color="auto" w:fill="FFFFFF"/>
          </w:rPr>
          <w:t xml:space="preserve">(Fig. 6D) </w:t>
        </w:r>
      </w:ins>
      <w:ins w:id="846" w:author="Risa" w:date="2021-06-24T22:15:00Z">
        <w:r w:rsidR="00A76658">
          <w:rPr>
            <w:color w:val="000000" w:themeColor="text1"/>
            <w:sz w:val="22"/>
            <w:szCs w:val="22"/>
            <w:shd w:val="clear" w:color="auto" w:fill="FFFFFF"/>
          </w:rPr>
          <w:t>and soil Zn</w:t>
        </w:r>
      </w:ins>
      <w:ins w:id="847" w:author="Risa" w:date="2021-06-24T22:25:00Z">
        <w:r w:rsidR="0071272D">
          <w:rPr>
            <w:color w:val="000000" w:themeColor="text1"/>
            <w:sz w:val="22"/>
            <w:szCs w:val="22"/>
            <w:shd w:val="clear" w:color="auto" w:fill="FFFFFF"/>
          </w:rPr>
          <w:t xml:space="preserve"> (Fig. 6E)</w:t>
        </w:r>
      </w:ins>
      <w:ins w:id="848" w:author="Risa" w:date="2021-06-24T22:15:00Z">
        <w:r w:rsidR="00A76658">
          <w:rPr>
            <w:color w:val="000000" w:themeColor="text1"/>
            <w:sz w:val="22"/>
            <w:szCs w:val="22"/>
            <w:shd w:val="clear" w:color="auto" w:fill="FFFFFF"/>
          </w:rPr>
          <w:t xml:space="preserve"> both had </w:t>
        </w:r>
      </w:ins>
      <w:ins w:id="849" w:author="Risa" w:date="2021-06-24T22:16:00Z">
        <w:r w:rsidR="00A76658">
          <w:rPr>
            <w:color w:val="000000" w:themeColor="text1"/>
            <w:sz w:val="22"/>
            <w:szCs w:val="22"/>
            <w:shd w:val="clear" w:color="auto" w:fill="FFFFFF"/>
          </w:rPr>
          <w:t>significant relationship with the interaction between elevation and fire history (Tab</w:t>
        </w:r>
      </w:ins>
      <w:ins w:id="850" w:author="Risa" w:date="2021-06-24T22:17:00Z">
        <w:r w:rsidR="00A76658">
          <w:rPr>
            <w:color w:val="000000" w:themeColor="text1"/>
            <w:sz w:val="22"/>
            <w:szCs w:val="22"/>
            <w:shd w:val="clear" w:color="auto" w:fill="FFFFFF"/>
          </w:rPr>
          <w:t>. 4)</w:t>
        </w:r>
      </w:ins>
      <w:ins w:id="851" w:author="Risa" w:date="2021-06-24T22:16:00Z">
        <w:r w:rsidR="00A76658">
          <w:rPr>
            <w:color w:val="000000" w:themeColor="text1"/>
            <w:sz w:val="22"/>
            <w:szCs w:val="22"/>
            <w:shd w:val="clear" w:color="auto" w:fill="FFFFFF"/>
          </w:rPr>
          <w:t>. Both soil Al</w:t>
        </w:r>
        <w:r w:rsidR="00A76658">
          <w:rPr>
            <w:color w:val="000000" w:themeColor="text1"/>
            <w:sz w:val="22"/>
            <w:szCs w:val="22"/>
            <w:shd w:val="clear" w:color="auto" w:fill="FFFFFF"/>
            <w:vertAlign w:val="superscript"/>
          </w:rPr>
          <w:t xml:space="preserve">+ </w:t>
        </w:r>
        <w:r w:rsidR="00A76658">
          <w:rPr>
            <w:color w:val="000000" w:themeColor="text1"/>
            <w:sz w:val="22"/>
            <w:szCs w:val="22"/>
            <w:shd w:val="clear" w:color="auto" w:fill="FFFFFF"/>
          </w:rPr>
          <w:t>and Zn had a positive relationship with elevation in sites with no fire history and a negative relationship in sites with a history of fire (Fig.</w:t>
        </w:r>
      </w:ins>
      <w:ins w:id="852" w:author="Risa" w:date="2021-06-24T22:25:00Z">
        <w:r w:rsidR="0071272D">
          <w:rPr>
            <w:color w:val="000000" w:themeColor="text1"/>
            <w:sz w:val="22"/>
            <w:szCs w:val="22"/>
            <w:shd w:val="clear" w:color="auto" w:fill="FFFFFF"/>
          </w:rPr>
          <w:t xml:space="preserve"> 6D and Fig 6E</w:t>
        </w:r>
      </w:ins>
      <w:ins w:id="853" w:author="Risa" w:date="2021-06-24T22:16:00Z">
        <w:r w:rsidR="00A76658">
          <w:rPr>
            <w:color w:val="000000" w:themeColor="text1"/>
            <w:sz w:val="22"/>
            <w:szCs w:val="22"/>
            <w:shd w:val="clear" w:color="auto" w:fill="FFFFFF"/>
          </w:rPr>
          <w:t>).</w:t>
        </w:r>
      </w:ins>
      <w:ins w:id="854" w:author="Jeff" w:date="2021-06-23T13:44:00Z">
        <w:del w:id="855" w:author="Risa" w:date="2021-06-24T19:02:00Z">
          <w:r w:rsidRPr="0020587D" w:rsidDel="004D765C">
            <w:rPr>
              <w:color w:val="000000" w:themeColor="text1"/>
              <w:sz w:val="22"/>
              <w:szCs w:val="22"/>
              <w:shd w:val="clear" w:color="auto" w:fill="FFFFFF"/>
            </w:rPr>
            <w:delText xml:space="preserve"> </w:delText>
          </w:r>
        </w:del>
      </w:ins>
    </w:p>
    <w:p w14:paraId="684ED95D" w14:textId="77777777" w:rsidR="004225BF" w:rsidRPr="0020587D" w:rsidRDefault="004225BF">
      <w:pPr>
        <w:spacing w:line="360" w:lineRule="auto"/>
        <w:rPr>
          <w:ins w:id="856" w:author="Jeff" w:date="2021-06-23T13:44:00Z"/>
          <w:color w:val="000000" w:themeColor="text1"/>
          <w:sz w:val="22"/>
          <w:szCs w:val="22"/>
          <w:shd w:val="clear" w:color="auto" w:fill="FFFFFF"/>
        </w:rPr>
        <w:pPrChange w:id="857" w:author="Risa" w:date="2021-06-24T18:40:00Z">
          <w:pPr>
            <w:spacing w:line="276" w:lineRule="auto"/>
            <w:jc w:val="both"/>
          </w:pPr>
        </w:pPrChange>
      </w:pPr>
    </w:p>
    <w:p w14:paraId="1AC8BCFB" w14:textId="296E491C" w:rsidR="004225BF" w:rsidRPr="00603401" w:rsidDel="004225BF" w:rsidRDefault="004225BF">
      <w:pPr>
        <w:spacing w:line="360" w:lineRule="auto"/>
        <w:rPr>
          <w:del w:id="858" w:author="Jeff" w:date="2021-06-23T13:45:00Z"/>
          <w:b/>
          <w:bCs/>
          <w:sz w:val="22"/>
          <w:szCs w:val="22"/>
          <w:rPrChange w:id="859" w:author="Risa" w:date="2021-06-24T18:57:00Z">
            <w:rPr>
              <w:del w:id="860" w:author="Jeff" w:date="2021-06-23T13:45:00Z"/>
              <w:iCs/>
              <w:sz w:val="22"/>
              <w:szCs w:val="22"/>
            </w:rPr>
          </w:rPrChange>
        </w:rPr>
        <w:pPrChange w:id="861" w:author="Risa" w:date="2021-06-24T18:40:00Z">
          <w:pPr>
            <w:spacing w:line="276" w:lineRule="auto"/>
          </w:pPr>
        </w:pPrChange>
      </w:pPr>
      <w:ins w:id="862" w:author="Jeff" w:date="2021-06-23T13:45:00Z">
        <w:del w:id="863" w:author="Risa" w:date="2021-06-24T18:57:00Z">
          <w:r w:rsidRPr="00603401" w:rsidDel="00603401">
            <w:rPr>
              <w:b/>
              <w:bCs/>
              <w:sz w:val="22"/>
              <w:szCs w:val="22"/>
              <w:rPrChange w:id="864" w:author="Risa" w:date="2021-06-24T18:57:00Z">
                <w:rPr>
                  <w:i/>
                  <w:iCs/>
                  <w:sz w:val="22"/>
                  <w:szCs w:val="22"/>
                </w:rPr>
              </w:rPrChange>
            </w:rPr>
            <w:delText>Leaf Traits</w:delText>
          </w:r>
        </w:del>
      </w:ins>
      <w:ins w:id="865" w:author="Risa" w:date="2021-06-24T18:57:00Z">
        <w:r w:rsidR="00603401">
          <w:rPr>
            <w:b/>
            <w:bCs/>
            <w:sz w:val="22"/>
            <w:szCs w:val="22"/>
          </w:rPr>
          <w:t>Foliar Traits</w:t>
        </w:r>
      </w:ins>
    </w:p>
    <w:p w14:paraId="5C0463F9" w14:textId="77777777" w:rsidR="003C71B4" w:rsidRPr="006D57B1" w:rsidRDefault="003C71B4">
      <w:pPr>
        <w:spacing w:line="360" w:lineRule="auto"/>
        <w:rPr>
          <w:i/>
          <w:iCs/>
          <w:sz w:val="22"/>
          <w:szCs w:val="22"/>
        </w:rPr>
        <w:pPrChange w:id="866" w:author="Risa" w:date="2021-06-24T18:40:00Z">
          <w:pPr>
            <w:spacing w:line="276" w:lineRule="auto"/>
          </w:pPr>
        </w:pPrChange>
      </w:pPr>
    </w:p>
    <w:p w14:paraId="5FCF1DFC" w14:textId="59AF0BE7" w:rsidR="007078D2" w:rsidRPr="0020587D" w:rsidDel="004225BF" w:rsidRDefault="0075187E">
      <w:pPr>
        <w:spacing w:line="360" w:lineRule="auto"/>
        <w:rPr>
          <w:del w:id="867" w:author="Jeff" w:date="2021-06-23T13:43:00Z"/>
          <w:i/>
          <w:iCs/>
          <w:sz w:val="22"/>
          <w:szCs w:val="22"/>
        </w:rPr>
        <w:pPrChange w:id="868" w:author="Risa" w:date="2021-06-24T18:40:00Z">
          <w:pPr>
            <w:spacing w:line="276" w:lineRule="auto"/>
          </w:pPr>
        </w:pPrChange>
      </w:pPr>
      <w:commentRangeStart w:id="869"/>
      <w:del w:id="870" w:author="Jeff" w:date="2021-06-23T13:43:00Z">
        <w:r w:rsidRPr="006D57B1" w:rsidDel="004225BF">
          <w:rPr>
            <w:i/>
            <w:iCs/>
            <w:sz w:val="22"/>
            <w:szCs w:val="22"/>
          </w:rPr>
          <w:delText>Allometry</w:delText>
        </w:r>
        <w:r w:rsidR="00912EC3" w:rsidRPr="0020587D" w:rsidDel="004225BF">
          <w:rPr>
            <w:i/>
            <w:iCs/>
            <w:sz w:val="22"/>
            <w:szCs w:val="22"/>
          </w:rPr>
          <w:delText xml:space="preserve"> and Stand Densit</w:delText>
        </w:r>
        <w:r w:rsidR="007078D2" w:rsidRPr="0020587D" w:rsidDel="004225BF">
          <w:rPr>
            <w:i/>
            <w:iCs/>
            <w:sz w:val="22"/>
            <w:szCs w:val="22"/>
          </w:rPr>
          <w:delText>y</w:delText>
        </w:r>
      </w:del>
    </w:p>
    <w:p w14:paraId="776B4896" w14:textId="34A25D28" w:rsidR="00862893" w:rsidRPr="0020587D" w:rsidDel="004225BF" w:rsidRDefault="00666D11">
      <w:pPr>
        <w:spacing w:line="360" w:lineRule="auto"/>
        <w:rPr>
          <w:del w:id="871" w:author="Jeff" w:date="2021-06-23T13:43:00Z"/>
          <w:i/>
          <w:iCs/>
          <w:color w:val="000000" w:themeColor="text1"/>
          <w:sz w:val="22"/>
          <w:szCs w:val="22"/>
          <w:shd w:val="clear" w:color="auto" w:fill="FFFFFF"/>
          <w:rPrChange w:id="872" w:author="Risa" w:date="2021-06-24T18:40:00Z">
            <w:rPr>
              <w:del w:id="873" w:author="Jeff" w:date="2021-06-23T13:43:00Z"/>
              <w:i/>
              <w:iCs/>
              <w:color w:val="000000" w:themeColor="text1"/>
              <w:shd w:val="clear" w:color="auto" w:fill="FFFFFF"/>
            </w:rPr>
          </w:rPrChange>
        </w:rPr>
        <w:pPrChange w:id="874" w:author="Risa" w:date="2021-06-24T18:40:00Z">
          <w:pPr>
            <w:spacing w:line="276" w:lineRule="auto"/>
            <w:jc w:val="both"/>
          </w:pPr>
        </w:pPrChange>
      </w:pPr>
      <w:del w:id="875" w:author="Jeff" w:date="2021-06-23T13:43:00Z">
        <w:r w:rsidRPr="0020587D" w:rsidDel="004225BF">
          <w:rPr>
            <w:color w:val="000000" w:themeColor="text1"/>
            <w:sz w:val="22"/>
            <w:szCs w:val="22"/>
            <w:shd w:val="clear" w:color="auto" w:fill="FFFFFF"/>
          </w:rPr>
          <w:delText>There was a significant</w:delText>
        </w:r>
        <w:r w:rsidR="0075187E" w:rsidRPr="0020587D" w:rsidDel="004225BF">
          <w:rPr>
            <w:color w:val="000000" w:themeColor="text1"/>
            <w:sz w:val="22"/>
            <w:szCs w:val="22"/>
            <w:shd w:val="clear" w:color="auto" w:fill="FFFFFF"/>
          </w:rPr>
          <w:delText xml:space="preserve"> interaction between fire and elevation </w:delText>
        </w:r>
        <w:r w:rsidRPr="0020587D" w:rsidDel="004225BF">
          <w:rPr>
            <w:color w:val="000000" w:themeColor="text1"/>
            <w:sz w:val="22"/>
            <w:szCs w:val="22"/>
            <w:shd w:val="clear" w:color="auto" w:fill="FFFFFF"/>
          </w:rPr>
          <w:delText xml:space="preserve">on </w:delText>
        </w:r>
        <w:r w:rsidR="0075187E" w:rsidRPr="0020587D" w:rsidDel="004225BF">
          <w:rPr>
            <w:color w:val="000000" w:themeColor="text1"/>
            <w:sz w:val="22"/>
            <w:szCs w:val="22"/>
            <w:shd w:val="clear" w:color="auto" w:fill="FFFFFF"/>
          </w:rPr>
          <w:delText>tree height</w:delText>
        </w:r>
        <w:r w:rsidR="0039612E" w:rsidRPr="0020587D" w:rsidDel="004225BF">
          <w:rPr>
            <w:color w:val="000000" w:themeColor="text1"/>
            <w:sz w:val="22"/>
            <w:szCs w:val="22"/>
            <w:shd w:val="clear" w:color="auto" w:fill="FFFFFF"/>
          </w:rPr>
          <w:delText xml:space="preserve"> (</w:delText>
        </w:r>
        <w:r w:rsidR="0039612E" w:rsidRPr="0020587D" w:rsidDel="004225BF">
          <w:rPr>
            <w:i/>
            <w:sz w:val="22"/>
            <w:szCs w:val="22"/>
          </w:rPr>
          <w:delText>P</w:delText>
        </w:r>
        <w:r w:rsidR="0039612E" w:rsidRPr="0020587D" w:rsidDel="004225BF">
          <w:rPr>
            <w:sz w:val="22"/>
            <w:szCs w:val="22"/>
          </w:rPr>
          <w:delText xml:space="preserve"> &lt; 0.01</w:delText>
        </w:r>
        <w:r w:rsidR="004253C1" w:rsidRPr="0020587D" w:rsidDel="004225BF">
          <w:rPr>
            <w:sz w:val="22"/>
            <w:szCs w:val="22"/>
          </w:rPr>
          <w:delText xml:space="preserve">, Fig. </w:delText>
        </w:r>
      </w:del>
      <w:del w:id="876" w:author="Jeff" w:date="2021-06-22T07:27:00Z">
        <w:r w:rsidR="005278F2" w:rsidRPr="0020587D" w:rsidDel="00F32225">
          <w:rPr>
            <w:sz w:val="22"/>
            <w:szCs w:val="22"/>
          </w:rPr>
          <w:delText>4</w:delText>
        </w:r>
        <w:r w:rsidR="004253C1" w:rsidRPr="0020587D" w:rsidDel="00F32225">
          <w:rPr>
            <w:sz w:val="22"/>
            <w:szCs w:val="22"/>
          </w:rPr>
          <w:delText>A</w:delText>
        </w:r>
      </w:del>
      <w:del w:id="877" w:author="Jeff" w:date="2021-06-23T13:43:00Z">
        <w:r w:rsidR="004253C1" w:rsidRPr="0020587D" w:rsidDel="004225BF">
          <w:rPr>
            <w:sz w:val="22"/>
            <w:szCs w:val="22"/>
          </w:rPr>
          <w:delText>, Tab. 3</w:delText>
        </w:r>
        <w:r w:rsidR="0039612E" w:rsidRPr="0020587D" w:rsidDel="004225BF">
          <w:rPr>
            <w:sz w:val="22"/>
            <w:szCs w:val="22"/>
          </w:rPr>
          <w:delText xml:space="preserve">) </w:delText>
        </w:r>
        <w:r w:rsidRPr="0020587D" w:rsidDel="004225BF">
          <w:rPr>
            <w:color w:val="000000" w:themeColor="text1"/>
            <w:sz w:val="22"/>
            <w:szCs w:val="22"/>
            <w:shd w:val="clear" w:color="auto" w:fill="FFFFFF"/>
          </w:rPr>
          <w:delText>and DBH</w:delText>
        </w:r>
        <w:r w:rsidR="0075187E" w:rsidRPr="0020587D" w:rsidDel="004225BF">
          <w:rPr>
            <w:color w:val="000000" w:themeColor="text1"/>
            <w:sz w:val="22"/>
            <w:szCs w:val="22"/>
            <w:shd w:val="clear" w:color="auto" w:fill="FFFFFF"/>
          </w:rPr>
          <w:delText xml:space="preserve"> (</w:delText>
        </w:r>
        <w:r w:rsidR="0039612E" w:rsidRPr="0020587D" w:rsidDel="004225BF">
          <w:rPr>
            <w:color w:val="000000" w:themeColor="text1"/>
            <w:sz w:val="22"/>
            <w:szCs w:val="22"/>
            <w:shd w:val="clear" w:color="auto" w:fill="FFFFFF"/>
          </w:rPr>
          <w:delText xml:space="preserve">P &lt; 0.05; </w:delText>
        </w:r>
        <w:r w:rsidR="001F5E29" w:rsidRPr="0020587D" w:rsidDel="004225BF">
          <w:rPr>
            <w:color w:val="000000" w:themeColor="text1"/>
            <w:sz w:val="22"/>
            <w:szCs w:val="22"/>
            <w:shd w:val="clear" w:color="auto" w:fill="FFFFFF"/>
          </w:rPr>
          <w:delText xml:space="preserve">Fig. </w:delText>
        </w:r>
      </w:del>
      <w:del w:id="878" w:author="Jeff" w:date="2021-06-22T07:28:00Z">
        <w:r w:rsidR="005278F2" w:rsidRPr="0020587D" w:rsidDel="00F32225">
          <w:rPr>
            <w:color w:val="000000" w:themeColor="text1"/>
            <w:sz w:val="22"/>
            <w:szCs w:val="22"/>
            <w:shd w:val="clear" w:color="auto" w:fill="FFFFFF"/>
          </w:rPr>
          <w:delText>4</w:delText>
        </w:r>
      </w:del>
      <w:del w:id="879" w:author="Jeff" w:date="2021-06-23T13:43:00Z">
        <w:r w:rsidR="004253C1" w:rsidRPr="0020587D" w:rsidDel="004225BF">
          <w:rPr>
            <w:color w:val="000000" w:themeColor="text1"/>
            <w:sz w:val="22"/>
            <w:szCs w:val="22"/>
            <w:shd w:val="clear" w:color="auto" w:fill="FFFFFF"/>
          </w:rPr>
          <w:delText>C</w:delText>
        </w:r>
        <w:r w:rsidR="001F5E29" w:rsidRPr="0020587D" w:rsidDel="004225BF">
          <w:rPr>
            <w:color w:val="000000" w:themeColor="text1"/>
            <w:sz w:val="22"/>
            <w:szCs w:val="22"/>
            <w:shd w:val="clear" w:color="auto" w:fill="FFFFFF"/>
          </w:rPr>
          <w:delText xml:space="preserve"> and </w:delText>
        </w:r>
        <w:r w:rsidR="00E2287A" w:rsidRPr="0020587D" w:rsidDel="004225BF">
          <w:rPr>
            <w:color w:val="000000" w:themeColor="text1"/>
            <w:sz w:val="22"/>
            <w:szCs w:val="22"/>
            <w:shd w:val="clear" w:color="auto" w:fill="FFFFFF"/>
          </w:rPr>
          <w:delText xml:space="preserve">Tab. </w:delText>
        </w:r>
        <w:r w:rsidR="00957CE9" w:rsidRPr="0020587D" w:rsidDel="004225BF">
          <w:rPr>
            <w:color w:val="000000" w:themeColor="text1"/>
            <w:sz w:val="22"/>
            <w:szCs w:val="22"/>
            <w:shd w:val="clear" w:color="auto" w:fill="FFFFFF"/>
          </w:rPr>
          <w:delText>3</w:delText>
        </w:r>
        <w:r w:rsidR="0075187E" w:rsidRPr="0020587D" w:rsidDel="004225BF">
          <w:rPr>
            <w:color w:val="000000" w:themeColor="text1"/>
            <w:sz w:val="22"/>
            <w:szCs w:val="22"/>
            <w:shd w:val="clear" w:color="auto" w:fill="FFFFFF"/>
          </w:rPr>
          <w:delText>)</w:delText>
        </w:r>
        <w:r w:rsidRPr="0020587D" w:rsidDel="004225BF">
          <w:rPr>
            <w:color w:val="000000" w:themeColor="text1"/>
            <w:sz w:val="22"/>
            <w:szCs w:val="22"/>
            <w:shd w:val="clear" w:color="auto" w:fill="FFFFFF"/>
          </w:rPr>
          <w:delText>, with trees at higher elevation that experienced the 1947 fire being shorter</w:delText>
        </w:r>
        <w:r w:rsidR="0039612E" w:rsidRPr="0020587D" w:rsidDel="004225BF">
          <w:rPr>
            <w:color w:val="000000" w:themeColor="text1"/>
            <w:sz w:val="22"/>
            <w:szCs w:val="22"/>
            <w:shd w:val="clear" w:color="auto" w:fill="FFFFFF"/>
          </w:rPr>
          <w:delText xml:space="preserve"> </w:delText>
        </w:r>
        <w:r w:rsidRPr="0020587D" w:rsidDel="004225BF">
          <w:rPr>
            <w:color w:val="000000" w:themeColor="text1"/>
            <w:sz w:val="22"/>
            <w:szCs w:val="22"/>
            <w:shd w:val="clear" w:color="auto" w:fill="FFFFFF"/>
          </w:rPr>
          <w:delText>than those at low elevation that did not experience the fire</w:delText>
        </w:r>
        <w:r w:rsidR="0039612E" w:rsidRPr="0020587D" w:rsidDel="004225BF">
          <w:rPr>
            <w:color w:val="000000" w:themeColor="text1"/>
            <w:sz w:val="22"/>
            <w:szCs w:val="22"/>
            <w:shd w:val="clear" w:color="auto" w:fill="FFFFFF"/>
          </w:rPr>
          <w:delText xml:space="preserve"> and having a smaller DBH than all other sites</w:delText>
        </w:r>
        <w:r w:rsidR="0075187E" w:rsidRPr="0020587D" w:rsidDel="004225BF">
          <w:rPr>
            <w:color w:val="000000" w:themeColor="text1"/>
            <w:sz w:val="22"/>
            <w:szCs w:val="22"/>
            <w:shd w:val="clear" w:color="auto" w:fill="FFFFFF"/>
          </w:rPr>
          <w:delText xml:space="preserve">. </w:delText>
        </w:r>
        <w:r w:rsidRPr="0020587D" w:rsidDel="004225BF">
          <w:rPr>
            <w:color w:val="000000" w:themeColor="text1"/>
            <w:sz w:val="22"/>
            <w:szCs w:val="22"/>
            <w:shd w:val="clear" w:color="auto" w:fill="FFFFFF"/>
          </w:rPr>
          <w:delText>Canopy spread tended to be reduced at high elevation</w:delText>
        </w:r>
        <w:r w:rsidR="00862893" w:rsidRPr="0020587D" w:rsidDel="004225BF">
          <w:rPr>
            <w:color w:val="000000" w:themeColor="text1"/>
            <w:sz w:val="22"/>
            <w:szCs w:val="22"/>
            <w:shd w:val="clear" w:color="auto" w:fill="FFFFFF"/>
          </w:rPr>
          <w:delText xml:space="preserve"> (</w:delText>
        </w:r>
        <w:r w:rsidR="00862893" w:rsidRPr="0020587D" w:rsidDel="004225BF">
          <w:rPr>
            <w:i/>
            <w:sz w:val="22"/>
            <w:szCs w:val="22"/>
          </w:rPr>
          <w:delText>P</w:delText>
        </w:r>
        <w:r w:rsidR="00862893" w:rsidRPr="0020587D" w:rsidDel="004225BF">
          <w:rPr>
            <w:sz w:val="22"/>
            <w:szCs w:val="22"/>
          </w:rPr>
          <w:delText xml:space="preserve"> &lt; 0.0</w:delText>
        </w:r>
        <w:r w:rsidR="00BF7D6D" w:rsidRPr="0020587D" w:rsidDel="004225BF">
          <w:rPr>
            <w:sz w:val="22"/>
            <w:szCs w:val="22"/>
          </w:rPr>
          <w:delText>1</w:delText>
        </w:r>
        <w:r w:rsidR="0052758A" w:rsidRPr="0020587D" w:rsidDel="004225BF">
          <w:rPr>
            <w:sz w:val="22"/>
            <w:szCs w:val="22"/>
          </w:rPr>
          <w:delText>,</w:delText>
        </w:r>
        <w:r w:rsidR="0052758A" w:rsidRPr="0020587D" w:rsidDel="004225BF">
          <w:rPr>
            <w:color w:val="000000" w:themeColor="text1"/>
            <w:sz w:val="22"/>
            <w:szCs w:val="22"/>
            <w:shd w:val="clear" w:color="auto" w:fill="FFFFFF"/>
          </w:rPr>
          <w:delText xml:space="preserve"> </w:delText>
        </w:r>
        <w:r w:rsidR="001F5E29" w:rsidRPr="0020587D" w:rsidDel="004225BF">
          <w:rPr>
            <w:color w:val="000000" w:themeColor="text1"/>
            <w:sz w:val="22"/>
            <w:szCs w:val="22"/>
            <w:shd w:val="clear" w:color="auto" w:fill="FFFFFF"/>
          </w:rPr>
          <w:delText xml:space="preserve">Fig. </w:delText>
        </w:r>
      </w:del>
      <w:del w:id="880" w:author="Jeff" w:date="2021-06-22T07:28:00Z">
        <w:r w:rsidR="005278F2" w:rsidRPr="0020587D" w:rsidDel="00F32225">
          <w:rPr>
            <w:color w:val="000000" w:themeColor="text1"/>
            <w:sz w:val="22"/>
            <w:szCs w:val="22"/>
            <w:shd w:val="clear" w:color="auto" w:fill="FFFFFF"/>
          </w:rPr>
          <w:delText>4</w:delText>
        </w:r>
      </w:del>
      <w:del w:id="881" w:author="Jeff" w:date="2021-06-23T13:43:00Z">
        <w:r w:rsidR="004253C1" w:rsidRPr="0020587D" w:rsidDel="004225BF">
          <w:rPr>
            <w:color w:val="000000" w:themeColor="text1"/>
            <w:sz w:val="22"/>
            <w:szCs w:val="22"/>
            <w:shd w:val="clear" w:color="auto" w:fill="FFFFFF"/>
          </w:rPr>
          <w:delText>B</w:delText>
        </w:r>
        <w:r w:rsidR="001F5E29" w:rsidRPr="0020587D" w:rsidDel="004225BF">
          <w:rPr>
            <w:color w:val="000000" w:themeColor="text1"/>
            <w:sz w:val="22"/>
            <w:szCs w:val="22"/>
            <w:shd w:val="clear" w:color="auto" w:fill="FFFFFF"/>
          </w:rPr>
          <w:delText xml:space="preserve"> and </w:delText>
        </w:r>
        <w:r w:rsidR="0052758A" w:rsidRPr="0020587D" w:rsidDel="004225BF">
          <w:rPr>
            <w:color w:val="000000" w:themeColor="text1"/>
            <w:sz w:val="22"/>
            <w:szCs w:val="22"/>
            <w:shd w:val="clear" w:color="auto" w:fill="FFFFFF"/>
          </w:rPr>
          <w:delText xml:space="preserve">Tab. </w:delText>
        </w:r>
        <w:r w:rsidR="00957CE9" w:rsidRPr="0020587D" w:rsidDel="004225BF">
          <w:rPr>
            <w:color w:val="000000" w:themeColor="text1"/>
            <w:sz w:val="22"/>
            <w:szCs w:val="22"/>
            <w:shd w:val="clear" w:color="auto" w:fill="FFFFFF"/>
          </w:rPr>
          <w:delText>3</w:delText>
        </w:r>
        <w:r w:rsidR="00862893" w:rsidRPr="0020587D" w:rsidDel="004225BF">
          <w:rPr>
            <w:sz w:val="22"/>
            <w:szCs w:val="22"/>
          </w:rPr>
          <w:delText>)</w:delText>
        </w:r>
        <w:r w:rsidRPr="0020587D" w:rsidDel="004225BF">
          <w:rPr>
            <w:sz w:val="22"/>
            <w:szCs w:val="22"/>
          </w:rPr>
          <w:delText xml:space="preserve">, although Tukey’s tests revealed no difference between sites at </w:delText>
        </w:r>
        <w:r w:rsidRPr="0020587D" w:rsidDel="004225BF">
          <w:rPr>
            <w:sz w:val="22"/>
            <w:szCs w:val="22"/>
            <w:lang w:val="el-GR"/>
          </w:rPr>
          <w:delText>α</w:delText>
        </w:r>
        <w:r w:rsidR="00777892" w:rsidRPr="0020587D" w:rsidDel="004225BF">
          <w:rPr>
            <w:sz w:val="22"/>
            <w:szCs w:val="22"/>
          </w:rPr>
          <w:delText xml:space="preserve"> </w:delText>
        </w:r>
        <w:r w:rsidRPr="0020587D" w:rsidDel="004225BF">
          <w:rPr>
            <w:sz w:val="22"/>
            <w:szCs w:val="22"/>
          </w:rPr>
          <w:delText>=</w:delText>
        </w:r>
        <w:r w:rsidR="00777892" w:rsidRPr="0020587D" w:rsidDel="004225BF">
          <w:rPr>
            <w:sz w:val="22"/>
            <w:szCs w:val="22"/>
          </w:rPr>
          <w:delText xml:space="preserve"> </w:delText>
        </w:r>
        <w:r w:rsidRPr="0020587D" w:rsidDel="004225BF">
          <w:rPr>
            <w:sz w:val="22"/>
            <w:szCs w:val="22"/>
          </w:rPr>
          <w:delText>0.05.</w:delText>
        </w:r>
        <w:r w:rsidR="00862893" w:rsidRPr="0020587D" w:rsidDel="004225BF">
          <w:rPr>
            <w:color w:val="000000" w:themeColor="text1"/>
            <w:sz w:val="22"/>
            <w:szCs w:val="22"/>
            <w:shd w:val="clear" w:color="auto" w:fill="FFFFFF"/>
          </w:rPr>
          <w:delText xml:space="preserve"> </w:delText>
        </w:r>
        <w:r w:rsidR="006C39F4" w:rsidRPr="0020587D" w:rsidDel="004225BF">
          <w:rPr>
            <w:color w:val="000000" w:themeColor="text1"/>
            <w:sz w:val="22"/>
            <w:szCs w:val="22"/>
            <w:shd w:val="clear" w:color="auto" w:fill="FFFFFF"/>
          </w:rPr>
          <w:delText>Distance between neighbors</w:delText>
        </w:r>
        <w:r w:rsidR="0039612E" w:rsidRPr="0020587D" w:rsidDel="004225BF">
          <w:rPr>
            <w:color w:val="000000" w:themeColor="text1"/>
            <w:sz w:val="22"/>
            <w:szCs w:val="22"/>
            <w:shd w:val="clear" w:color="auto" w:fill="FFFFFF"/>
          </w:rPr>
          <w:delText xml:space="preserve"> was greater at high elevation sites, particularly the one that experienced the 1947 fire</w:delText>
        </w:r>
        <w:r w:rsidR="00C56F9D" w:rsidRPr="0020587D" w:rsidDel="004225BF">
          <w:rPr>
            <w:sz w:val="22"/>
            <w:szCs w:val="22"/>
          </w:rPr>
          <w:delText xml:space="preserve"> </w:delText>
        </w:r>
        <w:r w:rsidR="00862893" w:rsidRPr="0020587D" w:rsidDel="004225BF">
          <w:rPr>
            <w:sz w:val="22"/>
            <w:szCs w:val="22"/>
          </w:rPr>
          <w:delText>(</w:delText>
        </w:r>
        <w:r w:rsidR="00862893" w:rsidRPr="0020587D" w:rsidDel="004225BF">
          <w:rPr>
            <w:i/>
            <w:color w:val="000000" w:themeColor="text1"/>
            <w:sz w:val="22"/>
            <w:szCs w:val="22"/>
            <w:shd w:val="clear" w:color="auto" w:fill="FFFFFF"/>
          </w:rPr>
          <w:delText>P</w:delText>
        </w:r>
        <w:r w:rsidR="00862893" w:rsidRPr="0020587D" w:rsidDel="004225BF">
          <w:rPr>
            <w:color w:val="000000" w:themeColor="text1"/>
            <w:sz w:val="22"/>
            <w:szCs w:val="22"/>
            <w:shd w:val="clear" w:color="auto" w:fill="FFFFFF"/>
          </w:rPr>
          <w:delText xml:space="preserve"> &lt; 0.0</w:delText>
        </w:r>
        <w:r w:rsidR="0052758A" w:rsidRPr="0020587D" w:rsidDel="004225BF">
          <w:rPr>
            <w:color w:val="000000" w:themeColor="text1"/>
            <w:sz w:val="22"/>
            <w:szCs w:val="22"/>
            <w:shd w:val="clear" w:color="auto" w:fill="FFFFFF"/>
          </w:rPr>
          <w:delText>1</w:delText>
        </w:r>
        <w:r w:rsidR="00862893" w:rsidRPr="0020587D" w:rsidDel="004225BF">
          <w:rPr>
            <w:color w:val="000000" w:themeColor="text1"/>
            <w:sz w:val="22"/>
            <w:szCs w:val="22"/>
            <w:shd w:val="clear" w:color="auto" w:fill="FFFFFF"/>
          </w:rPr>
          <w:delText xml:space="preserve">, </w:delText>
        </w:r>
        <w:r w:rsidR="001F5E29" w:rsidRPr="0020587D" w:rsidDel="004225BF">
          <w:rPr>
            <w:color w:val="000000" w:themeColor="text1"/>
            <w:sz w:val="22"/>
            <w:szCs w:val="22"/>
            <w:shd w:val="clear" w:color="auto" w:fill="FFFFFF"/>
          </w:rPr>
          <w:delText xml:space="preserve">Fig. </w:delText>
        </w:r>
      </w:del>
      <w:del w:id="882" w:author="Jeff" w:date="2021-06-22T07:28:00Z">
        <w:r w:rsidR="005278F2" w:rsidRPr="0020587D" w:rsidDel="00F32225">
          <w:rPr>
            <w:color w:val="000000" w:themeColor="text1"/>
            <w:sz w:val="22"/>
            <w:szCs w:val="22"/>
            <w:shd w:val="clear" w:color="auto" w:fill="FFFFFF"/>
          </w:rPr>
          <w:delText>4</w:delText>
        </w:r>
      </w:del>
      <w:del w:id="883" w:author="Jeff" w:date="2021-06-23T13:43:00Z">
        <w:r w:rsidR="004253C1" w:rsidRPr="0020587D" w:rsidDel="004225BF">
          <w:rPr>
            <w:color w:val="000000" w:themeColor="text1"/>
            <w:sz w:val="22"/>
            <w:szCs w:val="22"/>
            <w:shd w:val="clear" w:color="auto" w:fill="FFFFFF"/>
          </w:rPr>
          <w:delText>D</w:delText>
        </w:r>
        <w:r w:rsidR="001F5E29" w:rsidRPr="0020587D" w:rsidDel="004225BF">
          <w:rPr>
            <w:color w:val="000000" w:themeColor="text1"/>
            <w:sz w:val="22"/>
            <w:szCs w:val="22"/>
            <w:shd w:val="clear" w:color="auto" w:fill="FFFFFF"/>
          </w:rPr>
          <w:delText xml:space="preserve"> and </w:delText>
        </w:r>
        <w:r w:rsidR="00E2287A" w:rsidRPr="0020587D" w:rsidDel="004225BF">
          <w:rPr>
            <w:color w:val="000000" w:themeColor="text1"/>
            <w:sz w:val="22"/>
            <w:szCs w:val="22"/>
            <w:shd w:val="clear" w:color="auto" w:fill="FFFFFF"/>
          </w:rPr>
          <w:delText>Tab.</w:delText>
        </w:r>
        <w:r w:rsidR="001F5E29" w:rsidRPr="0020587D" w:rsidDel="004225BF">
          <w:rPr>
            <w:color w:val="000000" w:themeColor="text1"/>
            <w:sz w:val="22"/>
            <w:szCs w:val="22"/>
            <w:shd w:val="clear" w:color="auto" w:fill="FFFFFF"/>
          </w:rPr>
          <w:delText xml:space="preserve"> </w:delText>
        </w:r>
        <w:r w:rsidR="00957CE9" w:rsidRPr="0020587D" w:rsidDel="004225BF">
          <w:rPr>
            <w:color w:val="000000" w:themeColor="text1"/>
            <w:sz w:val="22"/>
            <w:szCs w:val="22"/>
            <w:shd w:val="clear" w:color="auto" w:fill="FFFFFF"/>
          </w:rPr>
          <w:delText>3</w:delText>
        </w:r>
        <w:r w:rsidR="00862893" w:rsidRPr="0020587D" w:rsidDel="004225BF">
          <w:rPr>
            <w:color w:val="000000" w:themeColor="text1"/>
            <w:sz w:val="22"/>
            <w:szCs w:val="22"/>
            <w:shd w:val="clear" w:color="auto" w:fill="FFFFFF"/>
          </w:rPr>
          <w:delText>)</w:delText>
        </w:r>
        <w:r w:rsidR="00862893" w:rsidRPr="0020587D" w:rsidDel="004225BF">
          <w:rPr>
            <w:sz w:val="22"/>
            <w:szCs w:val="22"/>
          </w:rPr>
          <w:delText>.</w:delText>
        </w:r>
      </w:del>
    </w:p>
    <w:p w14:paraId="1A221542" w14:textId="77777777" w:rsidR="001E4602" w:rsidRPr="0020587D" w:rsidDel="004225BF" w:rsidRDefault="001E4602">
      <w:pPr>
        <w:spacing w:line="360" w:lineRule="auto"/>
        <w:rPr>
          <w:del w:id="884" w:author="Jeff" w:date="2021-06-23T13:45:00Z"/>
          <w:color w:val="000000" w:themeColor="text1"/>
          <w:sz w:val="22"/>
          <w:szCs w:val="22"/>
          <w:shd w:val="clear" w:color="auto" w:fill="FFFFFF"/>
          <w:rPrChange w:id="885" w:author="Risa" w:date="2021-06-24T18:40:00Z">
            <w:rPr>
              <w:del w:id="886" w:author="Jeff" w:date="2021-06-23T13:45:00Z"/>
              <w:color w:val="000000" w:themeColor="text1"/>
              <w:sz w:val="18"/>
              <w:szCs w:val="18"/>
              <w:shd w:val="clear" w:color="auto" w:fill="FFFFFF"/>
            </w:rPr>
          </w:rPrChange>
        </w:rPr>
        <w:pPrChange w:id="887" w:author="Risa" w:date="2021-06-24T18:40:00Z">
          <w:pPr>
            <w:spacing w:line="276" w:lineRule="auto"/>
            <w:jc w:val="both"/>
          </w:pPr>
        </w:pPrChange>
      </w:pPr>
    </w:p>
    <w:p w14:paraId="514098DF" w14:textId="4C4DF70A" w:rsidR="00AC07E2" w:rsidRPr="0020587D" w:rsidDel="004225BF" w:rsidRDefault="00777892">
      <w:pPr>
        <w:spacing w:line="360" w:lineRule="auto"/>
        <w:rPr>
          <w:del w:id="888" w:author="Jeff" w:date="2021-06-23T13:45:00Z"/>
          <w:color w:val="000000" w:themeColor="text1"/>
          <w:sz w:val="22"/>
          <w:szCs w:val="22"/>
          <w:shd w:val="clear" w:color="auto" w:fill="FFFFFF"/>
        </w:rPr>
        <w:pPrChange w:id="889" w:author="Risa" w:date="2021-06-24T18:40:00Z">
          <w:pPr>
            <w:spacing w:line="276" w:lineRule="auto"/>
            <w:jc w:val="both"/>
          </w:pPr>
        </w:pPrChange>
      </w:pPr>
      <w:del w:id="890" w:author="Jeff" w:date="2021-06-23T13:45:00Z">
        <w:r w:rsidRPr="0020587D" w:rsidDel="004225BF">
          <w:rPr>
            <w:i/>
            <w:iCs/>
            <w:color w:val="000000" w:themeColor="text1"/>
            <w:sz w:val="22"/>
            <w:szCs w:val="22"/>
            <w:shd w:val="clear" w:color="auto" w:fill="FFFFFF"/>
          </w:rPr>
          <w:delText xml:space="preserve">Foliar </w:delText>
        </w:r>
        <w:r w:rsidR="004C01F0" w:rsidRPr="0020587D" w:rsidDel="004225BF">
          <w:rPr>
            <w:i/>
            <w:iCs/>
            <w:color w:val="000000" w:themeColor="text1"/>
            <w:sz w:val="22"/>
            <w:szCs w:val="22"/>
            <w:shd w:val="clear" w:color="auto" w:fill="FFFFFF"/>
          </w:rPr>
          <w:delText>Isotopes</w:delText>
        </w:r>
        <w:r w:rsidR="00AC07E2" w:rsidRPr="0020587D" w:rsidDel="004225BF">
          <w:rPr>
            <w:i/>
            <w:iCs/>
            <w:color w:val="000000" w:themeColor="text1"/>
            <w:sz w:val="22"/>
            <w:szCs w:val="22"/>
            <w:shd w:val="clear" w:color="auto" w:fill="FFFFFF"/>
            <w:vertAlign w:val="subscript"/>
          </w:rPr>
          <w:delText xml:space="preserve"> </w:delText>
        </w:r>
      </w:del>
    </w:p>
    <w:p w14:paraId="36359368" w14:textId="37CACF39" w:rsidR="00AC07E2" w:rsidRPr="0020587D" w:rsidDel="004225BF" w:rsidRDefault="00AC07E2">
      <w:pPr>
        <w:spacing w:line="360" w:lineRule="auto"/>
        <w:rPr>
          <w:del w:id="891" w:author="Jeff" w:date="2021-06-23T13:45:00Z"/>
          <w:sz w:val="22"/>
          <w:szCs w:val="22"/>
        </w:rPr>
        <w:pPrChange w:id="892" w:author="Risa" w:date="2021-06-24T18:40:00Z">
          <w:pPr>
            <w:spacing w:line="276" w:lineRule="auto"/>
            <w:jc w:val="both"/>
          </w:pPr>
        </w:pPrChange>
      </w:pPr>
      <w:r w:rsidRPr="0020587D">
        <w:rPr>
          <w:color w:val="000000" w:themeColor="text1"/>
          <w:sz w:val="22"/>
          <w:szCs w:val="22"/>
          <w:shd w:val="clear" w:color="auto" w:fill="FFFFFF"/>
        </w:rPr>
        <w:t xml:space="preserve">Trees at higher elevations experienced </w:t>
      </w:r>
      <w:r w:rsidR="0039612E" w:rsidRPr="0020587D">
        <w:rPr>
          <w:color w:val="000000" w:themeColor="text1"/>
          <w:sz w:val="22"/>
          <w:szCs w:val="22"/>
          <w:shd w:val="clear" w:color="auto" w:fill="FFFFFF"/>
        </w:rPr>
        <w:t xml:space="preserve">less </w:t>
      </w:r>
      <w:r w:rsidRPr="0020587D">
        <w:rPr>
          <w:color w:val="000000" w:themeColor="text1"/>
          <w:sz w:val="22"/>
          <w:szCs w:val="22"/>
          <w:shd w:val="clear" w:color="auto" w:fill="FFFFFF"/>
        </w:rPr>
        <w:t xml:space="preserve">negative </w:t>
      </w:r>
      <w:r w:rsidR="00777892" w:rsidRPr="0020587D">
        <w:rPr>
          <w:color w:val="000000" w:themeColor="text1"/>
          <w:sz w:val="22"/>
          <w:szCs w:val="22"/>
          <w:shd w:val="clear" w:color="auto" w:fill="FFFFFF"/>
          <w:rPrChange w:id="893" w:author="Risa" w:date="2021-06-24T18:40:00Z">
            <w:rPr>
              <w:color w:val="000000" w:themeColor="text1"/>
              <w:shd w:val="clear" w:color="auto" w:fill="FFFFFF"/>
            </w:rPr>
          </w:rPrChange>
        </w:rPr>
        <w:t>δ</w:t>
      </w:r>
      <w:r w:rsidR="00777892" w:rsidRPr="0020587D">
        <w:rPr>
          <w:color w:val="000000" w:themeColor="text1"/>
          <w:sz w:val="22"/>
          <w:szCs w:val="22"/>
          <w:shd w:val="clear" w:color="auto" w:fill="FFFFFF"/>
          <w:vertAlign w:val="superscript"/>
          <w:rPrChange w:id="894" w:author="Risa" w:date="2021-06-24T18:40:00Z">
            <w:rPr>
              <w:color w:val="000000" w:themeColor="text1"/>
              <w:shd w:val="clear" w:color="auto" w:fill="FFFFFF"/>
              <w:vertAlign w:val="superscript"/>
            </w:rPr>
          </w:rPrChange>
        </w:rPr>
        <w:t>13</w:t>
      </w:r>
      <w:r w:rsidR="00777892" w:rsidRPr="0020587D">
        <w:rPr>
          <w:color w:val="000000" w:themeColor="text1"/>
          <w:sz w:val="22"/>
          <w:szCs w:val="22"/>
          <w:shd w:val="clear" w:color="auto" w:fill="FFFFFF"/>
          <w:rPrChange w:id="895" w:author="Risa" w:date="2021-06-24T18:40:00Z">
            <w:rPr>
              <w:color w:val="000000" w:themeColor="text1"/>
              <w:shd w:val="clear" w:color="auto" w:fill="FFFFFF"/>
            </w:rPr>
          </w:rPrChange>
        </w:rPr>
        <w:t>C</w:t>
      </w:r>
      <w:r w:rsidRPr="009709DC">
        <w:rPr>
          <w:color w:val="000000" w:themeColor="text1"/>
          <w:sz w:val="22"/>
          <w:szCs w:val="22"/>
          <w:shd w:val="clear" w:color="auto" w:fill="FFFFFF"/>
        </w:rPr>
        <w:t xml:space="preserve"> (</w:t>
      </w:r>
      <w:r w:rsidRPr="009709DC">
        <w:rPr>
          <w:i/>
          <w:sz w:val="22"/>
          <w:szCs w:val="22"/>
        </w:rPr>
        <w:t xml:space="preserve">P </w:t>
      </w:r>
      <w:r w:rsidRPr="009709DC">
        <w:rPr>
          <w:sz w:val="22"/>
          <w:szCs w:val="22"/>
        </w:rPr>
        <w:t xml:space="preserve">&lt; 0.01, Fig. </w:t>
      </w:r>
      <w:ins w:id="896" w:author="Risa" w:date="2021-06-25T11:59:00Z">
        <w:r w:rsidR="007566C2">
          <w:rPr>
            <w:sz w:val="22"/>
            <w:szCs w:val="22"/>
          </w:rPr>
          <w:t>7</w:t>
        </w:r>
      </w:ins>
      <w:ins w:id="897" w:author="Jeff" w:date="2021-06-24T03:33:00Z">
        <w:del w:id="898" w:author="Risa" w:date="2021-06-25T11:59:00Z">
          <w:r w:rsidR="001A1B1F" w:rsidRPr="009709DC" w:rsidDel="007566C2">
            <w:rPr>
              <w:sz w:val="22"/>
              <w:szCs w:val="22"/>
            </w:rPr>
            <w:delText>6</w:delText>
          </w:r>
        </w:del>
      </w:ins>
      <w:del w:id="899" w:author="Jeff" w:date="2021-06-22T07:29:00Z">
        <w:r w:rsidR="005278F2" w:rsidRPr="0020587D" w:rsidDel="00F32225">
          <w:rPr>
            <w:sz w:val="22"/>
            <w:szCs w:val="22"/>
          </w:rPr>
          <w:delText>5</w:delText>
        </w:r>
      </w:del>
      <w:r w:rsidRPr="0020587D">
        <w:rPr>
          <w:sz w:val="22"/>
          <w:szCs w:val="22"/>
        </w:rPr>
        <w:t xml:space="preserve">A and Tab. </w:t>
      </w:r>
      <w:ins w:id="900" w:author="Risa" w:date="2021-06-24T22:42:00Z">
        <w:r w:rsidR="008502F3">
          <w:rPr>
            <w:sz w:val="22"/>
            <w:szCs w:val="22"/>
          </w:rPr>
          <w:t>5</w:t>
        </w:r>
      </w:ins>
      <w:del w:id="901" w:author="Risa" w:date="2021-06-24T22:42:00Z">
        <w:r w:rsidR="008630C0" w:rsidRPr="0020587D" w:rsidDel="008502F3">
          <w:rPr>
            <w:sz w:val="22"/>
            <w:szCs w:val="22"/>
          </w:rPr>
          <w:delText>4</w:delText>
        </w:r>
      </w:del>
      <w:r w:rsidRPr="0020587D">
        <w:rPr>
          <w:color w:val="000000" w:themeColor="text1"/>
          <w:sz w:val="22"/>
          <w:szCs w:val="22"/>
          <w:shd w:val="clear" w:color="auto" w:fill="FFFFFF"/>
        </w:rPr>
        <w:t xml:space="preserve">), reflecting greater </w:t>
      </w:r>
      <w:r w:rsidR="0039612E" w:rsidRPr="0020587D">
        <w:rPr>
          <w:color w:val="000000" w:themeColor="text1"/>
          <w:sz w:val="22"/>
          <w:szCs w:val="22"/>
          <w:shd w:val="clear" w:color="auto" w:fill="FFFFFF"/>
        </w:rPr>
        <w:t>water use efficiency, regardless of fire history</w:t>
      </w:r>
      <w:r w:rsidRPr="0020587D">
        <w:rPr>
          <w:color w:val="000000" w:themeColor="text1"/>
          <w:sz w:val="22"/>
          <w:szCs w:val="22"/>
          <w:shd w:val="clear" w:color="auto" w:fill="FFFFFF"/>
        </w:rPr>
        <w:t xml:space="preserve">. </w:t>
      </w:r>
      <w:commentRangeEnd w:id="869"/>
      <w:r w:rsidR="00FF464F">
        <w:rPr>
          <w:rStyle w:val="CommentReference"/>
        </w:rPr>
        <w:commentReference w:id="869"/>
      </w:r>
      <w:r w:rsidRPr="006D57B1">
        <w:rPr>
          <w:color w:val="000000" w:themeColor="text1"/>
          <w:sz w:val="22"/>
          <w:szCs w:val="22"/>
          <w:shd w:val="clear" w:color="auto" w:fill="FFFFFF"/>
        </w:rPr>
        <w:t xml:space="preserve">There were no significant differences between tree populations </w:t>
      </w:r>
      <w:r w:rsidR="0039612E" w:rsidRPr="006D57B1">
        <w:rPr>
          <w:color w:val="000000" w:themeColor="text1"/>
          <w:sz w:val="22"/>
          <w:szCs w:val="22"/>
          <w:shd w:val="clear" w:color="auto" w:fill="FFFFFF"/>
        </w:rPr>
        <w:t xml:space="preserve">for </w:t>
      </w:r>
      <w:r w:rsidRPr="006D57B1">
        <w:rPr>
          <w:color w:val="000000" w:themeColor="text1"/>
          <w:sz w:val="22"/>
          <w:szCs w:val="22"/>
          <w:shd w:val="clear" w:color="auto" w:fill="FFFFFF"/>
        </w:rPr>
        <w:t>δ</w:t>
      </w:r>
      <w:r w:rsidRPr="006D57B1">
        <w:rPr>
          <w:color w:val="000000" w:themeColor="text1"/>
          <w:sz w:val="22"/>
          <w:szCs w:val="22"/>
          <w:shd w:val="clear" w:color="auto" w:fill="FFFFFF"/>
          <w:vertAlign w:val="superscript"/>
        </w:rPr>
        <w:t>15</w:t>
      </w:r>
      <w:r w:rsidRPr="006D57B1">
        <w:rPr>
          <w:color w:val="000000" w:themeColor="text1"/>
          <w:sz w:val="22"/>
          <w:szCs w:val="22"/>
          <w:shd w:val="clear" w:color="auto" w:fill="FFFFFF"/>
        </w:rPr>
        <w:t>N (</w:t>
      </w:r>
      <w:r w:rsidRPr="006D57B1">
        <w:rPr>
          <w:i/>
          <w:sz w:val="22"/>
          <w:szCs w:val="22"/>
        </w:rPr>
        <w:t>P</w:t>
      </w:r>
      <w:r w:rsidRPr="006D57B1">
        <w:rPr>
          <w:sz w:val="22"/>
          <w:szCs w:val="22"/>
        </w:rPr>
        <w:t xml:space="preserve"> &gt; 0.05, </w:t>
      </w:r>
      <w:del w:id="902" w:author="Risa" w:date="2021-06-25T11:59:00Z">
        <w:r w:rsidRPr="006D57B1" w:rsidDel="007566C2">
          <w:rPr>
            <w:sz w:val="22"/>
            <w:szCs w:val="22"/>
          </w:rPr>
          <w:delText xml:space="preserve">Fig. </w:delText>
        </w:r>
      </w:del>
      <w:ins w:id="903" w:author="Jeff" w:date="2021-06-24T03:33:00Z">
        <w:del w:id="904" w:author="Risa" w:date="2021-06-25T11:59:00Z">
          <w:r w:rsidR="001A1B1F" w:rsidRPr="006D57B1" w:rsidDel="007566C2">
            <w:rPr>
              <w:sz w:val="22"/>
              <w:szCs w:val="22"/>
            </w:rPr>
            <w:delText>6</w:delText>
          </w:r>
        </w:del>
      </w:ins>
      <w:del w:id="905" w:author="Jeff" w:date="2021-06-22T07:29:00Z">
        <w:r w:rsidR="005278F2" w:rsidRPr="0020587D" w:rsidDel="00F32225">
          <w:rPr>
            <w:sz w:val="22"/>
            <w:szCs w:val="22"/>
          </w:rPr>
          <w:delText>5</w:delText>
        </w:r>
      </w:del>
      <w:del w:id="906" w:author="Risa" w:date="2021-06-25T11:59:00Z">
        <w:r w:rsidRPr="0020587D" w:rsidDel="007566C2">
          <w:rPr>
            <w:sz w:val="22"/>
            <w:szCs w:val="22"/>
          </w:rPr>
          <w:delText xml:space="preserve">B </w:delText>
        </w:r>
      </w:del>
      <w:del w:id="907" w:author="Risa" w:date="2021-06-25T11:58:00Z">
        <w:r w:rsidRPr="0020587D" w:rsidDel="007566C2">
          <w:rPr>
            <w:sz w:val="22"/>
            <w:szCs w:val="22"/>
          </w:rPr>
          <w:delText xml:space="preserve">and </w:delText>
        </w:r>
      </w:del>
      <w:r w:rsidRPr="0020587D">
        <w:rPr>
          <w:sz w:val="22"/>
          <w:szCs w:val="22"/>
        </w:rPr>
        <w:t xml:space="preserve">Tab. </w:t>
      </w:r>
      <w:ins w:id="908" w:author="Risa" w:date="2021-06-24T22:42:00Z">
        <w:r w:rsidR="008502F3">
          <w:rPr>
            <w:sz w:val="22"/>
            <w:szCs w:val="22"/>
          </w:rPr>
          <w:t>5</w:t>
        </w:r>
      </w:ins>
      <w:del w:id="909" w:author="Risa" w:date="2021-06-24T22:42:00Z">
        <w:r w:rsidR="008630C0" w:rsidRPr="0020587D" w:rsidDel="008502F3">
          <w:rPr>
            <w:sz w:val="22"/>
            <w:szCs w:val="22"/>
          </w:rPr>
          <w:delText>4</w:delText>
        </w:r>
      </w:del>
      <w:r w:rsidRPr="0020587D">
        <w:rPr>
          <w:sz w:val="22"/>
          <w:szCs w:val="22"/>
        </w:rPr>
        <w:t>)</w:t>
      </w:r>
      <w:ins w:id="910" w:author="Jeff" w:date="2021-06-23T13:45:00Z">
        <w:r w:rsidR="004225BF" w:rsidRPr="0020587D">
          <w:rPr>
            <w:i/>
            <w:iCs/>
            <w:color w:val="000000" w:themeColor="text1"/>
            <w:sz w:val="22"/>
            <w:szCs w:val="22"/>
            <w:shd w:val="clear" w:color="auto" w:fill="FFFFFF"/>
          </w:rPr>
          <w:t xml:space="preserve">. </w:t>
        </w:r>
      </w:ins>
    </w:p>
    <w:p w14:paraId="43907014" w14:textId="77777777" w:rsidR="00FA43AB" w:rsidRPr="0020587D" w:rsidDel="004225BF" w:rsidRDefault="00FA43AB">
      <w:pPr>
        <w:spacing w:line="360" w:lineRule="auto"/>
        <w:rPr>
          <w:del w:id="911" w:author="Jeff" w:date="2021-06-23T13:45:00Z"/>
          <w:i/>
          <w:iCs/>
          <w:color w:val="000000" w:themeColor="text1"/>
          <w:sz w:val="22"/>
          <w:szCs w:val="22"/>
          <w:shd w:val="clear" w:color="auto" w:fill="FFFFFF"/>
          <w:rPrChange w:id="912" w:author="Risa" w:date="2021-06-24T18:40:00Z">
            <w:rPr>
              <w:del w:id="913" w:author="Jeff" w:date="2021-06-23T13:45:00Z"/>
              <w:i/>
              <w:iCs/>
              <w:color w:val="000000" w:themeColor="text1"/>
              <w:shd w:val="clear" w:color="auto" w:fill="FFFFFF"/>
            </w:rPr>
          </w:rPrChange>
        </w:rPr>
        <w:pPrChange w:id="914" w:author="Risa" w:date="2021-06-24T18:40:00Z">
          <w:pPr>
            <w:spacing w:line="276" w:lineRule="auto"/>
            <w:jc w:val="both"/>
          </w:pPr>
        </w:pPrChange>
      </w:pPr>
    </w:p>
    <w:p w14:paraId="66922490" w14:textId="705F6BA3" w:rsidR="00E2287A" w:rsidRPr="0020587D" w:rsidDel="004225BF" w:rsidRDefault="00E2287A">
      <w:pPr>
        <w:spacing w:line="360" w:lineRule="auto"/>
        <w:rPr>
          <w:del w:id="915" w:author="Jeff" w:date="2021-06-23T13:45:00Z"/>
          <w:i/>
          <w:iCs/>
          <w:color w:val="000000" w:themeColor="text1"/>
          <w:sz w:val="22"/>
          <w:szCs w:val="22"/>
          <w:shd w:val="clear" w:color="auto" w:fill="FFFFFF"/>
        </w:rPr>
        <w:pPrChange w:id="916" w:author="Risa" w:date="2021-06-24T18:40:00Z">
          <w:pPr>
            <w:spacing w:line="276" w:lineRule="auto"/>
            <w:jc w:val="both"/>
          </w:pPr>
        </w:pPrChange>
      </w:pPr>
      <w:del w:id="917" w:author="Jeff" w:date="2021-06-23T13:45:00Z">
        <w:r w:rsidRPr="0020587D" w:rsidDel="004225BF">
          <w:rPr>
            <w:i/>
            <w:iCs/>
            <w:color w:val="000000" w:themeColor="text1"/>
            <w:sz w:val="22"/>
            <w:szCs w:val="22"/>
            <w:shd w:val="clear" w:color="auto" w:fill="FFFFFF"/>
          </w:rPr>
          <w:delText xml:space="preserve">Foliar </w:delText>
        </w:r>
      </w:del>
      <w:del w:id="918" w:author="Jeff" w:date="2021-06-22T11:27:00Z">
        <w:r w:rsidR="004C01F0" w:rsidRPr="0020587D" w:rsidDel="00B06D6C">
          <w:rPr>
            <w:i/>
            <w:iCs/>
            <w:color w:val="000000" w:themeColor="text1"/>
            <w:sz w:val="22"/>
            <w:szCs w:val="22"/>
            <w:shd w:val="clear" w:color="auto" w:fill="FFFFFF"/>
          </w:rPr>
          <w:delText>O</w:delText>
        </w:r>
        <w:r w:rsidRPr="0020587D" w:rsidDel="00B06D6C">
          <w:rPr>
            <w:i/>
            <w:iCs/>
            <w:color w:val="000000" w:themeColor="text1"/>
            <w:sz w:val="22"/>
            <w:szCs w:val="22"/>
            <w:shd w:val="clear" w:color="auto" w:fill="FFFFFF"/>
          </w:rPr>
          <w:delText>rganics</w:delText>
        </w:r>
      </w:del>
    </w:p>
    <w:p w14:paraId="35A21AAE" w14:textId="0421BF4D" w:rsidR="00C56F9D" w:rsidRPr="0020587D" w:rsidDel="004225BF" w:rsidRDefault="0039612E">
      <w:pPr>
        <w:spacing w:line="360" w:lineRule="auto"/>
        <w:rPr>
          <w:del w:id="919" w:author="Jeff" w:date="2021-06-23T13:45:00Z"/>
          <w:color w:val="000000" w:themeColor="text1"/>
          <w:sz w:val="22"/>
          <w:szCs w:val="22"/>
          <w:shd w:val="clear" w:color="auto" w:fill="FFFFFF"/>
        </w:rPr>
        <w:pPrChange w:id="920" w:author="Risa" w:date="2021-06-24T19:03:00Z">
          <w:pPr>
            <w:spacing w:line="276" w:lineRule="auto"/>
            <w:jc w:val="both"/>
          </w:pPr>
        </w:pPrChange>
      </w:pPr>
      <w:del w:id="921" w:author="Risa" w:date="2021-06-24T19:03:00Z">
        <w:r w:rsidRPr="0020587D" w:rsidDel="00FF464F">
          <w:rPr>
            <w:color w:val="000000" w:themeColor="text1"/>
            <w:sz w:val="22"/>
            <w:szCs w:val="22"/>
            <w:shd w:val="clear" w:color="auto" w:fill="FFFFFF"/>
          </w:rPr>
          <w:delText>On average, f</w:delText>
        </w:r>
        <w:r w:rsidR="00E2287A" w:rsidRPr="0020587D" w:rsidDel="00FF464F">
          <w:rPr>
            <w:color w:val="000000" w:themeColor="text1"/>
            <w:sz w:val="22"/>
            <w:szCs w:val="22"/>
            <w:shd w:val="clear" w:color="auto" w:fill="FFFFFF"/>
          </w:rPr>
          <w:delText>oliar</w:delText>
        </w:r>
      </w:del>
      <w:ins w:id="922" w:author="Risa" w:date="2021-06-24T19:03:00Z">
        <w:r w:rsidR="00FF464F">
          <w:rPr>
            <w:sz w:val="22"/>
            <w:szCs w:val="22"/>
          </w:rPr>
          <w:t>Foliar</w:t>
        </w:r>
      </w:ins>
      <w:r w:rsidR="00E2287A" w:rsidRPr="006D57B1">
        <w:rPr>
          <w:color w:val="000000" w:themeColor="text1"/>
          <w:sz w:val="22"/>
          <w:szCs w:val="22"/>
          <w:shd w:val="clear" w:color="auto" w:fill="FFFFFF"/>
        </w:rPr>
        <w:t xml:space="preserve"> C was </w:t>
      </w:r>
      <w:del w:id="923" w:author="Risa" w:date="2021-06-24T19:03:00Z">
        <w:r w:rsidRPr="0020587D" w:rsidDel="00FF464F">
          <w:rPr>
            <w:color w:val="000000" w:themeColor="text1"/>
            <w:sz w:val="22"/>
            <w:szCs w:val="22"/>
            <w:shd w:val="clear" w:color="auto" w:fill="FFFFFF"/>
          </w:rPr>
          <w:delText>greater</w:delText>
        </w:r>
        <w:r w:rsidR="00E2287A" w:rsidRPr="0020587D" w:rsidDel="00FF464F">
          <w:rPr>
            <w:color w:val="000000" w:themeColor="text1"/>
            <w:sz w:val="22"/>
            <w:szCs w:val="22"/>
            <w:shd w:val="clear" w:color="auto" w:fill="FFFFFF"/>
          </w:rPr>
          <w:delText xml:space="preserve"> </w:delText>
        </w:r>
      </w:del>
      <w:ins w:id="924" w:author="Risa" w:date="2021-06-24T19:03:00Z">
        <w:r w:rsidR="00FF464F">
          <w:rPr>
            <w:color w:val="000000" w:themeColor="text1"/>
            <w:sz w:val="22"/>
            <w:szCs w:val="22"/>
            <w:shd w:val="clear" w:color="auto" w:fill="FFFFFF"/>
          </w:rPr>
          <w:t>slightly higher</w:t>
        </w:r>
        <w:r w:rsidR="00FF464F" w:rsidRPr="006D57B1">
          <w:rPr>
            <w:color w:val="000000" w:themeColor="text1"/>
            <w:sz w:val="22"/>
            <w:szCs w:val="22"/>
            <w:shd w:val="clear" w:color="auto" w:fill="FFFFFF"/>
          </w:rPr>
          <w:t xml:space="preserve"> </w:t>
        </w:r>
      </w:ins>
      <w:r w:rsidR="00E2287A" w:rsidRPr="006D57B1">
        <w:rPr>
          <w:color w:val="000000" w:themeColor="text1"/>
          <w:sz w:val="22"/>
          <w:szCs w:val="22"/>
          <w:shd w:val="clear" w:color="auto" w:fill="FFFFFF"/>
        </w:rPr>
        <w:t xml:space="preserve">at </w:t>
      </w:r>
      <w:del w:id="925" w:author="Risa" w:date="2021-06-24T19:03:00Z">
        <w:r w:rsidR="00E2287A" w:rsidRPr="0020587D" w:rsidDel="00FF464F">
          <w:rPr>
            <w:color w:val="000000" w:themeColor="text1"/>
            <w:sz w:val="22"/>
            <w:szCs w:val="22"/>
            <w:shd w:val="clear" w:color="auto" w:fill="FFFFFF"/>
          </w:rPr>
          <w:delText>upper elevations</w:delText>
        </w:r>
      </w:del>
      <w:ins w:id="926" w:author="Risa" w:date="2021-06-24T19:03:00Z">
        <w:r w:rsidR="00FF464F">
          <w:rPr>
            <w:color w:val="000000" w:themeColor="text1"/>
            <w:sz w:val="22"/>
            <w:szCs w:val="22"/>
            <w:shd w:val="clear" w:color="auto" w:fill="FFFFFF"/>
          </w:rPr>
          <w:t>sites with a history of fire than sites with no fire history</w:t>
        </w:r>
      </w:ins>
      <w:del w:id="927" w:author="Risa" w:date="2021-06-24T19:03:00Z">
        <w:r w:rsidR="00E2287A" w:rsidRPr="0020587D" w:rsidDel="00FF464F">
          <w:rPr>
            <w:color w:val="000000" w:themeColor="text1"/>
            <w:sz w:val="22"/>
            <w:szCs w:val="22"/>
            <w:shd w:val="clear" w:color="auto" w:fill="FFFFFF"/>
          </w:rPr>
          <w:delText>,</w:delText>
        </w:r>
      </w:del>
      <w:r w:rsidR="00E2287A" w:rsidRPr="0020587D">
        <w:rPr>
          <w:color w:val="000000" w:themeColor="text1"/>
          <w:sz w:val="22"/>
          <w:szCs w:val="22"/>
          <w:shd w:val="clear" w:color="auto" w:fill="FFFFFF"/>
        </w:rPr>
        <w:t xml:space="preserve"> </w:t>
      </w:r>
      <w:del w:id="928" w:author="Risa" w:date="2021-06-24T19:03:00Z">
        <w:r w:rsidR="00E2287A" w:rsidRPr="0020587D" w:rsidDel="00FF464F">
          <w:rPr>
            <w:color w:val="000000" w:themeColor="text1"/>
            <w:sz w:val="22"/>
            <w:szCs w:val="22"/>
            <w:shd w:val="clear" w:color="auto" w:fill="FFFFFF"/>
          </w:rPr>
          <w:delText xml:space="preserve">however the results were not statistically significant </w:delText>
        </w:r>
      </w:del>
      <w:r w:rsidR="00E2287A" w:rsidRPr="0020587D">
        <w:rPr>
          <w:color w:val="000000" w:themeColor="text1"/>
          <w:sz w:val="22"/>
          <w:szCs w:val="22"/>
          <w:shd w:val="clear" w:color="auto" w:fill="FFFFFF"/>
        </w:rPr>
        <w:t>(</w:t>
      </w:r>
      <w:r w:rsidR="00E2287A" w:rsidRPr="0020587D">
        <w:rPr>
          <w:i/>
          <w:sz w:val="22"/>
          <w:szCs w:val="22"/>
        </w:rPr>
        <w:t>P</w:t>
      </w:r>
      <w:r w:rsidR="00E2287A" w:rsidRPr="0020587D">
        <w:rPr>
          <w:sz w:val="22"/>
          <w:szCs w:val="22"/>
        </w:rPr>
        <w:t xml:space="preserve"> &gt; 0.05, </w:t>
      </w:r>
      <w:r w:rsidR="001F5E29" w:rsidRPr="0020587D">
        <w:rPr>
          <w:sz w:val="22"/>
          <w:szCs w:val="22"/>
        </w:rPr>
        <w:t xml:space="preserve">Fig. </w:t>
      </w:r>
      <w:ins w:id="929" w:author="Jeff" w:date="2021-06-24T03:33:00Z">
        <w:r w:rsidR="001A1B1F" w:rsidRPr="0020587D">
          <w:rPr>
            <w:sz w:val="22"/>
            <w:szCs w:val="22"/>
          </w:rPr>
          <w:t>7</w:t>
        </w:r>
      </w:ins>
      <w:del w:id="930" w:author="Jeff" w:date="2021-06-22T07:30:00Z">
        <w:r w:rsidR="00C43703" w:rsidRPr="0020587D" w:rsidDel="00F32225">
          <w:rPr>
            <w:sz w:val="22"/>
            <w:szCs w:val="22"/>
          </w:rPr>
          <w:delText>5</w:delText>
        </w:r>
      </w:del>
      <w:del w:id="931" w:author="Jeff" w:date="2021-06-24T03:34:00Z">
        <w:r w:rsidR="00C43703" w:rsidRPr="0020587D" w:rsidDel="001A1B1F">
          <w:rPr>
            <w:sz w:val="22"/>
            <w:szCs w:val="22"/>
          </w:rPr>
          <w:delText>C</w:delText>
        </w:r>
      </w:del>
      <w:ins w:id="932" w:author="Risa" w:date="2021-06-25T11:59:00Z">
        <w:r w:rsidR="007566C2">
          <w:rPr>
            <w:sz w:val="22"/>
            <w:szCs w:val="22"/>
          </w:rPr>
          <w:t>B</w:t>
        </w:r>
      </w:ins>
      <w:ins w:id="933" w:author="Jeff" w:date="2021-06-24T03:34:00Z">
        <w:del w:id="934" w:author="Risa" w:date="2021-06-25T11:59:00Z">
          <w:r w:rsidR="001A1B1F" w:rsidRPr="0020587D" w:rsidDel="007566C2">
            <w:rPr>
              <w:sz w:val="22"/>
              <w:szCs w:val="22"/>
            </w:rPr>
            <w:delText>A</w:delText>
          </w:r>
        </w:del>
      </w:ins>
      <w:r w:rsidR="001F5E29" w:rsidRPr="0020587D">
        <w:rPr>
          <w:sz w:val="22"/>
          <w:szCs w:val="22"/>
        </w:rPr>
        <w:t xml:space="preserve"> and </w:t>
      </w:r>
      <w:r w:rsidR="00E2287A" w:rsidRPr="0020587D">
        <w:rPr>
          <w:sz w:val="22"/>
          <w:szCs w:val="22"/>
        </w:rPr>
        <w:t xml:space="preserve">Tab. </w:t>
      </w:r>
      <w:ins w:id="935" w:author="Risa" w:date="2021-06-24T22:42:00Z">
        <w:r w:rsidR="008502F3">
          <w:rPr>
            <w:sz w:val="22"/>
            <w:szCs w:val="22"/>
          </w:rPr>
          <w:t>5</w:t>
        </w:r>
      </w:ins>
      <w:del w:id="936" w:author="Risa" w:date="2021-06-24T22:42:00Z">
        <w:r w:rsidR="00E2287A" w:rsidRPr="0020587D" w:rsidDel="008502F3">
          <w:rPr>
            <w:sz w:val="22"/>
            <w:szCs w:val="22"/>
          </w:rPr>
          <w:delText>4</w:delText>
        </w:r>
      </w:del>
      <w:r w:rsidR="00E2287A" w:rsidRPr="0020587D">
        <w:rPr>
          <w:sz w:val="22"/>
          <w:szCs w:val="22"/>
        </w:rPr>
        <w:t>)</w:t>
      </w:r>
      <w:r w:rsidR="00E2287A" w:rsidRPr="0020587D">
        <w:rPr>
          <w:color w:val="000000" w:themeColor="text1"/>
          <w:sz w:val="22"/>
          <w:szCs w:val="22"/>
          <w:shd w:val="clear" w:color="auto" w:fill="FFFFFF"/>
        </w:rPr>
        <w:t xml:space="preserve">; </w:t>
      </w:r>
      <w:del w:id="937" w:author="Risa" w:date="2021-06-24T19:04:00Z">
        <w:r w:rsidR="00E2287A" w:rsidRPr="0020587D" w:rsidDel="00FF464F">
          <w:rPr>
            <w:color w:val="000000" w:themeColor="text1"/>
            <w:sz w:val="22"/>
            <w:szCs w:val="22"/>
            <w:shd w:val="clear" w:color="auto" w:fill="FFFFFF"/>
          </w:rPr>
          <w:delText xml:space="preserve">nor </w:delText>
        </w:r>
        <w:r w:rsidRPr="0020587D" w:rsidDel="00FF464F">
          <w:rPr>
            <w:color w:val="000000" w:themeColor="text1"/>
            <w:sz w:val="22"/>
            <w:szCs w:val="22"/>
            <w:shd w:val="clear" w:color="auto" w:fill="FFFFFF"/>
          </w:rPr>
          <w:delText>was there a difference in</w:delText>
        </w:r>
        <w:r w:rsidR="00E2287A" w:rsidRPr="0020587D" w:rsidDel="00FF464F">
          <w:rPr>
            <w:color w:val="000000" w:themeColor="text1"/>
            <w:sz w:val="22"/>
            <w:szCs w:val="22"/>
            <w:shd w:val="clear" w:color="auto" w:fill="FFFFFF"/>
          </w:rPr>
          <w:delText xml:space="preserve"> C/N</w:delText>
        </w:r>
      </w:del>
      <w:ins w:id="938" w:author="Risa" w:date="2021-06-24T19:04:00Z">
        <w:r w:rsidR="00FF464F">
          <w:rPr>
            <w:color w:val="000000" w:themeColor="text1"/>
            <w:sz w:val="22"/>
            <w:szCs w:val="22"/>
            <w:shd w:val="clear" w:color="auto" w:fill="FFFFFF"/>
          </w:rPr>
          <w:t>however there was no difference in foliar N or foliar C/N</w:t>
        </w:r>
      </w:ins>
      <w:r w:rsidRPr="006D57B1">
        <w:rPr>
          <w:color w:val="000000" w:themeColor="text1"/>
          <w:sz w:val="22"/>
          <w:szCs w:val="22"/>
          <w:shd w:val="clear" w:color="auto" w:fill="FFFFFF"/>
        </w:rPr>
        <w:t xml:space="preserve"> between sites</w:t>
      </w:r>
      <w:r w:rsidR="00E2287A" w:rsidRPr="006D57B1">
        <w:rPr>
          <w:color w:val="000000" w:themeColor="text1"/>
          <w:sz w:val="22"/>
          <w:szCs w:val="22"/>
          <w:shd w:val="clear" w:color="auto" w:fill="FFFFFF"/>
        </w:rPr>
        <w:t xml:space="preserve"> (</w:t>
      </w:r>
      <w:r w:rsidR="00E2287A" w:rsidRPr="006D57B1">
        <w:rPr>
          <w:i/>
          <w:sz w:val="22"/>
          <w:szCs w:val="22"/>
        </w:rPr>
        <w:t>P</w:t>
      </w:r>
      <w:r w:rsidR="00E2287A" w:rsidRPr="006D57B1">
        <w:rPr>
          <w:sz w:val="22"/>
          <w:szCs w:val="22"/>
        </w:rPr>
        <w:t xml:space="preserve"> &gt; 0.05, </w:t>
      </w:r>
      <w:del w:id="939" w:author="Risa" w:date="2021-06-25T11:59:00Z">
        <w:r w:rsidR="001F5E29" w:rsidRPr="006D57B1" w:rsidDel="007566C2">
          <w:rPr>
            <w:sz w:val="22"/>
            <w:szCs w:val="22"/>
          </w:rPr>
          <w:delText xml:space="preserve">Fig. </w:delText>
        </w:r>
      </w:del>
      <w:ins w:id="940" w:author="Jeff" w:date="2021-06-24T03:33:00Z">
        <w:del w:id="941" w:author="Risa" w:date="2021-06-25T11:59:00Z">
          <w:r w:rsidR="001A1B1F" w:rsidRPr="006D57B1" w:rsidDel="007566C2">
            <w:rPr>
              <w:sz w:val="22"/>
              <w:szCs w:val="22"/>
            </w:rPr>
            <w:delText>7</w:delText>
          </w:r>
        </w:del>
      </w:ins>
      <w:del w:id="942" w:author="Jeff" w:date="2021-06-22T07:30:00Z">
        <w:r w:rsidR="00C43703" w:rsidRPr="0020587D" w:rsidDel="00F32225">
          <w:rPr>
            <w:sz w:val="22"/>
            <w:szCs w:val="22"/>
          </w:rPr>
          <w:delText>5</w:delText>
        </w:r>
      </w:del>
      <w:del w:id="943" w:author="Jeff" w:date="2021-06-24T03:34:00Z">
        <w:r w:rsidR="00C43703" w:rsidRPr="0020587D" w:rsidDel="001A1B1F">
          <w:rPr>
            <w:sz w:val="22"/>
            <w:szCs w:val="22"/>
          </w:rPr>
          <w:delText>E</w:delText>
        </w:r>
      </w:del>
      <w:ins w:id="944" w:author="Jeff" w:date="2021-06-24T03:34:00Z">
        <w:del w:id="945" w:author="Risa" w:date="2021-06-25T11:59:00Z">
          <w:r w:rsidR="001A1B1F" w:rsidRPr="0020587D" w:rsidDel="007566C2">
            <w:rPr>
              <w:sz w:val="22"/>
              <w:szCs w:val="22"/>
            </w:rPr>
            <w:delText>C</w:delText>
          </w:r>
        </w:del>
      </w:ins>
      <w:del w:id="946" w:author="Risa" w:date="2021-06-25T11:59:00Z">
        <w:r w:rsidR="001F5E29" w:rsidRPr="0020587D" w:rsidDel="007566C2">
          <w:rPr>
            <w:sz w:val="22"/>
            <w:szCs w:val="22"/>
          </w:rPr>
          <w:delText xml:space="preserve"> and </w:delText>
        </w:r>
      </w:del>
      <w:r w:rsidR="00E2287A" w:rsidRPr="0020587D">
        <w:rPr>
          <w:sz w:val="22"/>
          <w:szCs w:val="22"/>
        </w:rPr>
        <w:t xml:space="preserve">Tab. </w:t>
      </w:r>
      <w:ins w:id="947" w:author="Risa" w:date="2021-06-24T22:42:00Z">
        <w:r w:rsidR="008502F3">
          <w:rPr>
            <w:sz w:val="22"/>
            <w:szCs w:val="22"/>
          </w:rPr>
          <w:t>5</w:t>
        </w:r>
      </w:ins>
      <w:del w:id="948" w:author="Risa" w:date="2021-06-24T22:42:00Z">
        <w:r w:rsidR="00E2287A" w:rsidRPr="0020587D" w:rsidDel="008502F3">
          <w:rPr>
            <w:sz w:val="22"/>
            <w:szCs w:val="22"/>
          </w:rPr>
          <w:delText>4</w:delText>
        </w:r>
      </w:del>
      <w:r w:rsidR="00E2287A" w:rsidRPr="0020587D">
        <w:rPr>
          <w:sz w:val="22"/>
          <w:szCs w:val="22"/>
        </w:rPr>
        <w:t>)</w:t>
      </w:r>
      <w:r w:rsidR="00E2287A" w:rsidRPr="0020587D">
        <w:rPr>
          <w:color w:val="000000" w:themeColor="text1"/>
          <w:sz w:val="22"/>
          <w:szCs w:val="22"/>
          <w:shd w:val="clear" w:color="auto" w:fill="FFFFFF"/>
        </w:rPr>
        <w:t xml:space="preserve">. </w:t>
      </w:r>
      <w:del w:id="949" w:author="Risa" w:date="2021-06-24T19:04:00Z">
        <w:r w:rsidRPr="0020587D" w:rsidDel="00FF464F">
          <w:rPr>
            <w:color w:val="000000" w:themeColor="text1"/>
            <w:sz w:val="22"/>
            <w:szCs w:val="22"/>
            <w:shd w:val="clear" w:color="auto" w:fill="FFFFFF"/>
          </w:rPr>
          <w:delText>Our linear model suggested that</w:delText>
        </w:r>
        <w:r w:rsidR="00AC07E2" w:rsidRPr="0020587D" w:rsidDel="00FF464F">
          <w:rPr>
            <w:color w:val="000000" w:themeColor="text1"/>
            <w:sz w:val="22"/>
            <w:szCs w:val="22"/>
            <w:shd w:val="clear" w:color="auto" w:fill="FFFFFF"/>
          </w:rPr>
          <w:delText xml:space="preserve"> fire accounted for a significant influence on </w:delText>
        </w:r>
        <w:r w:rsidRPr="0020587D" w:rsidDel="00FF464F">
          <w:rPr>
            <w:color w:val="000000" w:themeColor="text1"/>
            <w:sz w:val="22"/>
            <w:szCs w:val="22"/>
            <w:shd w:val="clear" w:color="auto" w:fill="FFFFFF"/>
          </w:rPr>
          <w:delText xml:space="preserve">foliar </w:delText>
        </w:r>
        <w:r w:rsidR="00AC07E2" w:rsidRPr="0020587D" w:rsidDel="00FF464F">
          <w:rPr>
            <w:color w:val="000000" w:themeColor="text1"/>
            <w:sz w:val="22"/>
            <w:szCs w:val="22"/>
            <w:shd w:val="clear" w:color="auto" w:fill="FFFFFF"/>
          </w:rPr>
          <w:delText>N (</w:delText>
        </w:r>
        <w:r w:rsidR="00AC07E2" w:rsidRPr="0020587D" w:rsidDel="00FF464F">
          <w:rPr>
            <w:i/>
            <w:sz w:val="22"/>
            <w:szCs w:val="22"/>
          </w:rPr>
          <w:delText>P</w:delText>
        </w:r>
        <w:r w:rsidR="00AC07E2" w:rsidRPr="0020587D" w:rsidDel="00FF464F">
          <w:rPr>
            <w:sz w:val="22"/>
            <w:szCs w:val="22"/>
          </w:rPr>
          <w:delText xml:space="preserve"> &lt; 0.05,</w:delText>
        </w:r>
        <w:r w:rsidR="00AC07E2" w:rsidRPr="0020587D" w:rsidDel="00FF464F">
          <w:rPr>
            <w:color w:val="000000" w:themeColor="text1"/>
            <w:sz w:val="22"/>
            <w:szCs w:val="22"/>
            <w:shd w:val="clear" w:color="auto" w:fill="FFFFFF"/>
          </w:rPr>
          <w:delText xml:space="preserve"> </w:delText>
        </w:r>
      </w:del>
      <w:ins w:id="950" w:author="Jeff" w:date="2021-06-24T03:35:00Z">
        <w:del w:id="951" w:author="Risa" w:date="2021-06-24T19:04:00Z">
          <w:r w:rsidR="001A1B1F" w:rsidRPr="0020587D" w:rsidDel="00FF464F">
            <w:rPr>
              <w:color w:val="000000" w:themeColor="text1"/>
              <w:sz w:val="22"/>
              <w:szCs w:val="22"/>
              <w:shd w:val="clear" w:color="auto" w:fill="FFFFFF"/>
            </w:rPr>
            <w:delText xml:space="preserve">Fig. 7B and </w:delText>
          </w:r>
        </w:del>
      </w:ins>
      <w:del w:id="952" w:author="Risa" w:date="2021-06-24T19:04:00Z">
        <w:r w:rsidR="00AC07E2" w:rsidRPr="0020587D" w:rsidDel="00FF464F">
          <w:rPr>
            <w:color w:val="000000" w:themeColor="text1"/>
            <w:sz w:val="22"/>
            <w:szCs w:val="22"/>
            <w:shd w:val="clear" w:color="auto" w:fill="FFFFFF"/>
          </w:rPr>
          <w:delText>Tab. 4</w:delText>
        </w:r>
        <w:r w:rsidR="00AC07E2" w:rsidRPr="0020587D" w:rsidDel="00FF464F">
          <w:rPr>
            <w:sz w:val="22"/>
            <w:szCs w:val="22"/>
          </w:rPr>
          <w:delText>)</w:delText>
        </w:r>
        <w:r w:rsidRPr="0020587D" w:rsidDel="00FF464F">
          <w:rPr>
            <w:sz w:val="22"/>
            <w:szCs w:val="22"/>
          </w:rPr>
          <w:delText xml:space="preserve">, however post-hoc Tukey’s tests found no difference between sites at </w:delText>
        </w:r>
        <w:r w:rsidRPr="0020587D" w:rsidDel="00FF464F">
          <w:rPr>
            <w:sz w:val="22"/>
            <w:szCs w:val="22"/>
            <w:lang w:val="el-GR"/>
          </w:rPr>
          <w:delText>α</w:delText>
        </w:r>
        <w:r w:rsidR="00777892" w:rsidRPr="0020587D" w:rsidDel="00FF464F">
          <w:rPr>
            <w:sz w:val="22"/>
            <w:szCs w:val="22"/>
          </w:rPr>
          <w:delText xml:space="preserve"> </w:delText>
        </w:r>
        <w:r w:rsidRPr="0020587D" w:rsidDel="00FF464F">
          <w:rPr>
            <w:sz w:val="22"/>
            <w:szCs w:val="22"/>
          </w:rPr>
          <w:delText>=</w:delText>
        </w:r>
        <w:r w:rsidR="00777892" w:rsidRPr="0020587D" w:rsidDel="00FF464F">
          <w:rPr>
            <w:sz w:val="22"/>
            <w:szCs w:val="22"/>
          </w:rPr>
          <w:delText xml:space="preserve"> </w:delText>
        </w:r>
        <w:r w:rsidRPr="0020587D" w:rsidDel="00FF464F">
          <w:rPr>
            <w:sz w:val="22"/>
            <w:szCs w:val="22"/>
          </w:rPr>
          <w:delText xml:space="preserve">0.05 (Fig. </w:delText>
        </w:r>
      </w:del>
      <w:ins w:id="953" w:author="Jeff" w:date="2021-06-24T03:35:00Z">
        <w:del w:id="954" w:author="Risa" w:date="2021-06-24T19:04:00Z">
          <w:r w:rsidR="001A1B1F" w:rsidRPr="0020587D" w:rsidDel="00FF464F">
            <w:rPr>
              <w:sz w:val="22"/>
              <w:szCs w:val="22"/>
            </w:rPr>
            <w:delText>7B</w:delText>
          </w:r>
        </w:del>
      </w:ins>
      <w:del w:id="955" w:author="Risa" w:date="2021-06-24T19:04:00Z">
        <w:r w:rsidR="00C43703" w:rsidRPr="0020587D" w:rsidDel="00FF464F">
          <w:rPr>
            <w:sz w:val="22"/>
            <w:szCs w:val="22"/>
          </w:rPr>
          <w:delText>5D</w:delText>
        </w:r>
        <w:r w:rsidRPr="0020587D" w:rsidDel="00FF464F">
          <w:rPr>
            <w:sz w:val="22"/>
            <w:szCs w:val="22"/>
          </w:rPr>
          <w:delText>).</w:delText>
        </w:r>
      </w:del>
      <w:ins w:id="956" w:author="Jeff" w:date="2021-06-23T13:45:00Z">
        <w:del w:id="957" w:author="Risa" w:date="2021-06-24T19:04:00Z">
          <w:r w:rsidR="004225BF" w:rsidRPr="0020587D" w:rsidDel="00FF464F">
            <w:rPr>
              <w:i/>
              <w:iCs/>
              <w:color w:val="000000" w:themeColor="text1"/>
              <w:sz w:val="22"/>
              <w:szCs w:val="22"/>
              <w:shd w:val="clear" w:color="auto" w:fill="FFFFFF"/>
            </w:rPr>
            <w:delText xml:space="preserve"> </w:delText>
          </w:r>
        </w:del>
      </w:ins>
    </w:p>
    <w:p w14:paraId="7AB1507D" w14:textId="60DFA8CD" w:rsidR="00AC07E2" w:rsidRPr="0020587D" w:rsidDel="004225BF" w:rsidRDefault="00E2287A">
      <w:pPr>
        <w:spacing w:line="360" w:lineRule="auto"/>
        <w:rPr>
          <w:del w:id="958" w:author="Jeff" w:date="2021-06-23T13:45:00Z"/>
          <w:color w:val="000000" w:themeColor="text1"/>
          <w:sz w:val="22"/>
          <w:szCs w:val="22"/>
          <w:shd w:val="clear" w:color="auto" w:fill="FFFFFF"/>
        </w:rPr>
        <w:pPrChange w:id="959" w:author="Risa" w:date="2021-06-24T19:03:00Z">
          <w:pPr>
            <w:spacing w:line="276" w:lineRule="auto"/>
            <w:jc w:val="both"/>
          </w:pPr>
        </w:pPrChange>
      </w:pPr>
      <w:del w:id="960" w:author="Jeff" w:date="2021-06-23T13:45:00Z">
        <w:r w:rsidRPr="0020587D" w:rsidDel="004225BF">
          <w:rPr>
            <w:color w:val="000000" w:themeColor="text1"/>
            <w:sz w:val="22"/>
            <w:szCs w:val="22"/>
            <w:shd w:val="clear" w:color="auto" w:fill="FFFFFF"/>
          </w:rPr>
          <w:delText xml:space="preserve"> </w:delText>
        </w:r>
      </w:del>
    </w:p>
    <w:p w14:paraId="607719ED" w14:textId="17B30E04" w:rsidR="005278F2" w:rsidRPr="0020587D" w:rsidDel="00B06D6C" w:rsidRDefault="005278F2">
      <w:pPr>
        <w:spacing w:line="360" w:lineRule="auto"/>
        <w:rPr>
          <w:del w:id="961" w:author="Jeff" w:date="2021-06-22T11:27:00Z"/>
          <w:color w:val="000000" w:themeColor="text1"/>
          <w:sz w:val="22"/>
          <w:szCs w:val="22"/>
          <w:shd w:val="clear" w:color="auto" w:fill="FFFFFF"/>
        </w:rPr>
        <w:pPrChange w:id="962" w:author="Risa" w:date="2021-06-24T19:03:00Z">
          <w:pPr>
            <w:spacing w:line="276" w:lineRule="auto"/>
            <w:jc w:val="both"/>
          </w:pPr>
        </w:pPrChange>
      </w:pPr>
      <w:del w:id="963" w:author="Jeff" w:date="2021-06-22T11:27:00Z">
        <w:r w:rsidRPr="0020587D" w:rsidDel="00B06D6C">
          <w:rPr>
            <w:i/>
            <w:iCs/>
            <w:color w:val="000000" w:themeColor="text1"/>
            <w:sz w:val="22"/>
            <w:szCs w:val="22"/>
            <w:shd w:val="clear" w:color="auto" w:fill="FFFFFF"/>
          </w:rPr>
          <w:delText xml:space="preserve">Foliar </w:delText>
        </w:r>
        <w:r w:rsidR="004C01F0" w:rsidRPr="0020587D" w:rsidDel="00B06D6C">
          <w:rPr>
            <w:i/>
            <w:iCs/>
            <w:color w:val="000000" w:themeColor="text1"/>
            <w:sz w:val="22"/>
            <w:szCs w:val="22"/>
            <w:shd w:val="clear" w:color="auto" w:fill="FFFFFF"/>
          </w:rPr>
          <w:delText>Inorganics</w:delText>
        </w:r>
      </w:del>
    </w:p>
    <w:p w14:paraId="542A787B" w14:textId="41E199A9" w:rsidR="005278F2" w:rsidDel="00FF464F" w:rsidRDefault="005278F2" w:rsidP="0020587D">
      <w:pPr>
        <w:spacing w:line="360" w:lineRule="auto"/>
        <w:rPr>
          <w:del w:id="964" w:author="Risa" w:date="2021-06-24T19:06:00Z"/>
          <w:bCs/>
          <w:color w:val="000000" w:themeColor="text1"/>
          <w:sz w:val="22"/>
          <w:szCs w:val="22"/>
        </w:rPr>
      </w:pPr>
      <w:r w:rsidRPr="0020587D">
        <w:rPr>
          <w:color w:val="000000" w:themeColor="text1"/>
          <w:sz w:val="22"/>
          <w:szCs w:val="22"/>
          <w:shd w:val="clear" w:color="auto" w:fill="FFFFFF"/>
        </w:rPr>
        <w:t>Foliar Ca</w:t>
      </w:r>
      <w:r w:rsidRPr="0020587D">
        <w:rPr>
          <w:color w:val="222222"/>
          <w:sz w:val="22"/>
          <w:szCs w:val="22"/>
          <w:shd w:val="clear" w:color="auto" w:fill="FFFFFF"/>
          <w:vertAlign w:val="superscript"/>
        </w:rPr>
        <w:t>2+</w:t>
      </w:r>
      <w:r w:rsidRPr="0020587D">
        <w:rPr>
          <w:color w:val="000000" w:themeColor="text1"/>
          <w:sz w:val="22"/>
          <w:szCs w:val="22"/>
          <w:shd w:val="clear" w:color="auto" w:fill="FFFFFF"/>
        </w:rPr>
        <w:t xml:space="preserve"> was </w:t>
      </w:r>
      <w:del w:id="965" w:author="Risa" w:date="2021-06-24T19:04:00Z">
        <w:r w:rsidRPr="0020587D" w:rsidDel="00FF464F">
          <w:rPr>
            <w:color w:val="000000" w:themeColor="text1"/>
            <w:sz w:val="22"/>
            <w:szCs w:val="22"/>
            <w:shd w:val="clear" w:color="auto" w:fill="FFFFFF"/>
          </w:rPr>
          <w:delText>negatively impacted</w:delText>
        </w:r>
      </w:del>
      <w:ins w:id="966" w:author="Risa" w:date="2021-06-24T19:04:00Z">
        <w:r w:rsidR="00FF464F">
          <w:rPr>
            <w:color w:val="000000" w:themeColor="text1"/>
            <w:sz w:val="22"/>
            <w:szCs w:val="22"/>
            <w:shd w:val="clear" w:color="auto" w:fill="FFFFFF"/>
          </w:rPr>
          <w:t>higher at low</w:t>
        </w:r>
      </w:ins>
      <w:r w:rsidRPr="006D57B1">
        <w:rPr>
          <w:color w:val="000000" w:themeColor="text1"/>
          <w:sz w:val="22"/>
          <w:szCs w:val="22"/>
          <w:shd w:val="clear" w:color="auto" w:fill="FFFFFF"/>
        </w:rPr>
        <w:t xml:space="preserve"> </w:t>
      </w:r>
      <w:del w:id="967" w:author="Risa" w:date="2021-06-24T19:04:00Z">
        <w:r w:rsidRPr="0020587D" w:rsidDel="00FF464F">
          <w:rPr>
            <w:color w:val="000000" w:themeColor="text1"/>
            <w:sz w:val="22"/>
            <w:szCs w:val="22"/>
            <w:shd w:val="clear" w:color="auto" w:fill="FFFFFF"/>
          </w:rPr>
          <w:delText xml:space="preserve">by increasing </w:delText>
        </w:r>
      </w:del>
      <w:r w:rsidRPr="0020587D">
        <w:rPr>
          <w:color w:val="000000" w:themeColor="text1"/>
          <w:sz w:val="22"/>
          <w:szCs w:val="22"/>
          <w:shd w:val="clear" w:color="auto" w:fill="FFFFFF"/>
        </w:rPr>
        <w:t>elevation</w:t>
      </w:r>
      <w:ins w:id="968" w:author="Risa" w:date="2021-06-24T19:04:00Z">
        <w:r w:rsidR="00FF464F">
          <w:rPr>
            <w:color w:val="000000" w:themeColor="text1"/>
            <w:sz w:val="22"/>
            <w:szCs w:val="22"/>
            <w:shd w:val="clear" w:color="auto" w:fill="FFFFFF"/>
          </w:rPr>
          <w:t>s</w:t>
        </w:r>
      </w:ins>
      <w:r w:rsidRPr="006D57B1">
        <w:rPr>
          <w:color w:val="000000" w:themeColor="text1"/>
          <w:sz w:val="22"/>
          <w:szCs w:val="22"/>
          <w:shd w:val="clear" w:color="auto" w:fill="FFFFFF"/>
        </w:rPr>
        <w:t xml:space="preserve"> (</w:t>
      </w:r>
      <w:r w:rsidRPr="006D57B1">
        <w:rPr>
          <w:i/>
          <w:sz w:val="22"/>
          <w:szCs w:val="22"/>
        </w:rPr>
        <w:t>P</w:t>
      </w:r>
      <w:r w:rsidRPr="006D57B1">
        <w:rPr>
          <w:sz w:val="22"/>
          <w:szCs w:val="22"/>
        </w:rPr>
        <w:t xml:space="preserve"> &lt; 0.001, Fig. </w:t>
      </w:r>
      <w:ins w:id="969" w:author="Risa" w:date="2021-06-25T11:59:00Z">
        <w:r w:rsidR="007566C2">
          <w:rPr>
            <w:sz w:val="22"/>
            <w:szCs w:val="22"/>
          </w:rPr>
          <w:t>7C</w:t>
        </w:r>
      </w:ins>
      <w:ins w:id="970" w:author="Jeff" w:date="2021-06-24T03:35:00Z">
        <w:del w:id="971" w:author="Risa" w:date="2021-06-25T11:59:00Z">
          <w:r w:rsidR="001A1B1F" w:rsidRPr="006D57B1" w:rsidDel="007566C2">
            <w:rPr>
              <w:sz w:val="22"/>
              <w:szCs w:val="22"/>
            </w:rPr>
            <w:delText>8</w:delText>
          </w:r>
        </w:del>
      </w:ins>
      <w:del w:id="972" w:author="Jeff" w:date="2021-06-22T07:30:00Z">
        <w:r w:rsidRPr="0020587D" w:rsidDel="00F32225">
          <w:rPr>
            <w:sz w:val="22"/>
            <w:szCs w:val="22"/>
          </w:rPr>
          <w:delText>6</w:delText>
        </w:r>
      </w:del>
      <w:del w:id="973" w:author="Risa" w:date="2021-06-25T11:59:00Z">
        <w:r w:rsidRPr="0020587D" w:rsidDel="007566C2">
          <w:rPr>
            <w:sz w:val="22"/>
            <w:szCs w:val="22"/>
          </w:rPr>
          <w:delText>A</w:delText>
        </w:r>
      </w:del>
      <w:r w:rsidRPr="0020587D">
        <w:rPr>
          <w:sz w:val="22"/>
          <w:szCs w:val="22"/>
        </w:rPr>
        <w:t xml:space="preserve"> and Tab. </w:t>
      </w:r>
      <w:ins w:id="974" w:author="Risa" w:date="2021-06-24T22:42:00Z">
        <w:r w:rsidR="008502F3">
          <w:rPr>
            <w:sz w:val="22"/>
            <w:szCs w:val="22"/>
          </w:rPr>
          <w:t>6</w:t>
        </w:r>
      </w:ins>
      <w:del w:id="975" w:author="Risa" w:date="2021-06-24T22:42:00Z">
        <w:r w:rsidRPr="0020587D" w:rsidDel="008502F3">
          <w:rPr>
            <w:sz w:val="22"/>
            <w:szCs w:val="22"/>
          </w:rPr>
          <w:delText>5</w:delText>
        </w:r>
      </w:del>
      <w:r w:rsidRPr="0020587D">
        <w:rPr>
          <w:sz w:val="22"/>
          <w:szCs w:val="22"/>
        </w:rPr>
        <w:t>)</w:t>
      </w:r>
      <w:r w:rsidRPr="0020587D">
        <w:rPr>
          <w:color w:val="000000" w:themeColor="text1"/>
          <w:sz w:val="22"/>
          <w:szCs w:val="22"/>
          <w:shd w:val="clear" w:color="auto" w:fill="FFFFFF"/>
        </w:rPr>
        <w:t xml:space="preserve">. </w:t>
      </w:r>
      <w:del w:id="976" w:author="Risa" w:date="2021-06-24T19:05:00Z">
        <w:r w:rsidRPr="0020587D" w:rsidDel="00FF464F">
          <w:rPr>
            <w:color w:val="000000" w:themeColor="text1"/>
            <w:sz w:val="22"/>
            <w:szCs w:val="22"/>
            <w:shd w:val="clear" w:color="auto" w:fill="FFFFFF"/>
          </w:rPr>
          <w:delText>Our linear model suggested that foliar P was significantly higher at fire-involved sites (</w:delText>
        </w:r>
        <w:r w:rsidRPr="0020587D" w:rsidDel="00FF464F">
          <w:rPr>
            <w:i/>
            <w:sz w:val="22"/>
            <w:szCs w:val="22"/>
          </w:rPr>
          <w:delText>P</w:delText>
        </w:r>
        <w:r w:rsidRPr="0020587D" w:rsidDel="00FF464F">
          <w:rPr>
            <w:sz w:val="22"/>
            <w:szCs w:val="22"/>
          </w:rPr>
          <w:delText xml:space="preserve"> &lt; 0.01, Fig. </w:delText>
        </w:r>
      </w:del>
      <w:ins w:id="977" w:author="Jeff" w:date="2021-06-24T03:35:00Z">
        <w:del w:id="978" w:author="Risa" w:date="2021-06-24T19:05:00Z">
          <w:r w:rsidR="001A1B1F" w:rsidRPr="0020587D" w:rsidDel="00FF464F">
            <w:rPr>
              <w:sz w:val="22"/>
              <w:szCs w:val="22"/>
            </w:rPr>
            <w:delText>8</w:delText>
          </w:r>
        </w:del>
      </w:ins>
      <w:del w:id="979" w:author="Risa" w:date="2021-06-24T19:05:00Z">
        <w:r w:rsidRPr="0020587D" w:rsidDel="00FF464F">
          <w:rPr>
            <w:sz w:val="22"/>
            <w:szCs w:val="22"/>
          </w:rPr>
          <w:delText>6B and Tab. 5)</w:delText>
        </w:r>
        <w:r w:rsidRPr="0020587D" w:rsidDel="00FF464F">
          <w:rPr>
            <w:color w:val="000000" w:themeColor="text1"/>
            <w:sz w:val="22"/>
            <w:szCs w:val="22"/>
            <w:shd w:val="clear" w:color="auto" w:fill="FFFFFF"/>
          </w:rPr>
          <w:delText xml:space="preserve">, although this was not confirmed by post-hoc Tukey’s tests (Fig. </w:delText>
        </w:r>
      </w:del>
      <w:ins w:id="980" w:author="Jeff" w:date="2021-06-24T03:35:00Z">
        <w:del w:id="981" w:author="Risa" w:date="2021-06-24T19:05:00Z">
          <w:r w:rsidR="001A1B1F" w:rsidRPr="0020587D" w:rsidDel="00FF464F">
            <w:rPr>
              <w:color w:val="000000" w:themeColor="text1"/>
              <w:sz w:val="22"/>
              <w:szCs w:val="22"/>
              <w:shd w:val="clear" w:color="auto" w:fill="FFFFFF"/>
            </w:rPr>
            <w:delText>8</w:delText>
          </w:r>
        </w:del>
      </w:ins>
      <w:del w:id="982" w:author="Risa" w:date="2021-06-24T19:05:00Z">
        <w:r w:rsidRPr="0020587D" w:rsidDel="00FF464F">
          <w:rPr>
            <w:color w:val="000000" w:themeColor="text1"/>
            <w:sz w:val="22"/>
            <w:szCs w:val="22"/>
            <w:shd w:val="clear" w:color="auto" w:fill="FFFFFF"/>
          </w:rPr>
          <w:delText xml:space="preserve">6B). </w:delText>
        </w:r>
      </w:del>
      <w:r w:rsidRPr="0020587D">
        <w:rPr>
          <w:sz w:val="22"/>
          <w:szCs w:val="22"/>
        </w:rPr>
        <w:t>Foliar K</w:t>
      </w:r>
      <w:r w:rsidRPr="0020587D">
        <w:rPr>
          <w:color w:val="000000"/>
          <w:sz w:val="22"/>
          <w:szCs w:val="22"/>
          <w:vertAlign w:val="superscript"/>
        </w:rPr>
        <w:t>+</w:t>
      </w:r>
      <w:r w:rsidRPr="0020587D">
        <w:rPr>
          <w:sz w:val="22"/>
          <w:szCs w:val="22"/>
        </w:rPr>
        <w:t xml:space="preserve"> </w:t>
      </w:r>
      <w:del w:id="983" w:author="Risa" w:date="2021-06-24T19:05:00Z">
        <w:r w:rsidRPr="0020587D" w:rsidDel="00FF464F">
          <w:rPr>
            <w:sz w:val="22"/>
            <w:szCs w:val="22"/>
          </w:rPr>
          <w:delText>was reduced in the high elevation site that experienced fire as compared to the other sites</w:delText>
        </w:r>
      </w:del>
      <w:ins w:id="984" w:author="Risa" w:date="2021-06-24T19:05:00Z">
        <w:r w:rsidR="00FF464F">
          <w:rPr>
            <w:sz w:val="22"/>
            <w:szCs w:val="22"/>
          </w:rPr>
          <w:t xml:space="preserve">showed an interaction between elevation and fire history, with a positive relationship between foliar </w:t>
        </w:r>
        <w:r w:rsidR="00FF464F" w:rsidRPr="00815ED5">
          <w:rPr>
            <w:sz w:val="22"/>
            <w:szCs w:val="22"/>
          </w:rPr>
          <w:t>K</w:t>
        </w:r>
        <w:r w:rsidR="00FF464F" w:rsidRPr="00815ED5">
          <w:rPr>
            <w:color w:val="000000"/>
            <w:sz w:val="22"/>
            <w:szCs w:val="22"/>
            <w:vertAlign w:val="superscript"/>
          </w:rPr>
          <w:t>+</w:t>
        </w:r>
        <w:r w:rsidR="00FF464F" w:rsidRPr="00815ED5">
          <w:rPr>
            <w:sz w:val="22"/>
            <w:szCs w:val="22"/>
          </w:rPr>
          <w:t xml:space="preserve"> </w:t>
        </w:r>
        <w:r w:rsidR="00FF464F">
          <w:rPr>
            <w:sz w:val="22"/>
            <w:szCs w:val="22"/>
          </w:rPr>
          <w:t>in sites with no history of fire and a negative relationship i</w:t>
        </w:r>
      </w:ins>
      <w:ins w:id="985" w:author="Risa" w:date="2021-06-24T19:06:00Z">
        <w:r w:rsidR="00FF464F">
          <w:rPr>
            <w:sz w:val="22"/>
            <w:szCs w:val="22"/>
          </w:rPr>
          <w:t>n sites with a history of fire</w:t>
        </w:r>
      </w:ins>
      <w:r w:rsidRPr="006D57B1">
        <w:rPr>
          <w:sz w:val="22"/>
          <w:szCs w:val="22"/>
        </w:rPr>
        <w:t xml:space="preserve"> (elevation x fire: </w:t>
      </w:r>
      <w:r w:rsidRPr="006D57B1">
        <w:rPr>
          <w:i/>
          <w:sz w:val="22"/>
          <w:szCs w:val="22"/>
        </w:rPr>
        <w:t>P</w:t>
      </w:r>
      <w:r w:rsidRPr="006D57B1">
        <w:rPr>
          <w:sz w:val="22"/>
          <w:szCs w:val="22"/>
        </w:rPr>
        <w:t xml:space="preserve"> &lt; 0.05, Fig. </w:t>
      </w:r>
      <w:ins w:id="986" w:author="Risa" w:date="2021-06-25T11:59:00Z">
        <w:r w:rsidR="007566C2">
          <w:rPr>
            <w:sz w:val="22"/>
            <w:szCs w:val="22"/>
          </w:rPr>
          <w:t>7</w:t>
        </w:r>
      </w:ins>
      <w:ins w:id="987" w:author="Jeff" w:date="2021-06-24T03:35:00Z">
        <w:del w:id="988" w:author="Risa" w:date="2021-06-25T11:59:00Z">
          <w:r w:rsidR="001A1B1F" w:rsidRPr="006D57B1" w:rsidDel="007566C2">
            <w:rPr>
              <w:sz w:val="22"/>
              <w:szCs w:val="22"/>
            </w:rPr>
            <w:delText>8</w:delText>
          </w:r>
        </w:del>
      </w:ins>
      <w:del w:id="989" w:author="Jeff" w:date="2021-06-22T07:30:00Z">
        <w:r w:rsidRPr="0020587D" w:rsidDel="00F32225">
          <w:rPr>
            <w:sz w:val="22"/>
            <w:szCs w:val="22"/>
          </w:rPr>
          <w:delText>6</w:delText>
        </w:r>
      </w:del>
      <w:ins w:id="990" w:author="Risa" w:date="2021-06-25T11:59:00Z">
        <w:r w:rsidR="007566C2">
          <w:rPr>
            <w:sz w:val="22"/>
            <w:szCs w:val="22"/>
          </w:rPr>
          <w:t>D</w:t>
        </w:r>
      </w:ins>
      <w:del w:id="991" w:author="Risa" w:date="2021-06-25T11:59:00Z">
        <w:r w:rsidRPr="0020587D" w:rsidDel="007566C2">
          <w:rPr>
            <w:sz w:val="22"/>
            <w:szCs w:val="22"/>
          </w:rPr>
          <w:delText>C</w:delText>
        </w:r>
      </w:del>
      <w:r w:rsidRPr="0020587D">
        <w:rPr>
          <w:sz w:val="22"/>
          <w:szCs w:val="22"/>
        </w:rPr>
        <w:t xml:space="preserve"> and Tab. </w:t>
      </w:r>
      <w:ins w:id="992" w:author="Risa" w:date="2021-06-24T22:42:00Z">
        <w:r w:rsidR="008502F3">
          <w:rPr>
            <w:sz w:val="22"/>
            <w:szCs w:val="22"/>
          </w:rPr>
          <w:t>6</w:t>
        </w:r>
      </w:ins>
      <w:del w:id="993" w:author="Risa" w:date="2021-06-24T22:42:00Z">
        <w:r w:rsidRPr="0020587D" w:rsidDel="008502F3">
          <w:rPr>
            <w:sz w:val="22"/>
            <w:szCs w:val="22"/>
          </w:rPr>
          <w:delText>5</w:delText>
        </w:r>
      </w:del>
      <w:r w:rsidRPr="0020587D">
        <w:rPr>
          <w:sz w:val="22"/>
          <w:szCs w:val="22"/>
        </w:rPr>
        <w:t xml:space="preserve">). </w:t>
      </w:r>
      <w:del w:id="994" w:author="Risa" w:date="2021-06-24T19:06:00Z">
        <w:r w:rsidRPr="0020587D" w:rsidDel="00FF464F">
          <w:rPr>
            <w:sz w:val="22"/>
            <w:szCs w:val="22"/>
          </w:rPr>
          <w:delText>Neither foliar</w:delText>
        </w:r>
      </w:del>
      <w:ins w:id="995" w:author="Risa" w:date="2021-06-24T19:06:00Z">
        <w:r w:rsidR="00FF464F">
          <w:rPr>
            <w:color w:val="000000" w:themeColor="text1"/>
            <w:sz w:val="22"/>
            <w:szCs w:val="22"/>
          </w:rPr>
          <w:t>F</w:t>
        </w:r>
        <w:r w:rsidR="00FF464F" w:rsidRPr="00815ED5">
          <w:rPr>
            <w:color w:val="000000" w:themeColor="text1"/>
            <w:sz w:val="22"/>
            <w:szCs w:val="22"/>
          </w:rPr>
          <w:t xml:space="preserve">oliar </w:t>
        </w:r>
        <w:r w:rsidR="00FF464F">
          <w:rPr>
            <w:bCs/>
            <w:color w:val="000000" w:themeColor="text1"/>
            <w:sz w:val="22"/>
            <w:szCs w:val="22"/>
          </w:rPr>
          <w:t>P</w:t>
        </w:r>
        <w:r w:rsidR="00FF464F" w:rsidRPr="00815ED5">
          <w:rPr>
            <w:bCs/>
            <w:color w:val="000000" w:themeColor="text1"/>
            <w:sz w:val="22"/>
            <w:szCs w:val="22"/>
          </w:rPr>
          <w:t>,</w:t>
        </w:r>
        <w:r w:rsidR="00FF464F" w:rsidRPr="00815ED5">
          <w:rPr>
            <w:color w:val="000000" w:themeColor="text1"/>
            <w:sz w:val="22"/>
            <w:szCs w:val="22"/>
          </w:rPr>
          <w:t xml:space="preserve"> foliar </w:t>
        </w:r>
        <w:r w:rsidR="00FF464F" w:rsidRPr="00815ED5">
          <w:rPr>
            <w:bCs/>
            <w:color w:val="000000" w:themeColor="text1"/>
            <w:sz w:val="22"/>
            <w:szCs w:val="22"/>
          </w:rPr>
          <w:t>Mg</w:t>
        </w:r>
        <w:r w:rsidR="00FF464F" w:rsidRPr="00815ED5">
          <w:rPr>
            <w:bCs/>
            <w:color w:val="000000" w:themeColor="text1"/>
            <w:sz w:val="22"/>
            <w:szCs w:val="22"/>
            <w:vertAlign w:val="superscript"/>
          </w:rPr>
          <w:t>2+</w:t>
        </w:r>
        <w:r w:rsidR="00FF464F" w:rsidRPr="00815ED5">
          <w:rPr>
            <w:bCs/>
            <w:color w:val="000000" w:themeColor="text1"/>
            <w:sz w:val="22"/>
            <w:szCs w:val="22"/>
          </w:rPr>
          <w:t xml:space="preserve">, </w:t>
        </w:r>
        <w:r w:rsidR="00FF464F" w:rsidRPr="00815ED5">
          <w:rPr>
            <w:color w:val="000000" w:themeColor="text1"/>
            <w:sz w:val="22"/>
            <w:szCs w:val="22"/>
          </w:rPr>
          <w:t xml:space="preserve">foliar </w:t>
        </w:r>
        <w:r w:rsidR="00FF464F" w:rsidRPr="00815ED5">
          <w:rPr>
            <w:bCs/>
            <w:color w:val="000000" w:themeColor="text1"/>
            <w:sz w:val="22"/>
            <w:szCs w:val="22"/>
          </w:rPr>
          <w:t>Al</w:t>
        </w:r>
        <w:r w:rsidR="00FF464F" w:rsidRPr="00815ED5">
          <w:rPr>
            <w:bCs/>
            <w:color w:val="000000" w:themeColor="text1"/>
            <w:sz w:val="22"/>
            <w:szCs w:val="22"/>
            <w:vertAlign w:val="superscript"/>
          </w:rPr>
          <w:t>+</w:t>
        </w:r>
        <w:r w:rsidR="00FF464F" w:rsidRPr="00815ED5">
          <w:rPr>
            <w:bCs/>
            <w:color w:val="000000" w:themeColor="text1"/>
            <w:sz w:val="22"/>
            <w:szCs w:val="22"/>
          </w:rPr>
          <w:t xml:space="preserve">, </w:t>
        </w:r>
      </w:ins>
      <w:ins w:id="996" w:author="Risa" w:date="2021-06-24T19:07:00Z">
        <w:r w:rsidR="00FF464F">
          <w:rPr>
            <w:bCs/>
            <w:color w:val="000000" w:themeColor="text1"/>
            <w:sz w:val="22"/>
            <w:szCs w:val="22"/>
          </w:rPr>
          <w:t xml:space="preserve">and </w:t>
        </w:r>
      </w:ins>
      <w:ins w:id="997" w:author="Risa" w:date="2021-06-24T19:06:00Z">
        <w:r w:rsidR="00FF464F" w:rsidRPr="00815ED5">
          <w:rPr>
            <w:color w:val="000000" w:themeColor="text1"/>
            <w:sz w:val="22"/>
            <w:szCs w:val="22"/>
          </w:rPr>
          <w:t xml:space="preserve">foliar </w:t>
        </w:r>
        <w:r w:rsidR="00FF464F" w:rsidRPr="00815ED5">
          <w:rPr>
            <w:bCs/>
            <w:color w:val="000000" w:themeColor="text1"/>
            <w:sz w:val="22"/>
            <w:szCs w:val="22"/>
          </w:rPr>
          <w:t>Zn</w:t>
        </w:r>
      </w:ins>
      <w:ins w:id="998" w:author="Risa" w:date="2021-06-24T19:07:00Z">
        <w:r w:rsidR="00FF464F">
          <w:rPr>
            <w:bCs/>
            <w:color w:val="000000" w:themeColor="text1"/>
            <w:sz w:val="22"/>
            <w:szCs w:val="22"/>
          </w:rPr>
          <w:t xml:space="preserve"> showed no relationship with either elevation or fire history</w:t>
        </w:r>
      </w:ins>
      <w:ins w:id="999" w:author="Risa" w:date="2021-06-24T22:40:00Z">
        <w:r w:rsidR="0028577A">
          <w:rPr>
            <w:bCs/>
            <w:color w:val="000000" w:themeColor="text1"/>
            <w:sz w:val="22"/>
            <w:szCs w:val="22"/>
          </w:rPr>
          <w:t xml:space="preserve"> (Tab. </w:t>
        </w:r>
      </w:ins>
      <w:ins w:id="1000" w:author="Risa" w:date="2021-06-24T22:42:00Z">
        <w:r w:rsidR="008502F3">
          <w:rPr>
            <w:bCs/>
            <w:color w:val="000000" w:themeColor="text1"/>
            <w:sz w:val="22"/>
            <w:szCs w:val="22"/>
          </w:rPr>
          <w:t>6</w:t>
        </w:r>
      </w:ins>
      <w:ins w:id="1001" w:author="Risa" w:date="2021-06-24T22:40:00Z">
        <w:r w:rsidR="0028577A">
          <w:rPr>
            <w:bCs/>
            <w:color w:val="000000" w:themeColor="text1"/>
            <w:sz w:val="22"/>
            <w:szCs w:val="22"/>
          </w:rPr>
          <w:t>)</w:t>
        </w:r>
      </w:ins>
      <w:ins w:id="1002" w:author="Risa" w:date="2021-06-24T19:07:00Z">
        <w:r w:rsidR="00FF464F">
          <w:rPr>
            <w:bCs/>
            <w:color w:val="000000" w:themeColor="text1"/>
            <w:sz w:val="22"/>
            <w:szCs w:val="22"/>
          </w:rPr>
          <w:t>.</w:t>
        </w:r>
      </w:ins>
      <w:del w:id="1003" w:author="Risa" w:date="2021-06-24T19:06:00Z">
        <w:r w:rsidRPr="0020587D" w:rsidDel="00FF464F">
          <w:rPr>
            <w:sz w:val="22"/>
            <w:szCs w:val="22"/>
          </w:rPr>
          <w:delText xml:space="preserve"> Al</w:delText>
        </w:r>
        <w:r w:rsidRPr="0020587D" w:rsidDel="00FF464F">
          <w:rPr>
            <w:color w:val="000000"/>
            <w:sz w:val="22"/>
            <w:szCs w:val="22"/>
            <w:vertAlign w:val="superscript"/>
          </w:rPr>
          <w:delText>+</w:delText>
        </w:r>
        <w:r w:rsidRPr="0020587D" w:rsidDel="00FF464F">
          <w:rPr>
            <w:sz w:val="22"/>
            <w:szCs w:val="22"/>
          </w:rPr>
          <w:delText xml:space="preserve"> nor Mg</w:delText>
        </w:r>
        <w:r w:rsidRPr="0020587D" w:rsidDel="00FF464F">
          <w:rPr>
            <w:sz w:val="22"/>
            <w:szCs w:val="22"/>
            <w:vertAlign w:val="superscript"/>
          </w:rPr>
          <w:delText>2</w:delText>
        </w:r>
        <w:r w:rsidRPr="0020587D" w:rsidDel="00FF464F">
          <w:rPr>
            <w:color w:val="000000"/>
            <w:sz w:val="22"/>
            <w:szCs w:val="22"/>
            <w:vertAlign w:val="superscript"/>
          </w:rPr>
          <w:delText>+</w:delText>
        </w:r>
        <w:r w:rsidRPr="0020587D" w:rsidDel="00FF464F">
          <w:rPr>
            <w:color w:val="000000" w:themeColor="text1"/>
            <w:sz w:val="22"/>
            <w:szCs w:val="22"/>
            <w:shd w:val="clear" w:color="auto" w:fill="FFFFFF"/>
          </w:rPr>
          <w:delText xml:space="preserve"> differed by site (</w:delText>
        </w:r>
        <w:r w:rsidRPr="0020587D" w:rsidDel="00FF464F">
          <w:rPr>
            <w:i/>
            <w:color w:val="000000" w:themeColor="text1"/>
            <w:sz w:val="22"/>
            <w:szCs w:val="22"/>
            <w:shd w:val="clear" w:color="auto" w:fill="FFFFFF"/>
          </w:rPr>
          <w:delText>P</w:delText>
        </w:r>
        <w:r w:rsidR="00C43703" w:rsidRPr="0020587D" w:rsidDel="00FF464F">
          <w:rPr>
            <w:i/>
            <w:color w:val="000000" w:themeColor="text1"/>
            <w:sz w:val="22"/>
            <w:szCs w:val="22"/>
            <w:shd w:val="clear" w:color="auto" w:fill="FFFFFF"/>
          </w:rPr>
          <w:delText xml:space="preserve"> </w:delText>
        </w:r>
        <w:r w:rsidRPr="0020587D" w:rsidDel="00FF464F">
          <w:rPr>
            <w:color w:val="000000" w:themeColor="text1"/>
            <w:sz w:val="22"/>
            <w:szCs w:val="22"/>
            <w:shd w:val="clear" w:color="auto" w:fill="FFFFFF"/>
          </w:rPr>
          <w:delText>&gt;</w:delText>
        </w:r>
        <w:r w:rsidR="00C43703" w:rsidRPr="0020587D" w:rsidDel="00FF464F">
          <w:rPr>
            <w:color w:val="000000" w:themeColor="text1"/>
            <w:sz w:val="22"/>
            <w:szCs w:val="22"/>
            <w:shd w:val="clear" w:color="auto" w:fill="FFFFFF"/>
          </w:rPr>
          <w:delText xml:space="preserve"> </w:delText>
        </w:r>
        <w:r w:rsidRPr="0020587D" w:rsidDel="00FF464F">
          <w:rPr>
            <w:color w:val="000000" w:themeColor="text1"/>
            <w:sz w:val="22"/>
            <w:szCs w:val="22"/>
            <w:shd w:val="clear" w:color="auto" w:fill="FFFFFF"/>
          </w:rPr>
          <w:delText xml:space="preserve">0.05 in both cases; </w:delText>
        </w:r>
        <w:r w:rsidRPr="0020587D" w:rsidDel="00FF464F">
          <w:rPr>
            <w:sz w:val="22"/>
            <w:szCs w:val="22"/>
          </w:rPr>
          <w:delText xml:space="preserve">Fig. </w:delText>
        </w:r>
      </w:del>
      <w:ins w:id="1004" w:author="Jeff" w:date="2021-06-24T03:35:00Z">
        <w:del w:id="1005" w:author="Risa" w:date="2021-06-24T19:06:00Z">
          <w:r w:rsidR="001A1B1F" w:rsidRPr="0020587D" w:rsidDel="00FF464F">
            <w:rPr>
              <w:sz w:val="22"/>
              <w:szCs w:val="22"/>
            </w:rPr>
            <w:delText>8</w:delText>
          </w:r>
        </w:del>
      </w:ins>
      <w:del w:id="1006" w:author="Risa" w:date="2021-06-24T19:06:00Z">
        <w:r w:rsidRPr="0020587D" w:rsidDel="00FF464F">
          <w:rPr>
            <w:sz w:val="22"/>
            <w:szCs w:val="22"/>
          </w:rPr>
          <w:delText xml:space="preserve">6D, Fig. </w:delText>
        </w:r>
      </w:del>
      <w:ins w:id="1007" w:author="Jeff" w:date="2021-06-24T03:35:00Z">
        <w:del w:id="1008" w:author="Risa" w:date="2021-06-24T19:06:00Z">
          <w:r w:rsidR="001A1B1F" w:rsidRPr="0020587D" w:rsidDel="00FF464F">
            <w:rPr>
              <w:sz w:val="22"/>
              <w:szCs w:val="22"/>
            </w:rPr>
            <w:delText>8</w:delText>
          </w:r>
        </w:del>
      </w:ins>
      <w:del w:id="1009" w:author="Risa" w:date="2021-06-24T19:06:00Z">
        <w:r w:rsidRPr="0020587D" w:rsidDel="00FF464F">
          <w:rPr>
            <w:sz w:val="22"/>
            <w:szCs w:val="22"/>
          </w:rPr>
          <w:delText>6E</w:delText>
        </w:r>
        <w:r w:rsidR="00C43703" w:rsidRPr="0020587D" w:rsidDel="00FF464F">
          <w:rPr>
            <w:sz w:val="22"/>
            <w:szCs w:val="22"/>
          </w:rPr>
          <w:delText>,</w:delText>
        </w:r>
        <w:r w:rsidRPr="0020587D" w:rsidDel="00FF464F">
          <w:rPr>
            <w:sz w:val="22"/>
            <w:szCs w:val="22"/>
          </w:rPr>
          <w:delText xml:space="preserve"> and Tab. 5).</w:delText>
        </w:r>
        <w:r w:rsidRPr="0020587D" w:rsidDel="00FF464F">
          <w:rPr>
            <w:color w:val="000000" w:themeColor="text1"/>
            <w:sz w:val="22"/>
            <w:szCs w:val="22"/>
            <w:shd w:val="clear" w:color="auto" w:fill="FFFFFF"/>
          </w:rPr>
          <w:delText xml:space="preserve"> Foliar Zn concentrations were 9% lower in the high elevation sites than on the low elevation sites (</w:delText>
        </w:r>
        <w:r w:rsidRPr="0020587D" w:rsidDel="00FF464F">
          <w:rPr>
            <w:i/>
            <w:sz w:val="22"/>
            <w:szCs w:val="22"/>
          </w:rPr>
          <w:delText>P</w:delText>
        </w:r>
        <w:r w:rsidRPr="0020587D" w:rsidDel="00FF464F">
          <w:rPr>
            <w:sz w:val="22"/>
            <w:szCs w:val="22"/>
          </w:rPr>
          <w:delText xml:space="preserve"> &lt; 0.01, Fig. </w:delText>
        </w:r>
      </w:del>
      <w:ins w:id="1010" w:author="Jeff" w:date="2021-06-24T03:36:00Z">
        <w:del w:id="1011" w:author="Risa" w:date="2021-06-24T19:06:00Z">
          <w:r w:rsidR="001A1B1F" w:rsidRPr="0020587D" w:rsidDel="00FF464F">
            <w:rPr>
              <w:sz w:val="22"/>
              <w:szCs w:val="22"/>
            </w:rPr>
            <w:delText>8</w:delText>
          </w:r>
        </w:del>
      </w:ins>
      <w:del w:id="1012" w:author="Risa" w:date="2021-06-24T19:06:00Z">
        <w:r w:rsidRPr="0020587D" w:rsidDel="00FF464F">
          <w:rPr>
            <w:sz w:val="22"/>
            <w:szCs w:val="22"/>
          </w:rPr>
          <w:delText>6F and Tab. 5), due to a particularly strong reduction at the high elevation site that experienced fire</w:delText>
        </w:r>
        <w:r w:rsidRPr="0020587D" w:rsidDel="00FF464F">
          <w:rPr>
            <w:color w:val="000000" w:themeColor="text1"/>
            <w:sz w:val="22"/>
            <w:szCs w:val="22"/>
            <w:shd w:val="clear" w:color="auto" w:fill="FFFFFF"/>
          </w:rPr>
          <w:delText xml:space="preserve">. </w:delText>
        </w:r>
      </w:del>
    </w:p>
    <w:p w14:paraId="7FC5556C" w14:textId="77777777" w:rsidR="00FF464F" w:rsidRPr="006D57B1" w:rsidRDefault="00FF464F">
      <w:pPr>
        <w:spacing w:line="360" w:lineRule="auto"/>
        <w:rPr>
          <w:ins w:id="1013" w:author="Risa" w:date="2021-06-24T19:07:00Z"/>
          <w:color w:val="000000" w:themeColor="text1"/>
          <w:sz w:val="22"/>
          <w:szCs w:val="22"/>
          <w:shd w:val="clear" w:color="auto" w:fill="FFFFFF"/>
        </w:rPr>
        <w:pPrChange w:id="1014" w:author="Risa" w:date="2021-06-24T19:03:00Z">
          <w:pPr>
            <w:spacing w:line="276" w:lineRule="auto"/>
            <w:jc w:val="both"/>
          </w:pPr>
        </w:pPrChange>
      </w:pPr>
    </w:p>
    <w:p w14:paraId="7C5CE949" w14:textId="1439DED0" w:rsidR="005278F2" w:rsidRPr="006D57B1" w:rsidDel="00FF464F" w:rsidRDefault="005278F2">
      <w:pPr>
        <w:spacing w:line="360" w:lineRule="auto"/>
        <w:rPr>
          <w:del w:id="1015" w:author="Risa" w:date="2021-06-24T19:06:00Z"/>
          <w:i/>
          <w:iCs/>
          <w:color w:val="000000" w:themeColor="text1"/>
          <w:sz w:val="22"/>
          <w:szCs w:val="22"/>
          <w:shd w:val="clear" w:color="auto" w:fill="FFFFFF"/>
        </w:rPr>
        <w:pPrChange w:id="1016" w:author="Risa" w:date="2021-06-24T19:03:00Z">
          <w:pPr>
            <w:spacing w:line="276" w:lineRule="auto"/>
          </w:pPr>
        </w:pPrChange>
      </w:pPr>
    </w:p>
    <w:p w14:paraId="1A4469D0" w14:textId="0B258E1C" w:rsidR="004225BF" w:rsidRPr="0020587D" w:rsidDel="00FF464F" w:rsidRDefault="004225BF">
      <w:pPr>
        <w:spacing w:line="360" w:lineRule="auto"/>
        <w:rPr>
          <w:ins w:id="1017" w:author="Jeff" w:date="2021-06-23T13:45:00Z"/>
          <w:del w:id="1018" w:author="Risa" w:date="2021-06-24T19:06:00Z"/>
          <w:color w:val="000000" w:themeColor="text1"/>
          <w:sz w:val="22"/>
          <w:szCs w:val="22"/>
          <w:shd w:val="clear" w:color="auto" w:fill="FFFFFF"/>
        </w:rPr>
        <w:pPrChange w:id="1019" w:author="Risa" w:date="2021-06-24T19:03:00Z">
          <w:pPr>
            <w:spacing w:line="276" w:lineRule="auto"/>
            <w:jc w:val="both"/>
          </w:pPr>
        </w:pPrChange>
      </w:pPr>
    </w:p>
    <w:p w14:paraId="6AF8AB81" w14:textId="588B0D06" w:rsidR="005278F2" w:rsidDel="00603401" w:rsidRDefault="005278F2" w:rsidP="0020587D">
      <w:pPr>
        <w:spacing w:line="360" w:lineRule="auto"/>
        <w:rPr>
          <w:del w:id="1020" w:author="Jeff" w:date="2021-06-23T13:44:00Z"/>
          <w:i/>
          <w:iCs/>
          <w:color w:val="000000" w:themeColor="text1"/>
          <w:sz w:val="22"/>
          <w:szCs w:val="22"/>
          <w:shd w:val="clear" w:color="auto" w:fill="FFFFFF"/>
        </w:rPr>
      </w:pPr>
      <w:del w:id="1021" w:author="Jeff" w:date="2021-06-23T13:44:00Z">
        <w:r w:rsidRPr="0020587D" w:rsidDel="004225BF">
          <w:rPr>
            <w:i/>
            <w:iCs/>
            <w:color w:val="000000" w:themeColor="text1"/>
            <w:sz w:val="22"/>
            <w:szCs w:val="22"/>
            <w:shd w:val="clear" w:color="auto" w:fill="FFFFFF"/>
          </w:rPr>
          <w:delText xml:space="preserve">Soil </w:delText>
        </w:r>
      </w:del>
      <w:del w:id="1022" w:author="Jeff" w:date="2021-06-22T13:24:00Z">
        <w:r w:rsidR="004C01F0" w:rsidRPr="0020587D" w:rsidDel="005C33CF">
          <w:rPr>
            <w:i/>
            <w:iCs/>
            <w:color w:val="000000" w:themeColor="text1"/>
            <w:sz w:val="22"/>
            <w:szCs w:val="22"/>
            <w:shd w:val="clear" w:color="auto" w:fill="FFFFFF"/>
          </w:rPr>
          <w:delText>O</w:delText>
        </w:r>
        <w:r w:rsidRPr="0020587D" w:rsidDel="005C33CF">
          <w:rPr>
            <w:i/>
            <w:iCs/>
            <w:color w:val="000000" w:themeColor="text1"/>
            <w:sz w:val="22"/>
            <w:szCs w:val="22"/>
            <w:shd w:val="clear" w:color="auto" w:fill="FFFFFF"/>
          </w:rPr>
          <w:delText>rganics</w:delText>
        </w:r>
      </w:del>
    </w:p>
    <w:p w14:paraId="697F853B" w14:textId="77777777" w:rsidR="00603401" w:rsidRPr="006D57B1" w:rsidRDefault="00603401">
      <w:pPr>
        <w:spacing w:line="360" w:lineRule="auto"/>
        <w:rPr>
          <w:ins w:id="1023" w:author="Risa" w:date="2021-06-24T18:57:00Z"/>
          <w:i/>
          <w:iCs/>
          <w:color w:val="000000" w:themeColor="text1"/>
          <w:sz w:val="22"/>
          <w:szCs w:val="22"/>
          <w:shd w:val="clear" w:color="auto" w:fill="FFFFFF"/>
        </w:rPr>
        <w:pPrChange w:id="1024" w:author="Risa" w:date="2021-06-24T18:40:00Z">
          <w:pPr>
            <w:spacing w:line="276" w:lineRule="auto"/>
            <w:jc w:val="both"/>
          </w:pPr>
        </w:pPrChange>
      </w:pPr>
    </w:p>
    <w:p w14:paraId="60D87111" w14:textId="148A7E6E" w:rsidR="005278F2" w:rsidRPr="0020587D" w:rsidDel="004225BF" w:rsidRDefault="005278F2">
      <w:pPr>
        <w:spacing w:line="360" w:lineRule="auto"/>
        <w:rPr>
          <w:del w:id="1025" w:author="Jeff" w:date="2021-06-23T13:44:00Z"/>
          <w:color w:val="000000" w:themeColor="text1"/>
          <w:sz w:val="22"/>
          <w:szCs w:val="22"/>
          <w:shd w:val="clear" w:color="auto" w:fill="FFFFFF"/>
        </w:rPr>
        <w:pPrChange w:id="1026" w:author="Risa" w:date="2021-06-24T18:40:00Z">
          <w:pPr>
            <w:spacing w:line="276" w:lineRule="auto"/>
            <w:jc w:val="both"/>
          </w:pPr>
        </w:pPrChange>
      </w:pPr>
      <w:del w:id="1027" w:author="Jeff" w:date="2021-06-23T13:44:00Z">
        <w:r w:rsidRPr="006D57B1" w:rsidDel="004225BF">
          <w:rPr>
            <w:color w:val="000000" w:themeColor="text1"/>
            <w:sz w:val="22"/>
            <w:szCs w:val="22"/>
            <w:shd w:val="clear" w:color="auto" w:fill="FFFFFF"/>
          </w:rPr>
          <w:delText>Soil C concentrations were greater at lower elevations (</w:delText>
        </w:r>
        <w:r w:rsidRPr="0020587D" w:rsidDel="004225BF">
          <w:rPr>
            <w:i/>
            <w:color w:val="000000" w:themeColor="text1"/>
            <w:sz w:val="22"/>
            <w:szCs w:val="22"/>
            <w:shd w:val="clear" w:color="auto" w:fill="FFFFFF"/>
          </w:rPr>
          <w:delText>P</w:delText>
        </w:r>
        <w:r w:rsidR="00284B57" w:rsidRPr="0020587D" w:rsidDel="004225BF">
          <w:rPr>
            <w:i/>
            <w:color w:val="000000" w:themeColor="text1"/>
            <w:sz w:val="22"/>
            <w:szCs w:val="22"/>
            <w:shd w:val="clear" w:color="auto" w:fill="FFFFFF"/>
          </w:rPr>
          <w:delText xml:space="preserve"> </w:delText>
        </w:r>
        <w:r w:rsidRPr="0020587D" w:rsidDel="004225BF">
          <w:rPr>
            <w:color w:val="000000" w:themeColor="text1"/>
            <w:sz w:val="22"/>
            <w:szCs w:val="22"/>
            <w:shd w:val="clear" w:color="auto" w:fill="FFFFFF"/>
          </w:rPr>
          <w:delText>&lt;</w:delText>
        </w:r>
        <w:r w:rsidR="00284B57" w:rsidRPr="0020587D" w:rsidDel="004225BF">
          <w:rPr>
            <w:color w:val="000000" w:themeColor="text1"/>
            <w:sz w:val="22"/>
            <w:szCs w:val="22"/>
            <w:shd w:val="clear" w:color="auto" w:fill="FFFFFF"/>
          </w:rPr>
          <w:delText xml:space="preserve"> </w:delText>
        </w:r>
        <w:r w:rsidRPr="0020587D" w:rsidDel="004225BF">
          <w:rPr>
            <w:color w:val="000000" w:themeColor="text1"/>
            <w:sz w:val="22"/>
            <w:szCs w:val="22"/>
            <w:shd w:val="clear" w:color="auto" w:fill="FFFFFF"/>
          </w:rPr>
          <w:delText>0.05) and sites that did not experience the 1947 fire (</w:delText>
        </w:r>
        <w:r w:rsidRPr="0020587D" w:rsidDel="004225BF">
          <w:rPr>
            <w:i/>
            <w:color w:val="000000" w:themeColor="text1"/>
            <w:sz w:val="22"/>
            <w:szCs w:val="22"/>
            <w:shd w:val="clear" w:color="auto" w:fill="FFFFFF"/>
          </w:rPr>
          <w:delText>P</w:delText>
        </w:r>
        <w:r w:rsidR="00284B57" w:rsidRPr="0020587D" w:rsidDel="004225BF">
          <w:rPr>
            <w:i/>
            <w:color w:val="000000" w:themeColor="text1"/>
            <w:sz w:val="22"/>
            <w:szCs w:val="22"/>
            <w:shd w:val="clear" w:color="auto" w:fill="FFFFFF"/>
          </w:rPr>
          <w:delText xml:space="preserve"> </w:delText>
        </w:r>
        <w:r w:rsidRPr="0020587D" w:rsidDel="004225BF">
          <w:rPr>
            <w:color w:val="000000" w:themeColor="text1"/>
            <w:sz w:val="22"/>
            <w:szCs w:val="22"/>
            <w:shd w:val="clear" w:color="auto" w:fill="FFFFFF"/>
          </w:rPr>
          <w:delText>&lt;</w:delText>
        </w:r>
        <w:r w:rsidR="00284B57" w:rsidRPr="0020587D" w:rsidDel="004225BF">
          <w:rPr>
            <w:color w:val="000000" w:themeColor="text1"/>
            <w:sz w:val="22"/>
            <w:szCs w:val="22"/>
            <w:shd w:val="clear" w:color="auto" w:fill="FFFFFF"/>
          </w:rPr>
          <w:delText xml:space="preserve"> </w:delText>
        </w:r>
        <w:r w:rsidRPr="0020587D" w:rsidDel="004225BF">
          <w:rPr>
            <w:color w:val="000000" w:themeColor="text1"/>
            <w:sz w:val="22"/>
            <w:szCs w:val="22"/>
            <w:shd w:val="clear" w:color="auto" w:fill="FFFFFF"/>
          </w:rPr>
          <w:delText xml:space="preserve">0.05, </w:delText>
        </w:r>
        <w:r w:rsidRPr="0020587D" w:rsidDel="004225BF">
          <w:rPr>
            <w:sz w:val="22"/>
            <w:szCs w:val="22"/>
          </w:rPr>
          <w:delText xml:space="preserve">Fig. </w:delText>
        </w:r>
      </w:del>
      <w:del w:id="1028" w:author="Jeff" w:date="2021-06-22T07:31:00Z">
        <w:r w:rsidR="00284B57" w:rsidRPr="0020587D" w:rsidDel="00F32225">
          <w:rPr>
            <w:sz w:val="22"/>
            <w:szCs w:val="22"/>
          </w:rPr>
          <w:delText>7</w:delText>
        </w:r>
      </w:del>
      <w:del w:id="1029" w:author="Jeff" w:date="2021-06-23T13:44:00Z">
        <w:r w:rsidRPr="0020587D" w:rsidDel="004225BF">
          <w:rPr>
            <w:sz w:val="22"/>
            <w:szCs w:val="22"/>
          </w:rPr>
          <w:delText xml:space="preserve">A and Tab. </w:delText>
        </w:r>
        <w:r w:rsidR="008630C0" w:rsidRPr="0020587D" w:rsidDel="004225BF">
          <w:rPr>
            <w:sz w:val="22"/>
            <w:szCs w:val="22"/>
          </w:rPr>
          <w:delText>6</w:delText>
        </w:r>
        <w:r w:rsidRPr="0020587D" w:rsidDel="004225BF">
          <w:rPr>
            <w:sz w:val="22"/>
            <w:szCs w:val="22"/>
          </w:rPr>
          <w:delText>)</w:delText>
        </w:r>
        <w:r w:rsidRPr="0020587D" w:rsidDel="004225BF">
          <w:rPr>
            <w:color w:val="000000" w:themeColor="text1"/>
            <w:sz w:val="22"/>
            <w:szCs w:val="22"/>
            <w:shd w:val="clear" w:color="auto" w:fill="FFFFFF"/>
          </w:rPr>
          <w:delText xml:space="preserve">. </w:delText>
        </w:r>
        <w:r w:rsidRPr="0020587D" w:rsidDel="004225BF">
          <w:rPr>
            <w:sz w:val="22"/>
            <w:szCs w:val="22"/>
          </w:rPr>
          <w:delText xml:space="preserve">Soil N did not vary between sites </w:delText>
        </w:r>
        <w:r w:rsidRPr="0020587D" w:rsidDel="004225BF">
          <w:rPr>
            <w:color w:val="000000" w:themeColor="text1"/>
            <w:sz w:val="22"/>
            <w:szCs w:val="22"/>
            <w:shd w:val="clear" w:color="auto" w:fill="FFFFFF"/>
          </w:rPr>
          <w:delText>(</w:delText>
        </w:r>
        <w:r w:rsidRPr="0020587D" w:rsidDel="004225BF">
          <w:rPr>
            <w:i/>
            <w:sz w:val="22"/>
            <w:szCs w:val="22"/>
          </w:rPr>
          <w:delText>P</w:delText>
        </w:r>
        <w:r w:rsidRPr="0020587D" w:rsidDel="004225BF">
          <w:rPr>
            <w:sz w:val="22"/>
            <w:szCs w:val="22"/>
          </w:rPr>
          <w:delText xml:space="preserve"> &gt; 0.05, Fig. </w:delText>
        </w:r>
      </w:del>
      <w:del w:id="1030" w:author="Jeff" w:date="2021-06-22T07:31:00Z">
        <w:r w:rsidRPr="0020587D" w:rsidDel="00F32225">
          <w:rPr>
            <w:sz w:val="22"/>
            <w:szCs w:val="22"/>
          </w:rPr>
          <w:delText>7</w:delText>
        </w:r>
      </w:del>
      <w:del w:id="1031" w:author="Jeff" w:date="2021-06-23T13:44:00Z">
        <w:r w:rsidRPr="0020587D" w:rsidDel="004225BF">
          <w:rPr>
            <w:sz w:val="22"/>
            <w:szCs w:val="22"/>
          </w:rPr>
          <w:delText xml:space="preserve">B and Tab. </w:delText>
        </w:r>
        <w:r w:rsidR="008630C0" w:rsidRPr="0020587D" w:rsidDel="004225BF">
          <w:rPr>
            <w:sz w:val="22"/>
            <w:szCs w:val="22"/>
          </w:rPr>
          <w:delText>6</w:delText>
        </w:r>
        <w:r w:rsidRPr="0020587D" w:rsidDel="004225BF">
          <w:rPr>
            <w:sz w:val="22"/>
            <w:szCs w:val="22"/>
          </w:rPr>
          <w:delText xml:space="preserve">). Soil </w:delText>
        </w:r>
        <w:r w:rsidRPr="0020587D" w:rsidDel="004225BF">
          <w:rPr>
            <w:color w:val="000000" w:themeColor="text1"/>
            <w:sz w:val="22"/>
            <w:szCs w:val="22"/>
            <w:shd w:val="clear" w:color="auto" w:fill="FFFFFF"/>
          </w:rPr>
          <w:delText>C/N was 15% lower at high elevation sites (</w:delText>
        </w:r>
        <w:r w:rsidRPr="0020587D" w:rsidDel="004225BF">
          <w:rPr>
            <w:i/>
            <w:sz w:val="22"/>
            <w:szCs w:val="22"/>
          </w:rPr>
          <w:delText>P</w:delText>
        </w:r>
        <w:r w:rsidRPr="0020587D" w:rsidDel="004225BF">
          <w:rPr>
            <w:sz w:val="22"/>
            <w:szCs w:val="22"/>
          </w:rPr>
          <w:delText xml:space="preserve"> &lt; 0.05, Fig. </w:delText>
        </w:r>
      </w:del>
      <w:del w:id="1032" w:author="Jeff" w:date="2021-06-22T07:31:00Z">
        <w:r w:rsidRPr="0020587D" w:rsidDel="00F32225">
          <w:rPr>
            <w:sz w:val="22"/>
            <w:szCs w:val="22"/>
          </w:rPr>
          <w:delText>7</w:delText>
        </w:r>
      </w:del>
      <w:del w:id="1033" w:author="Jeff" w:date="2021-06-23T13:44:00Z">
        <w:r w:rsidRPr="0020587D" w:rsidDel="004225BF">
          <w:rPr>
            <w:sz w:val="22"/>
            <w:szCs w:val="22"/>
          </w:rPr>
          <w:delText xml:space="preserve">C and Tab. </w:delText>
        </w:r>
        <w:r w:rsidR="008630C0" w:rsidRPr="0020587D" w:rsidDel="004225BF">
          <w:rPr>
            <w:sz w:val="22"/>
            <w:szCs w:val="22"/>
          </w:rPr>
          <w:delText>6</w:delText>
        </w:r>
        <w:r w:rsidRPr="0020587D" w:rsidDel="004225BF">
          <w:rPr>
            <w:sz w:val="22"/>
            <w:szCs w:val="22"/>
          </w:rPr>
          <w:delText>),</w:delText>
        </w:r>
        <w:r w:rsidRPr="0020587D" w:rsidDel="004225BF">
          <w:rPr>
            <w:color w:val="000000" w:themeColor="text1"/>
            <w:sz w:val="22"/>
            <w:szCs w:val="22"/>
            <w:shd w:val="clear" w:color="auto" w:fill="FFFFFF"/>
          </w:rPr>
          <w:delText xml:space="preserve"> but we found no significant disparity in C/N when either fire history or fire history x elevation interactions were examined (</w:delText>
        </w:r>
        <w:r w:rsidRPr="0020587D" w:rsidDel="004225BF">
          <w:rPr>
            <w:i/>
            <w:color w:val="000000" w:themeColor="text1"/>
            <w:sz w:val="22"/>
            <w:szCs w:val="22"/>
            <w:shd w:val="clear" w:color="auto" w:fill="FFFFFF"/>
          </w:rPr>
          <w:delText>P</w:delText>
        </w:r>
        <w:r w:rsidRPr="0020587D" w:rsidDel="004225BF">
          <w:rPr>
            <w:color w:val="000000" w:themeColor="text1"/>
            <w:sz w:val="22"/>
            <w:szCs w:val="22"/>
            <w:shd w:val="clear" w:color="auto" w:fill="FFFFFF"/>
          </w:rPr>
          <w:delText xml:space="preserve"> &gt; 0.05 in both cases). </w:delText>
        </w:r>
      </w:del>
    </w:p>
    <w:p w14:paraId="6A768718" w14:textId="2020F0F1" w:rsidR="005278F2" w:rsidRPr="0020587D" w:rsidDel="004225BF" w:rsidRDefault="005278F2">
      <w:pPr>
        <w:spacing w:line="360" w:lineRule="auto"/>
        <w:rPr>
          <w:del w:id="1034" w:author="Jeff" w:date="2021-06-23T13:44:00Z"/>
          <w:color w:val="000000" w:themeColor="text1"/>
          <w:sz w:val="22"/>
          <w:szCs w:val="22"/>
          <w:shd w:val="clear" w:color="auto" w:fill="FFFFFF"/>
        </w:rPr>
        <w:pPrChange w:id="1035" w:author="Risa" w:date="2021-06-24T18:40:00Z">
          <w:pPr>
            <w:spacing w:line="276" w:lineRule="auto"/>
            <w:jc w:val="both"/>
          </w:pPr>
        </w:pPrChange>
      </w:pPr>
    </w:p>
    <w:p w14:paraId="1ADF1CD3" w14:textId="5AF8205F" w:rsidR="00CA6181" w:rsidRPr="0020587D" w:rsidDel="004225BF" w:rsidRDefault="00CA6181">
      <w:pPr>
        <w:spacing w:line="360" w:lineRule="auto"/>
        <w:rPr>
          <w:del w:id="1036" w:author="Jeff" w:date="2021-06-23T13:44:00Z"/>
          <w:i/>
          <w:iCs/>
          <w:color w:val="000000" w:themeColor="text1"/>
          <w:sz w:val="22"/>
          <w:szCs w:val="22"/>
          <w:shd w:val="clear" w:color="auto" w:fill="FFFFFF"/>
          <w:vertAlign w:val="subscript"/>
        </w:rPr>
        <w:pPrChange w:id="1037" w:author="Risa" w:date="2021-06-24T18:40:00Z">
          <w:pPr>
            <w:spacing w:line="276" w:lineRule="auto"/>
            <w:jc w:val="both"/>
          </w:pPr>
        </w:pPrChange>
      </w:pPr>
      <w:del w:id="1038" w:author="Jeff" w:date="2021-06-23T13:44:00Z">
        <w:r w:rsidRPr="0020587D" w:rsidDel="004225BF">
          <w:rPr>
            <w:i/>
            <w:iCs/>
            <w:color w:val="000000" w:themeColor="text1"/>
            <w:sz w:val="22"/>
            <w:szCs w:val="22"/>
            <w:shd w:val="clear" w:color="auto" w:fill="FFFFFF"/>
          </w:rPr>
          <w:delText>Soil Water Retention</w:delText>
        </w:r>
      </w:del>
    </w:p>
    <w:p w14:paraId="70D15C77" w14:textId="3AF78AFC" w:rsidR="004225BF" w:rsidRPr="00603401" w:rsidRDefault="00CA6181">
      <w:pPr>
        <w:spacing w:line="360" w:lineRule="auto"/>
        <w:rPr>
          <w:ins w:id="1039" w:author="Jeff" w:date="2021-06-23T13:44:00Z"/>
          <w:b/>
          <w:bCs/>
          <w:sz w:val="22"/>
          <w:szCs w:val="22"/>
          <w:rPrChange w:id="1040" w:author="Risa" w:date="2021-06-24T18:57:00Z">
            <w:rPr>
              <w:ins w:id="1041" w:author="Jeff" w:date="2021-06-23T13:44:00Z"/>
              <w:i/>
              <w:iCs/>
              <w:sz w:val="22"/>
              <w:szCs w:val="22"/>
            </w:rPr>
          </w:rPrChange>
        </w:rPr>
        <w:pPrChange w:id="1042" w:author="Risa" w:date="2021-06-24T18:40:00Z">
          <w:pPr>
            <w:spacing w:line="276" w:lineRule="auto"/>
          </w:pPr>
        </w:pPrChange>
      </w:pPr>
      <w:del w:id="1043" w:author="Jeff" w:date="2021-06-23T13:44:00Z">
        <w:r w:rsidRPr="00603401" w:rsidDel="004225BF">
          <w:rPr>
            <w:b/>
            <w:bCs/>
            <w:color w:val="000000" w:themeColor="text1"/>
            <w:sz w:val="22"/>
            <w:szCs w:val="22"/>
            <w:shd w:val="clear" w:color="auto" w:fill="FFFFFF"/>
            <w:rPrChange w:id="1044" w:author="Risa" w:date="2021-06-24T18:57:00Z">
              <w:rPr>
                <w:color w:val="000000" w:themeColor="text1"/>
                <w:sz w:val="22"/>
                <w:szCs w:val="22"/>
                <w:shd w:val="clear" w:color="auto" w:fill="FFFFFF"/>
              </w:rPr>
            </w:rPrChange>
          </w:rPr>
          <w:delText>There was an interaction between elevation and fire history on soil water retention (SWR</w:delText>
        </w:r>
        <w:r w:rsidR="00284B57" w:rsidRPr="00603401" w:rsidDel="004225BF">
          <w:rPr>
            <w:b/>
            <w:bCs/>
            <w:color w:val="000000" w:themeColor="text1"/>
            <w:sz w:val="22"/>
            <w:szCs w:val="22"/>
            <w:shd w:val="clear" w:color="auto" w:fill="FFFFFF"/>
            <w:rPrChange w:id="1045" w:author="Risa" w:date="2021-06-24T18:57:00Z">
              <w:rPr>
                <w:color w:val="000000" w:themeColor="text1"/>
                <w:sz w:val="22"/>
                <w:szCs w:val="22"/>
                <w:shd w:val="clear" w:color="auto" w:fill="FFFFFF"/>
              </w:rPr>
            </w:rPrChange>
          </w:rPr>
          <w:delText xml:space="preserve">; </w:delText>
        </w:r>
        <w:r w:rsidRPr="00603401" w:rsidDel="004225BF">
          <w:rPr>
            <w:b/>
            <w:bCs/>
            <w:sz w:val="22"/>
            <w:szCs w:val="22"/>
            <w:rPrChange w:id="1046" w:author="Risa" w:date="2021-06-24T18:57:00Z">
              <w:rPr>
                <w:i/>
                <w:sz w:val="22"/>
                <w:szCs w:val="22"/>
              </w:rPr>
            </w:rPrChange>
          </w:rPr>
          <w:delText>P</w:delText>
        </w:r>
        <w:r w:rsidRPr="00603401" w:rsidDel="004225BF">
          <w:rPr>
            <w:b/>
            <w:bCs/>
            <w:sz w:val="22"/>
            <w:szCs w:val="22"/>
            <w:rPrChange w:id="1047" w:author="Risa" w:date="2021-06-24T18:57:00Z">
              <w:rPr>
                <w:sz w:val="22"/>
                <w:szCs w:val="22"/>
              </w:rPr>
            </w:rPrChange>
          </w:rPr>
          <w:delText xml:space="preserve"> &lt;</w:delText>
        </w:r>
        <w:r w:rsidR="00284B57" w:rsidRPr="00603401" w:rsidDel="004225BF">
          <w:rPr>
            <w:b/>
            <w:bCs/>
            <w:sz w:val="22"/>
            <w:szCs w:val="22"/>
            <w:rPrChange w:id="1048" w:author="Risa" w:date="2021-06-24T18:57:00Z">
              <w:rPr>
                <w:sz w:val="22"/>
                <w:szCs w:val="22"/>
              </w:rPr>
            </w:rPrChange>
          </w:rPr>
          <w:delText xml:space="preserve"> </w:delText>
        </w:r>
        <w:r w:rsidRPr="00603401" w:rsidDel="004225BF">
          <w:rPr>
            <w:b/>
            <w:bCs/>
            <w:sz w:val="22"/>
            <w:szCs w:val="22"/>
            <w:rPrChange w:id="1049" w:author="Risa" w:date="2021-06-24T18:57:00Z">
              <w:rPr>
                <w:sz w:val="22"/>
                <w:szCs w:val="22"/>
              </w:rPr>
            </w:rPrChange>
          </w:rPr>
          <w:delText xml:space="preserve">0.01, Fig. </w:delText>
        </w:r>
      </w:del>
      <w:del w:id="1050" w:author="Jeff" w:date="2021-06-22T07:31:00Z">
        <w:r w:rsidRPr="00603401" w:rsidDel="00F32225">
          <w:rPr>
            <w:b/>
            <w:bCs/>
            <w:sz w:val="22"/>
            <w:szCs w:val="22"/>
            <w:rPrChange w:id="1051" w:author="Risa" w:date="2021-06-24T18:57:00Z">
              <w:rPr>
                <w:sz w:val="22"/>
                <w:szCs w:val="22"/>
              </w:rPr>
            </w:rPrChange>
          </w:rPr>
          <w:delText>7D</w:delText>
        </w:r>
      </w:del>
      <w:del w:id="1052" w:author="Jeff" w:date="2021-06-23T13:44:00Z">
        <w:r w:rsidRPr="00603401" w:rsidDel="004225BF">
          <w:rPr>
            <w:b/>
            <w:bCs/>
            <w:sz w:val="22"/>
            <w:szCs w:val="22"/>
            <w:rPrChange w:id="1053" w:author="Risa" w:date="2021-06-24T18:57:00Z">
              <w:rPr>
                <w:sz w:val="22"/>
                <w:szCs w:val="22"/>
              </w:rPr>
            </w:rPrChange>
          </w:rPr>
          <w:delText xml:space="preserve"> and Tab. </w:delText>
        </w:r>
        <w:r w:rsidR="008630C0" w:rsidRPr="00603401" w:rsidDel="004225BF">
          <w:rPr>
            <w:b/>
            <w:bCs/>
            <w:sz w:val="22"/>
            <w:szCs w:val="22"/>
            <w:rPrChange w:id="1054" w:author="Risa" w:date="2021-06-24T18:57:00Z">
              <w:rPr>
                <w:sz w:val="22"/>
                <w:szCs w:val="22"/>
              </w:rPr>
            </w:rPrChange>
          </w:rPr>
          <w:delText>6</w:delText>
        </w:r>
        <w:r w:rsidRPr="00603401" w:rsidDel="004225BF">
          <w:rPr>
            <w:b/>
            <w:bCs/>
            <w:sz w:val="22"/>
            <w:szCs w:val="22"/>
            <w:rPrChange w:id="1055" w:author="Risa" w:date="2021-06-24T18:57:00Z">
              <w:rPr>
                <w:sz w:val="22"/>
                <w:szCs w:val="22"/>
              </w:rPr>
            </w:rPrChange>
          </w:rPr>
          <w:delText>), with</w:delText>
        </w:r>
        <w:r w:rsidRPr="00603401" w:rsidDel="004225BF">
          <w:rPr>
            <w:b/>
            <w:bCs/>
            <w:color w:val="000000" w:themeColor="text1"/>
            <w:sz w:val="22"/>
            <w:szCs w:val="22"/>
            <w:shd w:val="clear" w:color="auto" w:fill="FFFFFF"/>
            <w:rPrChange w:id="1056" w:author="Risa" w:date="2021-06-24T18:57:00Z">
              <w:rPr>
                <w:color w:val="000000" w:themeColor="text1"/>
                <w:sz w:val="22"/>
                <w:szCs w:val="22"/>
                <w:shd w:val="clear" w:color="auto" w:fill="FFFFFF"/>
              </w:rPr>
            </w:rPrChange>
          </w:rPr>
          <w:delText xml:space="preserve"> markedly higher values at Gorham cliffs, the low elevation site that experienced fire, as compared to other sites. </w:delText>
        </w:r>
      </w:del>
      <w:ins w:id="1057" w:author="Jeff" w:date="2021-06-24T02:13:00Z">
        <w:del w:id="1058" w:author="Risa" w:date="2021-06-24T18:57:00Z">
          <w:r w:rsidR="00CF2FB3" w:rsidRPr="00603401" w:rsidDel="00603401">
            <w:rPr>
              <w:b/>
              <w:bCs/>
              <w:color w:val="000000" w:themeColor="text1"/>
              <w:sz w:val="22"/>
              <w:szCs w:val="22"/>
              <w:shd w:val="clear" w:color="auto" w:fill="FFFFFF"/>
              <w:rPrChange w:id="1059" w:author="Risa" w:date="2021-06-24T18:57:00Z">
                <w:rPr>
                  <w:i/>
                  <w:iCs/>
                  <w:color w:val="000000" w:themeColor="text1"/>
                  <w:sz w:val="22"/>
                  <w:szCs w:val="22"/>
                  <w:shd w:val="clear" w:color="auto" w:fill="FFFFFF"/>
                </w:rPr>
              </w:rPrChange>
            </w:rPr>
            <w:delText>Plant-level</w:delText>
          </w:r>
        </w:del>
      </w:ins>
      <w:ins w:id="1060" w:author="Jeff" w:date="2021-06-23T13:44:00Z">
        <w:del w:id="1061" w:author="Risa" w:date="2021-06-24T18:57:00Z">
          <w:r w:rsidR="004225BF" w:rsidRPr="00603401" w:rsidDel="00603401">
            <w:rPr>
              <w:b/>
              <w:bCs/>
              <w:sz w:val="22"/>
              <w:szCs w:val="22"/>
              <w:rPrChange w:id="1062" w:author="Risa" w:date="2021-06-24T18:57:00Z">
                <w:rPr>
                  <w:i/>
                  <w:iCs/>
                  <w:sz w:val="22"/>
                  <w:szCs w:val="22"/>
                </w:rPr>
              </w:rPrChange>
            </w:rPr>
            <w:delText xml:space="preserve"> Traits</w:delText>
          </w:r>
        </w:del>
      </w:ins>
      <w:ins w:id="1063" w:author="Risa" w:date="2021-06-24T18:57:00Z">
        <w:r w:rsidR="00603401" w:rsidRPr="00603401">
          <w:rPr>
            <w:b/>
            <w:bCs/>
            <w:color w:val="000000" w:themeColor="text1"/>
            <w:sz w:val="22"/>
            <w:szCs w:val="22"/>
            <w:shd w:val="clear" w:color="auto" w:fill="FFFFFF"/>
            <w:rPrChange w:id="1064" w:author="Risa" w:date="2021-06-24T18:57:00Z">
              <w:rPr>
                <w:b/>
                <w:bCs/>
                <w:i/>
                <w:iCs/>
                <w:color w:val="000000" w:themeColor="text1"/>
                <w:sz w:val="22"/>
                <w:szCs w:val="22"/>
                <w:shd w:val="clear" w:color="auto" w:fill="FFFFFF"/>
              </w:rPr>
            </w:rPrChange>
          </w:rPr>
          <w:t>Tree &amp; Canopy Characteristics</w:t>
        </w:r>
      </w:ins>
    </w:p>
    <w:p w14:paraId="0A584023" w14:textId="34E135F6" w:rsidR="004225BF" w:rsidRPr="0020587D" w:rsidRDefault="00823545">
      <w:pPr>
        <w:spacing w:line="360" w:lineRule="auto"/>
        <w:rPr>
          <w:ins w:id="1065" w:author="Jeff" w:date="2021-06-23T13:44:00Z"/>
          <w:i/>
          <w:iCs/>
          <w:color w:val="000000" w:themeColor="text1"/>
          <w:sz w:val="22"/>
          <w:szCs w:val="22"/>
          <w:shd w:val="clear" w:color="auto" w:fill="FFFFFF"/>
          <w:rPrChange w:id="1066" w:author="Risa" w:date="2021-06-24T18:40:00Z">
            <w:rPr>
              <w:ins w:id="1067" w:author="Jeff" w:date="2021-06-23T13:44:00Z"/>
              <w:i/>
              <w:iCs/>
              <w:color w:val="000000" w:themeColor="text1"/>
              <w:shd w:val="clear" w:color="auto" w:fill="FFFFFF"/>
            </w:rPr>
          </w:rPrChange>
        </w:rPr>
        <w:pPrChange w:id="1068" w:author="Risa" w:date="2021-06-24T18:40:00Z">
          <w:pPr>
            <w:spacing w:line="276" w:lineRule="auto"/>
            <w:jc w:val="both"/>
          </w:pPr>
        </w:pPrChange>
      </w:pPr>
      <w:ins w:id="1069" w:author="Risa" w:date="2021-06-25T12:00:00Z">
        <w:r>
          <w:rPr>
            <w:color w:val="000000" w:themeColor="text1"/>
            <w:sz w:val="22"/>
            <w:szCs w:val="22"/>
            <w:shd w:val="clear" w:color="auto" w:fill="FFFFFF"/>
          </w:rPr>
          <w:t xml:space="preserve">Both canopy spread </w:t>
        </w:r>
        <w:r w:rsidRPr="007C066E">
          <w:rPr>
            <w:color w:val="000000" w:themeColor="text1"/>
            <w:sz w:val="22"/>
            <w:szCs w:val="22"/>
            <w:shd w:val="clear" w:color="auto" w:fill="FFFFFF"/>
          </w:rPr>
          <w:t xml:space="preserve">(P &lt; 0.05; Fig. </w:t>
        </w:r>
        <w:r>
          <w:rPr>
            <w:color w:val="000000" w:themeColor="text1"/>
            <w:sz w:val="22"/>
            <w:szCs w:val="22"/>
            <w:shd w:val="clear" w:color="auto" w:fill="FFFFFF"/>
          </w:rPr>
          <w:t>8A</w:t>
        </w:r>
        <w:r w:rsidRPr="007C066E">
          <w:rPr>
            <w:color w:val="000000" w:themeColor="text1"/>
            <w:sz w:val="22"/>
            <w:szCs w:val="22"/>
            <w:shd w:val="clear" w:color="auto" w:fill="FFFFFF"/>
          </w:rPr>
          <w:t xml:space="preserve"> and Tab. </w:t>
        </w:r>
        <w:r>
          <w:rPr>
            <w:color w:val="000000" w:themeColor="text1"/>
            <w:sz w:val="22"/>
            <w:szCs w:val="22"/>
            <w:shd w:val="clear" w:color="auto" w:fill="FFFFFF"/>
          </w:rPr>
          <w:t>7</w:t>
        </w:r>
        <w:r w:rsidRPr="007C066E">
          <w:rPr>
            <w:color w:val="000000" w:themeColor="text1"/>
            <w:sz w:val="22"/>
            <w:szCs w:val="22"/>
            <w:shd w:val="clear" w:color="auto" w:fill="FFFFFF"/>
          </w:rPr>
          <w:t>)</w:t>
        </w:r>
        <w:r>
          <w:rPr>
            <w:color w:val="000000" w:themeColor="text1"/>
            <w:sz w:val="22"/>
            <w:szCs w:val="22"/>
            <w:shd w:val="clear" w:color="auto" w:fill="FFFFFF"/>
          </w:rPr>
          <w:t xml:space="preserve"> and DBH </w:t>
        </w:r>
        <w:r w:rsidRPr="00254BE0">
          <w:rPr>
            <w:color w:val="000000" w:themeColor="text1"/>
            <w:sz w:val="22"/>
            <w:szCs w:val="22"/>
            <w:shd w:val="clear" w:color="auto" w:fill="FFFFFF"/>
          </w:rPr>
          <w:t>(</w:t>
        </w:r>
        <w:r w:rsidRPr="00254BE0">
          <w:rPr>
            <w:i/>
            <w:sz w:val="22"/>
            <w:szCs w:val="22"/>
          </w:rPr>
          <w:t>P</w:t>
        </w:r>
        <w:r w:rsidRPr="00254BE0">
          <w:rPr>
            <w:sz w:val="22"/>
            <w:szCs w:val="22"/>
          </w:rPr>
          <w:t xml:space="preserve"> &lt; 0.01,</w:t>
        </w:r>
        <w:r w:rsidRPr="00254BE0">
          <w:rPr>
            <w:color w:val="000000" w:themeColor="text1"/>
            <w:sz w:val="22"/>
            <w:szCs w:val="22"/>
            <w:shd w:val="clear" w:color="auto" w:fill="FFFFFF"/>
          </w:rPr>
          <w:t xml:space="preserve"> Fig. </w:t>
        </w:r>
        <w:r>
          <w:rPr>
            <w:color w:val="000000" w:themeColor="text1"/>
            <w:sz w:val="22"/>
            <w:szCs w:val="22"/>
            <w:shd w:val="clear" w:color="auto" w:fill="FFFFFF"/>
          </w:rPr>
          <w:t xml:space="preserve">8B </w:t>
        </w:r>
        <w:r w:rsidRPr="00254BE0">
          <w:rPr>
            <w:color w:val="000000" w:themeColor="text1"/>
            <w:sz w:val="22"/>
            <w:szCs w:val="22"/>
            <w:shd w:val="clear" w:color="auto" w:fill="FFFFFF"/>
          </w:rPr>
          <w:t xml:space="preserve">and Tab. </w:t>
        </w:r>
        <w:r>
          <w:rPr>
            <w:color w:val="000000" w:themeColor="text1"/>
            <w:sz w:val="22"/>
            <w:szCs w:val="22"/>
            <w:shd w:val="clear" w:color="auto" w:fill="FFFFFF"/>
          </w:rPr>
          <w:t>7</w:t>
        </w:r>
        <w:r w:rsidRPr="00254BE0">
          <w:rPr>
            <w:sz w:val="22"/>
            <w:szCs w:val="22"/>
          </w:rPr>
          <w:t xml:space="preserve">), </w:t>
        </w:r>
        <w:r>
          <w:rPr>
            <w:color w:val="000000" w:themeColor="text1"/>
            <w:sz w:val="22"/>
            <w:szCs w:val="22"/>
            <w:shd w:val="clear" w:color="auto" w:fill="FFFFFF"/>
          </w:rPr>
          <w:t>were higher in trees at low elevations</w:t>
        </w:r>
        <w:r w:rsidRPr="00815ED5">
          <w:rPr>
            <w:sz w:val="22"/>
            <w:szCs w:val="22"/>
          </w:rPr>
          <w:t>.</w:t>
        </w:r>
        <w:r w:rsidRPr="00815ED5">
          <w:rPr>
            <w:color w:val="000000" w:themeColor="text1"/>
            <w:sz w:val="22"/>
            <w:szCs w:val="22"/>
            <w:shd w:val="clear" w:color="auto" w:fill="FFFFFF"/>
          </w:rPr>
          <w:t xml:space="preserve"> Distance between neighbors was greater at high elevation sites, particularly </w:t>
        </w:r>
        <w:r>
          <w:rPr>
            <w:color w:val="000000" w:themeColor="text1"/>
            <w:sz w:val="22"/>
            <w:szCs w:val="22"/>
            <w:shd w:val="clear" w:color="auto" w:fill="FFFFFF"/>
          </w:rPr>
          <w:t>in trees that have no history of fire</w:t>
        </w:r>
        <w:r w:rsidRPr="006D57B1">
          <w:rPr>
            <w:sz w:val="22"/>
            <w:szCs w:val="22"/>
          </w:rPr>
          <w:t xml:space="preserve"> (</w:t>
        </w:r>
        <w:r w:rsidRPr="006D57B1">
          <w:rPr>
            <w:i/>
            <w:color w:val="000000" w:themeColor="text1"/>
            <w:sz w:val="22"/>
            <w:szCs w:val="22"/>
            <w:shd w:val="clear" w:color="auto" w:fill="FFFFFF"/>
          </w:rPr>
          <w:t>P</w:t>
        </w:r>
        <w:r w:rsidRPr="006D57B1">
          <w:rPr>
            <w:color w:val="000000" w:themeColor="text1"/>
            <w:sz w:val="22"/>
            <w:szCs w:val="22"/>
            <w:shd w:val="clear" w:color="auto" w:fill="FFFFFF"/>
          </w:rPr>
          <w:t xml:space="preserve"> &lt; 0.01, Fig. </w:t>
        </w:r>
        <w:r>
          <w:rPr>
            <w:color w:val="000000" w:themeColor="text1"/>
            <w:sz w:val="22"/>
            <w:szCs w:val="22"/>
            <w:shd w:val="clear" w:color="auto" w:fill="FFFFFF"/>
          </w:rPr>
          <w:t>8</w:t>
        </w:r>
      </w:ins>
      <w:ins w:id="1070" w:author="Risa" w:date="2021-06-25T12:01:00Z">
        <w:r>
          <w:rPr>
            <w:color w:val="000000" w:themeColor="text1"/>
            <w:sz w:val="22"/>
            <w:szCs w:val="22"/>
            <w:shd w:val="clear" w:color="auto" w:fill="FFFFFF"/>
          </w:rPr>
          <w:t>C</w:t>
        </w:r>
      </w:ins>
      <w:ins w:id="1071" w:author="Risa" w:date="2021-06-25T12:00:00Z">
        <w:r w:rsidRPr="006D57B1">
          <w:rPr>
            <w:color w:val="000000" w:themeColor="text1"/>
            <w:sz w:val="22"/>
            <w:szCs w:val="22"/>
            <w:shd w:val="clear" w:color="auto" w:fill="FFFFFF"/>
          </w:rPr>
          <w:t xml:space="preserve"> and Tab. </w:t>
        </w:r>
        <w:r>
          <w:rPr>
            <w:color w:val="000000" w:themeColor="text1"/>
            <w:sz w:val="22"/>
            <w:szCs w:val="22"/>
            <w:shd w:val="clear" w:color="auto" w:fill="FFFFFF"/>
          </w:rPr>
          <w:t>7</w:t>
        </w:r>
        <w:r w:rsidRPr="006D57B1">
          <w:rPr>
            <w:color w:val="000000" w:themeColor="text1"/>
            <w:sz w:val="22"/>
            <w:szCs w:val="22"/>
            <w:shd w:val="clear" w:color="auto" w:fill="FFFFFF"/>
          </w:rPr>
          <w:t>)</w:t>
        </w:r>
        <w:r w:rsidRPr="006D57B1">
          <w:rPr>
            <w:sz w:val="22"/>
            <w:szCs w:val="22"/>
          </w:rPr>
          <w:t>.</w:t>
        </w:r>
        <w:r>
          <w:rPr>
            <w:i/>
            <w:iCs/>
            <w:color w:val="000000" w:themeColor="text1"/>
            <w:sz w:val="22"/>
            <w:szCs w:val="22"/>
            <w:shd w:val="clear" w:color="auto" w:fill="FFFFFF"/>
          </w:rPr>
          <w:t xml:space="preserve"> </w:t>
        </w:r>
      </w:ins>
      <w:ins w:id="1072" w:author="Jeff" w:date="2021-06-23T13:44:00Z">
        <w:r w:rsidR="004225BF" w:rsidRPr="006D57B1">
          <w:rPr>
            <w:color w:val="000000" w:themeColor="text1"/>
            <w:sz w:val="22"/>
            <w:szCs w:val="22"/>
            <w:shd w:val="clear" w:color="auto" w:fill="FFFFFF"/>
          </w:rPr>
          <w:t>There was a significant interaction between fire and elevation on tree height (</w:t>
        </w:r>
        <w:r w:rsidR="004225BF" w:rsidRPr="006D57B1">
          <w:rPr>
            <w:i/>
            <w:sz w:val="22"/>
            <w:szCs w:val="22"/>
          </w:rPr>
          <w:t>P</w:t>
        </w:r>
        <w:r w:rsidR="004225BF" w:rsidRPr="006D57B1">
          <w:rPr>
            <w:sz w:val="22"/>
            <w:szCs w:val="22"/>
          </w:rPr>
          <w:t xml:space="preserve"> &lt; 0.01, Fig. </w:t>
        </w:r>
      </w:ins>
      <w:ins w:id="1073" w:author="Risa" w:date="2021-06-24T22:40:00Z">
        <w:r w:rsidR="008502F3">
          <w:rPr>
            <w:sz w:val="22"/>
            <w:szCs w:val="22"/>
          </w:rPr>
          <w:t>8</w:t>
        </w:r>
      </w:ins>
      <w:ins w:id="1074" w:author="Risa" w:date="2021-06-25T12:01:00Z">
        <w:r>
          <w:rPr>
            <w:sz w:val="22"/>
            <w:szCs w:val="22"/>
          </w:rPr>
          <w:t>E</w:t>
        </w:r>
      </w:ins>
      <w:ins w:id="1075" w:author="Jeff" w:date="2021-06-24T03:36:00Z">
        <w:del w:id="1076" w:author="Risa" w:date="2021-06-24T22:40:00Z">
          <w:r w:rsidR="001A1B1F" w:rsidRPr="006D57B1" w:rsidDel="008502F3">
            <w:rPr>
              <w:sz w:val="22"/>
              <w:szCs w:val="22"/>
            </w:rPr>
            <w:delText>9</w:delText>
          </w:r>
        </w:del>
      </w:ins>
      <w:ins w:id="1077" w:author="Jeff" w:date="2021-06-23T13:44:00Z">
        <w:del w:id="1078" w:author="Risa" w:date="2021-06-24T22:40:00Z">
          <w:r w:rsidR="004225BF" w:rsidRPr="006D57B1" w:rsidDel="008502F3">
            <w:rPr>
              <w:sz w:val="22"/>
              <w:szCs w:val="22"/>
            </w:rPr>
            <w:delText>A</w:delText>
          </w:r>
        </w:del>
        <w:r w:rsidR="004225BF" w:rsidRPr="006D57B1">
          <w:rPr>
            <w:sz w:val="22"/>
            <w:szCs w:val="22"/>
          </w:rPr>
          <w:t xml:space="preserve">, Tab. </w:t>
        </w:r>
      </w:ins>
      <w:ins w:id="1079" w:author="Risa" w:date="2021-06-24T22:42:00Z">
        <w:r w:rsidR="00292360">
          <w:rPr>
            <w:sz w:val="22"/>
            <w:szCs w:val="22"/>
          </w:rPr>
          <w:t>7</w:t>
        </w:r>
      </w:ins>
      <w:ins w:id="1080" w:author="Jeff" w:date="2021-06-24T02:24:00Z">
        <w:del w:id="1081" w:author="Risa" w:date="2021-06-24T22:42:00Z">
          <w:r w:rsidR="00B6617D" w:rsidRPr="006D57B1" w:rsidDel="00292360">
            <w:rPr>
              <w:sz w:val="22"/>
              <w:szCs w:val="22"/>
            </w:rPr>
            <w:delText>6</w:delText>
          </w:r>
        </w:del>
      </w:ins>
      <w:ins w:id="1082" w:author="Jeff" w:date="2021-06-23T13:44:00Z">
        <w:r w:rsidR="004225BF" w:rsidRPr="006D57B1">
          <w:rPr>
            <w:sz w:val="22"/>
            <w:szCs w:val="22"/>
          </w:rPr>
          <w:t>)</w:t>
        </w:r>
      </w:ins>
      <w:ins w:id="1083" w:author="Risa" w:date="2021-06-24T19:07:00Z">
        <w:r w:rsidR="00FF464F">
          <w:rPr>
            <w:sz w:val="22"/>
            <w:szCs w:val="22"/>
          </w:rPr>
          <w:t>, with a positive relationship between tree height and ele</w:t>
        </w:r>
      </w:ins>
      <w:ins w:id="1084" w:author="Risa" w:date="2021-06-24T19:08:00Z">
        <w:r w:rsidR="00FF464F">
          <w:rPr>
            <w:sz w:val="22"/>
            <w:szCs w:val="22"/>
          </w:rPr>
          <w:t>vation at sites with no fire history and a negative relationship at sites with a history of fire.</w:t>
        </w:r>
      </w:ins>
      <w:ins w:id="1085" w:author="Jeff" w:date="2021-06-23T13:44:00Z">
        <w:del w:id="1086" w:author="Risa" w:date="2021-06-24T19:08:00Z">
          <w:r w:rsidR="004225BF" w:rsidRPr="0020587D" w:rsidDel="00FF464F">
            <w:rPr>
              <w:sz w:val="22"/>
              <w:szCs w:val="22"/>
            </w:rPr>
            <w:delText xml:space="preserve"> </w:delText>
          </w:r>
          <w:r w:rsidR="004225BF" w:rsidRPr="0020587D" w:rsidDel="00FF464F">
            <w:rPr>
              <w:color w:val="000000" w:themeColor="text1"/>
              <w:sz w:val="22"/>
              <w:szCs w:val="22"/>
              <w:shd w:val="clear" w:color="auto" w:fill="FFFFFF"/>
            </w:rPr>
            <w:delText>and</w:delText>
          </w:r>
        </w:del>
        <w:del w:id="1087" w:author="Risa" w:date="2021-06-25T12:01:00Z">
          <w:r w:rsidR="004225BF" w:rsidRPr="0020587D" w:rsidDel="00BD24CD">
            <w:rPr>
              <w:color w:val="000000" w:themeColor="text1"/>
              <w:sz w:val="22"/>
              <w:szCs w:val="22"/>
              <w:shd w:val="clear" w:color="auto" w:fill="FFFFFF"/>
            </w:rPr>
            <w:delText xml:space="preserve"> </w:delText>
          </w:r>
        </w:del>
        <w:del w:id="1088" w:author="Risa" w:date="2021-06-24T22:42:00Z">
          <w:r w:rsidR="004225BF" w:rsidRPr="006D57B1" w:rsidDel="00292360">
            <w:rPr>
              <w:color w:val="000000" w:themeColor="text1"/>
              <w:sz w:val="22"/>
              <w:szCs w:val="22"/>
              <w:shd w:val="clear" w:color="auto" w:fill="FFFFFF"/>
            </w:rPr>
            <w:delText>DBH</w:delText>
          </w:r>
        </w:del>
      </w:ins>
      <w:moveToRangeStart w:id="1089" w:author="Risa" w:date="2021-06-24T19:09:00Z" w:name="move75454185"/>
      <w:moveTo w:id="1090" w:author="Risa" w:date="2021-06-24T19:09:00Z">
        <w:del w:id="1091" w:author="Risa" w:date="2021-06-25T12:00:00Z">
          <w:r w:rsidR="00276828" w:rsidRPr="007C066E" w:rsidDel="00823545">
            <w:rPr>
              <w:color w:val="000000" w:themeColor="text1"/>
              <w:sz w:val="22"/>
              <w:szCs w:val="22"/>
              <w:shd w:val="clear" w:color="auto" w:fill="FFFFFF"/>
            </w:rPr>
            <w:delText xml:space="preserve">(P &lt; 0.05; Fig. </w:delText>
          </w:r>
        </w:del>
        <w:del w:id="1092" w:author="Risa" w:date="2021-06-24T22:43:00Z">
          <w:r w:rsidR="00276828" w:rsidRPr="007C066E" w:rsidDel="00292360">
            <w:rPr>
              <w:color w:val="000000" w:themeColor="text1"/>
              <w:sz w:val="22"/>
              <w:szCs w:val="22"/>
              <w:shd w:val="clear" w:color="auto" w:fill="FFFFFF"/>
            </w:rPr>
            <w:delText>9C</w:delText>
          </w:r>
        </w:del>
        <w:del w:id="1093" w:author="Risa" w:date="2021-06-25T12:00:00Z">
          <w:r w:rsidR="00276828" w:rsidRPr="007C066E" w:rsidDel="00823545">
            <w:rPr>
              <w:color w:val="000000" w:themeColor="text1"/>
              <w:sz w:val="22"/>
              <w:szCs w:val="22"/>
              <w:shd w:val="clear" w:color="auto" w:fill="FFFFFF"/>
            </w:rPr>
            <w:delText xml:space="preserve"> and Tab. </w:delText>
          </w:r>
        </w:del>
        <w:del w:id="1094" w:author="Risa" w:date="2021-06-24T22:43:00Z">
          <w:r w:rsidR="00276828" w:rsidRPr="007C066E" w:rsidDel="00292360">
            <w:rPr>
              <w:color w:val="000000" w:themeColor="text1"/>
              <w:sz w:val="22"/>
              <w:szCs w:val="22"/>
              <w:shd w:val="clear" w:color="auto" w:fill="FFFFFF"/>
            </w:rPr>
            <w:delText>6</w:delText>
          </w:r>
        </w:del>
        <w:del w:id="1095" w:author="Risa" w:date="2021-06-25T12:00:00Z">
          <w:r w:rsidR="00276828" w:rsidRPr="007C066E" w:rsidDel="00823545">
            <w:rPr>
              <w:color w:val="000000" w:themeColor="text1"/>
              <w:sz w:val="22"/>
              <w:szCs w:val="22"/>
              <w:shd w:val="clear" w:color="auto" w:fill="FFFFFF"/>
            </w:rPr>
            <w:delText>)</w:delText>
          </w:r>
          <w:moveToRangeStart w:id="1096" w:author="Risa" w:date="2021-06-24T19:09:00Z" w:name="move75454191"/>
          <w:moveToRangeEnd w:id="1089"/>
          <w:r w:rsidR="00276828" w:rsidRPr="00254BE0" w:rsidDel="00823545">
            <w:rPr>
              <w:color w:val="000000" w:themeColor="text1"/>
              <w:sz w:val="22"/>
              <w:szCs w:val="22"/>
              <w:shd w:val="clear" w:color="auto" w:fill="FFFFFF"/>
            </w:rPr>
            <w:delText>(</w:delText>
          </w:r>
          <w:r w:rsidR="00276828" w:rsidRPr="00254BE0" w:rsidDel="00823545">
            <w:rPr>
              <w:i/>
              <w:sz w:val="22"/>
              <w:szCs w:val="22"/>
            </w:rPr>
            <w:delText>P</w:delText>
          </w:r>
          <w:r w:rsidR="00276828" w:rsidRPr="00254BE0" w:rsidDel="00823545">
            <w:rPr>
              <w:sz w:val="22"/>
              <w:szCs w:val="22"/>
            </w:rPr>
            <w:delText xml:space="preserve"> &lt; 0.01,</w:delText>
          </w:r>
          <w:r w:rsidR="00276828" w:rsidRPr="00254BE0" w:rsidDel="00823545">
            <w:rPr>
              <w:color w:val="000000" w:themeColor="text1"/>
              <w:sz w:val="22"/>
              <w:szCs w:val="22"/>
              <w:shd w:val="clear" w:color="auto" w:fill="FFFFFF"/>
            </w:rPr>
            <w:delText xml:space="preserve"> Fig. </w:delText>
          </w:r>
        </w:del>
        <w:del w:id="1097" w:author="Risa" w:date="2021-06-24T22:43:00Z">
          <w:r w:rsidR="00276828" w:rsidRPr="00254BE0" w:rsidDel="00292360">
            <w:rPr>
              <w:color w:val="000000" w:themeColor="text1"/>
              <w:sz w:val="22"/>
              <w:szCs w:val="22"/>
              <w:shd w:val="clear" w:color="auto" w:fill="FFFFFF"/>
            </w:rPr>
            <w:delText>9B</w:delText>
          </w:r>
        </w:del>
        <w:del w:id="1098" w:author="Risa" w:date="2021-06-25T12:00:00Z">
          <w:r w:rsidR="00276828" w:rsidRPr="00254BE0" w:rsidDel="00823545">
            <w:rPr>
              <w:color w:val="000000" w:themeColor="text1"/>
              <w:sz w:val="22"/>
              <w:szCs w:val="22"/>
              <w:shd w:val="clear" w:color="auto" w:fill="FFFFFF"/>
            </w:rPr>
            <w:delText xml:space="preserve"> and Tab. </w:delText>
          </w:r>
        </w:del>
        <w:del w:id="1099" w:author="Risa" w:date="2021-06-24T22:43:00Z">
          <w:r w:rsidR="00276828" w:rsidRPr="00254BE0" w:rsidDel="00292360">
            <w:rPr>
              <w:color w:val="000000" w:themeColor="text1"/>
              <w:sz w:val="22"/>
              <w:szCs w:val="22"/>
              <w:shd w:val="clear" w:color="auto" w:fill="FFFFFF"/>
            </w:rPr>
            <w:delText>6</w:delText>
          </w:r>
        </w:del>
        <w:del w:id="1100" w:author="Risa" w:date="2021-06-25T12:00:00Z">
          <w:r w:rsidR="00276828" w:rsidRPr="00254BE0" w:rsidDel="00823545">
            <w:rPr>
              <w:sz w:val="22"/>
              <w:szCs w:val="22"/>
            </w:rPr>
            <w:delText xml:space="preserve">), </w:delText>
          </w:r>
        </w:del>
      </w:moveTo>
      <w:moveFromRangeStart w:id="1101" w:author="Risa" w:date="2021-06-24T19:09:00Z" w:name="move75454185"/>
      <w:moveToRangeEnd w:id="1096"/>
      <w:moveFrom w:id="1102" w:author="Risa" w:date="2021-06-24T19:09:00Z">
        <w:ins w:id="1103" w:author="Jeff" w:date="2021-06-23T13:44:00Z">
          <w:del w:id="1104" w:author="Risa" w:date="2021-06-25T12:00:00Z">
            <w:r w:rsidR="004225BF" w:rsidRPr="006D57B1" w:rsidDel="00823545">
              <w:rPr>
                <w:color w:val="000000" w:themeColor="text1"/>
                <w:sz w:val="22"/>
                <w:szCs w:val="22"/>
                <w:shd w:val="clear" w:color="auto" w:fill="FFFFFF"/>
              </w:rPr>
              <w:delText xml:space="preserve"> (P &lt; 0.05; Fig. </w:delText>
            </w:r>
          </w:del>
        </w:ins>
        <w:ins w:id="1105" w:author="Jeff" w:date="2021-06-24T03:36:00Z">
          <w:del w:id="1106" w:author="Risa" w:date="2021-06-25T12:00:00Z">
            <w:r w:rsidR="001A1B1F" w:rsidRPr="006D57B1" w:rsidDel="00823545">
              <w:rPr>
                <w:color w:val="000000" w:themeColor="text1"/>
                <w:sz w:val="22"/>
                <w:szCs w:val="22"/>
                <w:shd w:val="clear" w:color="auto" w:fill="FFFFFF"/>
              </w:rPr>
              <w:delText>9</w:delText>
            </w:r>
          </w:del>
        </w:ins>
        <w:ins w:id="1107" w:author="Jeff" w:date="2021-06-23T13:44:00Z">
          <w:del w:id="1108" w:author="Risa" w:date="2021-06-25T12:00:00Z">
            <w:r w:rsidR="004225BF" w:rsidRPr="006D57B1" w:rsidDel="00823545">
              <w:rPr>
                <w:color w:val="000000" w:themeColor="text1"/>
                <w:sz w:val="22"/>
                <w:szCs w:val="22"/>
                <w:shd w:val="clear" w:color="auto" w:fill="FFFFFF"/>
              </w:rPr>
              <w:delText xml:space="preserve">C and Tab. </w:delText>
            </w:r>
          </w:del>
        </w:ins>
        <w:ins w:id="1109" w:author="Jeff" w:date="2021-06-24T02:24:00Z">
          <w:del w:id="1110" w:author="Risa" w:date="2021-06-25T12:00:00Z">
            <w:r w:rsidR="00B6617D" w:rsidRPr="006D57B1" w:rsidDel="00823545">
              <w:rPr>
                <w:color w:val="000000" w:themeColor="text1"/>
                <w:sz w:val="22"/>
                <w:szCs w:val="22"/>
                <w:shd w:val="clear" w:color="auto" w:fill="FFFFFF"/>
              </w:rPr>
              <w:delText>6</w:delText>
            </w:r>
          </w:del>
        </w:ins>
        <w:ins w:id="1111" w:author="Jeff" w:date="2021-06-23T13:44:00Z">
          <w:del w:id="1112" w:author="Risa" w:date="2021-06-25T12:00:00Z">
            <w:r w:rsidR="004225BF" w:rsidRPr="006D57B1" w:rsidDel="00823545">
              <w:rPr>
                <w:color w:val="000000" w:themeColor="text1"/>
                <w:sz w:val="22"/>
                <w:szCs w:val="22"/>
                <w:shd w:val="clear" w:color="auto" w:fill="FFFFFF"/>
              </w:rPr>
              <w:delText>)</w:delText>
            </w:r>
          </w:del>
        </w:ins>
      </w:moveFrom>
      <w:moveFromRangeEnd w:id="1101"/>
      <w:ins w:id="1113" w:author="Jeff" w:date="2021-06-23T13:44:00Z">
        <w:del w:id="1114" w:author="Risa" w:date="2021-06-24T19:08:00Z">
          <w:r w:rsidR="004225BF" w:rsidRPr="0020587D" w:rsidDel="00FF464F">
            <w:rPr>
              <w:color w:val="000000" w:themeColor="text1"/>
              <w:sz w:val="22"/>
              <w:szCs w:val="22"/>
              <w:shd w:val="clear" w:color="auto" w:fill="FFFFFF"/>
            </w:rPr>
            <w:delText>, with trees at higher elevation that experienced the 1947 fire being shorter than those at low elevation that did not experience the fire and having a smaller DBH than all other sites</w:delText>
          </w:r>
        </w:del>
        <w:del w:id="1115" w:author="Risa" w:date="2021-06-24T19:09:00Z">
          <w:r w:rsidR="004225BF" w:rsidRPr="0020587D" w:rsidDel="00276828">
            <w:rPr>
              <w:color w:val="000000" w:themeColor="text1"/>
              <w:sz w:val="22"/>
              <w:szCs w:val="22"/>
              <w:shd w:val="clear" w:color="auto" w:fill="FFFFFF"/>
            </w:rPr>
            <w:delText xml:space="preserve">. Canopy spread tended to be reduced at high elevation </w:delText>
          </w:r>
        </w:del>
      </w:ins>
      <w:moveFromRangeStart w:id="1116" w:author="Risa" w:date="2021-06-24T19:09:00Z" w:name="move75454191"/>
      <w:moveFrom w:id="1117" w:author="Risa" w:date="2021-06-24T19:09:00Z">
        <w:ins w:id="1118" w:author="Jeff" w:date="2021-06-23T13:44:00Z">
          <w:del w:id="1119" w:author="Risa" w:date="2021-06-25T12:00:00Z">
            <w:r w:rsidR="004225BF" w:rsidRPr="0020587D" w:rsidDel="00823545">
              <w:rPr>
                <w:color w:val="000000" w:themeColor="text1"/>
                <w:sz w:val="22"/>
                <w:szCs w:val="22"/>
                <w:shd w:val="clear" w:color="auto" w:fill="FFFFFF"/>
              </w:rPr>
              <w:delText>(</w:delText>
            </w:r>
            <w:r w:rsidR="004225BF" w:rsidRPr="0020587D" w:rsidDel="00823545">
              <w:rPr>
                <w:i/>
                <w:sz w:val="22"/>
                <w:szCs w:val="22"/>
              </w:rPr>
              <w:delText>P</w:delText>
            </w:r>
            <w:r w:rsidR="004225BF" w:rsidRPr="0020587D" w:rsidDel="00823545">
              <w:rPr>
                <w:sz w:val="22"/>
                <w:szCs w:val="22"/>
              </w:rPr>
              <w:delText xml:space="preserve"> &lt; 0.01,</w:delText>
            </w:r>
            <w:r w:rsidR="004225BF" w:rsidRPr="0020587D" w:rsidDel="00823545">
              <w:rPr>
                <w:color w:val="000000" w:themeColor="text1"/>
                <w:sz w:val="22"/>
                <w:szCs w:val="22"/>
                <w:shd w:val="clear" w:color="auto" w:fill="FFFFFF"/>
              </w:rPr>
              <w:delText xml:space="preserve"> Fig. </w:delText>
            </w:r>
          </w:del>
        </w:ins>
        <w:ins w:id="1120" w:author="Jeff" w:date="2021-06-24T03:36:00Z">
          <w:del w:id="1121" w:author="Risa" w:date="2021-06-25T12:00:00Z">
            <w:r w:rsidR="001A1B1F" w:rsidRPr="0020587D" w:rsidDel="00823545">
              <w:rPr>
                <w:color w:val="000000" w:themeColor="text1"/>
                <w:sz w:val="22"/>
                <w:szCs w:val="22"/>
                <w:shd w:val="clear" w:color="auto" w:fill="FFFFFF"/>
              </w:rPr>
              <w:delText>9</w:delText>
            </w:r>
          </w:del>
        </w:ins>
        <w:ins w:id="1122" w:author="Jeff" w:date="2021-06-23T13:44:00Z">
          <w:del w:id="1123" w:author="Risa" w:date="2021-06-25T12:00:00Z">
            <w:r w:rsidR="004225BF" w:rsidRPr="0020587D" w:rsidDel="00823545">
              <w:rPr>
                <w:color w:val="000000" w:themeColor="text1"/>
                <w:sz w:val="22"/>
                <w:szCs w:val="22"/>
                <w:shd w:val="clear" w:color="auto" w:fill="FFFFFF"/>
              </w:rPr>
              <w:delText xml:space="preserve">B and Tab. </w:delText>
            </w:r>
          </w:del>
        </w:ins>
        <w:ins w:id="1124" w:author="Jeff" w:date="2021-06-24T02:24:00Z">
          <w:del w:id="1125" w:author="Risa" w:date="2021-06-25T12:00:00Z">
            <w:r w:rsidR="00B6617D" w:rsidRPr="0020587D" w:rsidDel="00823545">
              <w:rPr>
                <w:color w:val="000000" w:themeColor="text1"/>
                <w:sz w:val="22"/>
                <w:szCs w:val="22"/>
                <w:shd w:val="clear" w:color="auto" w:fill="FFFFFF"/>
              </w:rPr>
              <w:delText>6</w:delText>
            </w:r>
          </w:del>
        </w:ins>
        <w:ins w:id="1126" w:author="Jeff" w:date="2021-06-23T13:44:00Z">
          <w:del w:id="1127" w:author="Risa" w:date="2021-06-25T12:00:00Z">
            <w:r w:rsidR="004225BF" w:rsidRPr="0020587D" w:rsidDel="00823545">
              <w:rPr>
                <w:sz w:val="22"/>
                <w:szCs w:val="22"/>
              </w:rPr>
              <w:delText>),</w:delText>
            </w:r>
          </w:del>
          <w:del w:id="1128" w:author="Risa" w:date="2021-06-24T19:09:00Z">
            <w:r w:rsidR="004225BF" w:rsidRPr="0020587D" w:rsidDel="00276828">
              <w:rPr>
                <w:sz w:val="22"/>
                <w:szCs w:val="22"/>
              </w:rPr>
              <w:delText xml:space="preserve"> </w:delText>
            </w:r>
          </w:del>
        </w:ins>
      </w:moveFrom>
      <w:moveFromRangeEnd w:id="1116"/>
      <w:ins w:id="1129" w:author="Jeff" w:date="2021-06-23T13:44:00Z">
        <w:del w:id="1130" w:author="Risa" w:date="2021-06-24T19:09:00Z">
          <w:r w:rsidR="004225BF" w:rsidRPr="0020587D" w:rsidDel="00276828">
            <w:rPr>
              <w:sz w:val="22"/>
              <w:szCs w:val="22"/>
            </w:rPr>
            <w:delText xml:space="preserve">although Tukey’s tests revealed no difference between sites at </w:delText>
          </w:r>
          <w:r w:rsidR="004225BF" w:rsidRPr="0020587D" w:rsidDel="00276828">
            <w:rPr>
              <w:sz w:val="22"/>
              <w:szCs w:val="22"/>
              <w:lang w:val="el-GR"/>
            </w:rPr>
            <w:delText>α</w:delText>
          </w:r>
          <w:r w:rsidR="004225BF" w:rsidRPr="0020587D" w:rsidDel="00276828">
            <w:rPr>
              <w:sz w:val="22"/>
              <w:szCs w:val="22"/>
            </w:rPr>
            <w:delText xml:space="preserve"> = 0.05</w:delText>
          </w:r>
        </w:del>
        <w:del w:id="1131" w:author="Risa" w:date="2021-06-25T12:00:00Z">
          <w:r w:rsidR="004225BF" w:rsidRPr="0020587D" w:rsidDel="00823545">
            <w:rPr>
              <w:sz w:val="22"/>
              <w:szCs w:val="22"/>
            </w:rPr>
            <w:delText>.</w:delText>
          </w:r>
          <w:r w:rsidR="004225BF" w:rsidRPr="0020587D" w:rsidDel="00823545">
            <w:rPr>
              <w:color w:val="000000" w:themeColor="text1"/>
              <w:sz w:val="22"/>
              <w:szCs w:val="22"/>
              <w:shd w:val="clear" w:color="auto" w:fill="FFFFFF"/>
            </w:rPr>
            <w:delText xml:space="preserve"> Distance between neighbors was greater at high elevation sites, particularly </w:delText>
          </w:r>
        </w:del>
        <w:del w:id="1132" w:author="Risa" w:date="2021-06-24T19:10:00Z">
          <w:r w:rsidR="004225BF" w:rsidRPr="0020587D" w:rsidDel="00276828">
            <w:rPr>
              <w:color w:val="000000" w:themeColor="text1"/>
              <w:sz w:val="22"/>
              <w:szCs w:val="22"/>
              <w:shd w:val="clear" w:color="auto" w:fill="FFFFFF"/>
            </w:rPr>
            <w:delText>the one that experienced the 1947 fire</w:delText>
          </w:r>
        </w:del>
        <w:del w:id="1133" w:author="Risa" w:date="2021-06-25T12:00:00Z">
          <w:r w:rsidR="004225BF" w:rsidRPr="006D57B1" w:rsidDel="00823545">
            <w:rPr>
              <w:sz w:val="22"/>
              <w:szCs w:val="22"/>
            </w:rPr>
            <w:delText xml:space="preserve"> (</w:delText>
          </w:r>
          <w:r w:rsidR="004225BF" w:rsidRPr="006D57B1" w:rsidDel="00823545">
            <w:rPr>
              <w:i/>
              <w:color w:val="000000" w:themeColor="text1"/>
              <w:sz w:val="22"/>
              <w:szCs w:val="22"/>
              <w:shd w:val="clear" w:color="auto" w:fill="FFFFFF"/>
            </w:rPr>
            <w:delText>P</w:delText>
          </w:r>
          <w:r w:rsidR="004225BF" w:rsidRPr="006D57B1" w:rsidDel="00823545">
            <w:rPr>
              <w:color w:val="000000" w:themeColor="text1"/>
              <w:sz w:val="22"/>
              <w:szCs w:val="22"/>
              <w:shd w:val="clear" w:color="auto" w:fill="FFFFFF"/>
            </w:rPr>
            <w:delText xml:space="preserve"> &lt; 0.01, Fig. </w:delText>
          </w:r>
        </w:del>
      </w:ins>
      <w:ins w:id="1134" w:author="Jeff" w:date="2021-06-24T03:36:00Z">
        <w:del w:id="1135" w:author="Risa" w:date="2021-06-24T22:43:00Z">
          <w:r w:rsidR="001A1B1F" w:rsidRPr="006D57B1" w:rsidDel="00292360">
            <w:rPr>
              <w:color w:val="000000" w:themeColor="text1"/>
              <w:sz w:val="22"/>
              <w:szCs w:val="22"/>
              <w:shd w:val="clear" w:color="auto" w:fill="FFFFFF"/>
            </w:rPr>
            <w:delText>9</w:delText>
          </w:r>
        </w:del>
      </w:ins>
      <w:ins w:id="1136" w:author="Jeff" w:date="2021-06-23T13:44:00Z">
        <w:del w:id="1137" w:author="Risa" w:date="2021-06-25T12:00:00Z">
          <w:r w:rsidR="004225BF" w:rsidRPr="006D57B1" w:rsidDel="00823545">
            <w:rPr>
              <w:color w:val="000000" w:themeColor="text1"/>
              <w:sz w:val="22"/>
              <w:szCs w:val="22"/>
              <w:shd w:val="clear" w:color="auto" w:fill="FFFFFF"/>
            </w:rPr>
            <w:delText xml:space="preserve">D and Tab. </w:delText>
          </w:r>
        </w:del>
      </w:ins>
      <w:ins w:id="1138" w:author="Jeff" w:date="2021-06-24T02:24:00Z">
        <w:del w:id="1139" w:author="Risa" w:date="2021-06-24T22:43:00Z">
          <w:r w:rsidR="00B6617D" w:rsidRPr="006D57B1" w:rsidDel="00292360">
            <w:rPr>
              <w:color w:val="000000" w:themeColor="text1"/>
              <w:sz w:val="22"/>
              <w:szCs w:val="22"/>
              <w:shd w:val="clear" w:color="auto" w:fill="FFFFFF"/>
            </w:rPr>
            <w:delText>6</w:delText>
          </w:r>
        </w:del>
      </w:ins>
      <w:ins w:id="1140" w:author="Jeff" w:date="2021-06-23T13:44:00Z">
        <w:del w:id="1141" w:author="Risa" w:date="2021-06-25T12:00:00Z">
          <w:r w:rsidR="004225BF" w:rsidRPr="006D57B1" w:rsidDel="00823545">
            <w:rPr>
              <w:color w:val="000000" w:themeColor="text1"/>
              <w:sz w:val="22"/>
              <w:szCs w:val="22"/>
              <w:shd w:val="clear" w:color="auto" w:fill="FFFFFF"/>
            </w:rPr>
            <w:delText>)</w:delText>
          </w:r>
          <w:r w:rsidR="004225BF" w:rsidRPr="006D57B1" w:rsidDel="00823545">
            <w:rPr>
              <w:sz w:val="22"/>
              <w:szCs w:val="22"/>
            </w:rPr>
            <w:delText>.</w:delText>
          </w:r>
        </w:del>
      </w:ins>
    </w:p>
    <w:p w14:paraId="69122EE3" w14:textId="77777777" w:rsidR="004225BF" w:rsidRPr="009709DC" w:rsidDel="004225BF" w:rsidRDefault="004225BF">
      <w:pPr>
        <w:spacing w:line="360" w:lineRule="auto"/>
        <w:rPr>
          <w:del w:id="1142" w:author="Jeff" w:date="2021-06-23T13:46:00Z"/>
          <w:color w:val="000000" w:themeColor="text1"/>
          <w:sz w:val="22"/>
          <w:szCs w:val="22"/>
          <w:shd w:val="clear" w:color="auto" w:fill="FFFFFF"/>
        </w:rPr>
        <w:pPrChange w:id="1143" w:author="Risa" w:date="2021-06-24T18:40:00Z">
          <w:pPr>
            <w:spacing w:line="276" w:lineRule="auto"/>
            <w:jc w:val="both"/>
          </w:pPr>
        </w:pPrChange>
      </w:pPr>
    </w:p>
    <w:p w14:paraId="46418C39" w14:textId="54B2E283" w:rsidR="007346A9" w:rsidRPr="0020587D" w:rsidDel="006E6970" w:rsidRDefault="007346A9">
      <w:pPr>
        <w:tabs>
          <w:tab w:val="left" w:pos="6750"/>
        </w:tabs>
        <w:spacing w:line="360" w:lineRule="auto"/>
        <w:rPr>
          <w:del w:id="1144" w:author="Jeff" w:date="2021-06-20T20:33:00Z"/>
          <w:b/>
          <w:sz w:val="22"/>
          <w:szCs w:val="22"/>
        </w:rPr>
        <w:pPrChange w:id="1145" w:author="Risa" w:date="2021-06-24T18:40:00Z">
          <w:pPr>
            <w:tabs>
              <w:tab w:val="left" w:pos="6750"/>
            </w:tabs>
            <w:spacing w:line="276" w:lineRule="auto"/>
            <w:jc w:val="both"/>
          </w:pPr>
        </w:pPrChange>
      </w:pPr>
    </w:p>
    <w:p w14:paraId="6DA892A7" w14:textId="77777777" w:rsidR="006E6970" w:rsidRPr="0020587D" w:rsidRDefault="006E6970">
      <w:pPr>
        <w:tabs>
          <w:tab w:val="left" w:pos="6750"/>
        </w:tabs>
        <w:spacing w:line="360" w:lineRule="auto"/>
        <w:rPr>
          <w:ins w:id="1146" w:author="Jeff" w:date="2021-06-20T20:33:00Z"/>
          <w:color w:val="000000" w:themeColor="text1"/>
          <w:sz w:val="22"/>
          <w:szCs w:val="22"/>
          <w:shd w:val="clear" w:color="auto" w:fill="FFFFFF"/>
        </w:rPr>
        <w:pPrChange w:id="1147" w:author="Risa" w:date="2021-06-24T18:40:00Z">
          <w:pPr>
            <w:tabs>
              <w:tab w:val="left" w:pos="6750"/>
            </w:tabs>
            <w:spacing w:line="276" w:lineRule="auto"/>
            <w:jc w:val="both"/>
          </w:pPr>
        </w:pPrChange>
      </w:pPr>
    </w:p>
    <w:p w14:paraId="7DCBA003" w14:textId="2C545D04" w:rsidR="00345813" w:rsidRPr="0020587D" w:rsidDel="0074085B" w:rsidRDefault="00345813">
      <w:pPr>
        <w:tabs>
          <w:tab w:val="left" w:pos="6750"/>
        </w:tabs>
        <w:spacing w:line="360" w:lineRule="auto"/>
        <w:rPr>
          <w:del w:id="1148" w:author="Jeff" w:date="2021-06-24T02:50:00Z"/>
          <w:b/>
          <w:sz w:val="22"/>
          <w:szCs w:val="22"/>
        </w:rPr>
        <w:pPrChange w:id="1149" w:author="Risa" w:date="2021-06-24T18:40:00Z">
          <w:pPr>
            <w:tabs>
              <w:tab w:val="left" w:pos="6750"/>
            </w:tabs>
            <w:spacing w:line="276" w:lineRule="auto"/>
            <w:jc w:val="both"/>
          </w:pPr>
        </w:pPrChange>
      </w:pPr>
      <w:commentRangeStart w:id="1150"/>
      <w:r w:rsidRPr="0020587D">
        <w:rPr>
          <w:b/>
          <w:sz w:val="22"/>
          <w:szCs w:val="22"/>
        </w:rPr>
        <w:t>DISCUSSION</w:t>
      </w:r>
      <w:bookmarkStart w:id="1151" w:name="_Hlk22370493"/>
      <w:commentRangeEnd w:id="1150"/>
      <w:r w:rsidR="00C5587A">
        <w:rPr>
          <w:rStyle w:val="CommentReference"/>
        </w:rPr>
        <w:commentReference w:id="1150"/>
      </w:r>
    </w:p>
    <w:p w14:paraId="7A52D802" w14:textId="717E4266" w:rsidR="004225BF" w:rsidRPr="0020587D" w:rsidRDefault="004225BF">
      <w:pPr>
        <w:tabs>
          <w:tab w:val="left" w:pos="6750"/>
        </w:tabs>
        <w:spacing w:line="360" w:lineRule="auto"/>
        <w:rPr>
          <w:ins w:id="1152" w:author="Jeff" w:date="2021-06-23T13:46:00Z"/>
          <w:color w:val="000000" w:themeColor="text1"/>
          <w:sz w:val="22"/>
          <w:szCs w:val="22"/>
          <w:shd w:val="clear" w:color="auto" w:fill="FFFFFF"/>
        </w:rPr>
        <w:pPrChange w:id="1153" w:author="Risa" w:date="2021-06-24T18:40:00Z">
          <w:pPr>
            <w:spacing w:line="276" w:lineRule="auto"/>
            <w:jc w:val="both"/>
          </w:pPr>
        </w:pPrChange>
      </w:pPr>
    </w:p>
    <w:p w14:paraId="62F58DA1" w14:textId="545BB088" w:rsidR="008B18BB" w:rsidRPr="00276828" w:rsidRDefault="00276828" w:rsidP="009709DC">
      <w:pPr>
        <w:spacing w:line="360" w:lineRule="auto"/>
        <w:rPr>
          <w:ins w:id="1154" w:author="Jeff" w:date="2021-06-24T04:52:00Z"/>
          <w:i/>
          <w:iCs/>
          <w:sz w:val="22"/>
          <w:szCs w:val="22"/>
          <w:rPrChange w:id="1155" w:author="Risa" w:date="2021-06-24T19:10:00Z">
            <w:rPr>
              <w:ins w:id="1156" w:author="Jeff" w:date="2021-06-24T04:52:00Z"/>
              <w:color w:val="000000" w:themeColor="text1"/>
              <w:sz w:val="22"/>
              <w:szCs w:val="22"/>
              <w:shd w:val="clear" w:color="auto" w:fill="FFFFFF"/>
            </w:rPr>
          </w:rPrChange>
        </w:rPr>
      </w:pPr>
      <w:ins w:id="1157" w:author="Risa" w:date="2021-06-24T19:10:00Z">
        <w:r w:rsidRPr="00815ED5">
          <w:rPr>
            <w:b/>
            <w:bCs/>
            <w:sz w:val="22"/>
            <w:szCs w:val="22"/>
          </w:rPr>
          <w:t>Topographical Features</w:t>
        </w:r>
      </w:ins>
      <w:ins w:id="1158" w:author="Jeff" w:date="2021-06-23T13:55:00Z">
        <w:del w:id="1159" w:author="Risa" w:date="2021-06-24T19:10:00Z">
          <w:r w:rsidR="00A369A1" w:rsidRPr="00276828" w:rsidDel="00276828">
            <w:rPr>
              <w:b/>
              <w:bCs/>
              <w:color w:val="000000" w:themeColor="text1"/>
              <w:sz w:val="22"/>
              <w:szCs w:val="22"/>
              <w:shd w:val="clear" w:color="auto" w:fill="FFFFFF"/>
              <w:rPrChange w:id="1160" w:author="Risa" w:date="2021-06-24T19:10:00Z">
                <w:rPr>
                  <w:color w:val="000000" w:themeColor="text1"/>
                  <w:sz w:val="22"/>
                  <w:szCs w:val="22"/>
                  <w:shd w:val="clear" w:color="auto" w:fill="FFFFFF"/>
                </w:rPr>
              </w:rPrChange>
            </w:rPr>
            <w:delText>Topograph</w:delText>
          </w:r>
        </w:del>
      </w:ins>
      <w:ins w:id="1161" w:author="Jeff" w:date="2021-06-24T04:52:00Z">
        <w:del w:id="1162" w:author="Risa" w:date="2021-06-24T19:10:00Z">
          <w:r w:rsidR="008B18BB" w:rsidRPr="00276828" w:rsidDel="00276828">
            <w:rPr>
              <w:b/>
              <w:bCs/>
              <w:color w:val="000000" w:themeColor="text1"/>
              <w:sz w:val="22"/>
              <w:szCs w:val="22"/>
              <w:shd w:val="clear" w:color="auto" w:fill="FFFFFF"/>
              <w:rPrChange w:id="1163" w:author="Risa" w:date="2021-06-24T19:10:00Z">
                <w:rPr>
                  <w:color w:val="000000" w:themeColor="text1"/>
                  <w:sz w:val="22"/>
                  <w:szCs w:val="22"/>
                  <w:shd w:val="clear" w:color="auto" w:fill="FFFFFF"/>
                </w:rPr>
              </w:rPrChange>
            </w:rPr>
            <w:delText>ic Traits</w:delText>
          </w:r>
        </w:del>
      </w:ins>
    </w:p>
    <w:p w14:paraId="7D2B6AF9" w14:textId="68A75E62" w:rsidR="00255E9A" w:rsidRPr="006D57B1" w:rsidRDefault="008B18BB" w:rsidP="009709DC">
      <w:pPr>
        <w:spacing w:line="360" w:lineRule="auto"/>
        <w:rPr>
          <w:ins w:id="1164" w:author="Jeff" w:date="2021-06-23T16:49:00Z"/>
          <w:sz w:val="22"/>
          <w:szCs w:val="22"/>
        </w:rPr>
      </w:pPr>
      <w:ins w:id="1165" w:author="Jeff" w:date="2021-06-24T04:52:00Z">
        <w:r w:rsidRPr="009709DC">
          <w:rPr>
            <w:color w:val="000000" w:themeColor="text1"/>
            <w:sz w:val="22"/>
            <w:szCs w:val="22"/>
            <w:shd w:val="clear" w:color="auto" w:fill="FFFFFF"/>
          </w:rPr>
          <w:t>Topography</w:t>
        </w:r>
      </w:ins>
      <w:ins w:id="1166" w:author="Jeff" w:date="2021-06-23T13:55:00Z">
        <w:r w:rsidR="00A369A1" w:rsidRPr="009709DC">
          <w:rPr>
            <w:color w:val="000000" w:themeColor="text1"/>
            <w:sz w:val="22"/>
            <w:szCs w:val="22"/>
            <w:shd w:val="clear" w:color="auto" w:fill="FFFFFF"/>
          </w:rPr>
          <w:t>, specifically</w:t>
        </w:r>
        <w:del w:id="1167" w:author="Risa" w:date="2021-06-24T22:44:00Z">
          <w:r w:rsidR="00A369A1" w:rsidRPr="009709DC" w:rsidDel="00DB2C0F">
            <w:rPr>
              <w:color w:val="000000" w:themeColor="text1"/>
              <w:sz w:val="22"/>
              <w:szCs w:val="22"/>
              <w:shd w:val="clear" w:color="auto" w:fill="FFFFFF"/>
            </w:rPr>
            <w:delText>,</w:delText>
          </w:r>
        </w:del>
        <w:r w:rsidR="00A369A1" w:rsidRPr="009709DC">
          <w:rPr>
            <w:color w:val="000000" w:themeColor="text1"/>
            <w:sz w:val="22"/>
            <w:szCs w:val="22"/>
            <w:shd w:val="clear" w:color="auto" w:fill="FFFFFF"/>
          </w:rPr>
          <w:t xml:space="preserve"> elevation, </w:t>
        </w:r>
      </w:ins>
      <w:del w:id="1168" w:author="Jeff" w:date="2021-06-23T13:55:00Z">
        <w:r w:rsidR="00666D11" w:rsidRPr="0020587D" w:rsidDel="00A369A1">
          <w:rPr>
            <w:color w:val="000000" w:themeColor="text1"/>
            <w:sz w:val="22"/>
            <w:szCs w:val="22"/>
            <w:shd w:val="clear" w:color="auto" w:fill="FFFFFF"/>
          </w:rPr>
          <w:delText>Elevation, as opposed to fire</w:delText>
        </w:r>
        <w:r w:rsidR="00AA5624" w:rsidRPr="0020587D" w:rsidDel="00A369A1">
          <w:rPr>
            <w:color w:val="000000" w:themeColor="text1"/>
            <w:sz w:val="22"/>
            <w:szCs w:val="22"/>
            <w:shd w:val="clear" w:color="auto" w:fill="FFFFFF"/>
          </w:rPr>
          <w:delText xml:space="preserve"> history</w:delText>
        </w:r>
        <w:r w:rsidR="00666D11" w:rsidRPr="0020587D" w:rsidDel="00A369A1">
          <w:rPr>
            <w:color w:val="000000" w:themeColor="text1"/>
            <w:sz w:val="22"/>
            <w:szCs w:val="22"/>
            <w:shd w:val="clear" w:color="auto" w:fill="FFFFFF"/>
          </w:rPr>
          <w:delText xml:space="preserve">, </w:delText>
        </w:r>
      </w:del>
      <w:ins w:id="1169" w:author="Jeff" w:date="2021-06-20T10:00:00Z">
        <w:r w:rsidR="00BE49FD" w:rsidRPr="0020587D">
          <w:rPr>
            <w:color w:val="000000" w:themeColor="text1"/>
            <w:sz w:val="22"/>
            <w:szCs w:val="22"/>
            <w:shd w:val="clear" w:color="auto" w:fill="FFFFFF"/>
          </w:rPr>
          <w:t>i</w:t>
        </w:r>
      </w:ins>
      <w:del w:id="1170" w:author="Jeff" w:date="2021-06-20T10:00:00Z">
        <w:r w:rsidR="00666D11" w:rsidRPr="0020587D" w:rsidDel="00BE49FD">
          <w:rPr>
            <w:color w:val="000000" w:themeColor="text1"/>
            <w:sz w:val="22"/>
            <w:szCs w:val="22"/>
            <w:shd w:val="clear" w:color="auto" w:fill="FFFFFF"/>
          </w:rPr>
          <w:delText>wa</w:delText>
        </w:r>
      </w:del>
      <w:r w:rsidR="00666D11" w:rsidRPr="0020587D">
        <w:rPr>
          <w:color w:val="000000" w:themeColor="text1"/>
          <w:sz w:val="22"/>
          <w:szCs w:val="22"/>
          <w:shd w:val="clear" w:color="auto" w:fill="FFFFFF"/>
        </w:rPr>
        <w:t xml:space="preserve">s </w:t>
      </w:r>
      <w:ins w:id="1171" w:author="Jeff" w:date="2021-06-24T04:52:00Z">
        <w:r w:rsidRPr="0020587D">
          <w:rPr>
            <w:color w:val="000000" w:themeColor="text1"/>
            <w:sz w:val="22"/>
            <w:szCs w:val="22"/>
            <w:shd w:val="clear" w:color="auto" w:fill="FFFFFF"/>
          </w:rPr>
          <w:t>found to be a</w:t>
        </w:r>
      </w:ins>
      <w:del w:id="1172" w:author="Jeff" w:date="2021-06-24T04:52:00Z">
        <w:r w:rsidR="00666D11" w:rsidRPr="0020587D" w:rsidDel="008B18BB">
          <w:rPr>
            <w:color w:val="000000" w:themeColor="text1"/>
            <w:sz w:val="22"/>
            <w:szCs w:val="22"/>
            <w:shd w:val="clear" w:color="auto" w:fill="FFFFFF"/>
          </w:rPr>
          <w:delText>the</w:delText>
        </w:r>
      </w:del>
      <w:r w:rsidR="00666D11" w:rsidRPr="0020587D">
        <w:rPr>
          <w:color w:val="000000" w:themeColor="text1"/>
          <w:sz w:val="22"/>
          <w:szCs w:val="22"/>
          <w:shd w:val="clear" w:color="auto" w:fill="FFFFFF"/>
        </w:rPr>
        <w:t xml:space="preserve"> dominant driver of plant and ecosystem processes </w:t>
      </w:r>
      <w:del w:id="1173" w:author="Risa" w:date="2021-06-24T20:19:00Z">
        <w:r w:rsidR="00666D11" w:rsidRPr="0020587D" w:rsidDel="00A03C77">
          <w:rPr>
            <w:strike/>
            <w:color w:val="000000" w:themeColor="text1"/>
            <w:sz w:val="22"/>
            <w:szCs w:val="22"/>
            <w:shd w:val="clear" w:color="auto" w:fill="FFFFFF"/>
          </w:rPr>
          <w:delText>we measured</w:delText>
        </w:r>
        <w:r w:rsidR="00071F33" w:rsidRPr="0020587D" w:rsidDel="00A03C77">
          <w:rPr>
            <w:color w:val="000000" w:themeColor="text1"/>
            <w:sz w:val="22"/>
            <w:szCs w:val="22"/>
            <w:shd w:val="clear" w:color="auto" w:fill="FFFFFF"/>
          </w:rPr>
          <w:delText xml:space="preserve"> </w:delText>
        </w:r>
      </w:del>
      <w:del w:id="1174" w:author="Jeff" w:date="2021-06-23T13:56:00Z">
        <w:r w:rsidR="00071F33" w:rsidRPr="0020587D" w:rsidDel="00A369A1">
          <w:rPr>
            <w:color w:val="000000" w:themeColor="text1"/>
            <w:sz w:val="22"/>
            <w:szCs w:val="22"/>
            <w:shd w:val="clear" w:color="auto" w:fill="FFFFFF"/>
          </w:rPr>
          <w:delText>according to our measurements</w:delText>
        </w:r>
      </w:del>
      <w:ins w:id="1175" w:author="Jeff" w:date="2021-06-23T13:56:00Z">
        <w:r w:rsidR="00A369A1" w:rsidRPr="0020587D">
          <w:rPr>
            <w:color w:val="000000" w:themeColor="text1"/>
            <w:sz w:val="22"/>
            <w:szCs w:val="22"/>
            <w:shd w:val="clear" w:color="auto" w:fill="FFFFFF"/>
          </w:rPr>
          <w:t>du</w:t>
        </w:r>
      </w:ins>
      <w:ins w:id="1176" w:author="Jeff" w:date="2021-06-24T04:52:00Z">
        <w:r w:rsidRPr="0020587D">
          <w:rPr>
            <w:color w:val="000000" w:themeColor="text1"/>
            <w:sz w:val="22"/>
            <w:szCs w:val="22"/>
            <w:shd w:val="clear" w:color="auto" w:fill="FFFFFF"/>
          </w:rPr>
          <w:t>ring</w:t>
        </w:r>
      </w:ins>
      <w:ins w:id="1177" w:author="Jeff" w:date="2021-06-23T13:56:00Z">
        <w:r w:rsidR="00A369A1" w:rsidRPr="0020587D">
          <w:rPr>
            <w:color w:val="000000" w:themeColor="text1"/>
            <w:sz w:val="22"/>
            <w:szCs w:val="22"/>
            <w:shd w:val="clear" w:color="auto" w:fill="FFFFFF"/>
          </w:rPr>
          <w:t xml:space="preserve"> an extended fire absence interval</w:t>
        </w:r>
      </w:ins>
      <w:r w:rsidR="00071F33" w:rsidRPr="0020587D">
        <w:rPr>
          <w:color w:val="000000" w:themeColor="text1"/>
          <w:sz w:val="22"/>
          <w:szCs w:val="22"/>
          <w:shd w:val="clear" w:color="auto" w:fill="FFFFFF"/>
        </w:rPr>
        <w:t>.</w:t>
      </w:r>
      <w:r w:rsidR="00AA5624" w:rsidRPr="0020587D">
        <w:rPr>
          <w:color w:val="000000" w:themeColor="text1"/>
          <w:sz w:val="22"/>
          <w:szCs w:val="22"/>
          <w:shd w:val="clear" w:color="auto" w:fill="FFFFFF"/>
        </w:rPr>
        <w:t xml:space="preserve"> </w:t>
      </w:r>
      <w:commentRangeStart w:id="1178"/>
      <w:del w:id="1179" w:author="Risa" w:date="2021-06-24T20:19:00Z">
        <w:r w:rsidR="00AA5624" w:rsidRPr="0020587D" w:rsidDel="00A03C77">
          <w:rPr>
            <w:strike/>
            <w:color w:val="000000" w:themeColor="text1"/>
            <w:sz w:val="22"/>
            <w:szCs w:val="22"/>
            <w:shd w:val="clear" w:color="auto" w:fill="FFFFFF"/>
          </w:rPr>
          <w:delText xml:space="preserve">This result </w:delText>
        </w:r>
        <w:r w:rsidR="00666D11" w:rsidRPr="0020587D" w:rsidDel="00A03C77">
          <w:rPr>
            <w:strike/>
            <w:color w:val="000000" w:themeColor="text1"/>
            <w:sz w:val="22"/>
            <w:szCs w:val="22"/>
            <w:shd w:val="clear" w:color="auto" w:fill="FFFFFF"/>
          </w:rPr>
          <w:delText xml:space="preserve">that persistence capacity </w:delText>
        </w:r>
        <w:r w:rsidR="00666D11" w:rsidRPr="0020587D" w:rsidDel="00A03C77">
          <w:rPr>
            <w:iCs/>
            <w:strike/>
            <w:sz w:val="22"/>
            <w:szCs w:val="22"/>
          </w:rPr>
          <w:delText>was more important than recovery capacity</w:delText>
        </w:r>
        <w:r w:rsidR="00666D11" w:rsidRPr="0020587D" w:rsidDel="00A03C77">
          <w:rPr>
            <w:strike/>
            <w:color w:val="000000" w:themeColor="text1"/>
            <w:sz w:val="22"/>
            <w:szCs w:val="22"/>
            <w:shd w:val="clear" w:color="auto" w:fill="FFFFFF"/>
          </w:rPr>
          <w:delText xml:space="preserve"> </w:delText>
        </w:r>
        <w:r w:rsidR="00666D11" w:rsidRPr="0020587D" w:rsidDel="00A03C77">
          <w:rPr>
            <w:iCs/>
            <w:strike/>
            <w:sz w:val="22"/>
            <w:szCs w:val="22"/>
          </w:rPr>
          <w:delText xml:space="preserve">at </w:delText>
        </w:r>
        <w:r w:rsidR="00C437EC" w:rsidRPr="0020587D" w:rsidDel="00A03C77">
          <w:rPr>
            <w:strike/>
            <w:sz w:val="22"/>
            <w:szCs w:val="22"/>
          </w:rPr>
          <w:delText>Mt. Desert Island</w:delText>
        </w:r>
        <w:r w:rsidR="00012C3B" w:rsidRPr="0020587D" w:rsidDel="00A03C77">
          <w:rPr>
            <w:bCs/>
            <w:strike/>
            <w:sz w:val="22"/>
            <w:szCs w:val="22"/>
          </w:rPr>
          <w:delText xml:space="preserve">, at least over the last </w:delText>
        </w:r>
        <w:r w:rsidR="00AA5624" w:rsidRPr="0020587D" w:rsidDel="00A03C77">
          <w:rPr>
            <w:bCs/>
            <w:strike/>
            <w:sz w:val="22"/>
            <w:szCs w:val="22"/>
          </w:rPr>
          <w:delText>100</w:delText>
        </w:r>
        <w:r w:rsidR="00012C3B" w:rsidRPr="0020587D" w:rsidDel="00A03C77">
          <w:rPr>
            <w:bCs/>
            <w:strike/>
            <w:sz w:val="22"/>
            <w:szCs w:val="22"/>
          </w:rPr>
          <w:delText xml:space="preserve"> years</w:delText>
        </w:r>
        <w:r w:rsidR="00780039" w:rsidRPr="0020587D" w:rsidDel="00A03C77">
          <w:rPr>
            <w:bCs/>
            <w:strike/>
            <w:sz w:val="22"/>
            <w:szCs w:val="22"/>
          </w:rPr>
          <w:delText xml:space="preserve">. </w:delText>
        </w:r>
        <w:r w:rsidR="006F7D07" w:rsidRPr="0020587D" w:rsidDel="00A03C77">
          <w:rPr>
            <w:bCs/>
            <w:strike/>
            <w:sz w:val="22"/>
            <w:szCs w:val="22"/>
          </w:rPr>
          <w:delText>Our findings</w:delText>
        </w:r>
        <w:r w:rsidR="00345813" w:rsidRPr="0020587D" w:rsidDel="00A03C77">
          <w:rPr>
            <w:bCs/>
            <w:strike/>
            <w:sz w:val="22"/>
            <w:szCs w:val="22"/>
          </w:rPr>
          <w:delText xml:space="preserve"> </w:delText>
        </w:r>
        <w:r w:rsidR="00012C3B" w:rsidRPr="0020587D" w:rsidDel="00A03C77">
          <w:rPr>
            <w:bCs/>
            <w:strike/>
            <w:sz w:val="22"/>
            <w:szCs w:val="22"/>
          </w:rPr>
          <w:delText>underscore differences between</w:delText>
        </w:r>
        <w:r w:rsidR="00345813" w:rsidRPr="0020587D" w:rsidDel="00A03C77">
          <w:rPr>
            <w:bCs/>
            <w:strike/>
            <w:sz w:val="22"/>
            <w:szCs w:val="22"/>
          </w:rPr>
          <w:delText xml:space="preserve"> </w:delText>
        </w:r>
        <w:r w:rsidR="00F3370C" w:rsidRPr="0020587D" w:rsidDel="00A03C77">
          <w:rPr>
            <w:strike/>
            <w:sz w:val="22"/>
            <w:szCs w:val="22"/>
          </w:rPr>
          <w:delText xml:space="preserve">recovery capacity </w:delText>
        </w:r>
        <w:r w:rsidR="00345813" w:rsidRPr="0020587D" w:rsidDel="00A03C77">
          <w:rPr>
            <w:bCs/>
            <w:strike/>
            <w:sz w:val="22"/>
            <w:szCs w:val="22"/>
          </w:rPr>
          <w:delText xml:space="preserve">and </w:delText>
        </w:r>
        <w:r w:rsidR="00277031" w:rsidRPr="0020587D" w:rsidDel="00A03C77">
          <w:rPr>
            <w:strike/>
            <w:sz w:val="22"/>
            <w:szCs w:val="22"/>
          </w:rPr>
          <w:delText>persistence capacity</w:delText>
        </w:r>
        <w:r w:rsidR="000E3BEB" w:rsidRPr="0020587D" w:rsidDel="00A03C77">
          <w:rPr>
            <w:i/>
            <w:iCs/>
            <w:strike/>
            <w:sz w:val="22"/>
            <w:szCs w:val="22"/>
            <w:vertAlign w:val="subscript"/>
          </w:rPr>
          <w:delText xml:space="preserve"> </w:delText>
        </w:r>
        <w:r w:rsidR="000E3BEB" w:rsidRPr="0020587D" w:rsidDel="00A03C77">
          <w:rPr>
            <w:iCs/>
            <w:strike/>
            <w:sz w:val="22"/>
            <w:szCs w:val="22"/>
          </w:rPr>
          <w:delText>pathways</w:delText>
        </w:r>
        <w:r w:rsidR="00345813" w:rsidRPr="0020587D" w:rsidDel="00A03C77">
          <w:rPr>
            <w:bCs/>
            <w:strike/>
            <w:sz w:val="22"/>
            <w:szCs w:val="22"/>
          </w:rPr>
          <w:delText xml:space="preserve"> </w:delText>
        </w:r>
        <w:r w:rsidR="00012C3B" w:rsidRPr="0020587D" w:rsidDel="00A03C77">
          <w:rPr>
            <w:bCs/>
            <w:strike/>
            <w:sz w:val="22"/>
            <w:szCs w:val="22"/>
          </w:rPr>
          <w:delText xml:space="preserve">and </w:delText>
        </w:r>
        <w:r w:rsidR="004F4AE6" w:rsidRPr="0020587D" w:rsidDel="00A03C77">
          <w:rPr>
            <w:bCs/>
            <w:strike/>
            <w:sz w:val="22"/>
            <w:szCs w:val="22"/>
          </w:rPr>
          <w:delText>provide</w:delText>
        </w:r>
        <w:r w:rsidR="00D839AC" w:rsidRPr="0020587D" w:rsidDel="00A03C77">
          <w:rPr>
            <w:bCs/>
            <w:strike/>
            <w:sz w:val="22"/>
            <w:szCs w:val="22"/>
          </w:rPr>
          <w:delText xml:space="preserve"> an</w:delText>
        </w:r>
        <w:r w:rsidR="004F4AE6" w:rsidRPr="0020587D" w:rsidDel="00A03C77">
          <w:rPr>
            <w:bCs/>
            <w:strike/>
            <w:sz w:val="22"/>
            <w:szCs w:val="22"/>
          </w:rPr>
          <w:delText xml:space="preserve"> explanation </w:delText>
        </w:r>
        <w:r w:rsidR="00770330" w:rsidRPr="0020587D" w:rsidDel="00A03C77">
          <w:rPr>
            <w:bCs/>
            <w:strike/>
            <w:sz w:val="22"/>
            <w:szCs w:val="22"/>
          </w:rPr>
          <w:delText>to resolve</w:delText>
        </w:r>
        <w:r w:rsidR="006F7D07" w:rsidRPr="0020587D" w:rsidDel="00A03C77">
          <w:rPr>
            <w:bCs/>
            <w:strike/>
            <w:sz w:val="22"/>
            <w:szCs w:val="22"/>
          </w:rPr>
          <w:delText xml:space="preserve"> an enigma of persistence</w:delText>
        </w:r>
        <w:r w:rsidR="00AA5624" w:rsidRPr="0020587D" w:rsidDel="00A03C77">
          <w:rPr>
            <w:bCs/>
            <w:strike/>
            <w:sz w:val="22"/>
            <w:szCs w:val="22"/>
          </w:rPr>
          <w:delText xml:space="preserve"> of pitch pine at Mt. Desert Island</w:delText>
        </w:r>
        <w:r w:rsidR="00345813" w:rsidRPr="0020587D" w:rsidDel="00A03C77">
          <w:rPr>
            <w:bCs/>
            <w:strike/>
            <w:sz w:val="22"/>
            <w:szCs w:val="22"/>
          </w:rPr>
          <w:delText xml:space="preserve"> </w:delText>
        </w:r>
        <w:r w:rsidR="006F7D07" w:rsidRPr="0020587D" w:rsidDel="00A03C77">
          <w:rPr>
            <w:bCs/>
            <w:strike/>
            <w:sz w:val="22"/>
            <w:szCs w:val="22"/>
          </w:rPr>
          <w:delText>in</w:delText>
        </w:r>
        <w:r w:rsidR="00AA5624" w:rsidRPr="0020587D" w:rsidDel="00A03C77">
          <w:rPr>
            <w:bCs/>
            <w:strike/>
            <w:sz w:val="22"/>
            <w:szCs w:val="22"/>
          </w:rPr>
          <w:delText xml:space="preserve"> the absence of</w:delText>
        </w:r>
        <w:r w:rsidR="006F7D07" w:rsidRPr="0020587D" w:rsidDel="00A03C77">
          <w:rPr>
            <w:bCs/>
            <w:strike/>
            <w:sz w:val="22"/>
            <w:szCs w:val="22"/>
          </w:rPr>
          <w:delText xml:space="preserve"> fire</w:delText>
        </w:r>
        <w:r w:rsidR="00345813" w:rsidRPr="0020587D" w:rsidDel="00A03C77">
          <w:rPr>
            <w:bCs/>
            <w:strike/>
            <w:sz w:val="22"/>
            <w:szCs w:val="22"/>
          </w:rPr>
          <w:delText xml:space="preserve">. </w:delText>
        </w:r>
        <w:r w:rsidR="006027C8" w:rsidRPr="0020587D" w:rsidDel="00A03C77">
          <w:rPr>
            <w:rFonts w:eastAsiaTheme="minorHAnsi"/>
            <w:strike/>
            <w:sz w:val="22"/>
            <w:szCs w:val="22"/>
          </w:rPr>
          <w:delText>Elevation</w:delText>
        </w:r>
        <w:r w:rsidR="00071F33" w:rsidRPr="0020587D" w:rsidDel="00A03C77">
          <w:rPr>
            <w:rFonts w:eastAsiaTheme="minorHAnsi"/>
            <w:sz w:val="22"/>
            <w:szCs w:val="22"/>
          </w:rPr>
          <w:delText xml:space="preserve"> </w:delText>
        </w:r>
        <w:r w:rsidR="00960F5F" w:rsidRPr="0020587D" w:rsidDel="00A03C77">
          <w:rPr>
            <w:rFonts w:eastAsiaTheme="minorHAnsi"/>
            <w:sz w:val="22"/>
            <w:szCs w:val="22"/>
          </w:rPr>
          <w:delText>This factor</w:delText>
        </w:r>
        <w:r w:rsidR="00071F33" w:rsidRPr="0020587D" w:rsidDel="00A03C77">
          <w:rPr>
            <w:rFonts w:eastAsiaTheme="minorHAnsi"/>
            <w:sz w:val="22"/>
            <w:szCs w:val="22"/>
          </w:rPr>
          <w:delText xml:space="preserve"> </w:delText>
        </w:r>
        <w:r w:rsidR="006027C8" w:rsidRPr="0020587D" w:rsidDel="00A03C77">
          <w:rPr>
            <w:rFonts w:eastAsiaTheme="minorHAnsi"/>
            <w:sz w:val="22"/>
            <w:szCs w:val="22"/>
          </w:rPr>
          <w:delText xml:space="preserve">played a role in several meaningful ways. </w:delText>
        </w:r>
      </w:del>
      <w:moveToRangeStart w:id="1180" w:author="Jeff" w:date="2021-06-23T11:54:00Z" w:name="move75341663"/>
      <w:moveTo w:id="1181" w:author="Jeff" w:date="2021-06-23T11:54:00Z">
        <w:del w:id="1182" w:author="Risa" w:date="2021-06-24T20:19:00Z">
          <w:r w:rsidR="00AE6005" w:rsidRPr="0020587D" w:rsidDel="00A03C77">
            <w:rPr>
              <w:bCs/>
              <w:sz w:val="22"/>
              <w:szCs w:val="22"/>
            </w:rPr>
            <w:delText>We</w:delText>
          </w:r>
          <w:r w:rsidR="00AE6005" w:rsidRPr="0020587D" w:rsidDel="00A03C77">
            <w:rPr>
              <w:sz w:val="22"/>
              <w:szCs w:val="22"/>
            </w:rPr>
            <w:delText xml:space="preserve"> anticipated that low elevation (&lt;50 m) populations would feature a greater number of close </w:delText>
          </w:r>
          <w:r w:rsidR="00AE6005" w:rsidRPr="0020587D" w:rsidDel="00A03C77">
            <w:rPr>
              <w:rFonts w:eastAsiaTheme="minorHAnsi"/>
              <w:sz w:val="22"/>
              <w:szCs w:val="22"/>
            </w:rPr>
            <w:delText>conspecific neighbors as a function of no fire history, a relatively gentle slope (&lt;10°), and tendency towards a southerly aspect (</w:delText>
          </w:r>
          <w:r w:rsidR="00AE6005" w:rsidRPr="0020587D" w:rsidDel="00A03C77">
            <w:rPr>
              <w:rFonts w:eastAsiaTheme="minorHAnsi"/>
              <w:i/>
              <w:iCs/>
              <w:sz w:val="22"/>
              <w:szCs w:val="22"/>
            </w:rPr>
            <w:delText>µ</w:delText>
          </w:r>
          <w:r w:rsidR="00AE6005" w:rsidRPr="0020587D" w:rsidDel="00A03C77">
            <w:rPr>
              <w:rFonts w:eastAsiaTheme="minorHAnsi"/>
              <w:sz w:val="22"/>
              <w:szCs w:val="22"/>
            </w:rPr>
            <w:delText>=180°).</w:delText>
          </w:r>
        </w:del>
      </w:moveTo>
      <w:moveToRangeEnd w:id="1180"/>
      <w:del w:id="1183" w:author="Risa" w:date="2021-06-24T20:19:00Z">
        <w:r w:rsidR="009442E6" w:rsidRPr="0020587D" w:rsidDel="00A03C77">
          <w:rPr>
            <w:bCs/>
            <w:sz w:val="22"/>
            <w:szCs w:val="22"/>
          </w:rPr>
          <w:delText xml:space="preserve">First, we </w:delText>
        </w:r>
      </w:del>
      <w:ins w:id="1184" w:author="Jeff" w:date="2021-06-23T13:56:00Z">
        <w:r w:rsidR="00A369A1" w:rsidRPr="0020587D">
          <w:rPr>
            <w:bCs/>
            <w:sz w:val="22"/>
            <w:szCs w:val="22"/>
          </w:rPr>
          <w:t xml:space="preserve">We </w:t>
        </w:r>
      </w:ins>
      <w:r w:rsidR="006027C8" w:rsidRPr="0020587D">
        <w:rPr>
          <w:bCs/>
          <w:sz w:val="22"/>
          <w:szCs w:val="22"/>
        </w:rPr>
        <w:t>confirmed</w:t>
      </w:r>
      <w:r w:rsidR="009442E6" w:rsidRPr="0020587D">
        <w:rPr>
          <w:bCs/>
          <w:sz w:val="22"/>
          <w:szCs w:val="22"/>
        </w:rPr>
        <w:t xml:space="preserve"> </w:t>
      </w:r>
      <w:ins w:id="1185" w:author="Jeff" w:date="2021-06-23T13:57:00Z">
        <w:r w:rsidR="00A369A1" w:rsidRPr="0020587D">
          <w:rPr>
            <w:bCs/>
            <w:sz w:val="22"/>
            <w:szCs w:val="22"/>
          </w:rPr>
          <w:t xml:space="preserve">trees at lower elevations </w:t>
        </w:r>
      </w:ins>
      <w:del w:id="1186" w:author="Jeff" w:date="2021-06-23T13:57:00Z">
        <w:r w:rsidR="006C39F4" w:rsidRPr="0020587D" w:rsidDel="00A369A1">
          <w:rPr>
            <w:bCs/>
            <w:sz w:val="22"/>
            <w:szCs w:val="22"/>
          </w:rPr>
          <w:delText>increased elevation</w:delText>
        </w:r>
        <w:r w:rsidR="009442E6" w:rsidRPr="0020587D" w:rsidDel="00A369A1">
          <w:rPr>
            <w:bCs/>
            <w:sz w:val="22"/>
            <w:szCs w:val="22"/>
          </w:rPr>
          <w:delText xml:space="preserve"> </w:delText>
        </w:r>
      </w:del>
      <w:r w:rsidR="006C39F4" w:rsidRPr="0020587D">
        <w:rPr>
          <w:bCs/>
          <w:sz w:val="22"/>
          <w:szCs w:val="22"/>
        </w:rPr>
        <w:t>favor</w:t>
      </w:r>
      <w:r w:rsidR="009442E6" w:rsidRPr="0020587D">
        <w:rPr>
          <w:bCs/>
          <w:sz w:val="22"/>
          <w:szCs w:val="22"/>
        </w:rPr>
        <w:t>ed</w:t>
      </w:r>
      <w:r w:rsidR="006C39F4" w:rsidRPr="0020587D">
        <w:rPr>
          <w:bCs/>
          <w:sz w:val="22"/>
          <w:szCs w:val="22"/>
        </w:rPr>
        <w:t xml:space="preserve"> </w:t>
      </w:r>
      <w:ins w:id="1187" w:author="Jeff" w:date="2021-06-23T13:57:00Z">
        <w:r w:rsidR="00A369A1" w:rsidRPr="0020587D">
          <w:rPr>
            <w:bCs/>
            <w:sz w:val="22"/>
            <w:szCs w:val="22"/>
          </w:rPr>
          <w:t xml:space="preserve">growth over stress tolerance </w:t>
        </w:r>
      </w:ins>
      <w:commentRangeEnd w:id="1178"/>
      <w:r w:rsidR="00E71BA6">
        <w:rPr>
          <w:rStyle w:val="CommentReference"/>
        </w:rPr>
        <w:commentReference w:id="1178"/>
      </w:r>
      <w:ins w:id="1188" w:author="Jeff" w:date="2021-06-23T13:57:00Z">
        <w:r w:rsidR="00A369A1" w:rsidRPr="00163863">
          <w:rPr>
            <w:bCs/>
            <w:sz w:val="22"/>
            <w:szCs w:val="22"/>
          </w:rPr>
          <w:t>con</w:t>
        </w:r>
      </w:ins>
      <w:ins w:id="1189" w:author="Jeff" w:date="2021-06-23T13:58:00Z">
        <w:r w:rsidR="00A369A1" w:rsidRPr="00163863">
          <w:rPr>
            <w:bCs/>
            <w:sz w:val="22"/>
            <w:szCs w:val="22"/>
          </w:rPr>
          <w:t>sistent with findings by others with regard to intrinsic</w:t>
        </w:r>
      </w:ins>
      <w:del w:id="1190" w:author="Jeff" w:date="2021-06-23T13:57:00Z">
        <w:r w:rsidR="006C39F4" w:rsidRPr="0020587D" w:rsidDel="00A369A1">
          <w:rPr>
            <w:bCs/>
            <w:strike/>
            <w:sz w:val="22"/>
            <w:szCs w:val="22"/>
          </w:rPr>
          <w:delText>efficiency (</w:delText>
        </w:r>
        <w:r w:rsidR="00AA5624" w:rsidRPr="0020587D" w:rsidDel="00A369A1">
          <w:rPr>
            <w:bCs/>
            <w:strike/>
            <w:sz w:val="22"/>
            <w:szCs w:val="22"/>
          </w:rPr>
          <w:delText>e.g.,</w:delText>
        </w:r>
        <w:r w:rsidR="00AA5624" w:rsidRPr="0020587D" w:rsidDel="00A369A1">
          <w:rPr>
            <w:bCs/>
            <w:sz w:val="22"/>
            <w:szCs w:val="22"/>
          </w:rPr>
          <w:delText xml:space="preserve"> foliar</w:delText>
        </w:r>
      </w:del>
      <w:r w:rsidR="00AA5624" w:rsidRPr="0020587D">
        <w:rPr>
          <w:bCs/>
          <w:sz w:val="22"/>
          <w:szCs w:val="22"/>
        </w:rPr>
        <w:t xml:space="preserve"> water use efficiency</w:t>
      </w:r>
      <w:r w:rsidR="00071F33" w:rsidRPr="0020587D">
        <w:rPr>
          <w:sz w:val="22"/>
          <w:szCs w:val="22"/>
        </w:rPr>
        <w:t xml:space="preserve"> </w:t>
      </w:r>
      <w:ins w:id="1191" w:author="Risa" w:date="2021-06-24T20:12:00Z">
        <w:r w:rsidR="00F70722">
          <w:rPr>
            <w:sz w:val="22"/>
            <w:szCs w:val="22"/>
          </w:rPr>
          <w:fldChar w:fldCharType="begin" w:fldLock="1"/>
        </w:r>
      </w:ins>
      <w:r w:rsidR="00E567C1">
        <w:rPr>
          <w:sz w:val="22"/>
          <w:szCs w:val="22"/>
        </w:rPr>
        <w:instrText>ADDIN CSL_CITATION {"citationItems":[{"id":"ITEM-1","itemData":{"DOI":"10.3389/fpls.2017.01070","ISSN":"1664-462X","abstract":"Previous studies have suggested foliar δ13C generally increases with altitude. However, some observations reported no changes or even decreased trends in foliar δ13C. We noted that all the studies in which δ13C increased with elevation were conducted in the human regions, whereas those investigations in which δ13C did not vary or decreased were conducted in areas with water stress. Thus, we proposed that the pattern of increasing δ13C with elevation is not a general one, and that δ13C may remain unchanged or decrease in plants grown in arid environments. To test the hypothesis, we sampled plants along altitude gradients on the shady and sunny slopes of Mount Tianshan characterized by arid and semiarid climates. The measurements of foliar δ13C showed no altitudinal trends for the plants grown on either of the slopes. Therefore, this study supported our hypothesis. In addition, the present study addressed the effect of atmospheric pressure on plant δ13C by accounting for the effects of temperature and precipitation on δ13C. This study found that the residual foliar δ13C increased with increasing altitude, suggesting that atmospheric pressure played a negative role in foliar δ13C.","author":[{"dropping-particle":"","family":"Chen","given":"Zixun","non-dropping-particle":"","parse-names":false,"suffix":""},{"dropping-particle":"","family":"Wang","given":"Guoan","non-dropping-particle":"","parse-names":false,"suffix":""},{"dropping-particle":"","family":"Jia","given":"Yufu","non-dropping-particle":"","parse-names":false,"suffix":""}],"container-title":"Frontiers in Plant Science","id":"ITEM-1","issue":"July","issued":{"date-parts":[["2017","7","4"]]},"page":"1-9","title":"Foliar δ13C Showed No Altitudinal Trend in an Arid Region and Atmospheric Pressure Exerted a Negative Effect on Plant δ13C","type":"article-journal","volume":"8"},"uris":["http://www.mendeley.com/documents/?uuid=c95ceb06-cc1c-4b48-abd3-153445645a16"]},{"id":"ITEM-2","itemData":{"author":[{"dropping-particle":"","family":"Körner","given":"Ch.","non-dropping-particle":"","parse-names":false,"suffix":""},{"dropping-particle":"","family":"Farquhar","given":"G.D.","non-dropping-particle":"","parse-names":false,"suffix":""},{"dropping-particle":"","family":"Wong","given":"S.C.","non-dropping-particle":"","parse-names":false,"suffix":""}],"container-title":"Oecologia","id":"ITEM-2","issued":{"date-parts":[["1991"]]},"page":"30-40","title":"Carbon isotope discrimination by plants follows latitudinal and altitudinal trends","type":"article-journal","volume":"88"},"uris":["http://www.mendeley.com/documents/?uuid=15d543f7-e194-45a8-8ab9-63d4eb25b25a"]},{"id":"ITEM-3","itemData":{"DOI":"10.1007/s00442-009-1515-6","ISSN":"0029-8549","PMID":"19997748","abstract":"We tested three hypotheses related to the functioning of mountain plants, namely their reproductive effort, leaf surface structure and effectiveness of CO2 assimilation, using archive material from contrasting elevations. Analysis of elevational trends is at risk of suffering from two major biases: a phylogenetic bias (i. e. an elevational change in the abundance of taxonomic groups), and covariation of different environmental drivers (e. g. water, temperature, atmospheric pressure), which do not permit a mechanistic interpretation. We solved both problems in a subcontinental survey of elevational trends in key plant traits in the European Alps and the high Arctic (northern Sweden, Svalbard), using herbarium samples of 147 species belonging to the genera Carex, Saxifraga and Potentilla. We used both species and phylogenetically independent contrasts as data points. The analysis revealed enhanced reproductive efforts at higher elevation in insect-pollinated taxa (not in wind-pollinated taxa), no increase in leaf pubescence at high elevation (as is often assumed), and a strong correlation between 13C discrimination and elevation. Alpine taxa operate at a smaller mesophyll resistance to CO2 uptake relative to diffusive resistance (stomata). By comparison with congeneric low altitude polar taxa (low temperature, but high atmospheric pressure), the response could be attributed to the elevational decline in atmospheric pressure rather than temperature (a mean increase in δ13C by 1.4‰ km-1). The signal is consistent within and across genera and within species, suggesting rapid adjustment of leaf physiology to reduced partial pressure of CO2. These results offer answers to long-debated issues of plant responses to high elevation life conditions. © Springer-Verlag 2009.","author":[{"dropping-particle":"","family":"Zhu","given":"Yuan","non-dropping-particle":"","parse-names":false,"suffix":""},{"dropping-particle":"","family":"Siegwolf","given":"Rolf T. W.","non-dropping-particle":"","parse-names":false,"suffix":""},{"dropping-particle":"","family":"Durka","given":"Walter","non-dropping-particle":"","parse-names":false,"suffix":""},{"dropping-particle":"","family":"Körner","given":"Christian","non-dropping-particle":"","parse-names":false,"suffix":""}],"container-title":"Oecologia","id":"ITEM-3","issue":"4","issued":{"date-parts":[["2010","4","9"]]},"page":"853-863","title":"Phylogenetically balanced evidence for structural and carbon isotope responses in plants along elevational gradients","type":"article-journal","volume":"162"},"uris":["http://www.mendeley.com/documents/?uuid=aa23c098-9e36-42f1-8cf4-3ff169b8809f"]}],"mendeley":{"formattedCitation":"(Körner &lt;i&gt;et al.&lt;/i&gt; 1991; Zhu &lt;i&gt;et al.&lt;/i&gt; 2010; Chen &lt;i&gt;et al.&lt;/i&gt; 2017)","plainTextFormattedCitation":"(Körner et al. 1991; Zhu et al. 2010; Chen et al. 2017)","previouslyFormattedCitation":"(Körner &lt;i&gt;et al.&lt;/i&gt; 1991; Zhu &lt;i&gt;et al.&lt;/i&gt; 2010; Chen &lt;i&gt;et al.&lt;/i&gt; 2017)"},"properties":{"noteIndex":0},"schema":"https://github.com/citation-style-language/schema/raw/master/csl-citation.json"}</w:instrText>
      </w:r>
      <w:r w:rsidR="00F70722">
        <w:rPr>
          <w:sz w:val="22"/>
          <w:szCs w:val="22"/>
        </w:rPr>
        <w:fldChar w:fldCharType="separate"/>
      </w:r>
      <w:r w:rsidR="00163863" w:rsidRPr="00163863">
        <w:rPr>
          <w:noProof/>
          <w:sz w:val="22"/>
          <w:szCs w:val="22"/>
        </w:rPr>
        <w:t xml:space="preserve">(Körner </w:t>
      </w:r>
      <w:r w:rsidR="00163863" w:rsidRPr="00163863">
        <w:rPr>
          <w:i/>
          <w:noProof/>
          <w:sz w:val="22"/>
          <w:szCs w:val="22"/>
        </w:rPr>
        <w:t>et al.</w:t>
      </w:r>
      <w:r w:rsidR="00163863" w:rsidRPr="00163863">
        <w:rPr>
          <w:noProof/>
          <w:sz w:val="22"/>
          <w:szCs w:val="22"/>
        </w:rPr>
        <w:t xml:space="preserve"> 1991; Zhu </w:t>
      </w:r>
      <w:r w:rsidR="00163863" w:rsidRPr="00163863">
        <w:rPr>
          <w:i/>
          <w:noProof/>
          <w:sz w:val="22"/>
          <w:szCs w:val="22"/>
        </w:rPr>
        <w:t>et al.</w:t>
      </w:r>
      <w:r w:rsidR="00163863" w:rsidRPr="00163863">
        <w:rPr>
          <w:noProof/>
          <w:sz w:val="22"/>
          <w:szCs w:val="22"/>
        </w:rPr>
        <w:t xml:space="preserve"> 2010; Chen </w:t>
      </w:r>
      <w:r w:rsidR="00163863" w:rsidRPr="00163863">
        <w:rPr>
          <w:i/>
          <w:noProof/>
          <w:sz w:val="22"/>
          <w:szCs w:val="22"/>
        </w:rPr>
        <w:t>et al.</w:t>
      </w:r>
      <w:r w:rsidR="00163863" w:rsidRPr="00163863">
        <w:rPr>
          <w:noProof/>
          <w:sz w:val="22"/>
          <w:szCs w:val="22"/>
        </w:rPr>
        <w:t xml:space="preserve"> 2017)</w:t>
      </w:r>
      <w:ins w:id="1192" w:author="Risa" w:date="2021-06-24T20:12:00Z">
        <w:r w:rsidR="00F70722">
          <w:rPr>
            <w:sz w:val="22"/>
            <w:szCs w:val="22"/>
          </w:rPr>
          <w:fldChar w:fldCharType="end"/>
        </w:r>
      </w:ins>
      <w:del w:id="1193" w:author="Risa" w:date="2021-06-24T20:11:00Z">
        <w:r w:rsidR="00071F33" w:rsidRPr="0020587D" w:rsidDel="00F70722">
          <w:rPr>
            <w:sz w:val="22"/>
            <w:szCs w:val="22"/>
          </w:rPr>
          <w:delText>(</w:delText>
        </w:r>
        <w:r w:rsidR="006027C8" w:rsidRPr="0020587D" w:rsidDel="00F70722">
          <w:rPr>
            <w:sz w:val="22"/>
            <w:szCs w:val="22"/>
          </w:rPr>
          <w:delText xml:space="preserve">Wang </w:delText>
        </w:r>
        <w:r w:rsidR="006027C8" w:rsidRPr="0020587D" w:rsidDel="00F70722">
          <w:rPr>
            <w:i/>
            <w:iCs/>
            <w:sz w:val="22"/>
            <w:szCs w:val="22"/>
          </w:rPr>
          <w:delText>et al</w:delText>
        </w:r>
        <w:r w:rsidR="004D3073" w:rsidRPr="0020587D" w:rsidDel="00F70722">
          <w:rPr>
            <w:i/>
            <w:iCs/>
            <w:sz w:val="22"/>
            <w:szCs w:val="22"/>
          </w:rPr>
          <w:delText>.</w:delText>
        </w:r>
        <w:r w:rsidR="006027C8" w:rsidRPr="0020587D" w:rsidDel="00F70722">
          <w:rPr>
            <w:sz w:val="22"/>
            <w:szCs w:val="22"/>
          </w:rPr>
          <w:delText xml:space="preserve"> 2017; Chen, Wang and Jia 2017)</w:delText>
        </w:r>
      </w:del>
      <w:del w:id="1194" w:author="Jeff" w:date="2021-06-23T13:58:00Z">
        <w:r w:rsidR="00AA5624" w:rsidRPr="0020587D" w:rsidDel="00A369A1">
          <w:rPr>
            <w:bCs/>
            <w:sz w:val="22"/>
            <w:szCs w:val="22"/>
          </w:rPr>
          <w:delText xml:space="preserve"> over growth</w:delText>
        </w:r>
      </w:del>
      <w:r w:rsidR="006027C8" w:rsidRPr="0020587D">
        <w:rPr>
          <w:bCs/>
          <w:sz w:val="22"/>
          <w:szCs w:val="22"/>
        </w:rPr>
        <w:t xml:space="preserve">. Further, we found </w:t>
      </w:r>
      <w:r w:rsidR="009442E6" w:rsidRPr="0020587D">
        <w:rPr>
          <w:bCs/>
          <w:sz w:val="22"/>
          <w:szCs w:val="22"/>
        </w:rPr>
        <w:t xml:space="preserve">trees at higher elevation, particularly those in the former 1947 fire district, persevered despite noteworthy challenges including </w:t>
      </w:r>
      <w:commentRangeStart w:id="1195"/>
      <w:r w:rsidR="009442E6" w:rsidRPr="0020587D">
        <w:rPr>
          <w:sz w:val="22"/>
          <w:szCs w:val="22"/>
        </w:rPr>
        <w:t>less density</w:t>
      </w:r>
      <w:ins w:id="1196" w:author="Jeff" w:date="2021-06-23T01:07:00Z">
        <w:r w:rsidR="00994D09" w:rsidRPr="0020587D">
          <w:rPr>
            <w:sz w:val="22"/>
            <w:szCs w:val="22"/>
          </w:rPr>
          <w:t xml:space="preserve"> </w:t>
        </w:r>
      </w:ins>
      <w:commentRangeEnd w:id="1195"/>
      <w:r w:rsidR="00E71BA6">
        <w:rPr>
          <w:rStyle w:val="CommentReference"/>
        </w:rPr>
        <w:commentReference w:id="1195"/>
      </w:r>
      <w:ins w:id="1197" w:author="Jeff" w:date="2021-06-23T01:07:00Z">
        <w:r w:rsidR="00994D09" w:rsidRPr="00163863">
          <w:rPr>
            <w:sz w:val="22"/>
            <w:szCs w:val="22"/>
          </w:rPr>
          <w:t>and</w:t>
        </w:r>
      </w:ins>
      <w:del w:id="1198" w:author="Jeff" w:date="2021-06-23T01:07:00Z">
        <w:r w:rsidR="009442E6" w:rsidRPr="0020587D" w:rsidDel="00994D09">
          <w:rPr>
            <w:sz w:val="22"/>
            <w:szCs w:val="22"/>
          </w:rPr>
          <w:delText>,</w:delText>
        </w:r>
      </w:del>
      <w:r w:rsidR="009442E6" w:rsidRPr="0020587D">
        <w:rPr>
          <w:sz w:val="22"/>
          <w:szCs w:val="22"/>
        </w:rPr>
        <w:t xml:space="preserve"> </w:t>
      </w:r>
      <w:commentRangeStart w:id="1199"/>
      <w:del w:id="1200" w:author="Jeff" w:date="2021-06-23T00:02:00Z">
        <w:r w:rsidR="009442E6" w:rsidRPr="0020587D" w:rsidDel="00496720">
          <w:rPr>
            <w:sz w:val="22"/>
            <w:szCs w:val="22"/>
          </w:rPr>
          <w:lastRenderedPageBreak/>
          <w:delText xml:space="preserve">greater distance between conspecific neighbors and </w:delText>
        </w:r>
      </w:del>
      <w:r w:rsidR="009442E6" w:rsidRPr="0020587D">
        <w:rPr>
          <w:sz w:val="22"/>
          <w:szCs w:val="22"/>
        </w:rPr>
        <w:t>evidence of less reproduction</w:t>
      </w:r>
      <w:commentRangeEnd w:id="1199"/>
      <w:r w:rsidR="00E71BA6">
        <w:rPr>
          <w:rStyle w:val="CommentReference"/>
        </w:rPr>
        <w:commentReference w:id="1199"/>
      </w:r>
      <w:ins w:id="1201" w:author="Jeff" w:date="2021-06-23T11:20:00Z">
        <w:r w:rsidR="003E4F6F" w:rsidRPr="00163863">
          <w:rPr>
            <w:sz w:val="22"/>
            <w:szCs w:val="22"/>
          </w:rPr>
          <w:t xml:space="preserve">—clearly there is an impetus to persist through stress </w:t>
        </w:r>
      </w:ins>
      <w:ins w:id="1202" w:author="Jeff" w:date="2021-06-23T11:21:00Z">
        <w:r w:rsidR="003E4F6F" w:rsidRPr="00163863">
          <w:rPr>
            <w:sz w:val="22"/>
            <w:szCs w:val="22"/>
          </w:rPr>
          <w:t>avoidance</w:t>
        </w:r>
      </w:ins>
      <w:r w:rsidR="009442E6" w:rsidRPr="00163863">
        <w:rPr>
          <w:sz w:val="22"/>
          <w:szCs w:val="22"/>
        </w:rPr>
        <w:t xml:space="preserve">. </w:t>
      </w:r>
      <w:r w:rsidR="006027C8" w:rsidRPr="00E567C1">
        <w:rPr>
          <w:i/>
          <w:iCs/>
          <w:sz w:val="22"/>
          <w:szCs w:val="22"/>
          <w:vertAlign w:val="subscript"/>
        </w:rPr>
        <w:t xml:space="preserve"> </w:t>
      </w:r>
      <w:commentRangeStart w:id="1203"/>
      <w:r w:rsidR="006027C8" w:rsidRPr="00E567C1">
        <w:rPr>
          <w:sz w:val="22"/>
          <w:szCs w:val="22"/>
        </w:rPr>
        <w:t>At the highest elevation</w:t>
      </w:r>
      <w:r w:rsidR="009442E6" w:rsidRPr="00072A86">
        <w:rPr>
          <w:sz w:val="22"/>
          <w:szCs w:val="22"/>
        </w:rPr>
        <w:t xml:space="preserve">s on </w:t>
      </w:r>
      <w:r w:rsidR="006027C8" w:rsidRPr="00072A86">
        <w:rPr>
          <w:sz w:val="22"/>
          <w:szCs w:val="22"/>
        </w:rPr>
        <w:t>South Cadillac trail,</w:t>
      </w:r>
      <w:r w:rsidR="006027C8" w:rsidRPr="0020587D">
        <w:rPr>
          <w:sz w:val="22"/>
          <w:szCs w:val="22"/>
        </w:rPr>
        <w:t xml:space="preserve"> we expected to find the steepest slopes but they were far less inclined than those at Gorham cliffs</w:t>
      </w:r>
      <w:commentRangeEnd w:id="1203"/>
      <w:r w:rsidR="00E71BA6">
        <w:rPr>
          <w:rStyle w:val="CommentReference"/>
        </w:rPr>
        <w:commentReference w:id="1203"/>
      </w:r>
      <w:r w:rsidR="006027C8" w:rsidRPr="00163863">
        <w:rPr>
          <w:sz w:val="22"/>
          <w:szCs w:val="22"/>
        </w:rPr>
        <w:t xml:space="preserve">. </w:t>
      </w:r>
      <w:commentRangeStart w:id="1204"/>
      <w:commentRangeStart w:id="1205"/>
      <w:r w:rsidR="00883E0C" w:rsidRPr="00163863">
        <w:rPr>
          <w:color w:val="000000" w:themeColor="text1"/>
          <w:sz w:val="22"/>
          <w:szCs w:val="22"/>
          <w:shd w:val="clear" w:color="auto" w:fill="FFFFFF"/>
        </w:rPr>
        <w:t xml:space="preserve">Topography </w:t>
      </w:r>
      <w:ins w:id="1206" w:author="Jeff" w:date="2021-06-24T03:38:00Z">
        <w:r w:rsidR="001A1B1F" w:rsidRPr="00163863">
          <w:rPr>
            <w:color w:val="000000" w:themeColor="text1"/>
            <w:sz w:val="22"/>
            <w:szCs w:val="22"/>
            <w:shd w:val="clear" w:color="auto" w:fill="FFFFFF"/>
          </w:rPr>
          <w:t xml:space="preserve">(slope) </w:t>
        </w:r>
      </w:ins>
      <w:r w:rsidR="00883E0C" w:rsidRPr="00E567C1">
        <w:rPr>
          <w:color w:val="000000" w:themeColor="text1"/>
          <w:sz w:val="22"/>
          <w:szCs w:val="22"/>
          <w:shd w:val="clear" w:color="auto" w:fill="FFFFFF"/>
        </w:rPr>
        <w:t>was found to be instrumental in shaping population expansion especially in combination with elevation</w:t>
      </w:r>
      <w:r w:rsidR="005A2365" w:rsidRPr="00E567C1">
        <w:rPr>
          <w:color w:val="000000" w:themeColor="text1"/>
          <w:sz w:val="22"/>
          <w:szCs w:val="22"/>
          <w:shd w:val="clear" w:color="auto" w:fill="FFFFFF"/>
        </w:rPr>
        <w:t xml:space="preserve"> exclusive of </w:t>
      </w:r>
      <w:ins w:id="1207" w:author="Jeff" w:date="2021-06-23T11:21:00Z">
        <w:r w:rsidR="003E4F6F" w:rsidRPr="00072A86">
          <w:rPr>
            <w:color w:val="000000" w:themeColor="text1"/>
            <w:sz w:val="22"/>
            <w:szCs w:val="22"/>
            <w:shd w:val="clear" w:color="auto" w:fill="FFFFFF"/>
          </w:rPr>
          <w:t xml:space="preserve">fire </w:t>
        </w:r>
      </w:ins>
      <w:r w:rsidR="005A2365" w:rsidRPr="00072A86">
        <w:rPr>
          <w:color w:val="000000" w:themeColor="text1"/>
          <w:sz w:val="22"/>
          <w:szCs w:val="22"/>
          <w:shd w:val="clear" w:color="auto" w:fill="FFFFFF"/>
        </w:rPr>
        <w:t>disturbance effects</w:t>
      </w:r>
      <w:r w:rsidR="003A5590" w:rsidRPr="00072A86">
        <w:rPr>
          <w:color w:val="000000" w:themeColor="text1"/>
          <w:sz w:val="22"/>
          <w:szCs w:val="22"/>
          <w:shd w:val="clear" w:color="auto" w:fill="FFFFFF"/>
        </w:rPr>
        <w:t xml:space="preserve"> at lower elevation</w:t>
      </w:r>
      <w:commentRangeEnd w:id="1204"/>
      <w:r w:rsidR="00E71BA6">
        <w:rPr>
          <w:rStyle w:val="CommentReference"/>
        </w:rPr>
        <w:commentReference w:id="1204"/>
      </w:r>
      <w:r w:rsidR="00883E0C" w:rsidRPr="00163863">
        <w:rPr>
          <w:color w:val="000000" w:themeColor="text1"/>
          <w:sz w:val="22"/>
          <w:szCs w:val="22"/>
          <w:shd w:val="clear" w:color="auto" w:fill="FFFFFF"/>
        </w:rPr>
        <w:t xml:space="preserve">. </w:t>
      </w:r>
      <w:ins w:id="1208" w:author="Jeff" w:date="2021-06-23T16:49:00Z">
        <w:r w:rsidR="00255E9A" w:rsidRPr="00163863">
          <w:rPr>
            <w:sz w:val="22"/>
            <w:szCs w:val="22"/>
          </w:rPr>
          <w:t xml:space="preserve">In particular, we </w:t>
        </w:r>
      </w:ins>
      <w:ins w:id="1209" w:author="Jeff" w:date="2021-06-24T03:38:00Z">
        <w:r w:rsidR="001A1B1F" w:rsidRPr="00163863">
          <w:rPr>
            <w:sz w:val="22"/>
            <w:szCs w:val="22"/>
          </w:rPr>
          <w:t>note</w:t>
        </w:r>
      </w:ins>
      <w:ins w:id="1210" w:author="Jeff" w:date="2021-06-23T16:49:00Z">
        <w:r w:rsidR="00255E9A" w:rsidRPr="00E567C1">
          <w:rPr>
            <w:sz w:val="22"/>
            <w:szCs w:val="22"/>
          </w:rPr>
          <w:t xml:space="preserve"> the combination of a gentle </w:t>
        </w:r>
        <w:r w:rsidR="00255E9A" w:rsidRPr="00072A86">
          <w:rPr>
            <w:sz w:val="22"/>
            <w:szCs w:val="22"/>
          </w:rPr>
          <w:t>3° slope and low elevation</w:t>
        </w:r>
        <w:del w:id="1211" w:author="Risa" w:date="2021-06-24T23:33:00Z">
          <w:r w:rsidR="00255E9A" w:rsidRPr="0020587D" w:rsidDel="00EE7FA8">
            <w:rPr>
              <w:sz w:val="22"/>
              <w:szCs w:val="22"/>
            </w:rPr>
            <w:delText>,</w:delText>
          </w:r>
        </w:del>
        <w:r w:rsidR="00255E9A" w:rsidRPr="0020587D">
          <w:rPr>
            <w:sz w:val="22"/>
            <w:szCs w:val="22"/>
          </w:rPr>
          <w:t xml:space="preserve"> </w:t>
        </w:r>
      </w:ins>
      <w:ins w:id="1212" w:author="Jeff" w:date="2021-06-24T03:38:00Z">
        <w:r w:rsidR="001A1B1F" w:rsidRPr="0020587D">
          <w:rPr>
            <w:sz w:val="22"/>
            <w:szCs w:val="22"/>
          </w:rPr>
          <w:t>at</w:t>
        </w:r>
      </w:ins>
      <w:ins w:id="1213" w:author="Jeff" w:date="2021-06-23T16:49:00Z">
        <w:r w:rsidR="00255E9A" w:rsidRPr="0020587D">
          <w:rPr>
            <w:sz w:val="22"/>
            <w:szCs w:val="22"/>
          </w:rPr>
          <w:t xml:space="preserve"> Wonderland, </w:t>
        </w:r>
        <w:del w:id="1214" w:author="Risa" w:date="2021-06-24T20:12:00Z">
          <w:r w:rsidR="00255E9A" w:rsidRPr="0020587D" w:rsidDel="00F70722">
            <w:rPr>
              <w:sz w:val="22"/>
              <w:szCs w:val="22"/>
            </w:rPr>
            <w:delText xml:space="preserve"> </w:delText>
          </w:r>
        </w:del>
        <w:r w:rsidR="00255E9A" w:rsidRPr="0020587D">
          <w:rPr>
            <w:sz w:val="22"/>
            <w:szCs w:val="22"/>
          </w:rPr>
          <w:t xml:space="preserve">accompanied by less soil moisture drainage </w:t>
        </w:r>
        <w:r w:rsidR="00255E9A" w:rsidRPr="009709DC">
          <w:rPr>
            <w:sz w:val="22"/>
            <w:szCs w:val="22"/>
          </w:rPr>
          <w:fldChar w:fldCharType="begin" w:fldLock="1"/>
        </w:r>
      </w:ins>
      <w:r w:rsidR="00E567C1">
        <w:rPr>
          <w:sz w:val="22"/>
          <w:szCs w:val="22"/>
        </w:rPr>
        <w:instrText>ADDIN CSL_CITATION {"citationItems":[{"id":"ITEM-1","itemData":{"author":[{"dropping-particle":"","family":"Hanson","given":"Alison A.","non-dropping-particle":"","parse-names":false,"suffix":""}],"container-title":"Journal of Chemical Information and Modeling","id":"ITEM-1","issued":{"date-parts":[["2017"]]},"title":"Distribution Patterns in Appalachian Table Mountain Pine and Pitch Pine Stands","type":"thesis"},"uris":["http://www.mendeley.com/documents/?uuid=ad663b18-d70a-454b-95c6-e7fe88ceb8ce"]},{"id":"ITEM-2","itemData":{"author":[{"dropping-particle":"","family":"Howard","given":"Lauren F","non-dropping-particle":"","parse-names":false,"suffix":""},{"dropping-particle":"","family":"Stelacio","given":"Maria A","non-dropping-particle":"","parse-names":false,"suffix":""}],"container-title":"Bulletin of the New Jersey Academy of Science","id":"ITEM-2","issue":"2","issued":{"date-parts":[["2011"]]},"page":"19-22","title":"Fire and the Development of High-Elevation Pitch Pine Communities in Northeastern West Virginia","type":"article-journal","volume":"56"},"uris":["http://www.mendeley.com/documents/?uuid=ccd105f0-db1c-49ff-8cf8-d837d90b5002"]}],"mendeley":{"formattedCitation":"(Howard and Stelacio 2011; Hanson 2017)","manualFormatting":"(Howard and Stelacio 2011; Hanson, 2017)","plainTextFormattedCitation":"(Howard and Stelacio 2011; Hanson 2017)","previouslyFormattedCitation":"(Howard and Stelacio 2011; Hanson 2017)"},"properties":{"noteIndex":0},"schema":"https://github.com/citation-style-language/schema/raw/master/csl-citation.json"}</w:instrText>
      </w:r>
      <w:ins w:id="1215" w:author="Jeff" w:date="2021-06-23T16:49:00Z">
        <w:r w:rsidR="00255E9A" w:rsidRPr="009709DC">
          <w:rPr>
            <w:sz w:val="22"/>
            <w:szCs w:val="22"/>
            <w:rPrChange w:id="1216" w:author="Risa" w:date="2021-06-24T18:40:00Z">
              <w:rPr>
                <w:sz w:val="22"/>
                <w:szCs w:val="22"/>
              </w:rPr>
            </w:rPrChange>
          </w:rPr>
          <w:fldChar w:fldCharType="separate"/>
        </w:r>
        <w:r w:rsidR="00255E9A" w:rsidRPr="009709DC">
          <w:rPr>
            <w:noProof/>
            <w:sz w:val="22"/>
            <w:szCs w:val="22"/>
          </w:rPr>
          <w:t>(Howard and Stelacio 2011</w:t>
        </w:r>
        <w:r w:rsidR="00255E9A" w:rsidRPr="0011330A">
          <w:rPr>
            <w:noProof/>
            <w:sz w:val="22"/>
            <w:szCs w:val="22"/>
          </w:rPr>
          <w:t xml:space="preserve">; </w:t>
        </w:r>
        <w:r w:rsidR="00255E9A" w:rsidRPr="00603401">
          <w:rPr>
            <w:noProof/>
            <w:sz w:val="22"/>
            <w:szCs w:val="22"/>
          </w:rPr>
          <w:t>Hanson, 2017)</w:t>
        </w:r>
        <w:r w:rsidR="00255E9A" w:rsidRPr="009709DC">
          <w:rPr>
            <w:sz w:val="22"/>
            <w:szCs w:val="22"/>
          </w:rPr>
          <w:fldChar w:fldCharType="end"/>
        </w:r>
        <w:r w:rsidR="00255E9A" w:rsidRPr="009709DC">
          <w:rPr>
            <w:sz w:val="22"/>
            <w:szCs w:val="22"/>
          </w:rPr>
          <w:t xml:space="preserve">, </w:t>
        </w:r>
      </w:ins>
      <w:ins w:id="1217" w:author="Jeff" w:date="2021-06-24T03:38:00Z">
        <w:r w:rsidR="001A1B1F" w:rsidRPr="009709DC">
          <w:rPr>
            <w:sz w:val="22"/>
            <w:szCs w:val="22"/>
          </w:rPr>
          <w:t xml:space="preserve">as </w:t>
        </w:r>
      </w:ins>
      <w:ins w:id="1218" w:author="Jeff" w:date="2021-06-23T16:49:00Z">
        <w:r w:rsidR="00255E9A" w:rsidRPr="0011330A">
          <w:rPr>
            <w:sz w:val="22"/>
            <w:szCs w:val="22"/>
          </w:rPr>
          <w:t>more serendipitous to resilience than a free-flowing 31° slope at Gorham cliffs.</w:t>
        </w:r>
      </w:ins>
      <w:commentRangeEnd w:id="1205"/>
      <w:r w:rsidR="0039474D">
        <w:rPr>
          <w:rStyle w:val="CommentReference"/>
        </w:rPr>
        <w:commentReference w:id="1205"/>
      </w:r>
    </w:p>
    <w:p w14:paraId="0DE215CD" w14:textId="05B3DCB4" w:rsidR="005A2365" w:rsidRPr="0020587D" w:rsidDel="00994D09" w:rsidRDefault="006027C8">
      <w:pPr>
        <w:spacing w:line="360" w:lineRule="auto"/>
        <w:rPr>
          <w:del w:id="1219" w:author="Jeff" w:date="2021-06-23T01:09:00Z"/>
          <w:rFonts w:eastAsiaTheme="minorHAnsi"/>
          <w:sz w:val="22"/>
          <w:szCs w:val="22"/>
          <w:rPrChange w:id="1220" w:author="Risa" w:date="2021-06-24T18:40:00Z">
            <w:rPr>
              <w:del w:id="1221" w:author="Jeff" w:date="2021-06-23T01:09:00Z"/>
              <w:bCs/>
              <w:sz w:val="22"/>
              <w:szCs w:val="22"/>
            </w:rPr>
          </w:rPrChange>
        </w:rPr>
        <w:pPrChange w:id="1222" w:author="Risa" w:date="2021-06-24T18:40:00Z">
          <w:pPr>
            <w:spacing w:line="276" w:lineRule="auto"/>
          </w:pPr>
        </w:pPrChange>
      </w:pPr>
      <w:moveFromRangeStart w:id="1223" w:author="Jeff" w:date="2021-06-23T11:54:00Z" w:name="move75341663"/>
      <w:moveFrom w:id="1224" w:author="Jeff" w:date="2021-06-23T11:54:00Z">
        <w:r w:rsidRPr="006D57B1" w:rsidDel="00AE6005">
          <w:rPr>
            <w:bCs/>
            <w:sz w:val="22"/>
            <w:szCs w:val="22"/>
          </w:rPr>
          <w:t>We</w:t>
        </w:r>
        <w:r w:rsidRPr="006D57B1" w:rsidDel="00AE6005">
          <w:rPr>
            <w:sz w:val="22"/>
            <w:szCs w:val="22"/>
          </w:rPr>
          <w:t xml:space="preserve"> anticipated</w:t>
        </w:r>
        <w:r w:rsidR="001E28D9" w:rsidRPr="006D57B1" w:rsidDel="00AE6005">
          <w:rPr>
            <w:sz w:val="22"/>
            <w:szCs w:val="22"/>
          </w:rPr>
          <w:t xml:space="preserve"> that</w:t>
        </w:r>
        <w:r w:rsidRPr="006D57B1" w:rsidDel="00AE6005">
          <w:rPr>
            <w:sz w:val="22"/>
            <w:szCs w:val="22"/>
          </w:rPr>
          <w:t xml:space="preserve"> low elevation (&lt;50 m) populations would feature a greater number of </w:t>
        </w:r>
        <w:r w:rsidR="00195146" w:rsidRPr="006D57B1" w:rsidDel="00AE6005">
          <w:rPr>
            <w:sz w:val="22"/>
            <w:szCs w:val="22"/>
          </w:rPr>
          <w:t xml:space="preserve">close </w:t>
        </w:r>
        <w:r w:rsidRPr="006D57B1" w:rsidDel="00AE6005">
          <w:rPr>
            <w:rFonts w:eastAsiaTheme="minorHAnsi"/>
            <w:sz w:val="22"/>
            <w:szCs w:val="22"/>
          </w:rPr>
          <w:t>conspecific neighbors as a function of no fire history, a</w:t>
        </w:r>
        <w:r w:rsidR="001E28D9" w:rsidRPr="006D57B1" w:rsidDel="00AE6005">
          <w:rPr>
            <w:rFonts w:eastAsiaTheme="minorHAnsi"/>
            <w:sz w:val="22"/>
            <w:szCs w:val="22"/>
          </w:rPr>
          <w:t xml:space="preserve"> relatively</w:t>
        </w:r>
        <w:r w:rsidRPr="006D57B1" w:rsidDel="00AE6005">
          <w:rPr>
            <w:rFonts w:eastAsiaTheme="minorHAnsi"/>
            <w:sz w:val="22"/>
            <w:szCs w:val="22"/>
          </w:rPr>
          <w:t xml:space="preserve"> gentle slope (&lt;10°), and tendency towards a southerly aspect (</w:t>
        </w:r>
        <w:r w:rsidRPr="006D57B1" w:rsidDel="00AE6005">
          <w:rPr>
            <w:rFonts w:eastAsiaTheme="minorHAnsi"/>
            <w:i/>
            <w:iCs/>
            <w:sz w:val="22"/>
            <w:szCs w:val="22"/>
          </w:rPr>
          <w:t>µ</w:t>
        </w:r>
        <w:r w:rsidRPr="006D57B1" w:rsidDel="00AE6005">
          <w:rPr>
            <w:rFonts w:eastAsiaTheme="minorHAnsi"/>
            <w:sz w:val="22"/>
            <w:szCs w:val="22"/>
          </w:rPr>
          <w:t>=180°).</w:t>
        </w:r>
        <w:r w:rsidR="005A2365" w:rsidRPr="006D57B1" w:rsidDel="00AE6005">
          <w:rPr>
            <w:rFonts w:eastAsiaTheme="minorHAnsi"/>
            <w:sz w:val="22"/>
            <w:szCs w:val="22"/>
          </w:rPr>
          <w:t xml:space="preserve"> </w:t>
        </w:r>
      </w:moveFrom>
      <w:moveFromRangeEnd w:id="1223"/>
      <w:del w:id="1225" w:author="Jeff" w:date="2021-06-23T13:52:00Z">
        <w:r w:rsidR="005A2365" w:rsidRPr="0020587D" w:rsidDel="00A369A1">
          <w:rPr>
            <w:rFonts w:eastAsiaTheme="minorHAnsi"/>
            <w:sz w:val="22"/>
            <w:szCs w:val="22"/>
          </w:rPr>
          <w:delText>Of greater interest was the finding that</w:delText>
        </w:r>
        <w:r w:rsidR="009442E6" w:rsidRPr="0020587D" w:rsidDel="00A369A1">
          <w:rPr>
            <w:sz w:val="22"/>
            <w:szCs w:val="22"/>
          </w:rPr>
          <w:delText xml:space="preserve">, </w:delText>
        </w:r>
        <w:r w:rsidR="005A2365" w:rsidRPr="0020587D" w:rsidDel="00A369A1">
          <w:rPr>
            <w:sz w:val="22"/>
            <w:szCs w:val="22"/>
          </w:rPr>
          <w:delText>despite an</w:delText>
        </w:r>
        <w:r w:rsidR="009442E6" w:rsidRPr="0020587D" w:rsidDel="00A369A1">
          <w:rPr>
            <w:sz w:val="22"/>
            <w:szCs w:val="22"/>
          </w:rPr>
          <w:delText xml:space="preserve"> absence of recent fire history at </w:delText>
        </w:r>
        <w:r w:rsidRPr="0020587D" w:rsidDel="00A369A1">
          <w:rPr>
            <w:sz w:val="22"/>
            <w:szCs w:val="22"/>
          </w:rPr>
          <w:delText>Wonderland</w:delText>
        </w:r>
        <w:r w:rsidR="009442E6" w:rsidRPr="0020587D" w:rsidDel="00A369A1">
          <w:rPr>
            <w:sz w:val="22"/>
            <w:szCs w:val="22"/>
          </w:rPr>
          <w:delText xml:space="preserve"> (none since at least 1900 or so) </w:delText>
        </w:r>
        <w:r w:rsidR="00C650B0" w:rsidRPr="0020587D" w:rsidDel="00A369A1">
          <w:rPr>
            <w:sz w:val="22"/>
            <w:szCs w:val="22"/>
          </w:rPr>
          <w:delText xml:space="preserve">contrasted with a much more recent fire event at Gorham cliffs, </w:delText>
        </w:r>
      </w:del>
      <w:del w:id="1226" w:author="Jeff" w:date="2021-06-22T20:38:00Z">
        <w:r w:rsidR="00883E0C" w:rsidRPr="0020587D" w:rsidDel="0052709C">
          <w:rPr>
            <w:sz w:val="22"/>
            <w:szCs w:val="22"/>
          </w:rPr>
          <w:delText>population densit</w:delText>
        </w:r>
        <w:r w:rsidR="00383B88" w:rsidRPr="0020587D" w:rsidDel="0052709C">
          <w:rPr>
            <w:sz w:val="22"/>
            <w:szCs w:val="22"/>
          </w:rPr>
          <w:delText>y</w:delText>
        </w:r>
      </w:del>
      <w:del w:id="1227" w:author="Jeff" w:date="2021-06-23T13:52:00Z">
        <w:r w:rsidR="005A2365" w:rsidRPr="0020587D" w:rsidDel="00A369A1">
          <w:rPr>
            <w:sz w:val="22"/>
            <w:szCs w:val="22"/>
          </w:rPr>
          <w:delText xml:space="preserve">, </w:delText>
        </w:r>
        <w:r w:rsidR="00195146" w:rsidRPr="0020587D" w:rsidDel="00A369A1">
          <w:rPr>
            <w:sz w:val="22"/>
            <w:szCs w:val="22"/>
          </w:rPr>
          <w:delText>mean distance between population members</w:delText>
        </w:r>
        <w:r w:rsidR="005A2365" w:rsidRPr="0020587D" w:rsidDel="00A369A1">
          <w:rPr>
            <w:sz w:val="22"/>
            <w:szCs w:val="22"/>
          </w:rPr>
          <w:delText xml:space="preserve"> and overall growth dimensions</w:delText>
        </w:r>
        <w:r w:rsidR="00383B88" w:rsidRPr="0020587D" w:rsidDel="00A369A1">
          <w:rPr>
            <w:sz w:val="22"/>
            <w:szCs w:val="22"/>
          </w:rPr>
          <w:delText xml:space="preserve"> were more robust at Wonderland.</w:delText>
        </w:r>
        <w:r w:rsidR="001E28D9" w:rsidRPr="0020587D" w:rsidDel="00A369A1">
          <w:rPr>
            <w:sz w:val="22"/>
            <w:szCs w:val="22"/>
          </w:rPr>
          <w:delText xml:space="preserve"> </w:delText>
        </w:r>
      </w:del>
    </w:p>
    <w:p w14:paraId="2F7B96AA" w14:textId="77777777" w:rsidR="006027C8" w:rsidRPr="0020587D" w:rsidDel="004225BF" w:rsidRDefault="006027C8">
      <w:pPr>
        <w:spacing w:line="360" w:lineRule="auto"/>
        <w:rPr>
          <w:del w:id="1228" w:author="Jeff" w:date="2021-06-23T13:47:00Z"/>
          <w:bCs/>
          <w:sz w:val="22"/>
          <w:szCs w:val="22"/>
        </w:rPr>
        <w:pPrChange w:id="1229" w:author="Risa" w:date="2021-06-24T18:40:00Z">
          <w:pPr>
            <w:spacing w:line="276" w:lineRule="auto"/>
            <w:jc w:val="both"/>
          </w:pPr>
        </w:pPrChange>
      </w:pPr>
    </w:p>
    <w:p w14:paraId="6A2EEE35" w14:textId="5EF7AC7B" w:rsidR="00AE6005" w:rsidRPr="0020587D" w:rsidDel="00276828" w:rsidRDefault="003A5590">
      <w:pPr>
        <w:spacing w:line="360" w:lineRule="auto"/>
        <w:rPr>
          <w:ins w:id="1230" w:author="Jeff" w:date="2021-06-23T13:48:00Z"/>
          <w:del w:id="1231" w:author="Risa" w:date="2021-06-24T19:11:00Z"/>
          <w:bCs/>
          <w:sz w:val="22"/>
          <w:szCs w:val="22"/>
        </w:rPr>
        <w:pPrChange w:id="1232" w:author="Risa" w:date="2021-06-24T18:40:00Z">
          <w:pPr>
            <w:spacing w:line="276" w:lineRule="auto"/>
            <w:jc w:val="both"/>
          </w:pPr>
        </w:pPrChange>
      </w:pPr>
      <w:del w:id="1233" w:author="Jeff" w:date="2021-06-23T13:52:00Z">
        <w:r w:rsidRPr="0020587D" w:rsidDel="00A369A1">
          <w:rPr>
            <w:bCs/>
            <w:sz w:val="22"/>
            <w:szCs w:val="22"/>
          </w:rPr>
          <w:delText>A</w:delText>
        </w:r>
        <w:r w:rsidR="005E3181" w:rsidRPr="0020587D" w:rsidDel="00A369A1">
          <w:rPr>
            <w:bCs/>
            <w:sz w:val="22"/>
            <w:szCs w:val="22"/>
          </w:rPr>
          <w:delText>t high elevation ledge communities</w:delText>
        </w:r>
        <w:r w:rsidR="005A2365" w:rsidRPr="0020587D" w:rsidDel="00A369A1">
          <w:rPr>
            <w:bCs/>
            <w:sz w:val="22"/>
            <w:szCs w:val="22"/>
          </w:rPr>
          <w:delText>, where one might expect it,</w:delText>
        </w:r>
        <w:r w:rsidR="005E3181" w:rsidRPr="0020587D" w:rsidDel="00A369A1">
          <w:rPr>
            <w:bCs/>
            <w:sz w:val="22"/>
            <w:szCs w:val="22"/>
          </w:rPr>
          <w:delText xml:space="preserve"> </w:delText>
        </w:r>
        <w:r w:rsidR="005A2365" w:rsidRPr="0020587D" w:rsidDel="00A369A1">
          <w:rPr>
            <w:bCs/>
            <w:sz w:val="22"/>
            <w:szCs w:val="22"/>
          </w:rPr>
          <w:delText>w</w:delText>
        </w:r>
        <w:r w:rsidR="005E3181" w:rsidRPr="0020587D" w:rsidDel="00A369A1">
          <w:rPr>
            <w:bCs/>
            <w:sz w:val="22"/>
            <w:szCs w:val="22"/>
          </w:rPr>
          <w:delText xml:space="preserve">e found </w:delText>
        </w:r>
        <w:r w:rsidR="006205F1" w:rsidRPr="0020587D" w:rsidDel="00A369A1">
          <w:rPr>
            <w:bCs/>
            <w:sz w:val="22"/>
            <w:szCs w:val="22"/>
          </w:rPr>
          <w:delText xml:space="preserve">little </w:delText>
        </w:r>
        <w:r w:rsidR="005E3181" w:rsidRPr="0020587D" w:rsidDel="00A369A1">
          <w:rPr>
            <w:bCs/>
            <w:sz w:val="22"/>
            <w:szCs w:val="22"/>
          </w:rPr>
          <w:delText>compelling empirical evidence that</w:delText>
        </w:r>
        <w:r w:rsidRPr="0020587D" w:rsidDel="00A369A1">
          <w:rPr>
            <w:bCs/>
            <w:sz w:val="22"/>
            <w:szCs w:val="22"/>
          </w:rPr>
          <w:delText xml:space="preserve"> recovery after the 1947</w:delText>
        </w:r>
        <w:r w:rsidR="005E3181" w:rsidRPr="0020587D" w:rsidDel="00A369A1">
          <w:rPr>
            <w:bCs/>
            <w:sz w:val="22"/>
            <w:szCs w:val="22"/>
          </w:rPr>
          <w:delText xml:space="preserve"> </w:delText>
        </w:r>
        <w:r w:rsidR="001E28D9" w:rsidRPr="0020587D" w:rsidDel="00A369A1">
          <w:rPr>
            <w:bCs/>
            <w:sz w:val="22"/>
            <w:szCs w:val="22"/>
          </w:rPr>
          <w:delText xml:space="preserve">fire </w:delText>
        </w:r>
        <w:r w:rsidR="005E3181" w:rsidRPr="0020587D" w:rsidDel="00A369A1">
          <w:rPr>
            <w:bCs/>
            <w:sz w:val="22"/>
            <w:szCs w:val="22"/>
          </w:rPr>
          <w:delText xml:space="preserve">is </w:delText>
        </w:r>
      </w:del>
      <w:del w:id="1234" w:author="Jeff" w:date="2021-06-23T11:27:00Z">
        <w:r w:rsidRPr="0020587D" w:rsidDel="00785E73">
          <w:rPr>
            <w:bCs/>
            <w:sz w:val="22"/>
            <w:szCs w:val="22"/>
          </w:rPr>
          <w:delText xml:space="preserve">as </w:delText>
        </w:r>
      </w:del>
      <w:del w:id="1235" w:author="Jeff" w:date="2021-06-23T13:52:00Z">
        <w:r w:rsidRPr="0020587D" w:rsidDel="00A369A1">
          <w:rPr>
            <w:bCs/>
            <w:sz w:val="22"/>
            <w:szCs w:val="22"/>
          </w:rPr>
          <w:delText xml:space="preserve">strong </w:delText>
        </w:r>
      </w:del>
      <w:del w:id="1236" w:author="Jeff" w:date="2021-06-23T11:27:00Z">
        <w:r w:rsidRPr="0020587D" w:rsidDel="00785E73">
          <w:rPr>
            <w:bCs/>
            <w:sz w:val="22"/>
            <w:szCs w:val="22"/>
          </w:rPr>
          <w:delText xml:space="preserve">a </w:delText>
        </w:r>
      </w:del>
      <w:del w:id="1237" w:author="Jeff" w:date="2021-06-23T13:52:00Z">
        <w:r w:rsidRPr="0020587D" w:rsidDel="00A369A1">
          <w:rPr>
            <w:bCs/>
            <w:sz w:val="22"/>
            <w:szCs w:val="22"/>
          </w:rPr>
          <w:delText>stimulus save for pitch pines found within a sympatry off the South Cadillac mountain trail</w:delText>
        </w:r>
        <w:r w:rsidR="005E3181" w:rsidRPr="0020587D" w:rsidDel="00A369A1">
          <w:rPr>
            <w:bCs/>
            <w:sz w:val="22"/>
            <w:szCs w:val="22"/>
          </w:rPr>
          <w:delText xml:space="preserve">. </w:delText>
        </w:r>
        <w:r w:rsidR="005A2365" w:rsidRPr="0020587D" w:rsidDel="00A369A1">
          <w:rPr>
            <w:bCs/>
            <w:strike/>
            <w:sz w:val="22"/>
            <w:szCs w:val="22"/>
          </w:rPr>
          <w:delText>This assertion is partly confirmed by the disappearance of serotiny and epicormic sprouting, found formerly at higher sites on Cadillac mountain three decades ago.</w:delText>
        </w:r>
        <w:r w:rsidR="005A2365" w:rsidRPr="0020587D" w:rsidDel="00A369A1">
          <w:rPr>
            <w:bCs/>
            <w:sz w:val="22"/>
            <w:szCs w:val="22"/>
          </w:rPr>
          <w:delText xml:space="preserve"> </w:delText>
        </w:r>
      </w:del>
      <w:del w:id="1238" w:author="Jeff" w:date="2021-06-23T11:28:00Z">
        <w:r w:rsidR="00FD10A0" w:rsidRPr="0020587D" w:rsidDel="00785E73">
          <w:rPr>
            <w:bCs/>
            <w:sz w:val="22"/>
            <w:szCs w:val="22"/>
          </w:rPr>
          <w:delText>Fire return</w:delText>
        </w:r>
        <w:r w:rsidR="004E20E7" w:rsidRPr="0020587D" w:rsidDel="00785E73">
          <w:rPr>
            <w:bCs/>
            <w:sz w:val="22"/>
            <w:szCs w:val="22"/>
          </w:rPr>
          <w:delText xml:space="preserve"> intervals</w:delText>
        </w:r>
      </w:del>
      <w:del w:id="1239" w:author="Jeff" w:date="2021-06-23T13:52:00Z">
        <w:r w:rsidR="004E20E7" w:rsidRPr="0020587D" w:rsidDel="00A369A1">
          <w:rPr>
            <w:bCs/>
            <w:sz w:val="22"/>
            <w:szCs w:val="22"/>
          </w:rPr>
          <w:delText xml:space="preserve"> </w:delText>
        </w:r>
        <w:r w:rsidR="00FD10A0" w:rsidRPr="0020587D" w:rsidDel="00A369A1">
          <w:rPr>
            <w:bCs/>
            <w:sz w:val="22"/>
            <w:szCs w:val="22"/>
          </w:rPr>
          <w:delText>ha</w:delText>
        </w:r>
      </w:del>
      <w:del w:id="1240" w:author="Jeff" w:date="2021-06-23T11:28:00Z">
        <w:r w:rsidR="00FD10A0" w:rsidRPr="0020587D" w:rsidDel="00785E73">
          <w:rPr>
            <w:bCs/>
            <w:sz w:val="22"/>
            <w:szCs w:val="22"/>
          </w:rPr>
          <w:delText>ve</w:delText>
        </w:r>
      </w:del>
      <w:del w:id="1241" w:author="Jeff" w:date="2021-06-23T13:52:00Z">
        <w:r w:rsidR="00FD10A0" w:rsidRPr="0020587D" w:rsidDel="00A369A1">
          <w:rPr>
            <w:bCs/>
            <w:sz w:val="22"/>
            <w:szCs w:val="22"/>
          </w:rPr>
          <w:delText xml:space="preserve"> </w:delText>
        </w:r>
        <w:r w:rsidR="0075187E" w:rsidRPr="0020587D" w:rsidDel="00A369A1">
          <w:rPr>
            <w:bCs/>
            <w:sz w:val="22"/>
            <w:szCs w:val="22"/>
          </w:rPr>
          <w:delText>lengthene</w:delText>
        </w:r>
        <w:r w:rsidR="00FD10A0" w:rsidRPr="0020587D" w:rsidDel="00A369A1">
          <w:rPr>
            <w:bCs/>
            <w:sz w:val="22"/>
            <w:szCs w:val="22"/>
          </w:rPr>
          <w:delText xml:space="preserve">d at </w:delText>
        </w:r>
        <w:r w:rsidR="00C437EC" w:rsidRPr="0020587D" w:rsidDel="00A369A1">
          <w:rPr>
            <w:sz w:val="22"/>
            <w:szCs w:val="22"/>
          </w:rPr>
          <w:delText xml:space="preserve">Mt. Desert </w:delText>
        </w:r>
      </w:del>
      <w:del w:id="1242" w:author="Jeff" w:date="2021-06-23T11:28:00Z">
        <w:r w:rsidR="00C437EC" w:rsidRPr="0020587D" w:rsidDel="00785E73">
          <w:rPr>
            <w:sz w:val="22"/>
            <w:szCs w:val="22"/>
          </w:rPr>
          <w:delText xml:space="preserve">Island </w:delText>
        </w:r>
      </w:del>
      <w:del w:id="1243" w:author="Jeff" w:date="2021-06-23T13:52:00Z">
        <w:r w:rsidR="0075187E" w:rsidRPr="0020587D" w:rsidDel="00A369A1">
          <w:rPr>
            <w:bCs/>
            <w:sz w:val="22"/>
            <w:szCs w:val="22"/>
          </w:rPr>
          <w:delText xml:space="preserve">to </w:delText>
        </w:r>
      </w:del>
      <w:del w:id="1244" w:author="Jeff" w:date="2021-06-23T11:29:00Z">
        <w:r w:rsidR="0075187E" w:rsidRPr="0020587D" w:rsidDel="00052B90">
          <w:rPr>
            <w:bCs/>
            <w:sz w:val="22"/>
            <w:szCs w:val="22"/>
          </w:rPr>
          <w:delText>the</w:delText>
        </w:r>
      </w:del>
      <w:del w:id="1245" w:author="Jeff" w:date="2021-06-23T13:52:00Z">
        <w:r w:rsidR="0075187E" w:rsidRPr="0020587D" w:rsidDel="00A369A1">
          <w:rPr>
            <w:bCs/>
            <w:sz w:val="22"/>
            <w:szCs w:val="22"/>
          </w:rPr>
          <w:delText xml:space="preserve"> point</w:delText>
        </w:r>
      </w:del>
      <w:del w:id="1246" w:author="Jeff" w:date="2021-06-23T11:29:00Z">
        <w:r w:rsidR="0075187E" w:rsidRPr="0020587D" w:rsidDel="00785E73">
          <w:rPr>
            <w:bCs/>
            <w:sz w:val="22"/>
            <w:szCs w:val="22"/>
          </w:rPr>
          <w:delText xml:space="preserve"> where</w:delText>
        </w:r>
        <w:r w:rsidR="00FD10A0" w:rsidRPr="0020587D" w:rsidDel="00785E73">
          <w:rPr>
            <w:bCs/>
            <w:sz w:val="22"/>
            <w:szCs w:val="22"/>
          </w:rPr>
          <w:delText xml:space="preserve"> they</w:delText>
        </w:r>
        <w:r w:rsidR="00715371" w:rsidRPr="0020587D" w:rsidDel="00785E73">
          <w:rPr>
            <w:bCs/>
            <w:sz w:val="22"/>
            <w:szCs w:val="22"/>
          </w:rPr>
          <w:delText xml:space="preserve"> tend</w:delText>
        </w:r>
        <w:r w:rsidR="00FD10A0" w:rsidRPr="0020587D" w:rsidDel="00785E73">
          <w:rPr>
            <w:bCs/>
            <w:sz w:val="22"/>
            <w:szCs w:val="22"/>
          </w:rPr>
          <w:delText xml:space="preserve"> to be</w:delText>
        </w:r>
        <w:r w:rsidR="004E20E7" w:rsidRPr="0020587D" w:rsidDel="00785E73">
          <w:rPr>
            <w:bCs/>
            <w:sz w:val="22"/>
            <w:szCs w:val="22"/>
          </w:rPr>
          <w:delText xml:space="preserve"> too intermittent to </w:delText>
        </w:r>
        <w:r w:rsidR="0075187E" w:rsidRPr="0020587D" w:rsidDel="00785E73">
          <w:rPr>
            <w:bCs/>
            <w:sz w:val="22"/>
            <w:szCs w:val="22"/>
          </w:rPr>
          <w:delText>perpetuate</w:delText>
        </w:r>
        <w:r w:rsidR="004E20E7" w:rsidRPr="0020587D" w:rsidDel="00785E73">
          <w:rPr>
            <w:bCs/>
            <w:sz w:val="22"/>
            <w:szCs w:val="22"/>
          </w:rPr>
          <w:delText xml:space="preserve"> previous fire resistance traits</w:delText>
        </w:r>
      </w:del>
      <w:del w:id="1247" w:author="Jeff" w:date="2021-06-23T13:52:00Z">
        <w:r w:rsidR="004E20E7" w:rsidRPr="0020587D" w:rsidDel="00A369A1">
          <w:rPr>
            <w:bCs/>
            <w:sz w:val="22"/>
            <w:szCs w:val="22"/>
          </w:rPr>
          <w:delText>.</w:delText>
        </w:r>
        <w:r w:rsidR="004F4AE6" w:rsidRPr="0020587D" w:rsidDel="00A369A1">
          <w:rPr>
            <w:bCs/>
            <w:sz w:val="22"/>
            <w:szCs w:val="22"/>
          </w:rPr>
          <w:delText xml:space="preserve"> </w:delText>
        </w:r>
        <w:r w:rsidR="00FD10A0" w:rsidRPr="0020587D" w:rsidDel="00A369A1">
          <w:rPr>
            <w:bCs/>
            <w:sz w:val="22"/>
            <w:szCs w:val="22"/>
          </w:rPr>
          <w:delText>A</w:delText>
        </w:r>
        <w:r w:rsidR="00E366FA" w:rsidRPr="0020587D" w:rsidDel="00A369A1">
          <w:rPr>
            <w:bCs/>
            <w:sz w:val="22"/>
            <w:szCs w:val="22"/>
          </w:rPr>
          <w:delText xml:space="preserve"> shift </w:delText>
        </w:r>
        <w:r w:rsidR="00780039" w:rsidRPr="0020587D" w:rsidDel="00A369A1">
          <w:rPr>
            <w:bCs/>
            <w:sz w:val="22"/>
            <w:szCs w:val="22"/>
          </w:rPr>
          <w:delText>back to fire</w:delText>
        </w:r>
        <w:r w:rsidR="00E366FA" w:rsidRPr="0020587D" w:rsidDel="00A369A1">
          <w:rPr>
            <w:bCs/>
            <w:sz w:val="22"/>
            <w:szCs w:val="22"/>
          </w:rPr>
          <w:delText xml:space="preserve">, </w:delText>
        </w:r>
        <w:r w:rsidR="00780039" w:rsidRPr="0020587D" w:rsidDel="00A369A1">
          <w:rPr>
            <w:bCs/>
            <w:sz w:val="22"/>
            <w:szCs w:val="22"/>
          </w:rPr>
          <w:delText>accompanied by a re-introduction of</w:delText>
        </w:r>
        <w:r w:rsidR="00E366FA" w:rsidRPr="0020587D" w:rsidDel="00A369A1">
          <w:rPr>
            <w:bCs/>
            <w:sz w:val="22"/>
            <w:szCs w:val="22"/>
          </w:rPr>
          <w:delText xml:space="preserve"> serotinous characteristics</w:delText>
        </w:r>
        <w:r w:rsidR="00B4140D" w:rsidRPr="0020587D" w:rsidDel="00A369A1">
          <w:rPr>
            <w:bCs/>
            <w:sz w:val="22"/>
            <w:szCs w:val="22"/>
          </w:rPr>
          <w:delText>,</w:delText>
        </w:r>
        <w:r w:rsidR="00E366FA" w:rsidRPr="0020587D" w:rsidDel="00A369A1">
          <w:rPr>
            <w:bCs/>
            <w:sz w:val="22"/>
            <w:szCs w:val="22"/>
          </w:rPr>
          <w:delText xml:space="preserve"> is </w:delText>
        </w:r>
        <w:r w:rsidR="00FD10A0" w:rsidRPr="0020587D" w:rsidDel="00A369A1">
          <w:rPr>
            <w:bCs/>
            <w:sz w:val="22"/>
            <w:szCs w:val="22"/>
          </w:rPr>
          <w:delText>not im</w:delText>
        </w:r>
        <w:r w:rsidR="00770330" w:rsidRPr="0020587D" w:rsidDel="00A369A1">
          <w:rPr>
            <w:bCs/>
            <w:sz w:val="22"/>
            <w:szCs w:val="22"/>
          </w:rPr>
          <w:delText xml:space="preserve">possible </w:delText>
        </w:r>
        <w:r w:rsidR="00FD10A0" w:rsidRPr="0020587D" w:rsidDel="00A369A1">
          <w:rPr>
            <w:bCs/>
            <w:sz w:val="22"/>
            <w:szCs w:val="22"/>
          </w:rPr>
          <w:delText>in the future</w:delText>
        </w:r>
        <w:r w:rsidR="003E1B18" w:rsidRPr="0020587D" w:rsidDel="00A369A1">
          <w:rPr>
            <w:bCs/>
            <w:sz w:val="22"/>
            <w:szCs w:val="22"/>
          </w:rPr>
          <w:delText xml:space="preserve">; </w:delText>
        </w:r>
        <w:r w:rsidR="00471003" w:rsidRPr="0020587D" w:rsidDel="00A369A1">
          <w:rPr>
            <w:bCs/>
            <w:sz w:val="22"/>
            <w:szCs w:val="22"/>
          </w:rPr>
          <w:delText xml:space="preserve">however, </w:delText>
        </w:r>
        <w:r w:rsidR="003E1B18" w:rsidRPr="0020587D" w:rsidDel="00A369A1">
          <w:rPr>
            <w:bCs/>
            <w:sz w:val="22"/>
            <w:szCs w:val="22"/>
          </w:rPr>
          <w:delText xml:space="preserve">current climate projections </w:delText>
        </w:r>
        <w:r w:rsidR="001E28D9" w:rsidRPr="0020587D" w:rsidDel="00A369A1">
          <w:rPr>
            <w:bCs/>
            <w:sz w:val="22"/>
            <w:szCs w:val="22"/>
          </w:rPr>
          <w:delText>suggest the reoccurrence of fire is unlikely</w:delText>
        </w:r>
        <w:r w:rsidR="009E2EBD" w:rsidRPr="0020587D" w:rsidDel="00A369A1">
          <w:rPr>
            <w:bCs/>
            <w:sz w:val="22"/>
            <w:szCs w:val="22"/>
          </w:rPr>
          <w:delText xml:space="preserve"> (Fernandez </w:delText>
        </w:r>
        <w:r w:rsidR="009E2EBD" w:rsidRPr="0020587D" w:rsidDel="00A369A1">
          <w:rPr>
            <w:bCs/>
            <w:i/>
            <w:iCs/>
            <w:sz w:val="22"/>
            <w:szCs w:val="22"/>
          </w:rPr>
          <w:delText>et al</w:delText>
        </w:r>
        <w:r w:rsidR="004D3073" w:rsidRPr="0020587D" w:rsidDel="00A369A1">
          <w:rPr>
            <w:bCs/>
            <w:i/>
            <w:iCs/>
            <w:sz w:val="22"/>
            <w:szCs w:val="22"/>
          </w:rPr>
          <w:delText>.</w:delText>
        </w:r>
        <w:r w:rsidR="009E2EBD" w:rsidRPr="0020587D" w:rsidDel="00A369A1">
          <w:rPr>
            <w:bCs/>
            <w:i/>
            <w:iCs/>
            <w:sz w:val="22"/>
            <w:szCs w:val="22"/>
          </w:rPr>
          <w:delText xml:space="preserve"> </w:delText>
        </w:r>
        <w:r w:rsidR="009E2EBD" w:rsidRPr="0020587D" w:rsidDel="00A369A1">
          <w:rPr>
            <w:bCs/>
            <w:sz w:val="22"/>
            <w:szCs w:val="22"/>
          </w:rPr>
          <w:delText>2015)</w:delText>
        </w:r>
        <w:r w:rsidR="00E366FA" w:rsidRPr="0020587D" w:rsidDel="00A369A1">
          <w:rPr>
            <w:bCs/>
            <w:sz w:val="22"/>
            <w:szCs w:val="22"/>
          </w:rPr>
          <w:delText>.</w:delText>
        </w:r>
        <w:r w:rsidR="00FD10A0" w:rsidRPr="0020587D" w:rsidDel="00A369A1">
          <w:rPr>
            <w:bCs/>
            <w:sz w:val="22"/>
            <w:szCs w:val="22"/>
          </w:rPr>
          <w:delText xml:space="preserve"> </w:delText>
        </w:r>
      </w:del>
    </w:p>
    <w:p w14:paraId="224DF466" w14:textId="77777777" w:rsidR="00F36878" w:rsidRPr="0020587D" w:rsidRDefault="00F36878">
      <w:pPr>
        <w:spacing w:line="360" w:lineRule="auto"/>
        <w:rPr>
          <w:ins w:id="1248" w:author="Jeff" w:date="2021-06-20T10:02:00Z"/>
          <w:bCs/>
          <w:sz w:val="22"/>
          <w:szCs w:val="22"/>
        </w:rPr>
        <w:pPrChange w:id="1249" w:author="Risa" w:date="2021-06-24T18:40:00Z">
          <w:pPr>
            <w:spacing w:line="276" w:lineRule="auto"/>
            <w:jc w:val="both"/>
          </w:pPr>
        </w:pPrChange>
      </w:pPr>
    </w:p>
    <w:p w14:paraId="7A763272" w14:textId="6A359B75" w:rsidR="00BE49FD" w:rsidRPr="00276828" w:rsidDel="00F36878" w:rsidRDefault="00F36878">
      <w:pPr>
        <w:spacing w:line="360" w:lineRule="auto"/>
        <w:rPr>
          <w:del w:id="1250" w:author="Jeff" w:date="2021-06-21T15:37:00Z"/>
          <w:rFonts w:eastAsiaTheme="minorHAnsi"/>
          <w:b/>
          <w:sz w:val="22"/>
          <w:szCs w:val="22"/>
          <w:rPrChange w:id="1251" w:author="Risa" w:date="2021-06-24T19:11:00Z">
            <w:rPr>
              <w:del w:id="1252" w:author="Jeff" w:date="2021-06-21T15:37:00Z"/>
              <w:bCs/>
              <w:sz w:val="22"/>
              <w:szCs w:val="22"/>
            </w:rPr>
          </w:rPrChange>
        </w:rPr>
        <w:pPrChange w:id="1253" w:author="Risa" w:date="2021-06-24T18:40:00Z">
          <w:pPr>
            <w:spacing w:line="276" w:lineRule="auto"/>
            <w:jc w:val="both"/>
          </w:pPr>
        </w:pPrChange>
      </w:pPr>
      <w:ins w:id="1254" w:author="Jeff" w:date="2021-06-23T13:49:00Z">
        <w:r w:rsidRPr="00276828">
          <w:rPr>
            <w:b/>
            <w:sz w:val="22"/>
            <w:szCs w:val="22"/>
            <w:rPrChange w:id="1255" w:author="Risa" w:date="2021-06-24T19:11:00Z">
              <w:rPr>
                <w:bCs/>
                <w:sz w:val="22"/>
                <w:szCs w:val="22"/>
              </w:rPr>
            </w:rPrChange>
          </w:rPr>
          <w:t>Soil Traits</w:t>
        </w:r>
      </w:ins>
      <w:del w:id="1256" w:author="Jeff" w:date="2021-06-20T20:35:00Z">
        <w:r w:rsidR="005E3181" w:rsidRPr="00276828" w:rsidDel="00440939">
          <w:rPr>
            <w:rFonts w:eastAsiaTheme="minorHAnsi"/>
            <w:b/>
            <w:sz w:val="22"/>
            <w:szCs w:val="22"/>
            <w:rPrChange w:id="1257" w:author="Risa" w:date="2021-06-24T19:11:00Z">
              <w:rPr>
                <w:bCs/>
                <w:sz w:val="22"/>
                <w:szCs w:val="22"/>
              </w:rPr>
            </w:rPrChange>
          </w:rPr>
          <w:delText>Despite the absence of fire, f</w:delText>
        </w:r>
      </w:del>
      <w:del w:id="1258" w:author="Jeff" w:date="2021-06-21T15:37:00Z">
        <w:r w:rsidR="005E3181" w:rsidRPr="00276828" w:rsidDel="00F5609E">
          <w:rPr>
            <w:rFonts w:eastAsiaTheme="minorHAnsi"/>
            <w:b/>
            <w:sz w:val="22"/>
            <w:szCs w:val="22"/>
            <w:rPrChange w:id="1259" w:author="Risa" w:date="2021-06-24T19:11:00Z">
              <w:rPr>
                <w:bCs/>
                <w:sz w:val="22"/>
                <w:szCs w:val="22"/>
              </w:rPr>
            </w:rPrChange>
          </w:rPr>
          <w:delText>ire remnants</w:delText>
        </w:r>
        <w:r w:rsidR="001E28D9" w:rsidRPr="00276828" w:rsidDel="00F5609E">
          <w:rPr>
            <w:rFonts w:eastAsiaTheme="minorHAnsi"/>
            <w:b/>
            <w:sz w:val="22"/>
            <w:szCs w:val="22"/>
            <w:rPrChange w:id="1260" w:author="Risa" w:date="2021-06-24T19:11:00Z">
              <w:rPr>
                <w:bCs/>
                <w:sz w:val="22"/>
                <w:szCs w:val="22"/>
              </w:rPr>
            </w:rPrChange>
          </w:rPr>
          <w:delText xml:space="preserve"> endure</w:delText>
        </w:r>
        <w:r w:rsidR="005F2F5B" w:rsidRPr="00276828" w:rsidDel="00F5609E">
          <w:rPr>
            <w:rFonts w:eastAsiaTheme="minorHAnsi"/>
            <w:b/>
            <w:sz w:val="22"/>
            <w:szCs w:val="22"/>
            <w:rPrChange w:id="1261" w:author="Risa" w:date="2021-06-24T19:11:00Z">
              <w:rPr>
                <w:bCs/>
                <w:sz w:val="22"/>
                <w:szCs w:val="22"/>
              </w:rPr>
            </w:rPrChange>
          </w:rPr>
          <w:delText xml:space="preserve"> long after the 1947 event</w:delText>
        </w:r>
        <w:r w:rsidR="005E3181" w:rsidRPr="00276828" w:rsidDel="00F5609E">
          <w:rPr>
            <w:rFonts w:eastAsiaTheme="minorHAnsi"/>
            <w:b/>
            <w:sz w:val="22"/>
            <w:szCs w:val="22"/>
            <w:rPrChange w:id="1262" w:author="Risa" w:date="2021-06-24T19:11:00Z">
              <w:rPr>
                <w:bCs/>
                <w:sz w:val="22"/>
                <w:szCs w:val="22"/>
              </w:rPr>
            </w:rPrChange>
          </w:rPr>
          <w:delText xml:space="preserve">. </w:delText>
        </w:r>
        <w:r w:rsidR="00DF7A91" w:rsidRPr="00276828" w:rsidDel="00F5609E">
          <w:rPr>
            <w:rFonts w:eastAsiaTheme="minorHAnsi"/>
            <w:b/>
            <w:sz w:val="22"/>
            <w:szCs w:val="22"/>
            <w:rPrChange w:id="1263" w:author="Risa" w:date="2021-06-24T19:11:00Z">
              <w:rPr>
                <w:sz w:val="22"/>
                <w:szCs w:val="22"/>
              </w:rPr>
            </w:rPrChange>
          </w:rPr>
          <w:delText>Previously, scientists found subsurface charcoal deposits on the north side of Cadillac Mountain on Mt. Desert (Patterson</w:delText>
        </w:r>
        <w:r w:rsidR="005B5FAD" w:rsidRPr="00276828" w:rsidDel="00F5609E">
          <w:rPr>
            <w:rFonts w:eastAsiaTheme="minorHAnsi"/>
            <w:b/>
            <w:sz w:val="22"/>
            <w:szCs w:val="22"/>
            <w:rPrChange w:id="1264" w:author="Risa" w:date="2021-06-24T19:11:00Z">
              <w:rPr>
                <w:sz w:val="22"/>
                <w:szCs w:val="22"/>
              </w:rPr>
            </w:rPrChange>
          </w:rPr>
          <w:delText>,</w:delText>
        </w:r>
        <w:r w:rsidR="00DF7A91" w:rsidRPr="00276828" w:rsidDel="00F5609E">
          <w:rPr>
            <w:rFonts w:eastAsiaTheme="minorHAnsi"/>
            <w:b/>
            <w:sz w:val="22"/>
            <w:szCs w:val="22"/>
            <w:rPrChange w:id="1265" w:author="Risa" w:date="2021-06-24T19:11:00Z">
              <w:rPr>
                <w:sz w:val="22"/>
                <w:szCs w:val="22"/>
              </w:rPr>
            </w:rPrChange>
          </w:rPr>
          <w:delText xml:space="preserve"> Edwards and Maguire 1987; Verma and Jayakumar 2012). One could argue that charcoal remnants very probably play a role in recovery capacity at burned-over Cadillac Brook (below the heights of South Cadillac trail), but it is not known to what extent these benefit the larger ecosystem located higher up in that mountain community. Now that recovery from fire is no longer </w:delText>
        </w:r>
      </w:del>
      <w:del w:id="1266" w:author="Jeff" w:date="2021-06-20T20:35:00Z">
        <w:r w:rsidR="00DF7A91" w:rsidRPr="00276828" w:rsidDel="00440939">
          <w:rPr>
            <w:rFonts w:eastAsiaTheme="minorHAnsi"/>
            <w:b/>
            <w:sz w:val="22"/>
            <w:szCs w:val="22"/>
            <w:rPrChange w:id="1267" w:author="Risa" w:date="2021-06-24T19:11:00Z">
              <w:rPr>
                <w:sz w:val="22"/>
                <w:szCs w:val="22"/>
              </w:rPr>
            </w:rPrChange>
          </w:rPr>
          <w:delText xml:space="preserve">an </w:delText>
        </w:r>
      </w:del>
      <w:del w:id="1268" w:author="Jeff" w:date="2021-06-21T15:37:00Z">
        <w:r w:rsidR="00DF7A91" w:rsidRPr="00276828" w:rsidDel="00F5609E">
          <w:rPr>
            <w:rFonts w:eastAsiaTheme="minorHAnsi"/>
            <w:b/>
            <w:sz w:val="22"/>
            <w:szCs w:val="22"/>
            <w:rPrChange w:id="1269" w:author="Risa" w:date="2021-06-24T19:11:00Z">
              <w:rPr>
                <w:sz w:val="22"/>
                <w:szCs w:val="22"/>
              </w:rPr>
            </w:rPrChange>
          </w:rPr>
          <w:delText>acute environmental response, we consider to what extent pyrogenic carbon will continue to be available to several generations removed from the 1947 inferno.</w:delText>
        </w:r>
      </w:del>
      <w:moveToRangeStart w:id="1270" w:author="Jeff" w:date="2021-06-20T10:02:00Z" w:name="move75075755"/>
      <w:moveTo w:id="1271" w:author="Jeff" w:date="2021-06-20T10:02:00Z">
        <w:del w:id="1272" w:author="Jeff" w:date="2021-06-21T15:37:00Z">
          <w:r w:rsidR="00BE49FD" w:rsidRPr="00276828" w:rsidDel="00F5609E">
            <w:rPr>
              <w:rFonts w:eastAsiaTheme="minorHAnsi"/>
              <w:b/>
              <w:sz w:val="22"/>
              <w:szCs w:val="22"/>
              <w:rPrChange w:id="1273" w:author="Risa" w:date="2021-06-24T19:11:00Z">
                <w:rPr>
                  <w:sz w:val="22"/>
                  <w:szCs w:val="22"/>
                </w:rPr>
              </w:rPrChange>
            </w:rPr>
            <w:delText xml:space="preserve">Investigators found a reduction in soil C at upper locations not in the fire path with the highest </w:delText>
          </w:r>
          <w:r w:rsidR="00BE49FD" w:rsidRPr="00276828" w:rsidDel="00F5609E">
            <w:rPr>
              <w:rFonts w:eastAsiaTheme="minorHAnsi"/>
              <w:b/>
              <w:sz w:val="22"/>
              <w:szCs w:val="22"/>
              <w:rPrChange w:id="1274" w:author="Risa" w:date="2021-06-24T19:11:00Z">
                <w:rPr>
                  <w:color w:val="000000" w:themeColor="text1"/>
                  <w:sz w:val="22"/>
                  <w:szCs w:val="22"/>
                  <w:shd w:val="clear" w:color="auto" w:fill="FFFFFF"/>
                </w:rPr>
              </w:rPrChange>
            </w:rPr>
            <w:delText xml:space="preserve">concentrations at lower elevations that did not experience the 1947 fire. This is congruent with our </w:delText>
          </w:r>
        </w:del>
        <w:del w:id="1275" w:author="Jeff" w:date="2021-06-20T20:36:00Z">
          <w:r w:rsidR="00BE49FD" w:rsidRPr="00276828" w:rsidDel="00440939">
            <w:rPr>
              <w:rFonts w:eastAsiaTheme="minorHAnsi"/>
              <w:b/>
              <w:sz w:val="22"/>
              <w:szCs w:val="22"/>
              <w:rPrChange w:id="1276" w:author="Risa" w:date="2021-06-24T19:11:00Z">
                <w:rPr>
                  <w:color w:val="000000" w:themeColor="text1"/>
                  <w:sz w:val="22"/>
                  <w:szCs w:val="22"/>
                  <w:shd w:val="clear" w:color="auto" w:fill="FFFFFF"/>
                </w:rPr>
              </w:rPrChange>
            </w:rPr>
            <w:delText>premise</w:delText>
          </w:r>
        </w:del>
        <w:del w:id="1277" w:author="Jeff" w:date="2021-06-21T15:37:00Z">
          <w:r w:rsidR="00BE49FD" w:rsidRPr="00276828" w:rsidDel="00F5609E">
            <w:rPr>
              <w:rFonts w:eastAsiaTheme="minorHAnsi"/>
              <w:b/>
              <w:sz w:val="22"/>
              <w:szCs w:val="22"/>
              <w:rPrChange w:id="1278" w:author="Risa" w:date="2021-06-24T19:11:00Z">
                <w:rPr>
                  <w:color w:val="000000" w:themeColor="text1"/>
                  <w:sz w:val="22"/>
                  <w:szCs w:val="22"/>
                  <w:shd w:val="clear" w:color="auto" w:fill="FFFFFF"/>
                </w:rPr>
              </w:rPrChange>
            </w:rPr>
            <w:delText xml:space="preserve"> that elevation plays a role in soil C distribution as it does in foliar C availability. Patel </w:delText>
          </w:r>
          <w:r w:rsidR="00BE49FD" w:rsidRPr="00276828" w:rsidDel="00F5609E">
            <w:rPr>
              <w:rFonts w:eastAsiaTheme="minorHAnsi"/>
              <w:b/>
              <w:sz w:val="22"/>
              <w:szCs w:val="22"/>
              <w:rPrChange w:id="1279" w:author="Risa" w:date="2021-06-24T19:11:00Z">
                <w:rPr>
                  <w:i/>
                  <w:iCs/>
                  <w:color w:val="000000" w:themeColor="text1"/>
                  <w:sz w:val="22"/>
                  <w:szCs w:val="22"/>
                  <w:shd w:val="clear" w:color="auto" w:fill="FFFFFF"/>
                </w:rPr>
              </w:rPrChange>
            </w:rPr>
            <w:delText>et al.</w:delText>
          </w:r>
          <w:r w:rsidR="00BE49FD" w:rsidRPr="00276828" w:rsidDel="00F5609E">
            <w:rPr>
              <w:rFonts w:eastAsiaTheme="minorHAnsi"/>
              <w:b/>
              <w:sz w:val="22"/>
              <w:szCs w:val="22"/>
              <w:rPrChange w:id="1280" w:author="Risa" w:date="2021-06-24T19:11:00Z">
                <w:rPr>
                  <w:color w:val="000000" w:themeColor="text1"/>
                  <w:sz w:val="22"/>
                  <w:szCs w:val="22"/>
                  <w:shd w:val="clear" w:color="auto" w:fill="FFFFFF"/>
                </w:rPr>
              </w:rPrChange>
            </w:rPr>
            <w:delText xml:space="preserve"> (2018) studied </w:delText>
          </w:r>
          <w:r w:rsidR="00BE49FD" w:rsidRPr="00276828" w:rsidDel="00F5609E">
            <w:rPr>
              <w:rFonts w:eastAsiaTheme="minorHAnsi"/>
              <w:b/>
              <w:sz w:val="22"/>
              <w:szCs w:val="22"/>
              <w:rPrChange w:id="1281" w:author="Risa" w:date="2021-06-24T19:11:00Z">
                <w:rPr>
                  <w:sz w:val="22"/>
                  <w:szCs w:val="22"/>
                </w:rPr>
              </w:rPrChange>
            </w:rPr>
            <w:delText>soil N in several watersheds (drainages) below South Cadillac trail, at low to mid-elevation, to determine recalcitrant atmospheric deposition since the 1947 fire. Since fire is known to increase N losses there was an expectation of lower total nitrogen (TN) at sites closer to the most intense burns but differences did not materialize. These are consistent with our findings.</w:delText>
          </w:r>
        </w:del>
      </w:moveTo>
    </w:p>
    <w:p w14:paraId="6CA373F5" w14:textId="77777777" w:rsidR="00F36878" w:rsidRPr="006D57B1" w:rsidRDefault="00F36878">
      <w:pPr>
        <w:spacing w:line="360" w:lineRule="auto"/>
        <w:rPr>
          <w:ins w:id="1282" w:author="Jeff" w:date="2021-06-23T13:50:00Z"/>
          <w:rFonts w:eastAsiaTheme="minorHAnsi"/>
          <w:sz w:val="22"/>
          <w:szCs w:val="22"/>
        </w:rPr>
        <w:pPrChange w:id="1283" w:author="Risa" w:date="2021-06-24T18:40:00Z">
          <w:pPr>
            <w:spacing w:line="276" w:lineRule="auto"/>
            <w:jc w:val="both"/>
          </w:pPr>
        </w:pPrChange>
      </w:pPr>
    </w:p>
    <w:p w14:paraId="6F8F24D3" w14:textId="138BEBCE" w:rsidR="002316FF" w:rsidDel="00BB55BE" w:rsidRDefault="008B18BB" w:rsidP="009709DC">
      <w:pPr>
        <w:spacing w:line="360" w:lineRule="auto"/>
        <w:rPr>
          <w:del w:id="1284" w:author="Risa" w:date="2021-06-25T00:37:00Z"/>
          <w:sz w:val="22"/>
          <w:szCs w:val="22"/>
        </w:rPr>
      </w:pPr>
      <w:ins w:id="1285" w:author="Jeff" w:date="2021-06-24T04:54:00Z">
        <w:r w:rsidRPr="006D57B1">
          <w:rPr>
            <w:sz w:val="22"/>
            <w:szCs w:val="22"/>
          </w:rPr>
          <w:t xml:space="preserve">Soil fertility </w:t>
        </w:r>
        <w:del w:id="1286" w:author="Risa" w:date="2021-06-25T00:03:00Z">
          <w:r w:rsidRPr="006D57B1" w:rsidDel="00B379FF">
            <w:rPr>
              <w:sz w:val="22"/>
              <w:szCs w:val="22"/>
            </w:rPr>
            <w:delText xml:space="preserve">and water </w:delText>
          </w:r>
        </w:del>
      </w:ins>
      <w:ins w:id="1287" w:author="Jeff" w:date="2021-06-24T04:55:00Z">
        <w:del w:id="1288" w:author="Risa" w:date="2021-06-25T00:03:00Z">
          <w:r w:rsidRPr="006D57B1" w:rsidDel="00B379FF">
            <w:rPr>
              <w:sz w:val="22"/>
              <w:szCs w:val="22"/>
            </w:rPr>
            <w:delText xml:space="preserve">retention </w:delText>
          </w:r>
        </w:del>
      </w:ins>
      <w:ins w:id="1289" w:author="Jeff" w:date="2021-06-24T05:35:00Z">
        <w:r w:rsidR="002316FF" w:rsidRPr="006D57B1">
          <w:rPr>
            <w:sz w:val="22"/>
            <w:szCs w:val="22"/>
          </w:rPr>
          <w:t>var</w:t>
        </w:r>
      </w:ins>
      <w:ins w:id="1290" w:author="Risa" w:date="2021-06-25T00:03:00Z">
        <w:r w:rsidR="00B379FF">
          <w:rPr>
            <w:sz w:val="22"/>
            <w:szCs w:val="22"/>
          </w:rPr>
          <w:t>ies</w:t>
        </w:r>
      </w:ins>
      <w:ins w:id="1291" w:author="Jeff" w:date="2021-06-24T05:35:00Z">
        <w:del w:id="1292" w:author="Risa" w:date="2021-06-25T00:03:00Z">
          <w:r w:rsidR="002316FF" w:rsidRPr="006D57B1" w:rsidDel="00B379FF">
            <w:rPr>
              <w:sz w:val="22"/>
              <w:szCs w:val="22"/>
            </w:rPr>
            <w:delText>y</w:delText>
          </w:r>
        </w:del>
        <w:del w:id="1293" w:author="Risa" w:date="2021-06-25T00:04:00Z">
          <w:r w:rsidR="002316FF" w:rsidRPr="006D57B1" w:rsidDel="00B379FF">
            <w:rPr>
              <w:sz w:val="22"/>
              <w:szCs w:val="22"/>
            </w:rPr>
            <w:delText>, understandably,</w:delText>
          </w:r>
        </w:del>
        <w:r w:rsidR="002316FF" w:rsidRPr="006D57B1">
          <w:rPr>
            <w:sz w:val="22"/>
            <w:szCs w:val="22"/>
          </w:rPr>
          <w:t xml:space="preserve"> across </w:t>
        </w:r>
        <w:del w:id="1294" w:author="Risa" w:date="2021-06-25T00:03:00Z">
          <w:r w:rsidR="002316FF" w:rsidRPr="006D57B1" w:rsidDel="00B379FF">
            <w:rPr>
              <w:sz w:val="22"/>
              <w:szCs w:val="22"/>
            </w:rPr>
            <w:delText xml:space="preserve">those dimensions in </w:delText>
          </w:r>
        </w:del>
        <w:del w:id="1295" w:author="Risa" w:date="2021-06-25T00:04:00Z">
          <w:r w:rsidR="002316FF" w:rsidRPr="006D57B1" w:rsidDel="00B379FF">
            <w:rPr>
              <w:sz w:val="22"/>
              <w:szCs w:val="22"/>
            </w:rPr>
            <w:delText>the</w:delText>
          </w:r>
        </w:del>
      </w:ins>
      <w:ins w:id="1296" w:author="Jeff" w:date="2021-06-24T04:55:00Z">
        <w:del w:id="1297" w:author="Risa" w:date="2021-06-25T00:04:00Z">
          <w:r w:rsidRPr="006D57B1" w:rsidDel="00B379FF">
            <w:rPr>
              <w:sz w:val="22"/>
              <w:szCs w:val="22"/>
            </w:rPr>
            <w:delText xml:space="preserve"> four </w:delText>
          </w:r>
        </w:del>
        <w:del w:id="1298" w:author="Risa" w:date="2021-06-24T20:12:00Z">
          <w:r w:rsidRPr="006D57B1" w:rsidDel="002F4867">
            <w:rPr>
              <w:sz w:val="22"/>
              <w:szCs w:val="22"/>
            </w:rPr>
            <w:delText>colonies</w:delText>
          </w:r>
        </w:del>
      </w:ins>
      <w:ins w:id="1299" w:author="Risa" w:date="2021-06-25T00:04:00Z">
        <w:r w:rsidR="00B379FF">
          <w:rPr>
            <w:sz w:val="22"/>
            <w:szCs w:val="22"/>
          </w:rPr>
          <w:t>elevation</w:t>
        </w:r>
      </w:ins>
      <w:ins w:id="1300" w:author="Jeff" w:date="2021-06-24T04:55:00Z">
        <w:del w:id="1301" w:author="Risa" w:date="2021-06-25T00:04:00Z">
          <w:r w:rsidRPr="006D57B1" w:rsidDel="00B379FF">
            <w:rPr>
              <w:sz w:val="22"/>
              <w:szCs w:val="22"/>
            </w:rPr>
            <w:delText xml:space="preserve"> we observed</w:delText>
          </w:r>
        </w:del>
        <w:r w:rsidRPr="006D57B1">
          <w:rPr>
            <w:sz w:val="22"/>
            <w:szCs w:val="22"/>
          </w:rPr>
          <w:t xml:space="preserve">. </w:t>
        </w:r>
      </w:ins>
      <w:ins w:id="1302" w:author="Jeff" w:date="2021-06-24T05:36:00Z">
        <w:r w:rsidR="002316FF" w:rsidRPr="006D57B1">
          <w:rPr>
            <w:sz w:val="22"/>
            <w:szCs w:val="22"/>
          </w:rPr>
          <w:t>What seems apparent is the fact that f</w:t>
        </w:r>
      </w:ins>
      <w:ins w:id="1303" w:author="Jeff" w:date="2021-06-24T04:55:00Z">
        <w:r w:rsidRPr="006D57B1">
          <w:rPr>
            <w:sz w:val="22"/>
            <w:szCs w:val="22"/>
          </w:rPr>
          <w:t>ire history as much as topography plays a rol</w:t>
        </w:r>
      </w:ins>
      <w:ins w:id="1304" w:author="Jeff" w:date="2021-06-24T04:56:00Z">
        <w:r w:rsidRPr="006D57B1">
          <w:rPr>
            <w:sz w:val="22"/>
            <w:szCs w:val="22"/>
          </w:rPr>
          <w:t>e in determining the extent to which trees derive enough support</w:t>
        </w:r>
      </w:ins>
      <w:ins w:id="1305" w:author="Jeff" w:date="2021-06-24T05:36:00Z">
        <w:r w:rsidR="002316FF" w:rsidRPr="006D57B1">
          <w:rPr>
            <w:sz w:val="22"/>
            <w:szCs w:val="22"/>
          </w:rPr>
          <w:t xml:space="preserve"> </w:t>
        </w:r>
      </w:ins>
      <w:ins w:id="1306" w:author="Jeff" w:date="2021-06-24T04:56:00Z">
        <w:r w:rsidRPr="006D57B1">
          <w:rPr>
            <w:sz w:val="22"/>
            <w:szCs w:val="22"/>
          </w:rPr>
          <w:t xml:space="preserve">to </w:t>
        </w:r>
      </w:ins>
      <w:ins w:id="1307" w:author="Jeff" w:date="2021-06-24T04:57:00Z">
        <w:r w:rsidRPr="006D57B1">
          <w:rPr>
            <w:sz w:val="22"/>
            <w:szCs w:val="22"/>
          </w:rPr>
          <w:t xml:space="preserve">persist despite fire absence, wind and other disturbances </w:t>
        </w:r>
      </w:ins>
      <w:ins w:id="1308" w:author="Jeff" w:date="2021-06-24T05:37:00Z">
        <w:r w:rsidR="002316FF" w:rsidRPr="006D57B1">
          <w:rPr>
            <w:sz w:val="22"/>
            <w:szCs w:val="22"/>
          </w:rPr>
          <w:t>including</w:t>
        </w:r>
      </w:ins>
      <w:ins w:id="1309" w:author="Jeff" w:date="2021-06-24T04:57:00Z">
        <w:r w:rsidRPr="006D57B1">
          <w:rPr>
            <w:sz w:val="22"/>
            <w:szCs w:val="22"/>
          </w:rPr>
          <w:t xml:space="preserve"> competition from other evergreen trees. </w:t>
        </w:r>
      </w:ins>
      <w:ins w:id="1310" w:author="Jeff" w:date="2021-06-24T05:37:00Z">
        <w:r w:rsidR="002316FF" w:rsidRPr="00C96924">
          <w:rPr>
            <w:sz w:val="22"/>
            <w:szCs w:val="22"/>
          </w:rPr>
          <w:t>From a nutrition standpoint</w:t>
        </w:r>
      </w:ins>
      <w:ins w:id="1311" w:author="Jeff" w:date="2021-06-23T13:50:00Z">
        <w:r w:rsidR="00F36878" w:rsidRPr="00C96924">
          <w:rPr>
            <w:sz w:val="22"/>
            <w:szCs w:val="22"/>
          </w:rPr>
          <w:t>,</w:t>
        </w:r>
      </w:ins>
      <w:ins w:id="1312" w:author="Jeff" w:date="2021-06-24T04:57:00Z">
        <w:r w:rsidRPr="00C96924">
          <w:rPr>
            <w:sz w:val="22"/>
            <w:szCs w:val="22"/>
          </w:rPr>
          <w:t xml:space="preserve"> there are reports of</w:t>
        </w:r>
      </w:ins>
      <w:ins w:id="1313" w:author="Jeff" w:date="2021-06-23T13:50:00Z">
        <w:r w:rsidR="00F36878" w:rsidRPr="00C96924">
          <w:rPr>
            <w:sz w:val="22"/>
            <w:szCs w:val="22"/>
          </w:rPr>
          <w:t xml:space="preserve"> subsurface charcoal </w:t>
        </w:r>
      </w:ins>
      <w:ins w:id="1314" w:author="Jeff" w:date="2021-06-24T04:58:00Z">
        <w:r w:rsidRPr="00C96924">
          <w:rPr>
            <w:sz w:val="22"/>
            <w:szCs w:val="22"/>
          </w:rPr>
          <w:t>as a soil component in fire-exposed areas subsequent to 1947</w:t>
        </w:r>
      </w:ins>
      <w:ins w:id="1315" w:author="Risa" w:date="2021-06-25T00:04:00Z">
        <w:r w:rsidR="00E00583">
          <w:rPr>
            <w:sz w:val="22"/>
            <w:szCs w:val="22"/>
          </w:rPr>
          <w:t xml:space="preserve"> (</w:t>
        </w:r>
        <w:commentRangeStart w:id="1316"/>
        <w:r w:rsidR="00E00583" w:rsidRPr="00072A86">
          <w:rPr>
            <w:sz w:val="22"/>
            <w:szCs w:val="22"/>
            <w:highlight w:val="yellow"/>
            <w:rPrChange w:id="1317" w:author="Risa" w:date="2021-06-25T00:34:00Z">
              <w:rPr>
                <w:sz w:val="22"/>
                <w:szCs w:val="22"/>
              </w:rPr>
            </w:rPrChange>
          </w:rPr>
          <w:t>xxx</w:t>
        </w:r>
        <w:commentRangeEnd w:id="1316"/>
        <w:r w:rsidR="00E00583" w:rsidRPr="00072A86">
          <w:rPr>
            <w:rStyle w:val="CommentReference"/>
            <w:highlight w:val="yellow"/>
            <w:rPrChange w:id="1318" w:author="Risa" w:date="2021-06-25T00:34:00Z">
              <w:rPr>
                <w:rStyle w:val="CommentReference"/>
              </w:rPr>
            </w:rPrChange>
          </w:rPr>
          <w:commentReference w:id="1316"/>
        </w:r>
        <w:r w:rsidR="00E00583">
          <w:rPr>
            <w:sz w:val="22"/>
            <w:szCs w:val="22"/>
          </w:rPr>
          <w:t>)</w:t>
        </w:r>
      </w:ins>
      <w:ins w:id="1319" w:author="Jeff" w:date="2021-06-24T04:58:00Z">
        <w:r w:rsidRPr="00C96924">
          <w:rPr>
            <w:sz w:val="22"/>
            <w:szCs w:val="22"/>
          </w:rPr>
          <w:t xml:space="preserve">. </w:t>
        </w:r>
      </w:ins>
      <w:ins w:id="1320" w:author="Jeff" w:date="2021-06-24T05:38:00Z">
        <w:r w:rsidR="002316FF" w:rsidRPr="00C96924">
          <w:rPr>
            <w:sz w:val="22"/>
            <w:szCs w:val="22"/>
          </w:rPr>
          <w:t>One</w:t>
        </w:r>
      </w:ins>
      <w:ins w:id="1321" w:author="Jeff" w:date="2021-06-24T05:37:00Z">
        <w:r w:rsidR="002316FF" w:rsidRPr="00C96924">
          <w:rPr>
            <w:sz w:val="22"/>
            <w:szCs w:val="22"/>
          </w:rPr>
          <w:t xml:space="preserve"> </w:t>
        </w:r>
      </w:ins>
      <w:ins w:id="1322" w:author="Jeff" w:date="2021-06-23T13:50:00Z">
        <w:r w:rsidR="00F36878" w:rsidRPr="00C96924">
          <w:rPr>
            <w:sz w:val="22"/>
            <w:szCs w:val="22"/>
          </w:rPr>
          <w:t>c</w:t>
        </w:r>
      </w:ins>
      <w:ins w:id="1323" w:author="Jeff" w:date="2021-06-24T05:38:00Z">
        <w:r w:rsidR="002316FF" w:rsidRPr="00C96924">
          <w:rPr>
            <w:sz w:val="22"/>
            <w:szCs w:val="22"/>
          </w:rPr>
          <w:t>an</w:t>
        </w:r>
      </w:ins>
      <w:ins w:id="1324" w:author="Jeff" w:date="2021-06-23T13:50:00Z">
        <w:r w:rsidR="00F36878" w:rsidRPr="00C96924">
          <w:rPr>
            <w:sz w:val="22"/>
            <w:szCs w:val="22"/>
          </w:rPr>
          <w:t xml:space="preserve"> argue that charcoal remnants </w:t>
        </w:r>
        <w:r w:rsidR="00F36878" w:rsidRPr="00F70722">
          <w:rPr>
            <w:sz w:val="22"/>
            <w:szCs w:val="22"/>
          </w:rPr>
          <w:t>probably play a role in recovery</w:t>
        </w:r>
      </w:ins>
      <w:ins w:id="1325" w:author="Jeff" w:date="2021-06-24T05:38:00Z">
        <w:r w:rsidR="002316FF" w:rsidRPr="00F70722">
          <w:rPr>
            <w:sz w:val="22"/>
            <w:szCs w:val="22"/>
          </w:rPr>
          <w:t xml:space="preserve"> </w:t>
        </w:r>
      </w:ins>
      <w:ins w:id="1326" w:author="Jeff" w:date="2021-06-23T13:50:00Z">
        <w:r w:rsidR="00F36878" w:rsidRPr="00F70722">
          <w:rPr>
            <w:sz w:val="22"/>
            <w:szCs w:val="22"/>
          </w:rPr>
          <w:t>at burned-over Cadillac Brook (below the heights of South Cadillac trail</w:t>
        </w:r>
      </w:ins>
      <w:ins w:id="1327" w:author="Jeff" w:date="2021-06-24T04:59:00Z">
        <w:r w:rsidRPr="002F4867">
          <w:rPr>
            <w:sz w:val="22"/>
            <w:szCs w:val="22"/>
          </w:rPr>
          <w:t xml:space="preserve">) as reported earlier </w:t>
        </w:r>
      </w:ins>
      <w:ins w:id="1328" w:author="Risa" w:date="2021-06-24T23:29:00Z">
        <w:r w:rsidR="00491298">
          <w:rPr>
            <w:sz w:val="22"/>
            <w:szCs w:val="22"/>
          </w:rPr>
          <w:fldChar w:fldCharType="begin" w:fldLock="1"/>
        </w:r>
      </w:ins>
      <w:r w:rsidR="00E567C1">
        <w:rPr>
          <w:sz w:val="22"/>
          <w:szCs w:val="22"/>
        </w:rPr>
        <w:instrText>ADDIN CSL_CITATION {"citationItems":[{"id":"ITEM-1","itemData":{"DOI":"10.1016/0277-3791(87)90012-6","ISSN":"02773791","abstract":"Charcoal preserved in lake sediments, peat, and soils provides a record of past fire occurrence. An understanding of fire history is important in evaluating interactions between vegetation, climate and human disturbances through at least the last several millennia. In this paper we review information concerning the production, dispersal, sedimentation and preservation of charcoal. We present examples of studies that have used charcoal analysis in palaeoecological reconstructions, with special emphasis on analytical techniques and problems of interpretation. Unlike pollen, which is produced continuously in fairly constant amounts, charcoal is produced in large quantities but at irregular intervals. These are a function of fire regimes that are often unique to specific vegetation types and/or climatic regions. Charcoal particles vary in size from sub-microscopic to macroscopic, with small particles presumably being transported further by wind and water than large particles. Charcoal preserves well, but it may be subject to breakage, especially when transported by water. We present theoretical models of dispersal and discuss potential problems associated with post-depositional mixing. A variety of charcoal analysis techniques have been employed during the past four decades. Most involve microscopic identification and quantification of numbers or size of individual fragments occurring in samples prepared for pollen analysis. The most commonly used method - estimating charcoal area by categorizing particles in several size classes - is both tedious and time consuming, and recently introduced techniques attempt to estimate past fire occurrence based upon point count estimation, elemental carbon analysis, magnetic measurement of sediments, electron microscope, and spectrographic analyses. A lack of standardization both within and among analysis techniques has hampered interpretation of charcoal profiles. Taphonomic processes affecting charcoal are less well understood than for pollen, and as a result interpretations of historic interactions between vegetation and fire based upon pollen and charcoal analyses are difficult. We review several studies through which advances have been made and suggest questions for future study. © 1987.","author":[{"dropping-particle":"","family":"Patterson","given":"William A.","non-dropping-particle":"","parse-names":false,"suffix":""},{"dropping-particle":"","family":"Edwards","given":"Kevin J.","non-dropping-particle":"","parse-names":false,"suffix":""},{"dropping-particle":"","family":"Maguire","given":"David J.","non-dropping-particle":"","parse-names":false,"suffix":""}],"container-title":"Quaternary Science Reviews","id":"ITEM-1","issue":"1","issued":{"date-parts":[["1987","1"]]},"page":"3-23","title":"Microscopic charcoal as a fossil indicator of fire","type":"article-journal","volume":"6"},"uris":["http://www.mendeley.com/documents/?uuid=987f65a9-429d-4c0d-b199-dff9d9802748"]},{"id":"ITEM-2","itemData":{"DOI":"10.1016/j.agrformet.2005.05.003","ISBN":"0168-1923","ISSN":"01681923","abstract":"Carbon dioxide exchange was quantified in maize-soybean agroecosystems employing year-round tower eddy covariance flux systems and measurements of soil C stocks, CO2fluxes from the soil surface, plant biomass, and litter decomposition. Measurements were made in three cropping systems: (a) irrigated continuous maize, (b) irrigated maize-soybean rotation, and (c) rainfed maize-soybean rotation during 2001-2004. Because of a variable cropping history, all three sites were uniformly tilled by disking prior to initiation of the study. Since then, all sites are under no-till, and crop and soil management follow best management practices prescribed for production-scale systems. Cumulative daily gain of C by the crops (from planting to physiological maturity), determined from the measured eddy covariance CO2fluxes and estimated heterotrophic respiration, compared well with the measured total above and belowground biomass. Two contrasting features of maize and soybean CO2exchange are notable. The value of integrated GPP (gross primary productivity) for both irrigated and rainfed maize over the growing season was substantially larger (ca. 2:1 ratio) than that for soybean. Also, soybean lost a larger portion (0.80-0.85) of GPP as ecosystem respiration (due, in part, to the large amount of maize residue from the previous year), as compared to maize (0.55-0.65). Therefore, the seasonally integrated NEP (net ecosystem production) in maize was larger by a 4:1 ratio (approximately), as compared to soybean. Enhanced soil moisture conditions in the irrigated maize and soybean fields caused an increase in ecosystem respiration, thus eliminating any advantage of increased GPP and giving about the same values for the growing season NEP as the rainfed fields. On an annual basis, the NEP of irrigated continuous maize was 517, 424, and 381 g C m-2year-1, respectively, during the 3 years of our study. In rainfed maize the annual NEP was 510 and 397 g C m-2year-1in years 1 and 3, respectively. The annual NEP in the irrigated and rainfed soybean fields were in the range of -18 to -48 g C m-2. Accounting for the grain C removed during harvest and the CO2released from irrigation water, our tower eddy covariance flux data over the first 3 years suggest that, at this time: (a) the rainfed maize-soybean rotation system is C neutral, (b) the irrigated continuous maize is nearly C neutral or a slight source of C, and (c) the irrigated maize-soybean rotation is a moderate source of C. Di…","author":[{"dropping-particle":"","family":"Verma","given":"Shashi B.","non-dropping-particle":"","parse-names":false,"suffix":""},{"dropping-particle":"","family":"Dobermann","given":"Achim","non-dropping-particle":"","parse-names":false,"suffix":""},{"dropping-particle":"","family":"Cassman","given":"Kenneth G.","non-dropping-particle":"","parse-names":false,"suffix":""},{"dropping-particle":"","family":"Walters","given":"Daniel T.","non-dropping-particle":"","parse-names":false,"suffix":""},{"dropping-particle":"","family":"Knops","given":"Johannes M.","non-dropping-particle":"","parse-names":false,"suffix":""},{"dropping-particle":"","family":"Arkebauer","given":"Timothy J.","non-dropping-particle":"","parse-names":false,"suffix":""},{"dropping-particle":"","family":"Suyker","given":"Andrew E.","non-dropping-particle":"","parse-names":false,"suffix":""},{"dropping-particle":"","family":"Burba","given":"George G.","non-dropping-particle":"","parse-names":false,"suffix":""},{"dropping-particle":"","family":"Amos","given":"Brigid","non-dropping-particle":"","parse-names":false,"suffix":""},{"dropping-particle":"","family":"Yang","given":"Haishun","non-dropping-particle":"","parse-names":false,"suffix":""},{"dropping-particle":"","family":"Ginting","given":"Daniel","non-dropping-particle":"","parse-names":false,"suffix":""},{"dropping-particle":"","family":"Hubbard","given":"Kenneth G.","non-dropping-particle":"","parse-names":false,"suffix":""},{"dropping-particle":"","family":"Gitelson","given":"Anatoly A.","non-dropping-particle":"","parse-names":false,"suffix":""},{"dropping-particle":"","family":"Walter-Shea","given":"Elizabeth A.","non-dropping-particle":"","parse-names":false,"suffix":""}],"container-title":"Agricultural and Forest Meteorology","id":"ITEM-2","issue":"1-2","issued":{"date-parts":[["2005","7"]]},"page":"77-96","title":"Annual carbon dioxide exchange in irrigated and rainfed maize-based agroecosystems","type":"article-journal","volume":"131"},"uris":["http://www.mendeley.com/documents/?uuid=baae7101-c9b0-46eb-baa0-119c8925746c"]}],"mendeley":{"formattedCitation":"(Patterson &lt;i&gt;et al.&lt;/i&gt; 1987; Verma &lt;i&gt;et al.&lt;/i&gt; 2005)","plainTextFormattedCitation":"(Patterson et al. 1987; Verma et al. 2005)","previouslyFormattedCitation":"(Patterson &lt;i&gt;et al.&lt;/i&gt; 1987; Verma &lt;i&gt;et al.&lt;/i&gt; 2005)"},"properties":{"noteIndex":0},"schema":"https://github.com/citation-style-language/schema/raw/master/csl-citation.json"}</w:instrText>
      </w:r>
      <w:r w:rsidR="00491298">
        <w:rPr>
          <w:sz w:val="22"/>
          <w:szCs w:val="22"/>
        </w:rPr>
        <w:fldChar w:fldCharType="separate"/>
      </w:r>
      <w:r w:rsidR="00163863" w:rsidRPr="00163863">
        <w:rPr>
          <w:noProof/>
          <w:sz w:val="22"/>
          <w:szCs w:val="22"/>
        </w:rPr>
        <w:t xml:space="preserve">(Patterson </w:t>
      </w:r>
      <w:r w:rsidR="00163863" w:rsidRPr="00163863">
        <w:rPr>
          <w:i/>
          <w:noProof/>
          <w:sz w:val="22"/>
          <w:szCs w:val="22"/>
        </w:rPr>
        <w:t>et al.</w:t>
      </w:r>
      <w:r w:rsidR="00163863" w:rsidRPr="00163863">
        <w:rPr>
          <w:noProof/>
          <w:sz w:val="22"/>
          <w:szCs w:val="22"/>
        </w:rPr>
        <w:t xml:space="preserve"> 1987; Verma </w:t>
      </w:r>
      <w:r w:rsidR="00163863" w:rsidRPr="00163863">
        <w:rPr>
          <w:i/>
          <w:noProof/>
          <w:sz w:val="22"/>
          <w:szCs w:val="22"/>
        </w:rPr>
        <w:t>et al.</w:t>
      </w:r>
      <w:r w:rsidR="00163863" w:rsidRPr="00163863">
        <w:rPr>
          <w:noProof/>
          <w:sz w:val="22"/>
          <w:szCs w:val="22"/>
        </w:rPr>
        <w:t xml:space="preserve"> 2005)</w:t>
      </w:r>
      <w:ins w:id="1329" w:author="Risa" w:date="2021-06-24T23:29:00Z">
        <w:r w:rsidR="00491298">
          <w:rPr>
            <w:sz w:val="22"/>
            <w:szCs w:val="22"/>
          </w:rPr>
          <w:fldChar w:fldCharType="end"/>
        </w:r>
      </w:ins>
      <w:ins w:id="1330" w:author="Jeff" w:date="2021-06-24T04:59:00Z">
        <w:del w:id="1331" w:author="Risa" w:date="2021-06-24T23:31:00Z">
          <w:r w:rsidRPr="002F4867" w:rsidDel="00491298">
            <w:rPr>
              <w:sz w:val="22"/>
              <w:szCs w:val="22"/>
            </w:rPr>
            <w:delText>(</w:delText>
          </w:r>
          <w:r w:rsidRPr="002F4867" w:rsidDel="00491298">
            <w:rPr>
              <w:sz w:val="22"/>
              <w:szCs w:val="22"/>
              <w:highlight w:val="yellow"/>
              <w:rPrChange w:id="1332" w:author="Risa" w:date="2021-06-24T20:13:00Z">
                <w:rPr>
                  <w:sz w:val="22"/>
                  <w:szCs w:val="22"/>
                </w:rPr>
              </w:rPrChange>
            </w:rPr>
            <w:delText>Patterson, Edwards and Maguire 1987; Verma and Jayakumar 2012</w:delText>
          </w:r>
          <w:r w:rsidRPr="002F4867" w:rsidDel="00491298">
            <w:rPr>
              <w:sz w:val="22"/>
              <w:szCs w:val="22"/>
            </w:rPr>
            <w:delText>)</w:delText>
          </w:r>
        </w:del>
        <w:r w:rsidRPr="002F4867">
          <w:rPr>
            <w:sz w:val="22"/>
            <w:szCs w:val="22"/>
          </w:rPr>
          <w:t xml:space="preserve">. </w:t>
        </w:r>
      </w:ins>
      <w:ins w:id="1333" w:author="Jeff" w:date="2021-06-24T05:38:00Z">
        <w:r w:rsidR="002316FF" w:rsidRPr="002F4867">
          <w:rPr>
            <w:bCs/>
            <w:sz w:val="22"/>
            <w:szCs w:val="22"/>
          </w:rPr>
          <w:t>To support this</w:t>
        </w:r>
        <w:del w:id="1334" w:author="Risa" w:date="2021-06-25T00:05:00Z">
          <w:r w:rsidR="002316FF" w:rsidRPr="002F4867" w:rsidDel="00E00583">
            <w:rPr>
              <w:bCs/>
              <w:sz w:val="22"/>
              <w:szCs w:val="22"/>
            </w:rPr>
            <w:delText xml:space="preserve"> contention</w:delText>
          </w:r>
        </w:del>
        <w:r w:rsidR="002316FF" w:rsidRPr="002F4867">
          <w:rPr>
            <w:bCs/>
            <w:sz w:val="22"/>
            <w:szCs w:val="22"/>
          </w:rPr>
          <w:t>, there are p</w:t>
        </w:r>
      </w:ins>
      <w:ins w:id="1335" w:author="Jeff" w:date="2021-06-24T05:06:00Z">
        <w:r w:rsidR="0027038D" w:rsidRPr="002F4867">
          <w:rPr>
            <w:bCs/>
            <w:sz w:val="22"/>
            <w:szCs w:val="22"/>
          </w:rPr>
          <w:t xml:space="preserve">revious findings </w:t>
        </w:r>
      </w:ins>
      <w:ins w:id="1336" w:author="Jeff" w:date="2021-06-24T05:39:00Z">
        <w:r w:rsidR="002316FF" w:rsidRPr="002F4867">
          <w:rPr>
            <w:bCs/>
            <w:sz w:val="22"/>
            <w:szCs w:val="22"/>
          </w:rPr>
          <w:t xml:space="preserve">which report </w:t>
        </w:r>
      </w:ins>
      <w:ins w:id="1337" w:author="Risa" w:date="2021-06-25T00:05:00Z">
        <w:r w:rsidR="00E00583">
          <w:rPr>
            <w:bCs/>
            <w:sz w:val="22"/>
            <w:szCs w:val="22"/>
          </w:rPr>
          <w:t xml:space="preserve">that </w:t>
        </w:r>
      </w:ins>
      <w:commentRangeStart w:id="1338"/>
      <w:ins w:id="1339" w:author="Jeff" w:date="2021-06-24T05:06:00Z">
        <w:r w:rsidR="0027038D" w:rsidRPr="002F4867">
          <w:rPr>
            <w:bCs/>
            <w:sz w:val="22"/>
            <w:szCs w:val="22"/>
          </w:rPr>
          <w:t xml:space="preserve">post-fire pyrogenic C remnants endure in the soil layer </w:t>
        </w:r>
      </w:ins>
      <w:commentRangeEnd w:id="1338"/>
      <w:r w:rsidR="00E00583">
        <w:rPr>
          <w:rStyle w:val="CommentReference"/>
        </w:rPr>
        <w:commentReference w:id="1338"/>
      </w:r>
      <w:ins w:id="1340" w:author="Jeff" w:date="2021-06-24T05:06:00Z">
        <w:r w:rsidR="0027038D" w:rsidRPr="002F4867">
          <w:rPr>
            <w:bCs/>
            <w:sz w:val="22"/>
            <w:szCs w:val="22"/>
          </w:rPr>
          <w:t>(</w:t>
        </w:r>
        <w:r w:rsidR="0027038D" w:rsidRPr="002F4867">
          <w:rPr>
            <w:bCs/>
            <w:sz w:val="22"/>
            <w:szCs w:val="22"/>
            <w:highlight w:val="yellow"/>
            <w:rPrChange w:id="1341" w:author="Risa" w:date="2021-06-24T20:13:00Z">
              <w:rPr>
                <w:bCs/>
                <w:sz w:val="22"/>
                <w:szCs w:val="22"/>
              </w:rPr>
            </w:rPrChange>
          </w:rPr>
          <w:t>DeBano 1981</w:t>
        </w:r>
        <w:r w:rsidR="0027038D" w:rsidRPr="002F4867">
          <w:rPr>
            <w:bCs/>
            <w:sz w:val="22"/>
            <w:szCs w:val="22"/>
          </w:rPr>
          <w:t xml:space="preserve">) accompanied by increased </w:t>
        </w:r>
        <w:r w:rsidR="0027038D" w:rsidRPr="002F4867">
          <w:rPr>
            <w:sz w:val="22"/>
            <w:szCs w:val="22"/>
          </w:rPr>
          <w:t xml:space="preserve">alkali cations </w:t>
        </w:r>
      </w:ins>
      <w:ins w:id="1342" w:author="Risa" w:date="2021-06-24T23:30:00Z">
        <w:r w:rsidR="00491298">
          <w:rPr>
            <w:sz w:val="22"/>
            <w:szCs w:val="22"/>
          </w:rPr>
          <w:fldChar w:fldCharType="begin" w:fldLock="1"/>
        </w:r>
      </w:ins>
      <w:r w:rsidR="00E567C1">
        <w:rPr>
          <w:sz w:val="22"/>
          <w:szCs w:val="22"/>
        </w:rPr>
        <w:instrText>ADDIN CSL_CITATION {"citationItems":[{"id":"ITEM-1","itemData":{"DOI":"10.3390/f8100400","ISSN":"1999-4907","abstract":"Wildfire refugia are forest patches that are minimally-impacted by fire and provide critical habitats for fire-sensitive species and seed sources for post-fire forest regeneration. Wildfire refugia are relatively understudied, particularly concerning the impacts of subsequent fires on existing refugia. We opportunistically re-visited 122 sites classified in 1994 for a prior fire refugia study, which were burned by two wildfires in 2012 in the Cascade mountains of central Washington, USA.We evaluated the fire effects for historically persistent fire refugia and compared them to the surrounding non-refugial forest matrix. Of 122 total refugial (43 plots) and non-refugial (79 plots) sites sampled following the 2012 wildfires, one refugial and five non-refugial plots did not burn in 2012. Refugial sites burned more severely and experienced higher tree mortality than non-refugial plots, potentially due to the greater amount of time since the last fire, producing higher fuel accumulation. Although most sites maintained the pre-fire development stage, 19 percent of sites transitioned to Early development and 31 percent of sites converted from Closed to Open canopy. These structural transitions may contribute to forest restoration in fire-adapted forests where fire has been excluded for over a century, but this requires further analysis.","author":[{"dropping-particle":"","family":"Kolden","given":"Crystal","non-dropping-particle":"","parse-names":false,"suffix":""},{"dropping-particle":"","family":"Bleeker","given":"Tyler","non-dropping-particle":"","parse-names":false,"suffix":""},{"dropping-particle":"","family":"Smith","given":"Alistair","non-dropping-particle":"","parse-names":false,"suffix":""},{"dropping-particle":"","family":"Poulos","given":"Helen","non-dropping-particle":"","parse-names":false,"suffix":""},{"dropping-particle":"","family":"Camp","given":"Ann","non-dropping-particle":"","parse-names":false,"suffix":""}],"container-title":"Forests","id":"ITEM-1","issue":"10","issued":{"date-parts":[["2017","10","20"]]},"page":"400","title":"Fire Effects on Historical Wildfire Refugia in Contemporary Wildfires","type":"article-journal","volume":"8"},"uris":["http://www.mendeley.com/documents/?uuid=bc2cb532-807e-4c52-b924-0b0bdb008589"]}],"mendeley":{"formattedCitation":"(Kolden &lt;i&gt;et al.&lt;/i&gt; 2017)","plainTextFormattedCitation":"(Kolden et al. 2017)","previouslyFormattedCitation":"(Kolden &lt;i&gt;et al.&lt;/i&gt; 2017)"},"properties":{"noteIndex":0},"schema":"https://github.com/citation-style-language/schema/raw/master/csl-citation.json"}</w:instrText>
      </w:r>
      <w:r w:rsidR="00491298">
        <w:rPr>
          <w:sz w:val="22"/>
          <w:szCs w:val="22"/>
        </w:rPr>
        <w:fldChar w:fldCharType="separate"/>
      </w:r>
      <w:r w:rsidR="00163863" w:rsidRPr="00163863">
        <w:rPr>
          <w:noProof/>
          <w:sz w:val="22"/>
          <w:szCs w:val="22"/>
        </w:rPr>
        <w:t xml:space="preserve">(Kolden </w:t>
      </w:r>
      <w:r w:rsidR="00163863" w:rsidRPr="00163863">
        <w:rPr>
          <w:i/>
          <w:noProof/>
          <w:sz w:val="22"/>
          <w:szCs w:val="22"/>
        </w:rPr>
        <w:t>et al.</w:t>
      </w:r>
      <w:r w:rsidR="00163863" w:rsidRPr="00163863">
        <w:rPr>
          <w:noProof/>
          <w:sz w:val="22"/>
          <w:szCs w:val="22"/>
        </w:rPr>
        <w:t xml:space="preserve"> 2017)</w:t>
      </w:r>
      <w:ins w:id="1343" w:author="Risa" w:date="2021-06-24T23:30:00Z">
        <w:r w:rsidR="00491298">
          <w:rPr>
            <w:sz w:val="22"/>
            <w:szCs w:val="22"/>
          </w:rPr>
          <w:fldChar w:fldCharType="end"/>
        </w:r>
      </w:ins>
      <w:ins w:id="1344" w:author="Jeff" w:date="2021-06-24T05:06:00Z">
        <w:del w:id="1345" w:author="Risa" w:date="2021-06-24T23:31:00Z">
          <w:r w:rsidR="0027038D" w:rsidRPr="002F4867" w:rsidDel="00491298">
            <w:rPr>
              <w:sz w:val="22"/>
              <w:szCs w:val="22"/>
            </w:rPr>
            <w:delText>(</w:delText>
          </w:r>
          <w:r w:rsidR="0027038D" w:rsidRPr="002F4867" w:rsidDel="00491298">
            <w:rPr>
              <w:sz w:val="22"/>
              <w:szCs w:val="22"/>
              <w:highlight w:val="yellow"/>
              <w:rPrChange w:id="1346" w:author="Risa" w:date="2021-06-24T20:13:00Z">
                <w:rPr>
                  <w:sz w:val="22"/>
                  <w:szCs w:val="22"/>
                </w:rPr>
              </w:rPrChange>
            </w:rPr>
            <w:delText xml:space="preserve">Kolden </w:delText>
          </w:r>
          <w:r w:rsidR="0027038D" w:rsidRPr="002F4867" w:rsidDel="00491298">
            <w:rPr>
              <w:i/>
              <w:sz w:val="22"/>
              <w:szCs w:val="22"/>
              <w:highlight w:val="yellow"/>
              <w:rPrChange w:id="1347" w:author="Risa" w:date="2021-06-24T20:13:00Z">
                <w:rPr>
                  <w:i/>
                  <w:sz w:val="22"/>
                  <w:szCs w:val="22"/>
                </w:rPr>
              </w:rPrChange>
            </w:rPr>
            <w:delText>et al.</w:delText>
          </w:r>
          <w:r w:rsidR="0027038D" w:rsidRPr="002F4867" w:rsidDel="00491298">
            <w:rPr>
              <w:sz w:val="22"/>
              <w:szCs w:val="22"/>
              <w:highlight w:val="yellow"/>
              <w:rPrChange w:id="1348" w:author="Risa" w:date="2021-06-24T20:13:00Z">
                <w:rPr>
                  <w:sz w:val="22"/>
                  <w:szCs w:val="22"/>
                </w:rPr>
              </w:rPrChange>
            </w:rPr>
            <w:delText xml:space="preserve"> 2017</w:delText>
          </w:r>
          <w:r w:rsidR="0027038D" w:rsidRPr="002F4867" w:rsidDel="00491298">
            <w:rPr>
              <w:sz w:val="22"/>
              <w:szCs w:val="22"/>
            </w:rPr>
            <w:delText>)</w:delText>
          </w:r>
        </w:del>
        <w:r w:rsidR="0027038D" w:rsidRPr="002F4867">
          <w:rPr>
            <w:sz w:val="22"/>
            <w:szCs w:val="22"/>
          </w:rPr>
          <w:t xml:space="preserve"> and solubilized minerals </w:t>
        </w:r>
      </w:ins>
      <w:ins w:id="1349" w:author="Risa" w:date="2021-06-24T23:32:00Z">
        <w:r w:rsidR="00491298">
          <w:rPr>
            <w:sz w:val="22"/>
            <w:szCs w:val="22"/>
          </w:rPr>
          <w:fldChar w:fldCharType="begin" w:fldLock="1"/>
        </w:r>
      </w:ins>
      <w:r w:rsidR="00E567C1">
        <w:rPr>
          <w:sz w:val="22"/>
          <w:szCs w:val="22"/>
        </w:rPr>
        <w:instrText>ADDIN CSL_CITATION {"citationItems":[{"id":"ITEM-1","itemData":{"DOI":"10.1007/BF00378231","ISSN":"0029-8549","abstract":"Deuterated water absorbed by deep roots of Artemisia tridentata appeared in the stem water of neighboring Agropyron desertorum tussocks. This supports the hypothesis that water absorbed by deep roots in moist soil moves through the roots, is released in the upper soil profile at night, and is stored there until it is resorbed by roots the following day. This phenomenon is termed hydraulic lift. The potential for parasitism of the water stored in the upper soil layers by neighboring plant roots is also shown. The effectiveness of water absorption by deep roots was substantially improved with hydraulic lift as indicated by reductions of 25 to 50% in transpiration on days following experimental circumvention of hydraulic lift. This phenomenon has important implications for plant water relations, mineral nutrient uptake, competitive interactions among neighboring plants and aridland hydrology. © 1989 Springer-Verlag.","author":[{"dropping-particle":"","family":"Caldwell","given":"M. M.","non-dropping-particle":"","parse-names":false,"suffix":""},{"dropping-particle":"","family":"Richards","given":"J. H.","non-dropping-particle":"","parse-names":false,"suffix":""}],"container-title":"Oecologia","id":"ITEM-1","issue":"1","issued":{"date-parts":[["1989","4"]]},"page":"1-5","title":"Hydraulic lift: water efflux from upper roots improves effectiveness of water uptake by deep roots","type":"article-journal","volume":"79"},"uris":["http://www.mendeley.com/documents/?uuid=d27954d9-2bc4-4499-ba8d-72220217fb97"]}],"mendeley":{"formattedCitation":"(Caldwell and Richards 1989)","plainTextFormattedCitation":"(Caldwell and Richards 1989)","previouslyFormattedCitation":"(Caldwell and Richards 1989)"},"properties":{"noteIndex":0},"schema":"https://github.com/citation-style-language/schema/raw/master/csl-citation.json"}</w:instrText>
      </w:r>
      <w:r w:rsidR="00491298">
        <w:rPr>
          <w:sz w:val="22"/>
          <w:szCs w:val="22"/>
        </w:rPr>
        <w:fldChar w:fldCharType="separate"/>
      </w:r>
      <w:r w:rsidR="00163863" w:rsidRPr="00163863">
        <w:rPr>
          <w:noProof/>
          <w:sz w:val="22"/>
          <w:szCs w:val="22"/>
        </w:rPr>
        <w:t>(Caldwell and Richards 1989)</w:t>
      </w:r>
      <w:ins w:id="1350" w:author="Risa" w:date="2021-06-24T23:32:00Z">
        <w:r w:rsidR="00491298">
          <w:rPr>
            <w:sz w:val="22"/>
            <w:szCs w:val="22"/>
          </w:rPr>
          <w:fldChar w:fldCharType="end"/>
        </w:r>
      </w:ins>
      <w:ins w:id="1351" w:author="Jeff" w:date="2021-06-24T05:06:00Z">
        <w:del w:id="1352" w:author="Risa" w:date="2021-06-24T23:32:00Z">
          <w:r w:rsidR="0027038D" w:rsidRPr="002F4867" w:rsidDel="00491298">
            <w:rPr>
              <w:sz w:val="22"/>
              <w:szCs w:val="22"/>
            </w:rPr>
            <w:delText>(Caldwell and Richards 1989)</w:delText>
          </w:r>
        </w:del>
        <w:r w:rsidR="0027038D" w:rsidRPr="002F4867">
          <w:rPr>
            <w:sz w:val="22"/>
            <w:szCs w:val="22"/>
          </w:rPr>
          <w:t xml:space="preserve">. </w:t>
        </w:r>
      </w:ins>
      <w:ins w:id="1353" w:author="Jeff" w:date="2021-06-24T05:00:00Z">
        <w:r w:rsidRPr="002F4867">
          <w:rPr>
            <w:sz w:val="22"/>
            <w:szCs w:val="22"/>
          </w:rPr>
          <w:t xml:space="preserve">However, </w:t>
        </w:r>
        <w:commentRangeStart w:id="1354"/>
        <w:r w:rsidRPr="002F4867">
          <w:rPr>
            <w:sz w:val="22"/>
            <w:szCs w:val="22"/>
          </w:rPr>
          <w:t>we found no obvious signs of charcoal particl</w:t>
        </w:r>
      </w:ins>
      <w:ins w:id="1355" w:author="Jeff" w:date="2021-06-24T05:01:00Z">
        <w:r w:rsidRPr="00A03C77">
          <w:rPr>
            <w:sz w:val="22"/>
            <w:szCs w:val="22"/>
          </w:rPr>
          <w:t xml:space="preserve">es </w:t>
        </w:r>
      </w:ins>
      <w:commentRangeEnd w:id="1354"/>
      <w:r w:rsidR="00491298">
        <w:rPr>
          <w:rStyle w:val="CommentReference"/>
        </w:rPr>
        <w:commentReference w:id="1354"/>
      </w:r>
      <w:ins w:id="1356" w:author="Jeff" w:date="2021-06-24T05:01:00Z">
        <w:r w:rsidRPr="00A03C77">
          <w:rPr>
            <w:sz w:val="22"/>
            <w:szCs w:val="22"/>
          </w:rPr>
          <w:t xml:space="preserve">at either South Cadillac or Gorham cliffs and it </w:t>
        </w:r>
      </w:ins>
      <w:ins w:id="1357" w:author="Jeff" w:date="2021-06-24T05:03:00Z">
        <w:r w:rsidR="0027038D" w:rsidRPr="00A03C77">
          <w:rPr>
            <w:sz w:val="22"/>
            <w:szCs w:val="22"/>
          </w:rPr>
          <w:t>is</w:t>
        </w:r>
      </w:ins>
      <w:ins w:id="1358" w:author="Jeff" w:date="2021-06-24T05:01:00Z">
        <w:r w:rsidRPr="002A4B2D">
          <w:rPr>
            <w:sz w:val="22"/>
            <w:szCs w:val="22"/>
          </w:rPr>
          <w:t xml:space="preserve"> doubtful that much</w:t>
        </w:r>
      </w:ins>
      <w:ins w:id="1359" w:author="Jeff" w:date="2021-06-23T13:50:00Z">
        <w:r w:rsidR="00F36878" w:rsidRPr="002A4B2D">
          <w:rPr>
            <w:sz w:val="22"/>
            <w:szCs w:val="22"/>
          </w:rPr>
          <w:t xml:space="preserve"> pyrogenic carbon </w:t>
        </w:r>
      </w:ins>
      <w:ins w:id="1360" w:author="Jeff" w:date="2021-06-24T05:01:00Z">
        <w:r w:rsidRPr="002A4B2D">
          <w:rPr>
            <w:sz w:val="22"/>
            <w:szCs w:val="22"/>
          </w:rPr>
          <w:t>remains after such a long fire absence</w:t>
        </w:r>
      </w:ins>
      <w:ins w:id="1361" w:author="Jeff" w:date="2021-06-23T13:50:00Z">
        <w:r w:rsidR="00F36878" w:rsidRPr="002A4B2D">
          <w:rPr>
            <w:sz w:val="22"/>
            <w:szCs w:val="22"/>
          </w:rPr>
          <w:t xml:space="preserve">. </w:t>
        </w:r>
      </w:ins>
      <w:ins w:id="1362" w:author="Jeff" w:date="2021-06-24T05:03:00Z">
        <w:r w:rsidR="0027038D" w:rsidRPr="002A4B2D">
          <w:rPr>
            <w:sz w:val="22"/>
            <w:szCs w:val="22"/>
          </w:rPr>
          <w:t xml:space="preserve">Pertinently, we found greater C availability at </w:t>
        </w:r>
      </w:ins>
      <w:ins w:id="1363" w:author="Risa" w:date="2021-06-25T00:05:00Z">
        <w:r w:rsidR="00E00583">
          <w:rPr>
            <w:sz w:val="22"/>
            <w:szCs w:val="22"/>
          </w:rPr>
          <w:t>low ele</w:t>
        </w:r>
      </w:ins>
      <w:ins w:id="1364" w:author="Risa" w:date="2021-06-25T00:06:00Z">
        <w:r w:rsidR="00E00583">
          <w:rPr>
            <w:sz w:val="22"/>
            <w:szCs w:val="22"/>
          </w:rPr>
          <w:t>vations (</w:t>
        </w:r>
      </w:ins>
      <w:ins w:id="1365" w:author="Jeff" w:date="2021-06-24T05:03:00Z">
        <w:r w:rsidR="0027038D" w:rsidRPr="002A4B2D">
          <w:rPr>
            <w:sz w:val="22"/>
            <w:szCs w:val="22"/>
          </w:rPr>
          <w:t>Wonderland</w:t>
        </w:r>
      </w:ins>
      <w:ins w:id="1366" w:author="Risa" w:date="2021-06-25T00:06:00Z">
        <w:r w:rsidR="00E00583">
          <w:rPr>
            <w:sz w:val="22"/>
            <w:szCs w:val="22"/>
          </w:rPr>
          <w:t xml:space="preserve"> </w:t>
        </w:r>
        <w:r w:rsidR="00E00583" w:rsidRPr="00163863">
          <w:rPr>
            <w:sz w:val="22"/>
            <w:szCs w:val="22"/>
          </w:rPr>
          <w:t>and</w:t>
        </w:r>
        <w:r w:rsidR="00E00583" w:rsidRPr="00E567C1">
          <w:rPr>
            <w:sz w:val="22"/>
            <w:szCs w:val="22"/>
          </w:rPr>
          <w:t xml:space="preserve"> </w:t>
        </w:r>
        <w:r w:rsidR="00E00583" w:rsidRPr="00E00583">
          <w:rPr>
            <w:color w:val="000000"/>
            <w:sz w:val="22"/>
            <w:szCs w:val="22"/>
            <w:rPrChange w:id="1367" w:author="Risa" w:date="2021-06-25T00:07:00Z">
              <w:rPr>
                <w:color w:val="000000"/>
                <w:sz w:val="20"/>
                <w:szCs w:val="20"/>
              </w:rPr>
            </w:rPrChange>
          </w:rPr>
          <w:t>St. Sauveur)</w:t>
        </w:r>
      </w:ins>
      <w:ins w:id="1368" w:author="Jeff" w:date="2021-06-24T05:03:00Z">
        <w:del w:id="1369" w:author="Risa" w:date="2021-06-25T00:06:00Z">
          <w:r w:rsidR="0027038D" w:rsidRPr="00E00583" w:rsidDel="00E00583">
            <w:rPr>
              <w:sz w:val="22"/>
              <w:szCs w:val="22"/>
            </w:rPr>
            <w:delText xml:space="preserve"> as compared to Gorham </w:delText>
          </w:r>
        </w:del>
      </w:ins>
      <w:ins w:id="1370" w:author="Jeff" w:date="2021-06-24T05:04:00Z">
        <w:del w:id="1371" w:author="Risa" w:date="2021-06-25T00:06:00Z">
          <w:r w:rsidR="0027038D" w:rsidRPr="00E00583" w:rsidDel="00E00583">
            <w:rPr>
              <w:sz w:val="22"/>
              <w:szCs w:val="22"/>
            </w:rPr>
            <w:delText>cliffs and South Cadillac</w:delText>
          </w:r>
        </w:del>
        <w:r w:rsidR="0027038D" w:rsidRPr="00E00583">
          <w:rPr>
            <w:sz w:val="22"/>
            <w:szCs w:val="22"/>
          </w:rPr>
          <w:t>,</w:t>
        </w:r>
        <w:r w:rsidR="0027038D" w:rsidRPr="001B72FD">
          <w:rPr>
            <w:sz w:val="22"/>
            <w:szCs w:val="22"/>
          </w:rPr>
          <w:t xml:space="preserve"> suggesting that topographic factors (slope for example) </w:t>
        </w:r>
        <w:commentRangeStart w:id="1372"/>
        <w:r w:rsidR="0027038D" w:rsidRPr="001B72FD">
          <w:rPr>
            <w:sz w:val="22"/>
            <w:szCs w:val="22"/>
          </w:rPr>
          <w:t>endow greater C retention</w:t>
        </w:r>
      </w:ins>
      <w:ins w:id="1373" w:author="Jeff" w:date="2021-06-24T05:05:00Z">
        <w:r w:rsidR="0027038D" w:rsidRPr="001B72FD">
          <w:rPr>
            <w:sz w:val="22"/>
            <w:szCs w:val="22"/>
          </w:rPr>
          <w:t xml:space="preserve"> based on the lack of fire to remove C</w:t>
        </w:r>
      </w:ins>
      <w:ins w:id="1374" w:author="Jeff" w:date="2021-06-24T05:06:00Z">
        <w:r w:rsidR="0027038D" w:rsidRPr="001B72FD">
          <w:rPr>
            <w:sz w:val="22"/>
            <w:szCs w:val="22"/>
          </w:rPr>
          <w:t xml:space="preserve"> </w:t>
        </w:r>
      </w:ins>
      <w:commentRangeEnd w:id="1372"/>
      <w:r w:rsidR="00E00583">
        <w:rPr>
          <w:rStyle w:val="CommentReference"/>
        </w:rPr>
        <w:commentReference w:id="1372"/>
      </w:r>
      <w:ins w:id="1375" w:author="Risa" w:date="2021-06-24T23:30:00Z">
        <w:r w:rsidR="00491298">
          <w:rPr>
            <w:sz w:val="22"/>
            <w:szCs w:val="22"/>
          </w:rPr>
          <w:fldChar w:fldCharType="begin" w:fldLock="1"/>
        </w:r>
      </w:ins>
      <w:r w:rsidR="00E567C1">
        <w:rPr>
          <w:sz w:val="22"/>
          <w:szCs w:val="22"/>
        </w:rPr>
        <w:instrText>ADDIN CSL_CITATION {"citationItems":[{"id":"ITEM-1","itemData":{"DOI":"10.3389/feart.2018.00127","ISSN":"2296-6463","abstract":"Pyrogenic carbon (PyC, charcoal) is produced during vegetation fires at a rate of ~116–385 Tg C yr−1 globally. It represents one of the most degradation-resistant organic carbon pools, but its long-term fate and the processes leading to its degradation remain subject of debate. A frequently highlighted potential loss mechanism of PyC is its consumption in subsequent fires. However, only three studies to date have tested this hypothesis with reported losses of &lt;8–37%, with the effects of PyC chemical characteristics and fire conditions on PyC loss in wildfires remaining unexplored. To address this, we placed materials with different degrees of thermal and chemical recalcitrance (A: wildfire charcoal, B: slash-pile charcoal, C: pine wood and D: cedar wood) on the ground surface just prior to a high-intensity and a low-intensity boreal forest wildfire. Mass losses were highly variable and dependent on fire- and sample characteristics. Mass losses across both fires (as % of dry weight) were for A: 66.5 ± 25.2, B: 41.7 ± 27.2, C: 78.2 ± 14.9, and D: 83.8 ± 18.9. Mass loss correlated significantly with maximum temperature (Tmax) recorded on sample surfaces (r = 0.65, p = 0.01), but only weakly (r = 0.33) with time &gt;300°C. Mass losses also showed a significant negative correlation (r = −0.38, p = 0.05) with thermal recalcitrance (T50) determined using Differential Scanning Calorimetry (DSC) and Tmax with charcoal reflectance (Ro) determined after the fires (r = 0.46, p = 0.05). Losses in the high-intensity fire were significantly higher (p = 0.05) than in the low-intensity fire, but the latter had a higher rate of conversion of fuel to PyC. Our results demonstrate that exposure to fire can indeed be a significant removal mechanism for PyC that remains exposed on the ground after a previous fire. The losses found, however, are likely to represent an extreme upper range as most PyC produced in a fire would not remain exposed on the ground surface by the time the next fire occurs. Our data also demonstrate, for real wildfire conditions, the (i) contrasting resistance of different PyC types to combustion and (ii) contrasting net PyC losses between different fire intensities. The DSC and reflectance (Ro) results support the usefulness of these analyses in reflecting thermal degradation resistance and temperature exposure under actual wildfire conditions.","author":[{"dropping-particle":"","family":"Doerr","given":"Stefan H.","non-dropping-particle":"","parse-names":false,"suffix":""},{"dropping-particle":"","family":"Santín","given":"Cristina","non-dropping-particle":"","parse-names":false,"suffix":""},{"dropping-particle":"","family":"Merino","given":"Agustín","non-dropping-particle":"","parse-names":false,"suffix":""},{"dropping-particle":"","family":"Belcher","given":"Claire M.","non-dropping-particle":"","parse-names":false,"suffix":""},{"dropping-particle":"","family":"Baxter","given":"Greg","non-dropping-particle":"","parse-names":false,"suffix":""}],"container-title":"Frontiers in Earth Science","id":"ITEM-1","issue":"October","issued":{"date-parts":[["2018","10","10"]]},"page":"1-13","title":"Fire as a Removal Mechanism of Pyrogenic Carbon From the Environment: Effects of Fire and Pyrogenic Carbon Characteristics","type":"article-journal","volume":"6"},"uris":["http://www.mendeley.com/documents/?uuid=f9f8d0e5-8e03-498e-8e10-4f665f1c5645"]}],"mendeley":{"formattedCitation":"(Doerr &lt;i&gt;et al.&lt;/i&gt; 2018)","plainTextFormattedCitation":"(Doerr et al. 2018)","previouslyFormattedCitation":"(Doerr &lt;i&gt;et al.&lt;/i&gt; 2018)"},"properties":{"noteIndex":0},"schema":"https://github.com/citation-style-language/schema/raw/master/csl-citation.json"}</w:instrText>
      </w:r>
      <w:r w:rsidR="00491298">
        <w:rPr>
          <w:sz w:val="22"/>
          <w:szCs w:val="22"/>
        </w:rPr>
        <w:fldChar w:fldCharType="separate"/>
      </w:r>
      <w:r w:rsidR="00163863" w:rsidRPr="00163863">
        <w:rPr>
          <w:noProof/>
          <w:sz w:val="22"/>
          <w:szCs w:val="22"/>
        </w:rPr>
        <w:t xml:space="preserve">(Doerr </w:t>
      </w:r>
      <w:r w:rsidR="00163863" w:rsidRPr="00163863">
        <w:rPr>
          <w:i/>
          <w:noProof/>
          <w:sz w:val="22"/>
          <w:szCs w:val="22"/>
        </w:rPr>
        <w:t>et al.</w:t>
      </w:r>
      <w:r w:rsidR="00163863" w:rsidRPr="00163863">
        <w:rPr>
          <w:noProof/>
          <w:sz w:val="22"/>
          <w:szCs w:val="22"/>
        </w:rPr>
        <w:t xml:space="preserve"> 2018)</w:t>
      </w:r>
      <w:ins w:id="1376" w:author="Risa" w:date="2021-06-24T23:30:00Z">
        <w:r w:rsidR="00491298">
          <w:rPr>
            <w:sz w:val="22"/>
            <w:szCs w:val="22"/>
          </w:rPr>
          <w:fldChar w:fldCharType="end"/>
        </w:r>
      </w:ins>
      <w:ins w:id="1377" w:author="Jeff" w:date="2021-06-24T05:07:00Z">
        <w:del w:id="1378" w:author="Risa" w:date="2021-06-24T23:33:00Z">
          <w:r w:rsidR="0027038D" w:rsidRPr="001B72FD" w:rsidDel="00491298">
            <w:rPr>
              <w:bCs/>
              <w:iCs/>
              <w:sz w:val="22"/>
              <w:szCs w:val="22"/>
              <w:lang w:val="en"/>
            </w:rPr>
            <w:delText>(</w:delText>
          </w:r>
          <w:r w:rsidR="0027038D" w:rsidRPr="002F4867" w:rsidDel="00491298">
            <w:rPr>
              <w:bCs/>
              <w:iCs/>
              <w:sz w:val="22"/>
              <w:szCs w:val="22"/>
              <w:highlight w:val="yellow"/>
              <w:lang w:val="en"/>
              <w:rPrChange w:id="1379" w:author="Risa" w:date="2021-06-24T20:14:00Z">
                <w:rPr>
                  <w:bCs/>
                  <w:iCs/>
                  <w:sz w:val="22"/>
                  <w:szCs w:val="22"/>
                  <w:lang w:val="en"/>
                </w:rPr>
              </w:rPrChange>
            </w:rPr>
            <w:delText xml:space="preserve">Doerr </w:delText>
          </w:r>
          <w:r w:rsidR="0027038D" w:rsidRPr="002F4867" w:rsidDel="00491298">
            <w:rPr>
              <w:bCs/>
              <w:i/>
              <w:iCs/>
              <w:sz w:val="22"/>
              <w:szCs w:val="22"/>
              <w:highlight w:val="yellow"/>
              <w:lang w:val="en"/>
              <w:rPrChange w:id="1380" w:author="Risa" w:date="2021-06-24T20:14:00Z">
                <w:rPr>
                  <w:bCs/>
                  <w:i/>
                  <w:iCs/>
                  <w:sz w:val="22"/>
                  <w:szCs w:val="22"/>
                  <w:lang w:val="en"/>
                </w:rPr>
              </w:rPrChange>
            </w:rPr>
            <w:delText>et al.</w:delText>
          </w:r>
          <w:r w:rsidR="0027038D" w:rsidRPr="002F4867" w:rsidDel="00491298">
            <w:rPr>
              <w:bCs/>
              <w:iCs/>
              <w:sz w:val="22"/>
              <w:szCs w:val="22"/>
              <w:highlight w:val="yellow"/>
              <w:lang w:val="en"/>
              <w:rPrChange w:id="1381" w:author="Risa" w:date="2021-06-24T20:14:00Z">
                <w:rPr>
                  <w:bCs/>
                  <w:iCs/>
                  <w:sz w:val="22"/>
                  <w:szCs w:val="22"/>
                  <w:lang w:val="en"/>
                </w:rPr>
              </w:rPrChange>
            </w:rPr>
            <w:delText xml:space="preserve"> 2018</w:delText>
          </w:r>
          <w:r w:rsidR="0027038D" w:rsidRPr="002F4867" w:rsidDel="00491298">
            <w:rPr>
              <w:bCs/>
              <w:iCs/>
              <w:sz w:val="22"/>
              <w:szCs w:val="22"/>
              <w:lang w:val="en"/>
            </w:rPr>
            <w:delText>)</w:delText>
          </w:r>
        </w:del>
        <w:r w:rsidR="0027038D" w:rsidRPr="002F4867">
          <w:rPr>
            <w:bCs/>
            <w:iCs/>
            <w:sz w:val="22"/>
            <w:szCs w:val="22"/>
            <w:lang w:val="en"/>
          </w:rPr>
          <w:t xml:space="preserve"> </w:t>
        </w:r>
      </w:ins>
      <w:ins w:id="1382" w:author="Jeff" w:date="2021-06-24T05:06:00Z">
        <w:r w:rsidR="0027038D" w:rsidRPr="002F4867">
          <w:rPr>
            <w:sz w:val="22"/>
            <w:szCs w:val="22"/>
          </w:rPr>
          <w:t xml:space="preserve">as well as another </w:t>
        </w:r>
      </w:ins>
      <w:ins w:id="1383" w:author="Jeff" w:date="2021-06-23T19:37:00Z">
        <w:r w:rsidR="00D83861" w:rsidRPr="002F4867">
          <w:rPr>
            <w:sz w:val="22"/>
            <w:szCs w:val="22"/>
          </w:rPr>
          <w:t>mechanism</w:t>
        </w:r>
      </w:ins>
      <w:ins w:id="1384" w:author="Jeff" w:date="2021-06-24T05:06:00Z">
        <w:r w:rsidR="0027038D" w:rsidRPr="002F4867">
          <w:rPr>
            <w:sz w:val="22"/>
            <w:szCs w:val="22"/>
          </w:rPr>
          <w:t>,</w:t>
        </w:r>
      </w:ins>
      <w:ins w:id="1385" w:author="Jeff" w:date="2021-06-23T19:37:00Z">
        <w:r w:rsidR="00D83861" w:rsidRPr="002F4867">
          <w:rPr>
            <w:sz w:val="22"/>
            <w:szCs w:val="22"/>
          </w:rPr>
          <w:t xml:space="preserve"> thermal exfoliation (as explained by </w:t>
        </w:r>
      </w:ins>
      <w:ins w:id="1386" w:author="Risa" w:date="2021-06-24T23:30:00Z">
        <w:r w:rsidR="00491298">
          <w:rPr>
            <w:sz w:val="22"/>
            <w:szCs w:val="22"/>
          </w:rPr>
          <w:fldChar w:fldCharType="begin" w:fldLock="1"/>
        </w:r>
      </w:ins>
      <w:r w:rsidR="00E567C1">
        <w:rPr>
          <w:sz w:val="22"/>
          <w:szCs w:val="22"/>
        </w:rPr>
        <w:instrText>ADDIN CSL_CITATION {"citationItems":[{"id":"ITEM-1","itemData":{"DOI":"10.1016/j.earscirev.2005.10.006","ISSN":"00128252","abstract":"Wildfire can lead to considerable hydrological and geomorphological change, both directly by weathering bedrock surfaces and changing soil structure and properties, and indirectly through the effects of changes to the soil and vegetation on hydrological and geomorphological processes. This review summarizes current knowledge and identifies research gaps focusing particularly on the contribution of research from the Mediterranean Basin, Australia and South Africa over the last two decades or so to the state of knowledge mostly built on research carried out in the USA. Wildfire-induced weathering rates have been reported to be high relative to other weathering processes in fire-prone terrain, possibly as much as one or two magnitudes higher than frost action, with important implications for cosmogenic-isotope dating of the length of rock exposure. Wildfire impacts on soil properties have been a major focus of interest over the last two decades. Fire usually reduces soil aggregate stability and can induce, enhance or destroy soil water repellency depending on the temperature reached and its duration. These changes have implications for infiltration, overland flow and rainsplash detachment. A large proportion of publications concerned with fire impacts have focused on post-fire soil erosion by water, particularly at small scales. These have shown elevated, sometimes extremely large post-fire losses before geomorphological stability is re-established. Soil losses per unit area are generally negatively related to measurement scale reflecting increased opportunities for sediment storage at larger scales. Over the last 20 years, there has been much improvement in the understanding of the forms, causes and timing of debris flow and landslide activity on burnt terrain. Advances in previously largely unreported processes (e.g. bio-transfer of sediment and wind erosion) have also been made. Post-fire hydrological effects have generally also been studied at small rather than large scales, with soil water repellency effects on infiltration and overland flow being a particular focus. At catchment scales, post-fire accentuated peakflow has received more attention than changes in total flow, reflecting easier measurement and the greater hazard posed by the former. Post-fire changes to stream channels occur over both short and long terms with complex feedback mechanisms, though research to date has been limited. Research gaps identified include the need to: (1) develop a…","author":[{"dropping-particle":"","family":"Shakesby","given":"R","non-dropping-particle":"","parse-names":false,"suffix":""},{"dropping-particle":"","family":"Doerr","given":"S","non-dropping-particle":"","parse-names":false,"suffix":""}],"container-title":"Earth-Science Reviews","id":"ITEM-1","issue":"3-4","issued":{"date-parts":[["2006","2"]]},"page":"269-307","title":"Wildfire as a hydrological and geomorphological agent","type":"article-journal","volume":"74"},"uris":["http://www.mendeley.com/documents/?uuid=b747eaa2-2015-4d95-bfd7-56a22e05867a"]}],"mendeley":{"formattedCitation":"(Shakesby and Doerr 2006)","manualFormatting":"Shakesby and Doerr, 2006)","plainTextFormattedCitation":"(Shakesby and Doerr 2006)","previouslyFormattedCitation":"(Shakesby and Doerr 2006)"},"properties":{"noteIndex":0},"schema":"https://github.com/citation-style-language/schema/raw/master/csl-citation.json"}</w:instrText>
      </w:r>
      <w:r w:rsidR="00491298">
        <w:rPr>
          <w:sz w:val="22"/>
          <w:szCs w:val="22"/>
        </w:rPr>
        <w:fldChar w:fldCharType="separate"/>
      </w:r>
      <w:del w:id="1387" w:author="Risa" w:date="2021-06-24T23:31:00Z">
        <w:r w:rsidR="00491298" w:rsidRPr="00491298" w:rsidDel="00491298">
          <w:rPr>
            <w:noProof/>
            <w:sz w:val="22"/>
            <w:szCs w:val="22"/>
          </w:rPr>
          <w:delText>(</w:delText>
        </w:r>
      </w:del>
      <w:r w:rsidR="00491298" w:rsidRPr="00491298">
        <w:rPr>
          <w:noProof/>
          <w:sz w:val="22"/>
          <w:szCs w:val="22"/>
        </w:rPr>
        <w:t>Shakesby and Doerr, 2006)</w:t>
      </w:r>
      <w:ins w:id="1388" w:author="Risa" w:date="2021-06-24T23:30:00Z">
        <w:r w:rsidR="00491298">
          <w:rPr>
            <w:sz w:val="22"/>
            <w:szCs w:val="22"/>
          </w:rPr>
          <w:fldChar w:fldCharType="end"/>
        </w:r>
      </w:ins>
      <w:ins w:id="1389" w:author="Jeff" w:date="2021-06-23T19:37:00Z">
        <w:del w:id="1390" w:author="Risa" w:date="2021-06-24T23:33:00Z">
          <w:r w:rsidR="00D83861" w:rsidRPr="002F4867" w:rsidDel="00491298">
            <w:rPr>
              <w:sz w:val="22"/>
              <w:szCs w:val="22"/>
              <w:highlight w:val="yellow"/>
              <w:rPrChange w:id="1391" w:author="Risa" w:date="2021-06-24T20:14:00Z">
                <w:rPr>
                  <w:sz w:val="22"/>
                  <w:szCs w:val="22"/>
                </w:rPr>
              </w:rPrChange>
            </w:rPr>
            <w:delText>Shakesby and Doerr 2006</w:delText>
          </w:r>
          <w:r w:rsidR="00D83861" w:rsidRPr="002F4867" w:rsidDel="00491298">
            <w:rPr>
              <w:sz w:val="22"/>
              <w:szCs w:val="22"/>
            </w:rPr>
            <w:delText>)</w:delText>
          </w:r>
        </w:del>
        <w:r w:rsidR="00D83861" w:rsidRPr="002F4867">
          <w:rPr>
            <w:sz w:val="22"/>
            <w:szCs w:val="22"/>
          </w:rPr>
          <w:t>.</w:t>
        </w:r>
      </w:ins>
      <w:ins w:id="1392" w:author="Jeff" w:date="2021-06-24T04:53:00Z">
        <w:r w:rsidRPr="002F4867">
          <w:rPr>
            <w:color w:val="000000" w:themeColor="text1"/>
            <w:sz w:val="22"/>
            <w:szCs w:val="22"/>
            <w:shd w:val="clear" w:color="auto" w:fill="FFFFFF"/>
          </w:rPr>
          <w:t xml:space="preserve"> </w:t>
        </w:r>
      </w:ins>
      <w:ins w:id="1393" w:author="Risa" w:date="2021-06-25T00:36:00Z">
        <w:r w:rsidR="00072A86">
          <w:rPr>
            <w:color w:val="000000" w:themeColor="text1"/>
            <w:sz w:val="22"/>
            <w:szCs w:val="22"/>
            <w:shd w:val="clear" w:color="auto" w:fill="FFFFFF"/>
          </w:rPr>
          <w:fldChar w:fldCharType="begin" w:fldLock="1"/>
        </w:r>
      </w:ins>
      <w:ins w:id="1394" w:author="Risa" w:date="2021-06-25T00:37:00Z">
        <w:r w:rsidR="00072A86">
          <w:rPr>
            <w:color w:val="000000" w:themeColor="text1"/>
            <w:sz w:val="22"/>
            <w:szCs w:val="22"/>
            <w:shd w:val="clear" w:color="auto" w:fill="FFFFFF"/>
          </w:rPr>
          <w:instrText>ADDIN CSL_CITATION {"citationItems":[{"id":"ITEM-1","itemData":{"DOI":"10.1007/s11270-019-4085-1","ISSN":"0049-6979","abstract":"Forest soils (mainly soil organic carbon) play an important role in the retention of nitrogen and mercury, and loss of the forest floor during wildfires can stimulate N and Hg losses. In this paper, we investigate long-term impacts of forest fire on soil N and Hg concentrations at Acadia National Park (ANP) in Maine. Acadia National Park experienced a severe fire in 1947. Within the national park, Hadlock Brook watershed was left unburned, whereas most of Cadillac Brook watershed was intensely burned, with substantial loss of the forest floor. Post-fire regeneration in Cadillac was mostly as hardwood species, whereas vegetation in Hadlock remained predominantly softwood. We sampled soils in both watersheds in 2015, approximately 70 years after the fire. The soils were analyzed for total carbon (TC), total nitrogen (TN), total mercury (THg), and methylmercury (MeHg) content. Compared to Hadlock, Cadillac soils had ~ 50% lower TC, ~ 40% lower TN, and ~ 50% lower THg content, reflecting the loss of forest floor 70 years ago. Methylmercury concentrations in Cadillac were approximately 2 times the concentrations in Hadlock, indicating that conditions were more conducive to methylation, potentially due to differences in forest type. Long-term comparisons of stream DOC, NO 3− , and THg concentrations between the two watersheds demonstrated that concentrations were significantly lower in Cadillac Brook, reflecting greater retention in Cadillac and a legacy of lower atmospheric deposition in the hardwood as compared to softwood watershed. This study provides insights on the multi-decadal recovery from a stand-replacing disturbance and underscores the persistence of altered soil biogeochemistry.","author":[{"dropping-particle":"","family":"Patel","given":"Kaizad F.","non-dropping-particle":"","parse-names":false,"suffix":""},{"dropping-particle":"","family":"Jakubowski","given":"Michael D.","non-dropping-particle":"","parse-names":false,"suffix":""},{"dropping-particle":"","family":"Fernandez","given":"Ivan J.","non-dropping-particle":"","parse-names":false,"suffix":""},{"dropping-particle":"","family":"Nelson","given":"Sarah J.","non-dropping-particle":"","parse-names":false,"suffix":""},{"dropping-particle":"","family":"Gawley","given":"William","non-dropping-particle":"","parse-names":false,"suffix":""}],"container-title":"Water, Air, &amp; Soil Pollution","id":"ITEM-1","issue":"2","issued":{"date-parts":[["2019","2","16"]]},"page":"29","publisher":"Water, Air, &amp; Soil Pollution","title":"Soil Nitrogen and Mercury Dynamics Seven Decades After a Fire Disturbance: a Case Study at Acadia National Park","type":"article-journal","volume":"230"},"uris":["http://www.mendeley.com/documents/?uuid=fa163bfd-8018-42ca-91f1-0e6044323c83"]}],"mendeley":{"formattedCitation":"(Patel &lt;i&gt;et al.&lt;/i&gt; 2019)","manualFormatting":"Patel et al (2019)","plainTextFormattedCitation":"(Patel et al. 2019)"},"properties":{"noteIndex":0},"schema":"https://github.com/citation-style-language/schema/raw/master/csl-citation.json"}</w:instrText>
        </w:r>
      </w:ins>
      <w:del w:id="1395" w:author="Risa" w:date="2021-06-25T00:37:00Z">
        <w:r w:rsidR="00072A86" w:rsidDel="00072A86">
          <w:rPr>
            <w:color w:val="000000" w:themeColor="text1"/>
            <w:sz w:val="22"/>
            <w:szCs w:val="22"/>
            <w:shd w:val="clear" w:color="auto" w:fill="FFFFFF"/>
          </w:rPr>
          <w:delInstrText>ADDIN CSL_CITATION {"citationItems":[{"id":"ITEM-1","itemData":{"DOI":"10.1007/s11270-019-4085-1","ISSN":"0049-6979","abstract":"Forest soils (mainly soil organic carbon) play an important role in the retention of nitrogen and mercury, and loss of the forest floor during wildfires can stimulate N and Hg losses. In this paper, we investigate long-term impacts of forest fire on soil N and Hg concentrations at Acadia National Park (ANP) in Maine. Acadia National Park experienced a severe fire in 1947. Within the national park, Hadlock Brook watershed was left unburned, whereas most of Cadillac Brook watershed was intensely burned, with substantial loss of the forest floor. Post-fire regeneration in Cadillac was mostly as hardwood species, whereas vegetation in Hadlock remained predominantly softwood. We sampled soils in both watersheds in 2015, approximately 70 years after the fire. The soils were analyzed for total carbon (TC), total nitrogen (TN), total mercury (THg), and methylmercury (MeHg) content. Compared to Hadlock, Cadillac soils had ~ 50% lower TC, ~ 40% lower TN, and ~ 50% lower THg content, reflecting the loss of forest floor 70 years ago. Methylmercury concentrations in Cadillac were approximately 2 times the concentrations in Hadlock, indicating that conditions were more conducive to methylation, potentially due to differences in forest type. Long-term comparisons of stream DOC, NO 3− , and THg concentrations between the two watersheds demonstrated that concentrations were significantly lower in Cadillac Brook, reflecting greater retention in Cadillac and a legacy of lower atmospheric deposition in the hardwood as compared to softwood watershed. This study provides insights on the multi-decadal recovery from a stand-replacing disturbance and underscores the persistence of altered soil biogeochemistry.","author":[{"dropping-particle":"","family":"Patel","given":"Kaizad F.","non-dropping-particle":"","parse-names":false,"suffix":""},{"dropping-particle":"","family":"Jakubowski","given":"Michael D.","non-dropping-particle":"","parse-names":false,"suffix":""},{"dropping-particle":"","family":"Fernandez","given":"Ivan J.","non-dropping-particle":"","parse-names":false,"suffix":""},{"dropping-particle":"","family":"Nelson","given":"Sarah J.","non-dropping-particle":"","parse-names":false,"suffix":""},{"dropping-particle":"","family":"Gawley","given":"William","non-dropping-particle":"","parse-names":false,"suffix":""}],"container-title":"Water, Air, &amp; Soil Pollution","id":"ITEM-1","issue":"2","issued":{"date-parts":[["2019","2","16"]]},"page":"29","publisher":"Water, Air, &amp; Soil Pollution","title":"Soil Nitrogen and Mercury Dynamics Seven Decades After a Fire Disturbance: a Case Study at Acadia National Park","type":"article-journal","volume":"230"},"uris":["http://www.mendeley.com/documents/?uuid=fa163bfd-8018-42ca-91f1-0e6044323c83"]}],"mendeley":{"formattedCitation":"(Patel &lt;i&gt;et al.&lt;/i&gt; 2019)","plainTextFormattedCitation":"(Patel et al. 2019)"},"properties":{"noteIndex":0},"schema":"https://github.com/citation-style-language/schema/raw/master/csl-citation.json"}</w:delInstrText>
        </w:r>
      </w:del>
      <w:r w:rsidR="00072A86">
        <w:rPr>
          <w:color w:val="000000" w:themeColor="text1"/>
          <w:sz w:val="22"/>
          <w:szCs w:val="22"/>
          <w:shd w:val="clear" w:color="auto" w:fill="FFFFFF"/>
        </w:rPr>
        <w:fldChar w:fldCharType="separate"/>
      </w:r>
      <w:del w:id="1396" w:author="Risa" w:date="2021-06-25T00:37:00Z">
        <w:r w:rsidR="00072A86" w:rsidRPr="00072A86" w:rsidDel="00072A86">
          <w:rPr>
            <w:noProof/>
            <w:color w:val="000000" w:themeColor="text1"/>
            <w:sz w:val="22"/>
            <w:szCs w:val="22"/>
            <w:shd w:val="clear" w:color="auto" w:fill="FFFFFF"/>
          </w:rPr>
          <w:delText>(</w:delText>
        </w:r>
      </w:del>
      <w:r w:rsidR="00072A86" w:rsidRPr="00072A86">
        <w:rPr>
          <w:noProof/>
          <w:color w:val="000000" w:themeColor="text1"/>
          <w:sz w:val="22"/>
          <w:szCs w:val="22"/>
          <w:shd w:val="clear" w:color="auto" w:fill="FFFFFF"/>
        </w:rPr>
        <w:t xml:space="preserve">Patel </w:t>
      </w:r>
      <w:r w:rsidR="00072A86" w:rsidRPr="00072A86">
        <w:rPr>
          <w:i/>
          <w:noProof/>
          <w:color w:val="000000" w:themeColor="text1"/>
          <w:sz w:val="22"/>
          <w:szCs w:val="22"/>
          <w:shd w:val="clear" w:color="auto" w:fill="FFFFFF"/>
        </w:rPr>
        <w:t>et al</w:t>
      </w:r>
      <w:del w:id="1397" w:author="Risa" w:date="2021-06-25T00:37:00Z">
        <w:r w:rsidR="00072A86" w:rsidRPr="00072A86" w:rsidDel="00072A86">
          <w:rPr>
            <w:i/>
            <w:noProof/>
            <w:color w:val="000000" w:themeColor="text1"/>
            <w:sz w:val="22"/>
            <w:szCs w:val="22"/>
            <w:shd w:val="clear" w:color="auto" w:fill="FFFFFF"/>
          </w:rPr>
          <w:delText>.</w:delText>
        </w:r>
      </w:del>
      <w:r w:rsidR="00072A86" w:rsidRPr="00072A86">
        <w:rPr>
          <w:noProof/>
          <w:color w:val="000000" w:themeColor="text1"/>
          <w:sz w:val="22"/>
          <w:szCs w:val="22"/>
          <w:shd w:val="clear" w:color="auto" w:fill="FFFFFF"/>
        </w:rPr>
        <w:t xml:space="preserve"> </w:t>
      </w:r>
      <w:ins w:id="1398" w:author="Risa" w:date="2021-06-25T00:36:00Z">
        <w:r w:rsidR="00072A86">
          <w:rPr>
            <w:noProof/>
            <w:color w:val="000000" w:themeColor="text1"/>
            <w:sz w:val="22"/>
            <w:szCs w:val="22"/>
            <w:shd w:val="clear" w:color="auto" w:fill="FFFFFF"/>
          </w:rPr>
          <w:t>(</w:t>
        </w:r>
      </w:ins>
      <w:r w:rsidR="00072A86" w:rsidRPr="00072A86">
        <w:rPr>
          <w:noProof/>
          <w:color w:val="000000" w:themeColor="text1"/>
          <w:sz w:val="22"/>
          <w:szCs w:val="22"/>
          <w:shd w:val="clear" w:color="auto" w:fill="FFFFFF"/>
        </w:rPr>
        <w:t>2019)</w:t>
      </w:r>
      <w:ins w:id="1399" w:author="Risa" w:date="2021-06-25T00:36:00Z">
        <w:r w:rsidR="00072A86">
          <w:rPr>
            <w:color w:val="000000" w:themeColor="text1"/>
            <w:sz w:val="22"/>
            <w:szCs w:val="22"/>
            <w:shd w:val="clear" w:color="auto" w:fill="FFFFFF"/>
          </w:rPr>
          <w:fldChar w:fldCharType="end"/>
        </w:r>
      </w:ins>
      <w:commentRangeStart w:id="1400"/>
      <w:commentRangeStart w:id="1401"/>
      <w:ins w:id="1402" w:author="Jeff" w:date="2021-06-23T13:50:00Z">
        <w:del w:id="1403" w:author="Risa" w:date="2021-06-25T00:36:00Z">
          <w:r w:rsidR="00F36878" w:rsidRPr="002F4867" w:rsidDel="00072A86">
            <w:rPr>
              <w:color w:val="000000" w:themeColor="text1"/>
              <w:sz w:val="22"/>
              <w:szCs w:val="22"/>
              <w:highlight w:val="yellow"/>
              <w:shd w:val="clear" w:color="auto" w:fill="FFFFFF"/>
              <w:rPrChange w:id="1404" w:author="Risa" w:date="2021-06-24T20:14:00Z">
                <w:rPr>
                  <w:color w:val="000000" w:themeColor="text1"/>
                  <w:sz w:val="22"/>
                  <w:szCs w:val="22"/>
                  <w:shd w:val="clear" w:color="auto" w:fill="FFFFFF"/>
                </w:rPr>
              </w:rPrChange>
            </w:rPr>
            <w:delText xml:space="preserve">Patel </w:delText>
          </w:r>
          <w:r w:rsidR="00F36878" w:rsidRPr="002F4867" w:rsidDel="00072A86">
            <w:rPr>
              <w:i/>
              <w:iCs/>
              <w:color w:val="000000" w:themeColor="text1"/>
              <w:sz w:val="22"/>
              <w:szCs w:val="22"/>
              <w:highlight w:val="yellow"/>
              <w:shd w:val="clear" w:color="auto" w:fill="FFFFFF"/>
              <w:rPrChange w:id="1405" w:author="Risa" w:date="2021-06-24T20:14:00Z">
                <w:rPr>
                  <w:i/>
                  <w:iCs/>
                  <w:color w:val="000000" w:themeColor="text1"/>
                  <w:sz w:val="22"/>
                  <w:szCs w:val="22"/>
                  <w:shd w:val="clear" w:color="auto" w:fill="FFFFFF"/>
                </w:rPr>
              </w:rPrChange>
            </w:rPr>
            <w:delText>et al.</w:delText>
          </w:r>
          <w:r w:rsidR="00F36878" w:rsidRPr="002F4867" w:rsidDel="00072A86">
            <w:rPr>
              <w:color w:val="000000" w:themeColor="text1"/>
              <w:sz w:val="22"/>
              <w:szCs w:val="22"/>
              <w:highlight w:val="yellow"/>
              <w:shd w:val="clear" w:color="auto" w:fill="FFFFFF"/>
              <w:rPrChange w:id="1406" w:author="Risa" w:date="2021-06-24T20:14:00Z">
                <w:rPr>
                  <w:color w:val="000000" w:themeColor="text1"/>
                  <w:sz w:val="22"/>
                  <w:szCs w:val="22"/>
                  <w:shd w:val="clear" w:color="auto" w:fill="FFFFFF"/>
                </w:rPr>
              </w:rPrChange>
            </w:rPr>
            <w:delText xml:space="preserve"> (2018</w:delText>
          </w:r>
        </w:del>
      </w:ins>
      <w:commentRangeEnd w:id="1400"/>
      <w:del w:id="1407" w:author="Risa" w:date="2021-06-25T00:36:00Z">
        <w:r w:rsidR="00011E00" w:rsidDel="00072A86">
          <w:rPr>
            <w:rStyle w:val="CommentReference"/>
          </w:rPr>
          <w:commentReference w:id="1400"/>
        </w:r>
      </w:del>
      <w:ins w:id="1408" w:author="Jeff" w:date="2021-06-23T13:50:00Z">
        <w:del w:id="1409" w:author="Risa" w:date="2021-06-25T00:36:00Z">
          <w:r w:rsidR="00F36878" w:rsidRPr="002F4867" w:rsidDel="00072A86">
            <w:rPr>
              <w:color w:val="000000" w:themeColor="text1"/>
              <w:sz w:val="22"/>
              <w:szCs w:val="22"/>
              <w:shd w:val="clear" w:color="auto" w:fill="FFFFFF"/>
            </w:rPr>
            <w:delText>)</w:delText>
          </w:r>
        </w:del>
        <w:r w:rsidR="00F36878" w:rsidRPr="002F4867">
          <w:rPr>
            <w:color w:val="000000" w:themeColor="text1"/>
            <w:sz w:val="22"/>
            <w:szCs w:val="22"/>
            <w:shd w:val="clear" w:color="auto" w:fill="FFFFFF"/>
          </w:rPr>
          <w:t xml:space="preserve"> studied </w:t>
        </w:r>
        <w:r w:rsidR="00F36878" w:rsidRPr="002F4867">
          <w:rPr>
            <w:sz w:val="22"/>
            <w:szCs w:val="22"/>
          </w:rPr>
          <w:t xml:space="preserve">soil N in several watersheds (drainages) below South Cadillac trail, at low to mid-elevation, to determine recalcitrant atmospheric deposition since the 1947 </w:t>
        </w:r>
        <w:r w:rsidR="00F36878" w:rsidRPr="00A03C77">
          <w:rPr>
            <w:sz w:val="22"/>
            <w:szCs w:val="22"/>
          </w:rPr>
          <w:t>fire. Since fire is known to increase N losses there was an expectation of lower total nitrogen</w:t>
        </w:r>
        <w:del w:id="1410" w:author="Risa" w:date="2021-06-24T20:14:00Z">
          <w:r w:rsidR="00F36878" w:rsidRPr="0020587D" w:rsidDel="002F4867">
            <w:rPr>
              <w:sz w:val="22"/>
              <w:szCs w:val="22"/>
            </w:rPr>
            <w:delText xml:space="preserve"> (TN)</w:delText>
          </w:r>
        </w:del>
        <w:r w:rsidR="00F36878" w:rsidRPr="0020587D">
          <w:rPr>
            <w:sz w:val="22"/>
            <w:szCs w:val="22"/>
          </w:rPr>
          <w:t xml:space="preserve"> at sites closer to the most intense burns but differences did not materialize. These are consistent with our findings.</w:t>
        </w:r>
      </w:ins>
      <w:ins w:id="1411" w:author="Jeff" w:date="2021-06-23T16:54:00Z">
        <w:del w:id="1412" w:author="Risa" w:date="2021-06-25T00:37:00Z">
          <w:r w:rsidR="00255E9A" w:rsidRPr="0020587D" w:rsidDel="00BB55BE">
            <w:rPr>
              <w:sz w:val="22"/>
              <w:szCs w:val="22"/>
            </w:rPr>
            <w:delText xml:space="preserve"> </w:delText>
          </w:r>
        </w:del>
      </w:ins>
      <w:commentRangeEnd w:id="1401"/>
      <w:del w:id="1413" w:author="Risa" w:date="2021-06-25T00:37:00Z">
        <w:r w:rsidR="00E00583" w:rsidDel="00BB55BE">
          <w:rPr>
            <w:rStyle w:val="CommentReference"/>
          </w:rPr>
          <w:commentReference w:id="1401"/>
        </w:r>
      </w:del>
    </w:p>
    <w:p w14:paraId="79E1EC10" w14:textId="07FAEC53" w:rsidR="00BB55BE" w:rsidRDefault="00BB55BE" w:rsidP="009709DC">
      <w:pPr>
        <w:spacing w:line="360" w:lineRule="auto"/>
        <w:rPr>
          <w:ins w:id="1414" w:author="Risa" w:date="2021-06-25T00:37:00Z"/>
          <w:sz w:val="22"/>
          <w:szCs w:val="22"/>
        </w:rPr>
      </w:pPr>
    </w:p>
    <w:p w14:paraId="4048D267" w14:textId="77777777" w:rsidR="00BB55BE" w:rsidRPr="00163863" w:rsidRDefault="00BB55BE" w:rsidP="009709DC">
      <w:pPr>
        <w:spacing w:line="360" w:lineRule="auto"/>
        <w:rPr>
          <w:ins w:id="1415" w:author="Risa" w:date="2021-06-25T00:37:00Z"/>
          <w:sz w:val="22"/>
          <w:szCs w:val="22"/>
        </w:rPr>
      </w:pPr>
    </w:p>
    <w:p w14:paraId="6A4FE885" w14:textId="77777777" w:rsidR="002316FF" w:rsidRPr="00163863" w:rsidDel="00BB55BE" w:rsidRDefault="002316FF" w:rsidP="009709DC">
      <w:pPr>
        <w:spacing w:line="360" w:lineRule="auto"/>
        <w:rPr>
          <w:ins w:id="1416" w:author="Jeff" w:date="2021-06-24T05:39:00Z"/>
          <w:del w:id="1417" w:author="Risa" w:date="2021-06-25T00:37:00Z"/>
          <w:sz w:val="22"/>
          <w:szCs w:val="22"/>
        </w:rPr>
      </w:pPr>
    </w:p>
    <w:p w14:paraId="03BFDF1F" w14:textId="5649FC51" w:rsidR="00255E9A" w:rsidRPr="0020587D" w:rsidRDefault="002316FF" w:rsidP="009709DC">
      <w:pPr>
        <w:spacing w:line="360" w:lineRule="auto"/>
        <w:rPr>
          <w:ins w:id="1418" w:author="Jeff" w:date="2021-06-23T16:55:00Z"/>
          <w:color w:val="000000" w:themeColor="text1"/>
          <w:sz w:val="22"/>
          <w:szCs w:val="22"/>
          <w:shd w:val="clear" w:color="auto" w:fill="FFFFFF"/>
          <w:rPrChange w:id="1419" w:author="Risa" w:date="2021-06-24T18:40:00Z">
            <w:rPr>
              <w:ins w:id="1420" w:author="Jeff" w:date="2021-06-23T16:55:00Z"/>
              <w:sz w:val="22"/>
              <w:szCs w:val="22"/>
            </w:rPr>
          </w:rPrChange>
        </w:rPr>
      </w:pPr>
      <w:commentRangeStart w:id="1421"/>
      <w:ins w:id="1422" w:author="Jeff" w:date="2021-06-24T05:40:00Z">
        <w:r w:rsidRPr="00163863">
          <w:rPr>
            <w:sz w:val="22"/>
            <w:szCs w:val="22"/>
          </w:rPr>
          <w:t>Our</w:t>
        </w:r>
      </w:ins>
      <w:ins w:id="1423" w:author="Jeff" w:date="2021-06-23T16:54:00Z">
        <w:r w:rsidR="00255E9A" w:rsidRPr="00E567C1">
          <w:rPr>
            <w:sz w:val="22"/>
            <w:szCs w:val="22"/>
          </w:rPr>
          <w:t xml:space="preserve"> expectations for micronutrient concentrations at Mt. Desert are </w:t>
        </w:r>
      </w:ins>
      <w:ins w:id="1424" w:author="Jeff" w:date="2021-06-24T05:40:00Z">
        <w:r w:rsidRPr="00072A86">
          <w:rPr>
            <w:sz w:val="22"/>
            <w:szCs w:val="22"/>
          </w:rPr>
          <w:t>colored by a previous</w:t>
        </w:r>
      </w:ins>
      <w:ins w:id="1425" w:author="Jeff" w:date="2021-06-23T16:54:00Z">
        <w:r w:rsidR="00255E9A" w:rsidRPr="00072A86">
          <w:rPr>
            <w:sz w:val="22"/>
            <w:szCs w:val="22"/>
          </w:rPr>
          <w:t xml:space="preserve"> pine barren </w:t>
        </w:r>
      </w:ins>
      <w:ins w:id="1426" w:author="Jeff" w:date="2021-06-24T05:40:00Z">
        <w:r w:rsidRPr="0020587D">
          <w:rPr>
            <w:sz w:val="22"/>
            <w:szCs w:val="22"/>
          </w:rPr>
          <w:t>study which featured experime</w:t>
        </w:r>
      </w:ins>
      <w:ins w:id="1427" w:author="Jeff" w:date="2021-06-24T05:41:00Z">
        <w:r w:rsidRPr="0020587D">
          <w:rPr>
            <w:sz w:val="22"/>
            <w:szCs w:val="22"/>
          </w:rPr>
          <w:t xml:space="preserve">nts with </w:t>
        </w:r>
      </w:ins>
      <w:ins w:id="1428" w:author="Jeff" w:date="2021-06-23T16:54:00Z">
        <w:r w:rsidR="00255E9A" w:rsidRPr="0020587D">
          <w:rPr>
            <w:sz w:val="22"/>
            <w:szCs w:val="22"/>
          </w:rPr>
          <w:t xml:space="preserve">non-glaciated soils </w:t>
        </w:r>
      </w:ins>
      <w:ins w:id="1429" w:author="Jeff" w:date="2021-06-24T05:41:00Z">
        <w:r w:rsidRPr="0020587D">
          <w:rPr>
            <w:sz w:val="22"/>
            <w:szCs w:val="22"/>
          </w:rPr>
          <w:t xml:space="preserve">and very juvenile trees </w:t>
        </w:r>
      </w:ins>
      <w:ins w:id="1430" w:author="Jeff" w:date="2021-06-23T16:54:00Z">
        <w:r w:rsidR="00255E9A" w:rsidRPr="0020587D">
          <w:rPr>
            <w:sz w:val="22"/>
            <w:szCs w:val="22"/>
          </w:rPr>
          <w:t xml:space="preserve">exposed to forest fire, anthropogenic fire and no fire treatments </w:t>
        </w:r>
      </w:ins>
      <w:ins w:id="1431" w:author="Risa" w:date="2021-06-24T20:14:00Z">
        <w:r w:rsidR="002F4867">
          <w:rPr>
            <w:sz w:val="22"/>
            <w:szCs w:val="22"/>
          </w:rPr>
          <w:fldChar w:fldCharType="begin" w:fldLock="1"/>
        </w:r>
      </w:ins>
      <w:r w:rsidR="00E567C1">
        <w:rPr>
          <w:sz w:val="22"/>
          <w:szCs w:val="22"/>
        </w:rPr>
        <w:instrText>ADDIN CSL_CITATION {"citationItems":[{"id":"ITEM-1","itemData":{"DOI":"10.3389/ffgc.2020.00031","ISSN":"2624-893X","abstract":"Climate change and land management are altering forest fire frequency and intensity worldwide. In some Northeast U.S. forests, pitch pine (Pinus rigida Miller) is not suffering from presence but rather a lack of wildfire events. In their absence, prescribed fire is being used to diminish fuel loads, open canopies and reduce competition. Pyrogenic carbon (PyC) produced by the fires may also improve soil moisture retention and plant physiological processes. Where the application of prescribed fire is not feasible due to nearby human populations, we reason prescribed fire PyC could be replaced by anthropogenic PyC product to provide similar soil benefits. We tested this hypothesis with pitch pine seedlings at a site absent overstory planted in submerged tree pots with control and PyC-imbued soils. Investigators found anthropogenic and forest PyC fostered similar growth, soil moisture retention and photosynthetic intrinsic water use efficiency, both significantly higher than unamended soils. We conclude anthropogenic subsurface PyC soil amendment provides a conservation management tool for enhancing benefits in ecosystems where prescribed fire is not a viable option in northerly forests in the U.S.","author":[{"dropping-particle":"","family":"Licht","given":"Jeff","non-dropping-particle":"","parse-names":false,"suffix":""},{"dropping-particle":"","family":"Smith","given":"Nicholas G.","non-dropping-particle":"","parse-names":false,"suffix":""}],"container-title":"Frontiers in Forests and Global Change","id":"ITEM-1","issue":"March","issued":{"date-parts":[["2020","3","31"]]},"page":"1-10","title":"Pyrogenic Carbon Increases Pitch Pine Seedling Growth, Soil Moisture Retention, and Photosynthetic Intrinsic Water Use Efficiency in the Field","type":"article-journal","volume":"3"},"uris":["http://www.mendeley.com/documents/?uuid=be7ce1c8-a884-4812-a80d-ceb68b996712"]}],"mendeley":{"formattedCitation":"(Licht and Smith 2020)","plainTextFormattedCitation":"(Licht and Smith 2020)","previouslyFormattedCitation":"(Licht and Smith 2020)"},"properties":{"noteIndex":0},"schema":"https://github.com/citation-style-language/schema/raw/master/csl-citation.json"}</w:instrText>
      </w:r>
      <w:r w:rsidR="002F4867">
        <w:rPr>
          <w:sz w:val="22"/>
          <w:szCs w:val="22"/>
        </w:rPr>
        <w:fldChar w:fldCharType="separate"/>
      </w:r>
      <w:r w:rsidR="00163863" w:rsidRPr="00163863">
        <w:rPr>
          <w:noProof/>
          <w:sz w:val="22"/>
          <w:szCs w:val="22"/>
        </w:rPr>
        <w:t>(Licht and Smith 2020)</w:t>
      </w:r>
      <w:ins w:id="1432" w:author="Risa" w:date="2021-06-24T20:14:00Z">
        <w:r w:rsidR="002F4867">
          <w:rPr>
            <w:sz w:val="22"/>
            <w:szCs w:val="22"/>
          </w:rPr>
          <w:fldChar w:fldCharType="end"/>
        </w:r>
      </w:ins>
      <w:ins w:id="1433" w:author="Jeff" w:date="2021-06-23T16:54:00Z">
        <w:del w:id="1434" w:author="Risa" w:date="2021-06-24T20:14:00Z">
          <w:r w:rsidR="00255E9A" w:rsidRPr="002F4867" w:rsidDel="002F4867">
            <w:rPr>
              <w:sz w:val="22"/>
              <w:szCs w:val="22"/>
            </w:rPr>
            <w:delText>(Licht and Smith 2020)</w:delText>
          </w:r>
        </w:del>
        <w:r w:rsidR="00255E9A" w:rsidRPr="002F4867">
          <w:rPr>
            <w:sz w:val="22"/>
            <w:szCs w:val="22"/>
          </w:rPr>
          <w:t>.</w:t>
        </w:r>
      </w:ins>
      <w:ins w:id="1435" w:author="Jeff" w:date="2021-06-23T16:55:00Z">
        <w:r w:rsidR="00255E9A" w:rsidRPr="002F4867">
          <w:rPr>
            <w:sz w:val="22"/>
            <w:szCs w:val="22"/>
          </w:rPr>
          <w:t xml:space="preserve"> </w:t>
        </w:r>
      </w:ins>
      <w:commentRangeEnd w:id="1421"/>
      <w:r w:rsidR="00E00583">
        <w:rPr>
          <w:rStyle w:val="CommentReference"/>
        </w:rPr>
        <w:commentReference w:id="1421"/>
      </w:r>
      <w:ins w:id="1436" w:author="Jeff" w:date="2021-06-23T16:55:00Z">
        <w:r w:rsidR="00255E9A" w:rsidRPr="002F4867">
          <w:rPr>
            <w:sz w:val="22"/>
            <w:szCs w:val="22"/>
          </w:rPr>
          <w:t xml:space="preserve">While pyrolysis (either natural or anthropogenic) is shown to increase SWR </w:t>
        </w:r>
      </w:ins>
      <w:ins w:id="1437" w:author="Risa" w:date="2021-06-24T20:15:00Z">
        <w:r w:rsidR="002F4867">
          <w:rPr>
            <w:sz w:val="22"/>
            <w:szCs w:val="22"/>
          </w:rPr>
          <w:fldChar w:fldCharType="begin" w:fldLock="1"/>
        </w:r>
      </w:ins>
      <w:r w:rsidR="00E567C1">
        <w:rPr>
          <w:sz w:val="22"/>
          <w:szCs w:val="22"/>
        </w:rPr>
        <w:instrText>ADDIN CSL_CITATION {"citationItems":[{"id":"ITEM-1","itemData":{"DOI":"10.3389/ffgc.2020.00031","ISSN":"2624-893X","abstract":"Climate change and land management are altering forest fire frequency and intensity worldwide. In some Northeast U.S. forests, pitch pine (Pinus rigida Miller) is not suffering from presence but rather a lack of wildfire events. In their absence, prescribed fire is being used to diminish fuel loads, open canopies and reduce competition. Pyrogenic carbon (PyC) produced by the fires may also improve soil moisture retention and plant physiological processes. Where the application of prescribed fire is not feasible due to nearby human populations, we reason prescribed fire PyC could be replaced by anthropogenic PyC product to provide similar soil benefits. We tested this hypothesis with pitch pine seedlings at a site absent overstory planted in submerged tree pots with control and PyC-imbued soils. Investigators found anthropogenic and forest PyC fostered similar growth, soil moisture retention and photosynthetic intrinsic water use efficiency, both significantly higher than unamended soils. We conclude anthropogenic subsurface PyC soil amendment provides a conservation management tool for enhancing benefits in ecosystems where prescribed fire is not a viable option in northerly forests in the U.S.","author":[{"dropping-particle":"","family":"Licht","given":"Jeff","non-dropping-particle":"","parse-names":false,"suffix":""},{"dropping-particle":"","family":"Smith","given":"Nicholas G.","non-dropping-particle":"","parse-names":false,"suffix":""}],"container-title":"Frontiers in Forests and Global Change","id":"ITEM-1","issue":"March","issued":{"date-parts":[["2020","3","31"]]},"page":"1-10","title":"Pyrogenic Carbon Increases Pitch Pine Seedling Growth, Soil Moisture Retention, and Photosynthetic Intrinsic Water Use Efficiency in the Field","type":"article-journal","volume":"3"},"uris":["http://www.mendeley.com/documents/?uuid=be7ce1c8-a884-4812-a80d-ceb68b996712"]}],"mendeley":{"formattedCitation":"(Licht and Smith 2020)","plainTextFormattedCitation":"(Licht and Smith 2020)","previouslyFormattedCitation":"(Licht and Smith 2020)"},"properties":{"noteIndex":0},"schema":"https://github.com/citation-style-language/schema/raw/master/csl-citation.json"}</w:instrText>
      </w:r>
      <w:ins w:id="1438" w:author="Risa" w:date="2021-06-24T20:15:00Z">
        <w:r w:rsidR="002F4867">
          <w:rPr>
            <w:sz w:val="22"/>
            <w:szCs w:val="22"/>
          </w:rPr>
          <w:fldChar w:fldCharType="separate"/>
        </w:r>
      </w:ins>
      <w:r w:rsidR="00163863" w:rsidRPr="00163863">
        <w:rPr>
          <w:noProof/>
          <w:sz w:val="22"/>
          <w:szCs w:val="22"/>
        </w:rPr>
        <w:t>(Licht and Smith 2020)</w:t>
      </w:r>
      <w:ins w:id="1439" w:author="Risa" w:date="2021-06-24T20:15:00Z">
        <w:r w:rsidR="002F4867">
          <w:rPr>
            <w:sz w:val="22"/>
            <w:szCs w:val="22"/>
          </w:rPr>
          <w:fldChar w:fldCharType="end"/>
        </w:r>
      </w:ins>
      <w:ins w:id="1440" w:author="Jeff" w:date="2021-06-23T16:55:00Z">
        <w:del w:id="1441" w:author="Risa" w:date="2021-06-24T20:15:00Z">
          <w:r w:rsidR="00255E9A" w:rsidRPr="002F4867" w:rsidDel="002F4867">
            <w:rPr>
              <w:sz w:val="22"/>
              <w:szCs w:val="22"/>
            </w:rPr>
            <w:delText>(Licht and Smith 2020)</w:delText>
          </w:r>
        </w:del>
        <w:r w:rsidR="00255E9A" w:rsidRPr="002F4867">
          <w:rPr>
            <w:sz w:val="22"/>
            <w:szCs w:val="22"/>
          </w:rPr>
          <w:t xml:space="preserve">, in </w:t>
        </w:r>
      </w:ins>
      <w:ins w:id="1442" w:author="Jeff" w:date="2021-06-24T05:41:00Z">
        <w:r w:rsidRPr="002F4867">
          <w:rPr>
            <w:sz w:val="22"/>
            <w:szCs w:val="22"/>
          </w:rPr>
          <w:t>that</w:t>
        </w:r>
      </w:ins>
      <w:ins w:id="1443" w:author="Jeff" w:date="2021-06-23T16:55:00Z">
        <w:r w:rsidR="00255E9A" w:rsidRPr="002F4867">
          <w:rPr>
            <w:sz w:val="22"/>
            <w:szCs w:val="22"/>
          </w:rPr>
          <w:t xml:space="preserve"> investigation</w:t>
        </w:r>
      </w:ins>
      <w:ins w:id="1444" w:author="Jeff" w:date="2021-06-24T05:41:00Z">
        <w:r w:rsidRPr="002F4867">
          <w:rPr>
            <w:sz w:val="22"/>
            <w:szCs w:val="22"/>
          </w:rPr>
          <w:t>,</w:t>
        </w:r>
      </w:ins>
      <w:ins w:id="1445" w:author="Jeff" w:date="2021-06-23T16:55:00Z">
        <w:r w:rsidR="00255E9A" w:rsidRPr="002F4867">
          <w:rPr>
            <w:sz w:val="22"/>
            <w:szCs w:val="22"/>
          </w:rPr>
          <w:t xml:space="preserve"> we hypothesize a combination of traits are responsible for heightened moisture availability</w:t>
        </w:r>
      </w:ins>
      <w:ins w:id="1446" w:author="Jeff" w:date="2021-06-24T05:41:00Z">
        <w:r w:rsidRPr="002F4867">
          <w:rPr>
            <w:sz w:val="22"/>
            <w:szCs w:val="22"/>
          </w:rPr>
          <w:t xml:space="preserve"> </w:t>
        </w:r>
      </w:ins>
      <w:ins w:id="1447" w:author="Jeff" w:date="2021-06-24T05:42:00Z">
        <w:r w:rsidRPr="002F4867">
          <w:rPr>
            <w:sz w:val="22"/>
            <w:szCs w:val="22"/>
          </w:rPr>
          <w:t>at Mt. Desert</w:t>
        </w:r>
      </w:ins>
      <w:ins w:id="1448" w:author="Jeff" w:date="2021-06-23T16:55:00Z">
        <w:r w:rsidR="00255E9A" w:rsidRPr="002F4867">
          <w:rPr>
            <w:sz w:val="22"/>
            <w:szCs w:val="22"/>
          </w:rPr>
          <w:t xml:space="preserve">—most </w:t>
        </w:r>
      </w:ins>
      <w:ins w:id="1449" w:author="Jeff" w:date="2021-06-24T05:42:00Z">
        <w:r w:rsidRPr="002F4867">
          <w:rPr>
            <w:sz w:val="22"/>
            <w:szCs w:val="22"/>
          </w:rPr>
          <w:t>apparent at low elevation and highest w</w:t>
        </w:r>
        <w:r w:rsidRPr="00A03C77">
          <w:rPr>
            <w:sz w:val="22"/>
            <w:szCs w:val="22"/>
          </w:rPr>
          <w:t>here</w:t>
        </w:r>
      </w:ins>
      <w:ins w:id="1450" w:author="Jeff" w:date="2021-06-23T16:55:00Z">
        <w:r w:rsidR="00255E9A" w:rsidRPr="00A03C77">
          <w:rPr>
            <w:sz w:val="22"/>
            <w:szCs w:val="22"/>
          </w:rPr>
          <w:t xml:space="preserve"> </w:t>
        </w:r>
      </w:ins>
      <w:ins w:id="1451" w:author="Jeff" w:date="2021-06-24T05:42:00Z">
        <w:r w:rsidRPr="00A03C77">
          <w:rPr>
            <w:sz w:val="22"/>
            <w:szCs w:val="22"/>
          </w:rPr>
          <w:t>a</w:t>
        </w:r>
      </w:ins>
      <w:ins w:id="1452" w:author="Jeff" w:date="2021-06-23T16:55:00Z">
        <w:r w:rsidR="00255E9A" w:rsidRPr="002A4B2D">
          <w:rPr>
            <w:sz w:val="22"/>
            <w:szCs w:val="22"/>
          </w:rPr>
          <w:t xml:space="preserve"> pyrolysis </w:t>
        </w:r>
      </w:ins>
      <w:ins w:id="1453" w:author="Jeff" w:date="2021-06-24T05:42:00Z">
        <w:r w:rsidRPr="002A4B2D">
          <w:rPr>
            <w:sz w:val="22"/>
            <w:szCs w:val="22"/>
          </w:rPr>
          <w:t>history exists</w:t>
        </w:r>
      </w:ins>
      <w:ins w:id="1454" w:author="Jeff" w:date="2021-06-24T05:43:00Z">
        <w:r w:rsidRPr="002A4B2D">
          <w:rPr>
            <w:sz w:val="22"/>
            <w:szCs w:val="22"/>
          </w:rPr>
          <w:t xml:space="preserve"> from 1947</w:t>
        </w:r>
      </w:ins>
      <w:ins w:id="1455" w:author="Jeff" w:date="2021-06-23T16:55:00Z">
        <w:r w:rsidR="00255E9A" w:rsidRPr="002A4B2D">
          <w:rPr>
            <w:sz w:val="22"/>
            <w:szCs w:val="22"/>
          </w:rPr>
          <w:t xml:space="preserve">. </w:t>
        </w:r>
      </w:ins>
      <w:ins w:id="1456" w:author="Jeff" w:date="2021-06-24T05:43:00Z">
        <w:r w:rsidRPr="002A4B2D">
          <w:rPr>
            <w:sz w:val="22"/>
            <w:szCs w:val="22"/>
          </w:rPr>
          <w:t xml:space="preserve">At Wonderland and even more at </w:t>
        </w:r>
        <w:r w:rsidRPr="002A4B2D">
          <w:rPr>
            <w:sz w:val="22"/>
            <w:szCs w:val="22"/>
          </w:rPr>
          <w:lastRenderedPageBreak/>
          <w:t>Gorham cliffs, t</w:t>
        </w:r>
      </w:ins>
      <w:ins w:id="1457" w:author="Jeff" w:date="2021-06-24T05:44:00Z">
        <w:r w:rsidRPr="001B72FD">
          <w:rPr>
            <w:sz w:val="22"/>
            <w:szCs w:val="22"/>
          </w:rPr>
          <w:t xml:space="preserve">he combination of </w:t>
        </w:r>
      </w:ins>
      <w:ins w:id="1458" w:author="Jeff" w:date="2021-06-23T16:55:00Z">
        <w:r w:rsidR="00255E9A" w:rsidRPr="001B72FD">
          <w:rPr>
            <w:sz w:val="22"/>
            <w:szCs w:val="22"/>
          </w:rPr>
          <w:t>flat terrain (alleviating erosion mechanics)</w:t>
        </w:r>
      </w:ins>
      <w:ins w:id="1459" w:author="Jeff" w:date="2021-06-24T05:44:00Z">
        <w:r w:rsidRPr="001B72FD">
          <w:rPr>
            <w:sz w:val="22"/>
            <w:szCs w:val="22"/>
          </w:rPr>
          <w:t xml:space="preserve">, </w:t>
        </w:r>
      </w:ins>
      <w:ins w:id="1460" w:author="Jeff" w:date="2021-06-23T16:55:00Z">
        <w:r w:rsidR="00255E9A" w:rsidRPr="001B72FD">
          <w:rPr>
            <w:sz w:val="22"/>
            <w:szCs w:val="22"/>
          </w:rPr>
          <w:t>negligible consumption of Ca</w:t>
        </w:r>
        <w:r w:rsidR="00255E9A" w:rsidRPr="001B72FD">
          <w:rPr>
            <w:sz w:val="22"/>
            <w:szCs w:val="22"/>
            <w:vertAlign w:val="superscript"/>
          </w:rPr>
          <w:t>2+</w:t>
        </w:r>
        <w:r w:rsidR="00255E9A" w:rsidRPr="001B72FD">
          <w:rPr>
            <w:sz w:val="22"/>
            <w:szCs w:val="22"/>
          </w:rPr>
          <w:t>, K</w:t>
        </w:r>
        <w:r w:rsidR="00255E9A" w:rsidRPr="001B72FD">
          <w:rPr>
            <w:sz w:val="22"/>
            <w:szCs w:val="22"/>
            <w:vertAlign w:val="superscript"/>
          </w:rPr>
          <w:t>+</w:t>
        </w:r>
        <w:r w:rsidR="00255E9A" w:rsidRPr="001B72FD">
          <w:rPr>
            <w:sz w:val="22"/>
            <w:szCs w:val="22"/>
          </w:rPr>
          <w:t>, and Mg</w:t>
        </w:r>
        <w:r w:rsidR="00255E9A" w:rsidRPr="001B72FD">
          <w:rPr>
            <w:sz w:val="22"/>
            <w:szCs w:val="22"/>
            <w:vertAlign w:val="superscript"/>
          </w:rPr>
          <w:t>2+</w:t>
        </w:r>
        <w:r w:rsidR="00255E9A" w:rsidRPr="001B72FD">
          <w:rPr>
            <w:sz w:val="22"/>
            <w:szCs w:val="22"/>
          </w:rPr>
          <w:t xml:space="preserve"> </w:t>
        </w:r>
      </w:ins>
      <w:ins w:id="1461" w:author="Risa" w:date="2021-06-24T20:15:00Z">
        <w:r w:rsidR="002F4867">
          <w:rPr>
            <w:sz w:val="22"/>
            <w:szCs w:val="22"/>
          </w:rPr>
          <w:fldChar w:fldCharType="begin" w:fldLock="1"/>
        </w:r>
      </w:ins>
      <w:r w:rsidR="00E567C1">
        <w:rPr>
          <w:sz w:val="22"/>
          <w:szCs w:val="22"/>
        </w:rPr>
        <w:instrText>ADDIN CSL_CITATION {"citationItems":[{"id":"ITEM-1","itemData":{"DOI":"10.3389/ffgc.2020.00031","ISSN":"2624-893X","abstract":"Climate change and land management are altering forest fire frequency and intensity worldwide. In some Northeast U.S. forests, pitch pine (Pinus rigida Miller) is not suffering from presence but rather a lack of wildfire events. In their absence, prescribed fire is being used to diminish fuel loads, open canopies and reduce competition. Pyrogenic carbon (PyC) produced by the fires may also improve soil moisture retention and plant physiological processes. Where the application of prescribed fire is not feasible due to nearby human populations, we reason prescribed fire PyC could be replaced by anthropogenic PyC product to provide similar soil benefits. We tested this hypothesis with pitch pine seedlings at a site absent overstory planted in submerged tree pots with control and PyC-imbued soils. Investigators found anthropogenic and forest PyC fostered similar growth, soil moisture retention and photosynthetic intrinsic water use efficiency, both significantly higher than unamended soils. We conclude anthropogenic subsurface PyC soil amendment provides a conservation management tool for enhancing benefits in ecosystems where prescribed fire is not a viable option in northerly forests in the U.S.","author":[{"dropping-particle":"","family":"Licht","given":"Jeff","non-dropping-particle":"","parse-names":false,"suffix":""},{"dropping-particle":"","family":"Smith","given":"Nicholas G.","non-dropping-particle":"","parse-names":false,"suffix":""}],"container-title":"Frontiers in Forests and Global Change","id":"ITEM-1","issue":"March","issued":{"date-parts":[["2020","3","31"]]},"page":"1-10","title":"Pyrogenic Carbon Increases Pitch Pine Seedling Growth, Soil Moisture Retention, and Photosynthetic Intrinsic Water Use Efficiency in the Field","type":"article-journal","volume":"3"},"uris":["http://www.mendeley.com/documents/?uuid=be7ce1c8-a884-4812-a80d-ceb68b996712"]}],"mendeley":{"formattedCitation":"(Licht and Smith 2020)","plainTextFormattedCitation":"(Licht and Smith 2020)","previouslyFormattedCitation":"(Licht and Smith 2020)"},"properties":{"noteIndex":0},"schema":"https://github.com/citation-style-language/schema/raw/master/csl-citation.json"}</w:instrText>
      </w:r>
      <w:ins w:id="1462" w:author="Risa" w:date="2021-06-24T20:15:00Z">
        <w:r w:rsidR="002F4867">
          <w:rPr>
            <w:sz w:val="22"/>
            <w:szCs w:val="22"/>
          </w:rPr>
          <w:fldChar w:fldCharType="separate"/>
        </w:r>
      </w:ins>
      <w:r w:rsidR="00163863" w:rsidRPr="00163863">
        <w:rPr>
          <w:noProof/>
          <w:sz w:val="22"/>
          <w:szCs w:val="22"/>
        </w:rPr>
        <w:t>(Licht and Smith 2020)</w:t>
      </w:r>
      <w:ins w:id="1463" w:author="Risa" w:date="2021-06-24T20:15:00Z">
        <w:r w:rsidR="002F4867">
          <w:rPr>
            <w:sz w:val="22"/>
            <w:szCs w:val="22"/>
          </w:rPr>
          <w:fldChar w:fldCharType="end"/>
        </w:r>
      </w:ins>
      <w:ins w:id="1464" w:author="Jeff" w:date="2021-06-23T16:55:00Z">
        <w:del w:id="1465" w:author="Risa" w:date="2021-06-24T20:15:00Z">
          <w:r w:rsidR="00255E9A" w:rsidRPr="0020587D" w:rsidDel="002F4867">
            <w:rPr>
              <w:sz w:val="22"/>
              <w:szCs w:val="22"/>
            </w:rPr>
            <w:delText>(Licht and Smith 2020)</w:delText>
          </w:r>
        </w:del>
        <w:r w:rsidR="00255E9A" w:rsidRPr="0020587D">
          <w:rPr>
            <w:sz w:val="22"/>
            <w:szCs w:val="22"/>
          </w:rPr>
          <w:t xml:space="preserve"> </w:t>
        </w:r>
      </w:ins>
      <w:ins w:id="1466" w:author="Jeff" w:date="2021-06-24T05:44:00Z">
        <w:r w:rsidRPr="0020587D">
          <w:rPr>
            <w:sz w:val="22"/>
            <w:szCs w:val="22"/>
          </w:rPr>
          <w:t>and</w:t>
        </w:r>
      </w:ins>
      <w:ins w:id="1467" w:author="Jeff" w:date="2021-06-23T16:55:00Z">
        <w:r w:rsidR="00255E9A" w:rsidRPr="0020587D">
          <w:rPr>
            <w:sz w:val="22"/>
            <w:szCs w:val="22"/>
          </w:rPr>
          <w:t xml:space="preserve"> greater soil C availability </w:t>
        </w:r>
      </w:ins>
      <w:ins w:id="1468" w:author="Jeff" w:date="2021-06-24T05:44:00Z">
        <w:r w:rsidRPr="0020587D">
          <w:rPr>
            <w:sz w:val="22"/>
            <w:szCs w:val="22"/>
          </w:rPr>
          <w:t>were deciding factors in greater SWR</w:t>
        </w:r>
      </w:ins>
      <w:ins w:id="1469" w:author="Jeff" w:date="2021-06-23T16:55:00Z">
        <w:r w:rsidR="00255E9A" w:rsidRPr="0020587D">
          <w:rPr>
            <w:sz w:val="22"/>
            <w:szCs w:val="22"/>
          </w:rPr>
          <w:t xml:space="preserve">. </w:t>
        </w:r>
        <w:del w:id="1470" w:author="Risa" w:date="2021-06-24T20:15:00Z">
          <w:r w:rsidR="00255E9A" w:rsidRPr="0020587D" w:rsidDel="002F4867">
            <w:rPr>
              <w:sz w:val="22"/>
              <w:szCs w:val="22"/>
            </w:rPr>
            <w:delText xml:space="preserve"> </w:delText>
          </w:r>
        </w:del>
        <w:r w:rsidR="00255E9A" w:rsidRPr="0020587D">
          <w:rPr>
            <w:sz w:val="22"/>
            <w:szCs w:val="22"/>
          </w:rPr>
          <w:t xml:space="preserve">Alternately, </w:t>
        </w:r>
      </w:ins>
      <w:ins w:id="1471" w:author="Jeff" w:date="2021-06-24T05:44:00Z">
        <w:r w:rsidRPr="0020587D">
          <w:rPr>
            <w:sz w:val="22"/>
            <w:szCs w:val="22"/>
          </w:rPr>
          <w:t xml:space="preserve">it is not difficult to </w:t>
        </w:r>
        <w:del w:id="1472" w:author="Risa" w:date="2021-06-24T20:15:00Z">
          <w:r w:rsidRPr="0020587D" w:rsidDel="002F4867">
            <w:rPr>
              <w:sz w:val="22"/>
              <w:szCs w:val="22"/>
            </w:rPr>
            <w:delText>con</w:delText>
          </w:r>
        </w:del>
      </w:ins>
      <w:ins w:id="1473" w:author="Jeff" w:date="2021-06-24T05:45:00Z">
        <w:del w:id="1474" w:author="Risa" w:date="2021-06-24T20:15:00Z">
          <w:r w:rsidRPr="0020587D" w:rsidDel="002F4867">
            <w:rPr>
              <w:sz w:val="22"/>
              <w:szCs w:val="22"/>
            </w:rPr>
            <w:delText>jur</w:delText>
          </w:r>
        </w:del>
      </w:ins>
      <w:ins w:id="1475" w:author="Risa" w:date="2021-06-24T20:15:00Z">
        <w:r w:rsidR="002F4867" w:rsidRPr="0020587D">
          <w:rPr>
            <w:sz w:val="22"/>
            <w:szCs w:val="22"/>
          </w:rPr>
          <w:t>conjure</w:t>
        </w:r>
      </w:ins>
      <w:ins w:id="1476" w:author="Jeff" w:date="2021-06-23T16:55:00Z">
        <w:r w:rsidR="00255E9A" w:rsidRPr="0020587D">
          <w:rPr>
            <w:sz w:val="22"/>
            <w:szCs w:val="22"/>
          </w:rPr>
          <w:t xml:space="preserve"> </w:t>
        </w:r>
      </w:ins>
      <w:ins w:id="1477" w:author="Jeff" w:date="2021-06-24T05:45:00Z">
        <w:r w:rsidRPr="0020587D">
          <w:rPr>
            <w:sz w:val="22"/>
            <w:szCs w:val="22"/>
          </w:rPr>
          <w:t>weaker</w:t>
        </w:r>
      </w:ins>
      <w:ins w:id="1478" w:author="Jeff" w:date="2021-06-23T16:55:00Z">
        <w:r w:rsidR="00255E9A" w:rsidRPr="0020587D">
          <w:rPr>
            <w:sz w:val="22"/>
            <w:szCs w:val="22"/>
          </w:rPr>
          <w:t xml:space="preserve"> SWR at upper ledge elevations </w:t>
        </w:r>
      </w:ins>
      <w:ins w:id="1479" w:author="Jeff" w:date="2021-06-24T05:45:00Z">
        <w:r w:rsidRPr="0020587D">
          <w:rPr>
            <w:sz w:val="22"/>
            <w:szCs w:val="22"/>
          </w:rPr>
          <w:t>where the previous factors do not obtain</w:t>
        </w:r>
      </w:ins>
      <w:ins w:id="1480" w:author="Jeff" w:date="2021-06-23T16:55:00Z">
        <w:r w:rsidR="00255E9A" w:rsidRPr="0020587D">
          <w:rPr>
            <w:sz w:val="22"/>
            <w:szCs w:val="22"/>
          </w:rPr>
          <w:t xml:space="preserve">. </w:t>
        </w:r>
      </w:ins>
      <w:ins w:id="1481" w:author="Jeff" w:date="2021-06-24T05:46:00Z">
        <w:r w:rsidR="00B75361" w:rsidRPr="0020587D">
          <w:rPr>
            <w:sz w:val="22"/>
            <w:szCs w:val="22"/>
          </w:rPr>
          <w:t>Due to a winning combination of soil nutrient and</w:t>
        </w:r>
      </w:ins>
      <w:ins w:id="1482" w:author="Jeff" w:date="2021-06-23T16:55:00Z">
        <w:r w:rsidR="00255E9A" w:rsidRPr="0020587D">
          <w:rPr>
            <w:sz w:val="22"/>
            <w:szCs w:val="22"/>
          </w:rPr>
          <w:t xml:space="preserve"> SWR</w:t>
        </w:r>
      </w:ins>
      <w:ins w:id="1483" w:author="Jeff" w:date="2021-06-24T05:46:00Z">
        <w:r w:rsidR="00B75361" w:rsidRPr="0020587D">
          <w:rPr>
            <w:sz w:val="22"/>
            <w:szCs w:val="22"/>
          </w:rPr>
          <w:t xml:space="preserve">, we speculate greater opportunity at low lying forests where </w:t>
        </w:r>
      </w:ins>
      <w:ins w:id="1484" w:author="Jeff" w:date="2021-06-24T05:47:00Z">
        <w:r w:rsidR="00B75361" w:rsidRPr="0020587D">
          <w:rPr>
            <w:sz w:val="22"/>
            <w:szCs w:val="22"/>
          </w:rPr>
          <w:t xml:space="preserve">these </w:t>
        </w:r>
      </w:ins>
      <w:ins w:id="1485" w:author="Jeff" w:date="2021-06-24T05:48:00Z">
        <w:r w:rsidR="008E5D58" w:rsidRPr="0020587D">
          <w:rPr>
            <w:sz w:val="22"/>
            <w:szCs w:val="22"/>
          </w:rPr>
          <w:t xml:space="preserve">(nutrient and SWR) </w:t>
        </w:r>
      </w:ins>
      <w:ins w:id="1486" w:author="Jeff" w:date="2021-06-24T05:47:00Z">
        <w:r w:rsidR="00B75361" w:rsidRPr="0020587D">
          <w:rPr>
            <w:sz w:val="22"/>
            <w:szCs w:val="22"/>
          </w:rPr>
          <w:t>traits together with open canopies</w:t>
        </w:r>
      </w:ins>
      <w:ins w:id="1487" w:author="Jeff" w:date="2021-06-23T16:55:00Z">
        <w:r w:rsidR="00255E9A" w:rsidRPr="0020587D">
          <w:rPr>
            <w:sz w:val="22"/>
            <w:szCs w:val="22"/>
          </w:rPr>
          <w:t xml:space="preserve"> enhance expansion, </w:t>
        </w:r>
      </w:ins>
      <w:ins w:id="1488" w:author="Jeff" w:date="2021-06-24T02:09:00Z">
        <w:r w:rsidR="00CF2FB3" w:rsidRPr="0020587D">
          <w:rPr>
            <w:sz w:val="22"/>
            <w:szCs w:val="22"/>
          </w:rPr>
          <w:t>stand density</w:t>
        </w:r>
      </w:ins>
      <w:ins w:id="1489" w:author="Jeff" w:date="2021-06-23T16:55:00Z">
        <w:r w:rsidR="00255E9A" w:rsidRPr="0020587D">
          <w:rPr>
            <w:sz w:val="22"/>
            <w:szCs w:val="22"/>
          </w:rPr>
          <w:t xml:space="preserve"> and consolidation</w:t>
        </w:r>
      </w:ins>
      <w:ins w:id="1490" w:author="Risa" w:date="2021-06-24T20:16:00Z">
        <w:r w:rsidR="002F4867">
          <w:rPr>
            <w:sz w:val="22"/>
            <w:szCs w:val="22"/>
          </w:rPr>
          <w:t xml:space="preserve"> </w:t>
        </w:r>
      </w:ins>
      <w:ins w:id="1491" w:author="Risa" w:date="2021-06-24T20:17:00Z">
        <w:r w:rsidR="00A03C77">
          <w:rPr>
            <w:sz w:val="22"/>
            <w:szCs w:val="22"/>
          </w:rPr>
          <w:fldChar w:fldCharType="begin" w:fldLock="1"/>
        </w:r>
      </w:ins>
      <w:r w:rsidR="00E567C1">
        <w:rPr>
          <w:sz w:val="22"/>
          <w:szCs w:val="22"/>
        </w:rPr>
        <w:instrText>ADDIN CSL_CITATION {"citationItems":[{"id":"ITEM-1","itemData":{"DOI":"10.1016/j.foreco.2012.11.007","ISSN":"03781127","abstract":"Stand-level spatial pattern influences key aspects of resilience and ecosystem function such as disturbance behavior, regeneration, snow retention, and habitat quality in frequent-fire pine and mixed-conifer forests. Reference sites, from both pre-settlement era reconstructions and contemporary forests with active fire regimes, indicate that frequent-fire forests are complex mosaics of individual trees, tree clumps, and openings. There is a broad scientific consensus that restoration treatments should seek to restore this mosaic pattern in order to restore resilience and maintain ecosystem function. Yet, methods to explicitly incorporate spatial reference information into restoration treatments are not widely used. In addition, targets from reference conditions must be critically evaluated in light of climate change. We used a spatial clump identification algorithm to quantify reference patterns based on a specified inter-tree distance that defines when trees form clumps. We used climatic water balance parameters, downscaled climate projections, and plant associations to assess our historical reference sites in the context of projected future climate and identify climate analog reference conditions. Spatial reference information was incorporated into a novel approach to prescription development, tree marking, and monitoring based on viewing stand structure and pattern in terms of individuals, clumps, and openings (ICO) in a mixed-conifer forest restoration case study. We compared the results from the ICO approach with simulations of traditional basal area and spacing-based thinning prescriptions in terms of agreement with reference conditions and functional aspects of resilience. The ICO method resulted in a distribution of tree clumps and openings within the range of reference patterns, while the basal area and spacing approaches resulted in uniform patterns inconsistent with known reference conditions. Susceptibility to insect mortality was lower in basal area and spacing prescriptions, but openings and corresponding opportunities for regeneration and in situ climate adaptation were fewer. Operationally, the method struck a balance between providing clear targets for spatial pattern directly linked to reference conditions, sufficient flexibility to achieve other restoration objectives, and implementation efficiency. The need to track pattern targets during implementation and provide immediate feedback to marking crews was a key lesson. The ICO method,…","author":[{"dropping-particle":"","family":"Churchill","given":"Derek J.","non-dropping-particle":"","parse-names":false,"suffix":""},{"dropping-particle":"","family":"Larson","given":"Andrew J.","non-dropping-particle":"","parse-names":false,"suffix":""},{"dropping-particle":"","family":"Dahlgreen","given":"Matthew C.","non-dropping-particle":"","parse-names":false,"suffix":""},{"dropping-particle":"","family":"Franklin","given":"Jerry F.","non-dropping-particle":"","parse-names":false,"suffix":""},{"dropping-particle":"","family":"Hessburg","given":"Paul F.","non-dropping-particle":"","parse-names":false,"suffix":""},{"dropping-particle":"","family":"Lutz","given":"James A.","non-dropping-particle":"","parse-names":false,"suffix":""}],"container-title":"Forest Ecology and Management","id":"ITEM-1","issued":{"date-parts":[["2013","3"]]},"page":"442-457","title":"Restoring forest resilience: From reference spatial patterns to silvicultural prescriptions and monitoring","type":"article-journal","volume":"291"},"uris":["http://www.mendeley.com/documents/?uuid=8ae6de22-f540-4614-95bf-e05f2e8e3ab6"]},{"id":"ITEM-2","itemData":{"DOI":"10.1007/s10584-017-2065-2","ISSN":"0165-0009","abstract":"Forests of the Midwest and Northeast significantly define the character, culture, and economy of this large region but face an uncertain future as the climate continues to change. Forests vary widely across the region, and vulnerabilities are strongly influenced by regional differences in climate impacts and adaptive capacity. Not all forests are vulnerable; longer growing seasons and warmer temperatures will increase suitable habitat and biomass for many temperate species. Upland systems dominated by oak species generally have low vulnerability due to greater tolerance of hot and dry conditions, and some oak, hickory, and pine species are expected to become more competitive under hotter and physiologically drier conditions. However, changes in precipitation patterns, disturbance regimes, soil moisture, pest and disease outbreaks, and nonnative invasive species are expected to contribute forest vulnerability across the region. Northern, boreal, and montane forests have the greatest assessed vulnerability as many of their dominant tree species are projected to decline under warmer conditions. Coastal forests have high vulnerability, as sea level rise along the Atlantic coast increases damage from inundation, greater coastal erosion, flooding, and saltwater intrusion. Considering these potential forest vulnerabilities and opportunities is a critical step in making climate-informed decisions in long-term conservation planning.","author":[{"dropping-particle":"","family":"Swanston","given":"Chris","non-dropping-particle":"","parse-names":false,"suffix":""},{"dropping-particle":"","family":"Brandt","given":"Leslie A.","non-dropping-particle":"","parse-names":false,"suffix":""},{"dropping-particle":"","family":"Janowiak","given":"Maria K.","non-dropping-particle":"","parse-names":false,"suffix":""},{"dropping-particle":"","family":"Handler","given":"Stephen D.","non-dropping-particle":"","parse-names":false,"suffix":""},{"dropping-particle":"","family":"Butler-Leopold","given":"Patricia","non-dropping-particle":"","parse-names":false,"suffix":""},{"dropping-particle":"","family":"Iverson","given":"Louis","non-dropping-particle":"","parse-names":false,"suffix":""},{"dropping-particle":"","family":"Thompson III","given":"Frank R.","non-dropping-particle":"","parse-names":false,"suffix":""},{"dropping-particle":"","family":"Ontl","given":"Todd A.","non-dropping-particle":"","parse-names":false,"suffix":""},{"dropping-particle":"","family":"Shannon","given":"P. Danielle","non-dropping-particle":"","parse-names":false,"suffix":""}],"container-title":"Climatic Change","id":"ITEM-2","issue":"1-2","issued":{"date-parts":[["2018","1","6"]]},"page":"103-116","publisher":"Climatic Change","title":"Vulnerability of forests of the Midwest and Northeast United States to climate change","type":"article-journal","volume":"146"},"uris":["http://www.mendeley.com/documents/?uuid=d7919246-fe25-4d75-bcfd-5ec96b057892"]},{"id":"ITEM-3","itemData":{"author":[{"dropping-particle":"","family":"Lafon","given":"Charles W","non-dropping-particle":"","parse-names":false,"suffix":""},{"dropping-particle":"","family":"Grissino-mayer","given":"Henri D","non-dropping-particle":"","parse-names":false,"suffix":""},{"dropping-particle":"","family":"Aldrich","given":"Serena R","non-dropping-particle":"","parse-names":false,"suffix":""},{"dropping-particle":"","family":"Deweese","given":"Georgina G","non-dropping-particle":"","parse-names":false,"suffix":""},{"dropping-particle":"","family":"Flatley","given":"William T","non-dropping-particle":"","parse-names":false,"suffix":""},{"dropping-particle":"","family":"Laforest","given":"Lisa B","non-dropping-particle":"","parse-names":false,"suffix":""},{"dropping-particle":"","family":"Hoss","given":"Jennifer A","non-dropping-particle":"","parse-names":false,"suffix":""}],"id":"ITEM-3","issued":{"date-parts":[["2014"]]},"page":"99-103","title":"Three centuries of appalachian fire history from tree rings","type":"article-journal"},"uris":["http://www.mendeley.com/documents/?uuid=607d0f31-77e6-468b-80d5-ede234502383"]}],"mendeley":{"formattedCitation":"(Churchill &lt;i&gt;et al.&lt;/i&gt; 2013; Lafon &lt;i&gt;et al.&lt;/i&gt; 2014; Swanston &lt;i&gt;et al.&lt;/i&gt; 2018)","plainTextFormattedCitation":"(Churchill et al. 2013; Lafon et al. 2014; Swanston et al. 2018)","previouslyFormattedCitation":"(Churchill &lt;i&gt;et al.&lt;/i&gt; 2013; Lafon &lt;i&gt;et al.&lt;/i&gt; 2014; Swanston &lt;i&gt;et al.&lt;/i&gt; 2018)"},"properties":{"noteIndex":0},"schema":"https://github.com/citation-style-language/schema/raw/master/csl-citation.json"}</w:instrText>
      </w:r>
      <w:r w:rsidR="00A03C77">
        <w:rPr>
          <w:sz w:val="22"/>
          <w:szCs w:val="22"/>
        </w:rPr>
        <w:fldChar w:fldCharType="separate"/>
      </w:r>
      <w:r w:rsidR="00163863" w:rsidRPr="00163863">
        <w:rPr>
          <w:noProof/>
          <w:sz w:val="22"/>
          <w:szCs w:val="22"/>
        </w:rPr>
        <w:t xml:space="preserve">(Churchill </w:t>
      </w:r>
      <w:r w:rsidR="00163863" w:rsidRPr="00163863">
        <w:rPr>
          <w:i/>
          <w:noProof/>
          <w:sz w:val="22"/>
          <w:szCs w:val="22"/>
        </w:rPr>
        <w:t>et al.</w:t>
      </w:r>
      <w:r w:rsidR="00163863" w:rsidRPr="00163863">
        <w:rPr>
          <w:noProof/>
          <w:sz w:val="22"/>
          <w:szCs w:val="22"/>
        </w:rPr>
        <w:t xml:space="preserve"> 2013; Lafon </w:t>
      </w:r>
      <w:r w:rsidR="00163863" w:rsidRPr="00163863">
        <w:rPr>
          <w:i/>
          <w:noProof/>
          <w:sz w:val="22"/>
          <w:szCs w:val="22"/>
        </w:rPr>
        <w:t>et al.</w:t>
      </w:r>
      <w:r w:rsidR="00163863" w:rsidRPr="00163863">
        <w:rPr>
          <w:noProof/>
          <w:sz w:val="22"/>
          <w:szCs w:val="22"/>
        </w:rPr>
        <w:t xml:space="preserve"> 2014; Swanston </w:t>
      </w:r>
      <w:r w:rsidR="00163863" w:rsidRPr="00163863">
        <w:rPr>
          <w:i/>
          <w:noProof/>
          <w:sz w:val="22"/>
          <w:szCs w:val="22"/>
        </w:rPr>
        <w:t>et al.</w:t>
      </w:r>
      <w:r w:rsidR="00163863" w:rsidRPr="00163863">
        <w:rPr>
          <w:noProof/>
          <w:sz w:val="22"/>
          <w:szCs w:val="22"/>
        </w:rPr>
        <w:t xml:space="preserve"> 2018)</w:t>
      </w:r>
      <w:ins w:id="1492" w:author="Risa" w:date="2021-06-24T20:17:00Z">
        <w:r w:rsidR="00A03C77">
          <w:rPr>
            <w:sz w:val="22"/>
            <w:szCs w:val="22"/>
          </w:rPr>
          <w:fldChar w:fldCharType="end"/>
        </w:r>
      </w:ins>
      <w:ins w:id="1493" w:author="Jeff" w:date="2021-06-23T16:55:00Z">
        <w:del w:id="1494" w:author="Risa" w:date="2021-06-24T20:18:00Z">
          <w:r w:rsidR="00255E9A" w:rsidRPr="002F4867" w:rsidDel="00A03C77">
            <w:rPr>
              <w:sz w:val="22"/>
              <w:szCs w:val="22"/>
            </w:rPr>
            <w:delText xml:space="preserve"> (Churchill </w:delText>
          </w:r>
          <w:r w:rsidR="00255E9A" w:rsidRPr="002F4867" w:rsidDel="00A03C77">
            <w:rPr>
              <w:i/>
              <w:iCs/>
              <w:sz w:val="22"/>
              <w:szCs w:val="22"/>
            </w:rPr>
            <w:delText>et al.</w:delText>
          </w:r>
          <w:r w:rsidR="00255E9A" w:rsidRPr="002F4867" w:rsidDel="00A03C77">
            <w:rPr>
              <w:sz w:val="22"/>
              <w:szCs w:val="22"/>
            </w:rPr>
            <w:delText xml:space="preserve"> 2012;</w:delText>
          </w:r>
        </w:del>
      </w:ins>
      <w:ins w:id="1495" w:author="Risa" w:date="2021-06-24T23:34:00Z">
        <w:r w:rsidR="00A62535">
          <w:rPr>
            <w:sz w:val="22"/>
            <w:szCs w:val="22"/>
          </w:rPr>
          <w:t>.</w:t>
        </w:r>
      </w:ins>
      <w:ins w:id="1496" w:author="Jeff" w:date="2021-06-23T16:55:00Z">
        <w:del w:id="1497" w:author="Risa" w:date="2021-06-24T23:34:00Z">
          <w:r w:rsidR="00255E9A" w:rsidRPr="002F4867" w:rsidDel="00A62535">
            <w:rPr>
              <w:sz w:val="22"/>
              <w:szCs w:val="22"/>
            </w:rPr>
            <w:delText xml:space="preserve"> </w:delText>
          </w:r>
          <w:r w:rsidR="00255E9A" w:rsidRPr="002A4B2D" w:rsidDel="00A62535">
            <w:rPr>
              <w:sz w:val="22"/>
              <w:szCs w:val="22"/>
              <w:highlight w:val="yellow"/>
              <w:rPrChange w:id="1498" w:author="Risa" w:date="2021-06-24T20:21:00Z">
                <w:rPr>
                  <w:sz w:val="22"/>
                  <w:szCs w:val="22"/>
                </w:rPr>
              </w:rPrChange>
            </w:rPr>
            <w:delText xml:space="preserve">Lafon </w:delText>
          </w:r>
          <w:r w:rsidR="00255E9A" w:rsidRPr="002A4B2D" w:rsidDel="00A62535">
            <w:rPr>
              <w:i/>
              <w:iCs/>
              <w:sz w:val="22"/>
              <w:szCs w:val="22"/>
              <w:highlight w:val="yellow"/>
              <w:rPrChange w:id="1499" w:author="Risa" w:date="2021-06-24T20:21:00Z">
                <w:rPr>
                  <w:i/>
                  <w:iCs/>
                  <w:sz w:val="22"/>
                  <w:szCs w:val="22"/>
                </w:rPr>
              </w:rPrChange>
            </w:rPr>
            <w:delText>et al</w:delText>
          </w:r>
          <w:r w:rsidR="00255E9A" w:rsidRPr="002A4B2D" w:rsidDel="00A62535">
            <w:rPr>
              <w:sz w:val="22"/>
              <w:szCs w:val="22"/>
              <w:highlight w:val="yellow"/>
              <w:rPrChange w:id="1500" w:author="Risa" w:date="2021-06-24T20:21:00Z">
                <w:rPr>
                  <w:sz w:val="22"/>
                  <w:szCs w:val="22"/>
                </w:rPr>
              </w:rPrChange>
            </w:rPr>
            <w:delText>. 2014</w:delText>
          </w:r>
        </w:del>
        <w:del w:id="1501" w:author="Risa" w:date="2021-06-24T20:18:00Z">
          <w:r w:rsidR="00255E9A" w:rsidRPr="002A4B2D" w:rsidDel="00A03C77">
            <w:rPr>
              <w:sz w:val="22"/>
              <w:szCs w:val="22"/>
              <w:highlight w:val="yellow"/>
              <w:rPrChange w:id="1502" w:author="Risa" w:date="2021-06-24T20:21:00Z">
                <w:rPr>
                  <w:sz w:val="22"/>
                  <w:szCs w:val="22"/>
                </w:rPr>
              </w:rPrChange>
            </w:rPr>
            <w:delText xml:space="preserve">; Swanston </w:delText>
          </w:r>
          <w:r w:rsidR="00255E9A" w:rsidRPr="002A4B2D" w:rsidDel="00A03C77">
            <w:rPr>
              <w:i/>
              <w:iCs/>
              <w:sz w:val="22"/>
              <w:szCs w:val="22"/>
              <w:highlight w:val="yellow"/>
              <w:rPrChange w:id="1503" w:author="Risa" w:date="2021-06-24T20:21:00Z">
                <w:rPr>
                  <w:i/>
                  <w:iCs/>
                  <w:sz w:val="22"/>
                  <w:szCs w:val="22"/>
                </w:rPr>
              </w:rPrChange>
            </w:rPr>
            <w:delText>et al.</w:delText>
          </w:r>
          <w:r w:rsidR="00255E9A" w:rsidRPr="002A4B2D" w:rsidDel="00A03C77">
            <w:rPr>
              <w:sz w:val="22"/>
              <w:szCs w:val="22"/>
              <w:highlight w:val="yellow"/>
              <w:rPrChange w:id="1504" w:author="Risa" w:date="2021-06-24T20:21:00Z">
                <w:rPr>
                  <w:sz w:val="22"/>
                  <w:szCs w:val="22"/>
                </w:rPr>
              </w:rPrChange>
            </w:rPr>
            <w:delText xml:space="preserve"> 2018).</w:delText>
          </w:r>
        </w:del>
      </w:ins>
    </w:p>
    <w:p w14:paraId="4101DBDE" w14:textId="77777777" w:rsidR="00F36878" w:rsidRPr="009709DC" w:rsidRDefault="00F36878">
      <w:pPr>
        <w:spacing w:line="360" w:lineRule="auto"/>
        <w:rPr>
          <w:ins w:id="1505" w:author="Jeff" w:date="2021-06-23T13:49:00Z"/>
          <w:bCs/>
          <w:sz w:val="22"/>
          <w:szCs w:val="22"/>
        </w:rPr>
        <w:pPrChange w:id="1506" w:author="Risa" w:date="2021-06-24T18:40:00Z">
          <w:pPr>
            <w:spacing w:line="276" w:lineRule="auto"/>
            <w:jc w:val="both"/>
          </w:pPr>
        </w:pPrChange>
      </w:pPr>
    </w:p>
    <w:p w14:paraId="01CE4ABC" w14:textId="63B28F84" w:rsidR="00AE6005" w:rsidRPr="00276828" w:rsidRDefault="004225BF">
      <w:pPr>
        <w:spacing w:line="360" w:lineRule="auto"/>
        <w:rPr>
          <w:ins w:id="1507" w:author="Jeff" w:date="2021-06-23T11:55:00Z"/>
          <w:rFonts w:eastAsiaTheme="minorHAnsi"/>
          <w:b/>
          <w:sz w:val="22"/>
          <w:szCs w:val="22"/>
          <w:rPrChange w:id="1508" w:author="Risa" w:date="2021-06-24T19:11:00Z">
            <w:rPr>
              <w:ins w:id="1509" w:author="Jeff" w:date="2021-06-23T11:55:00Z"/>
              <w:rFonts w:eastAsiaTheme="minorHAnsi"/>
              <w:sz w:val="22"/>
              <w:szCs w:val="22"/>
            </w:rPr>
          </w:rPrChange>
        </w:rPr>
        <w:pPrChange w:id="1510" w:author="Risa" w:date="2021-06-24T18:40:00Z">
          <w:pPr>
            <w:spacing w:line="276" w:lineRule="auto"/>
            <w:jc w:val="both"/>
          </w:pPr>
        </w:pPrChange>
      </w:pPr>
      <w:ins w:id="1511" w:author="Jeff" w:date="2021-06-23T13:48:00Z">
        <w:r w:rsidRPr="00276828">
          <w:rPr>
            <w:b/>
            <w:sz w:val="22"/>
            <w:szCs w:val="22"/>
            <w:rPrChange w:id="1512" w:author="Risa" w:date="2021-06-24T19:11:00Z">
              <w:rPr>
                <w:bCs/>
                <w:sz w:val="22"/>
                <w:szCs w:val="22"/>
              </w:rPr>
            </w:rPrChange>
          </w:rPr>
          <w:t>Leaf Traits</w:t>
        </w:r>
      </w:ins>
    </w:p>
    <w:p w14:paraId="138AACFC" w14:textId="54CA36E3" w:rsidR="00A1616E" w:rsidRDefault="00A1616E" w:rsidP="0020587D">
      <w:pPr>
        <w:spacing w:line="360" w:lineRule="auto"/>
        <w:rPr>
          <w:ins w:id="1513" w:author="Risa" w:date="2021-06-24T20:25:00Z"/>
          <w:sz w:val="22"/>
          <w:szCs w:val="22"/>
        </w:rPr>
      </w:pPr>
      <w:ins w:id="1514" w:author="Jeff" w:date="2021-06-24T03:43:00Z">
        <w:del w:id="1515" w:author="Risa" w:date="2021-06-25T00:10:00Z">
          <w:r w:rsidRPr="009709DC" w:rsidDel="00E00583">
            <w:rPr>
              <w:sz w:val="22"/>
              <w:szCs w:val="22"/>
            </w:rPr>
            <w:delText xml:space="preserve">Elevational gradients </w:delText>
          </w:r>
        </w:del>
      </w:ins>
      <w:ins w:id="1516" w:author="Jeff" w:date="2021-06-24T03:48:00Z">
        <w:del w:id="1517" w:author="Risa" w:date="2021-06-25T00:10:00Z">
          <w:r w:rsidRPr="009709DC" w:rsidDel="00E00583">
            <w:rPr>
              <w:sz w:val="22"/>
              <w:szCs w:val="22"/>
            </w:rPr>
            <w:delText>towards St. Sauveur and South Cadillac summits</w:delText>
          </w:r>
        </w:del>
      </w:ins>
      <w:ins w:id="1518" w:author="Risa" w:date="2021-06-25T00:10:00Z">
        <w:r w:rsidR="00E00583">
          <w:rPr>
            <w:sz w:val="22"/>
            <w:szCs w:val="22"/>
          </w:rPr>
          <w:t>High elevations (Gorham Cliffs and South Cadillac)</w:t>
        </w:r>
      </w:ins>
      <w:ins w:id="1519" w:author="Jeff" w:date="2021-06-24T03:48:00Z">
        <w:r w:rsidRPr="009709DC">
          <w:rPr>
            <w:sz w:val="22"/>
            <w:szCs w:val="22"/>
          </w:rPr>
          <w:t xml:space="preserve"> showed an</w:t>
        </w:r>
      </w:ins>
      <w:ins w:id="1520" w:author="Jeff" w:date="2021-06-24T03:43:00Z">
        <w:r w:rsidRPr="009709DC">
          <w:rPr>
            <w:sz w:val="22"/>
            <w:szCs w:val="22"/>
          </w:rPr>
          <w:t xml:space="preserve"> </w:t>
        </w:r>
      </w:ins>
      <w:ins w:id="1521" w:author="Jeff" w:date="2021-06-24T03:47:00Z">
        <w:r w:rsidRPr="009709DC">
          <w:rPr>
            <w:sz w:val="22"/>
            <w:szCs w:val="22"/>
          </w:rPr>
          <w:t>increase</w:t>
        </w:r>
      </w:ins>
      <w:ins w:id="1522" w:author="Jeff" w:date="2021-06-24T03:43:00Z">
        <w:r w:rsidRPr="009709DC">
          <w:rPr>
            <w:sz w:val="22"/>
            <w:szCs w:val="22"/>
          </w:rPr>
          <w:t xml:space="preserve"> </w:t>
        </w:r>
      </w:ins>
      <w:ins w:id="1523" w:author="Jeff" w:date="2021-06-24T03:48:00Z">
        <w:r w:rsidRPr="009709DC">
          <w:rPr>
            <w:sz w:val="22"/>
            <w:szCs w:val="22"/>
          </w:rPr>
          <w:t xml:space="preserve">in intrinsic </w:t>
        </w:r>
      </w:ins>
      <w:ins w:id="1524" w:author="Jeff" w:date="2021-06-24T03:44:00Z">
        <w:r w:rsidRPr="006D57B1">
          <w:rPr>
            <w:bCs/>
            <w:sz w:val="22"/>
            <w:szCs w:val="22"/>
          </w:rPr>
          <w:t>water use efficiency</w:t>
        </w:r>
      </w:ins>
      <w:ins w:id="1525" w:author="Jeff" w:date="2021-06-24T03:49:00Z">
        <w:r w:rsidRPr="006D57B1">
          <w:rPr>
            <w:bCs/>
            <w:sz w:val="22"/>
            <w:szCs w:val="22"/>
          </w:rPr>
          <w:t>—</w:t>
        </w:r>
      </w:ins>
      <w:ins w:id="1526" w:author="Jeff" w:date="2021-06-24T03:51:00Z">
        <w:r w:rsidR="00CA55ED" w:rsidRPr="006D57B1">
          <w:rPr>
            <w:bCs/>
            <w:sz w:val="22"/>
            <w:szCs w:val="22"/>
          </w:rPr>
          <w:t>contrasted with similar results</w:t>
        </w:r>
      </w:ins>
      <w:ins w:id="1527" w:author="Jeff" w:date="2021-06-24T03:49:00Z">
        <w:r w:rsidRPr="006D57B1">
          <w:rPr>
            <w:bCs/>
            <w:sz w:val="22"/>
            <w:szCs w:val="22"/>
          </w:rPr>
          <w:t xml:space="preserve"> in </w:t>
        </w:r>
      </w:ins>
      <w:ins w:id="1528" w:author="Jeff" w:date="2021-06-24T03:47:00Z">
        <w:r w:rsidRPr="006D57B1">
          <w:rPr>
            <w:bCs/>
            <w:iCs/>
            <w:sz w:val="22"/>
            <w:szCs w:val="22"/>
            <w:lang w:val="en"/>
          </w:rPr>
          <w:t>non-glaciated populations in flat, sand plain New Jersey Pine Barrens</w:t>
        </w:r>
      </w:ins>
      <w:ins w:id="1529" w:author="Jeff" w:date="2021-06-24T03:51:00Z">
        <w:r w:rsidR="00CA55ED" w:rsidRPr="006D57B1">
          <w:rPr>
            <w:bCs/>
            <w:iCs/>
            <w:sz w:val="22"/>
            <w:szCs w:val="22"/>
            <w:lang w:val="en"/>
          </w:rPr>
          <w:t xml:space="preserve"> </w:t>
        </w:r>
      </w:ins>
      <w:ins w:id="1530" w:author="Risa" w:date="2021-06-24T23:35:00Z">
        <w:r w:rsidR="0077694C">
          <w:rPr>
            <w:bCs/>
            <w:iCs/>
            <w:sz w:val="22"/>
            <w:szCs w:val="22"/>
            <w:lang w:val="en"/>
          </w:rPr>
          <w:fldChar w:fldCharType="begin" w:fldLock="1"/>
        </w:r>
      </w:ins>
      <w:r w:rsidR="00E567C1">
        <w:rPr>
          <w:bCs/>
          <w:iCs/>
          <w:sz w:val="22"/>
          <w:szCs w:val="22"/>
          <w:lang w:val="en"/>
        </w:rPr>
        <w:instrText>ADDIN CSL_CITATION {"citationItems":[{"id":"ITEM-1","itemData":{"DOI":"10.1016/j.soilbio.2015.03.021","ISSN":"00380717","abstract":"The frequency and intensity of wildfires are expected to increase in the coming years due to the changing climate, particularly in areas of high net primary production. Wildfires represent severe perturbations to terrestrial ecosystems and may have lasting effects. The objective of this study was to characterize the impacts of wildfire on an ecologically and economically important ecosystem by linking soil properties to shifts in microbial community structure in organic horizon soils. The study was conducted after a severe wildfire burned over 7000ha of the New Jersey Pinelands, a low nutrient system with a historical incidence of fires. Soil properties in burned and non-burned soils were measured periodically up to two years after the fire occurred, in conjunction with molecular analysis of the soil bacterial, fungal and archaeal communities to determine the extent and duration of the ecosystem responses. The results of our study indicate that the wildfire resulted in significant changes in the soil physical and chemical characteristics in the organic horizon, including declines in soil organic matter, moisture content and total Kjeldahl nitrogen. These changes persisted for up to 25 months post-fire and were linked to shifts in the composition of soil bacterial, fungal and archaeal communities in the organic horizon. Of particular interest is the fact that the bacterial, fungal and archaeal communities in the severely burned soils all changed most dramatically during the first year after fire, changed more slowly during the second year after the fire, and were still distinct from communities in the non-burned soils 25 months post-fire. This slow recovery in soil physical, chemical and biological properties could have long term consequences for the soil ecosystem. These results highlight the importance of relating the response of the soil microbial communities to changing soil properties after a naturally occurring wildfire.","author":[{"dropping-particle":"","family":"Mikita-Barbato","given":"Robyn A.","non-dropping-particle":"","parse-names":false,"suffix":""},{"dropping-particle":"","family":"Kelly","given":"John J.","non-dropping-particle":"","parse-names":false,"suffix":""},{"dropping-particle":"","family":"Tate","given":"Robert L.","non-dropping-particle":"","parse-names":false,"suffix":""}],"container-title":"Soil Biology and Biochemistry","id":"ITEM-1","issued":{"date-parts":[["2015","7"]]},"page":"67-76","publisher":"Elsevier Ltd","title":"Wildfire effects on the properties and microbial community structure of organic horizon soils in the New Jersey Pinelands","type":"article-journal","volume":"86"},"uris":["http://www.mendeley.com/documents/?uuid=0b508bdc-f58b-4549-896c-3dff32ce5cbf"]},{"id":"ITEM-2","itemData":{"DOI":"10.2172/1329523","abstract":"Predicting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chafer","given":"Karina","non-dropping-particle":"","parse-names":false,"suffix":""},{"dropping-particle":"","family":"Bohrer","given":"Gil","non-dropping-particle":"","parse-names":false,"suffix":""}],"id":"ITEM-2","issued":{"date-parts":[["2016","10","23"]]},"publisher-place":"Argonne, IL (United States)","title":"Effects of Disturbance on Carbon Sequestration in the New Jersey Pine Barrens","type":"report"},"uris":["http://www.mendeley.com/documents/?uuid=b0d6a933-6deb-450f-a6a4-c9c036931509"]}],"mendeley":{"formattedCitation":"(Mikita-Barbato &lt;i&gt;et al.&lt;/i&gt; 2015; Schafer and Bohrer 2016)","plainTextFormattedCitation":"(Mikita-Barbato et al. 2015; Schafer and Bohrer 2016)","previouslyFormattedCitation":"(Mikita-Barbato &lt;i&gt;et al.&lt;/i&gt; 2015; Schafer and Bohrer 2016)"},"properties":{"noteIndex":0},"schema":"https://github.com/citation-style-language/schema/raw/master/csl-citation.json"}</w:instrText>
      </w:r>
      <w:r w:rsidR="0077694C">
        <w:rPr>
          <w:bCs/>
          <w:iCs/>
          <w:sz w:val="22"/>
          <w:szCs w:val="22"/>
          <w:lang w:val="en"/>
        </w:rPr>
        <w:fldChar w:fldCharType="separate"/>
      </w:r>
      <w:r w:rsidR="00163863" w:rsidRPr="00163863">
        <w:rPr>
          <w:bCs/>
          <w:iCs/>
          <w:noProof/>
          <w:sz w:val="22"/>
          <w:szCs w:val="22"/>
          <w:lang w:val="en"/>
        </w:rPr>
        <w:t xml:space="preserve">(Mikita-Barbato </w:t>
      </w:r>
      <w:r w:rsidR="00163863" w:rsidRPr="00163863">
        <w:rPr>
          <w:bCs/>
          <w:i/>
          <w:iCs/>
          <w:noProof/>
          <w:sz w:val="22"/>
          <w:szCs w:val="22"/>
          <w:lang w:val="en"/>
        </w:rPr>
        <w:t>et al.</w:t>
      </w:r>
      <w:r w:rsidR="00163863" w:rsidRPr="00163863">
        <w:rPr>
          <w:bCs/>
          <w:iCs/>
          <w:noProof/>
          <w:sz w:val="22"/>
          <w:szCs w:val="22"/>
          <w:lang w:val="en"/>
        </w:rPr>
        <w:t xml:space="preserve"> 2015; Schafer and Bohrer 2016)</w:t>
      </w:r>
      <w:ins w:id="1531" w:author="Risa" w:date="2021-06-24T23:35:00Z">
        <w:r w:rsidR="0077694C">
          <w:rPr>
            <w:bCs/>
            <w:iCs/>
            <w:sz w:val="22"/>
            <w:szCs w:val="22"/>
            <w:lang w:val="en"/>
          </w:rPr>
          <w:fldChar w:fldCharType="end"/>
        </w:r>
      </w:ins>
      <w:ins w:id="1532" w:author="Jeff" w:date="2021-06-24T03:47:00Z">
        <w:del w:id="1533" w:author="Risa" w:date="2021-06-24T23:36:00Z">
          <w:r w:rsidRPr="006D57B1" w:rsidDel="0077694C">
            <w:rPr>
              <w:sz w:val="22"/>
              <w:szCs w:val="22"/>
            </w:rPr>
            <w:delText>(</w:delText>
          </w:r>
          <w:r w:rsidRPr="002A4B2D" w:rsidDel="0077694C">
            <w:rPr>
              <w:sz w:val="22"/>
              <w:szCs w:val="22"/>
              <w:highlight w:val="yellow"/>
              <w:rPrChange w:id="1534" w:author="Risa" w:date="2021-06-24T20:21:00Z">
                <w:rPr>
                  <w:sz w:val="22"/>
                  <w:szCs w:val="22"/>
                </w:rPr>
              </w:rPrChange>
            </w:rPr>
            <w:delText xml:space="preserve">Mikita-Barbato </w:delText>
          </w:r>
          <w:r w:rsidRPr="002A4B2D" w:rsidDel="0077694C">
            <w:rPr>
              <w:i/>
              <w:sz w:val="22"/>
              <w:szCs w:val="22"/>
              <w:highlight w:val="yellow"/>
              <w:rPrChange w:id="1535" w:author="Risa" w:date="2021-06-24T20:21:00Z">
                <w:rPr>
                  <w:i/>
                  <w:sz w:val="22"/>
                  <w:szCs w:val="22"/>
                </w:rPr>
              </w:rPrChange>
            </w:rPr>
            <w:delText>et al.</w:delText>
          </w:r>
          <w:r w:rsidRPr="002A4B2D" w:rsidDel="0077694C">
            <w:rPr>
              <w:sz w:val="22"/>
              <w:szCs w:val="22"/>
              <w:highlight w:val="yellow"/>
              <w:rPrChange w:id="1536" w:author="Risa" w:date="2021-06-24T20:21:00Z">
                <w:rPr>
                  <w:sz w:val="22"/>
                  <w:szCs w:val="22"/>
                </w:rPr>
              </w:rPrChange>
            </w:rPr>
            <w:delText xml:space="preserve"> 2015; </w:delText>
          </w:r>
          <w:r w:rsidRPr="002A4B2D" w:rsidDel="0077694C">
            <w:rPr>
              <w:color w:val="222222"/>
              <w:sz w:val="22"/>
              <w:szCs w:val="22"/>
              <w:highlight w:val="yellow"/>
              <w:shd w:val="clear" w:color="auto" w:fill="FFFFFF"/>
              <w:rPrChange w:id="1537" w:author="Risa" w:date="2021-06-24T20:21:00Z">
                <w:rPr>
                  <w:color w:val="222222"/>
                  <w:sz w:val="22"/>
                  <w:szCs w:val="22"/>
                  <w:shd w:val="clear" w:color="auto" w:fill="FFFFFF"/>
                </w:rPr>
              </w:rPrChange>
            </w:rPr>
            <w:delText>Schafer and Bohrer 2016</w:delText>
          </w:r>
          <w:r w:rsidRPr="006D57B1" w:rsidDel="0077694C">
            <w:rPr>
              <w:color w:val="222222"/>
              <w:sz w:val="22"/>
              <w:szCs w:val="22"/>
              <w:shd w:val="clear" w:color="auto" w:fill="FFFFFF"/>
            </w:rPr>
            <w:delText>)</w:delText>
          </w:r>
        </w:del>
        <w:r w:rsidRPr="006D57B1">
          <w:rPr>
            <w:color w:val="222222"/>
            <w:sz w:val="22"/>
            <w:szCs w:val="22"/>
            <w:shd w:val="clear" w:color="auto" w:fill="FFFFFF"/>
          </w:rPr>
          <w:t>.</w:t>
        </w:r>
        <w:r w:rsidRPr="006D57B1">
          <w:rPr>
            <w:bCs/>
            <w:sz w:val="22"/>
            <w:szCs w:val="22"/>
          </w:rPr>
          <w:t xml:space="preserve"> </w:t>
        </w:r>
      </w:ins>
      <w:ins w:id="1538" w:author="Jeff" w:date="2021-06-24T03:50:00Z">
        <w:r w:rsidR="00CA55ED" w:rsidRPr="006D57B1">
          <w:rPr>
            <w:bCs/>
            <w:sz w:val="22"/>
            <w:szCs w:val="22"/>
          </w:rPr>
          <w:t xml:space="preserve">In general, though, there is a correlation between higher elevations and </w:t>
        </w:r>
      </w:ins>
      <w:ins w:id="1539" w:author="Jeff" w:date="2021-06-24T03:43:00Z">
        <w:r w:rsidRPr="006D57B1">
          <w:rPr>
            <w:sz w:val="22"/>
            <w:szCs w:val="22"/>
          </w:rPr>
          <w:t xml:space="preserve">increases in photosynthesis, stomatal conductance, and leaf N </w:t>
        </w:r>
        <w:r w:rsidRPr="009709DC">
          <w:rPr>
            <w:sz w:val="22"/>
            <w:szCs w:val="22"/>
          </w:rPr>
          <w:fldChar w:fldCharType="begin" w:fldLock="1"/>
        </w:r>
      </w:ins>
      <w:r w:rsidR="00E567C1">
        <w:rPr>
          <w:sz w:val="22"/>
          <w:szCs w:val="22"/>
        </w:rPr>
        <w:instrText>ADDIN CSL_CITATION {"citationItems":[{"id":"ITEM-1","itemData":{"author":[{"dropping-particle":"","family":"Körner","given":"Ch.","non-dropping-particle":"","parse-names":false,"suffix":""},{"dropping-particle":"","family":"Bannister","given":"P.","non-dropping-particle":"","parse-names":false,"suffix":""},{"dropping-particle":"","family":"Mark","given":"A.F.","non-dropping-particle":"","parse-names":false,"suffix":""}],"container-title":"Oecologia","id":"ITEM-1","issued":{"date-parts":[["1986"]]},"page":"577-588","title":"Altitudinal variation in stomatal conductance, nitrogen content and leaf anatomy in different plant life forms in New Zealand","type":"article-journal","volume":"69"},"uris":["http://www.mendeley.com/documents/?uuid=6ca10325-d809-4443-bc0c-eb769fe32385"]},{"id":"ITEM-2","itemData":{"DOI":"10.2307/2389420","ISSN":"02698463","abstract":"Net CO2 assimilation (A) was analysed in situ in 12 pairs of altitudinally separated, herbaceous plant species in the Austrian Alps at 600 and 2600 m. Both groups of species show a similar average response to light, saturating at quantum flux densities (400-700 mm) (QFD) of more than 1200 μ mol m-2 s-1. Temperature optimum of QFD-saturated A differs little (3K) and corresponds to the median of air temperature at leaf level for hours with rate-saturating light conditions and not to mean air temperature which differs by 10K. Species with an exclusive high altitude distribution show steeper initial slopes and higher levels of saturation of the response of A to internal partial pressure of CO2 (CPI) than low elevation species. Mean A at local ambient partial pressure (CPA) does not differ between sites (c. 18 μ mol m-2 s-1), despite the 21% decrease in atmospheric pressure. Plants at high altitude operate at mean CPI of 177 μ bar as compared to 250 μ bar at low altitude. The higher ECU (efficiency of carbon dioxide uptake [linear slope of A/CPI curve]) as well as the steeper CO2 gradient between mesophyll and ambient air of alpine plants are explained by (1) greater leaf and palisade layer thickness and (2) greater nitrogen (protein) content per unit leaf area. We hypothesize that alpine plants profit more from enhanced CO2 levels than lowland plants (Fig 7). CR - Copyright © 1987 British Ecological Society","author":[{"dropping-particle":"","family":"Körner","given":"Ch.","non-dropping-particle":"","parse-names":false,"suffix":""},{"dropping-particle":"","family":"Diemer","given":"M.","non-dropping-particle":"","parse-names":false,"suffix":""}],"container-title":"Functional Ecology","id":"ITEM-2","issue":"3","issued":{"date-parts":[["1987"]]},"page":"179","title":"In situ Photosynthetic Responses to Light, Temperature and Carbon Dioxide in Herbaceous Plants from Low and High Altitude","type":"article-journal","volume":"1"},"uris":["http://www.mendeley.com/documents/?uuid=ff8b10fc-6fb5-4b3c-8e34-f977e4f905ac"]},{"id":"ITEM-3","itemData":{"DOI":"10.2307/2389682","ISSN":"02698463","abstract":"Field measurements were made of altitudinal variation in photosynthesis and stomatal conductance in Vaccinium myrtillus L. and Nardus stricta L., between 200 and 1100m in central Scotland during July 1986 and June 1987. Under saturating irradiance and similar vapour pressure deficits (0.9-1.2 kPa) both species showed either constant or increasing rates of photosynthesis and increasing stomatal conductance and leaf nitrogen per unit leaf area with altitude. Leaf δ13C values for both Nardus and Vaccinium increased (though not significantly) with altitude in 1986 but decreased in 1987. It is suggested that the change in slope between years is related to marked differences in annual climate. The short-term measurements of gas exchange were better predictors of δ13C in 1986 than in 1987.","author":[{"dropping-particle":"","family":"Friend","given":"A. D.","non-dropping-particle":"","parse-names":false,"suffix":""},{"dropping-particle":"","family":"Woodward","given":"F. I.","non-dropping-particle":"","parse-names":false,"suffix":""},{"dropping-particle":"","family":"Switsur","given":"V. R.","non-dropping-particle":"","parse-names":false,"suffix":""}],"container-title":"Functional Ecology","id":"ITEM-3","issue":"1","issued":{"date-parts":[["1989"]]},"page":"117","title":"Field Measurements of Photosynthesis, Stomatal Conductance, Leaf Nitrogen and δ 13 C Along Altitudinal Gradients in Scotland","type":"article-journal","volume":"3"},"uris":["http://www.mendeley.com/documents/?uuid=a13cb58a-4d63-4811-89f4-cd6ad33fe477"]},{"id":"ITEM-4","itemData":{"DOI":"10.1051/forest/2009027","ISSN":"1286-4560","abstract":"Because all microclimatic variables change with elevation, it is difficult to compare plant performance and especially photosynthetic capacity at different elevations. Indeed, most previous studies investigated photosynthetic capacity of low- and high-elevation plants using constant temperature, humidity and light but varying CO2 partial pressures Pco2. • Using gas exchange measurements, we compared here maximum assimilation rates A max at ambient and constant-low-elevation Pco2 for two temperate tree species along an altitudinal gradient (100 to 1600 m) in the Pyrénées mountains. • Significant differences in were observed between the CO2 partial pressure treatments for elevations above 600 m, the between-treatment differences increasing with elevation up to 4 μmol m-2 s-1. We found an increase in Amax with increasing elevation at constant-low-elevation Pco2 but not at ambient Pco2 for both species. Given a 10% change in Pco2, a proportionally higher shift in maximum assimilation rate was found for both species. • Our results showed that high elevation populations had higher photosynthetic capacity and therefore demonstrated that trees coped with extreme environmental conditions by a combination of adaptation (genetic evolution) and of acclimation. Our study also highlighted the importance of using constant CO2 partial pressure to assess plant adaptation at different elevations. © 2009 INRA EDP Sciences.","author":[{"dropping-particle":"","family":"Bresson","given":"Caroline C.","non-dropping-particle":"","parse-names":false,"suffix":""},{"dropping-particle":"","family":"Kowalski","given":"Andrew S.","non-dropping-particle":"","parse-names":false,"suffix":""},{"dropping-particle":"","family":"Kremer","given":"Antoine","non-dropping-particle":"","parse-names":false,"suffix":""},{"dropping-particle":"","family":"Delzon","given":"Sylvain","non-dropping-particle":"","parse-names":false,"suffix":""}],"container-title":"Annals of Forest Science","id":"ITEM-4","issue":"5","issued":{"date-parts":[["2009","1"]]},"page":"505-505","title":"Evidence of altitudinal increase in photosynthetic capacity: gas exchange measurements at ambient and constant CO2 partial pressures","type":"article-journal","volume":"66"},"uris":["http://www.mendeley.com/documents/?uuid=6df8e044-0d39-4c44-bd8b-70e91e22fbf3"]}],"mendeley":{"formattedCitation":"(Körner &lt;i&gt;et al.&lt;/i&gt; 1986; Körner and Diemer 1987; Friend &lt;i&gt;et al.&lt;/i&gt; 1989; Bresson &lt;i&gt;et al.&lt;/i&gt; 2009)","manualFormatting":"( Körner et al., 1986; Friend et al., 1989; Bresson et al. 2009)","plainTextFormattedCitation":"(Körner et al. 1986; Körner and Diemer 1987; Friend et al. 1989; Bresson et al. 2009)","previouslyFormattedCitation":"(Körner &lt;i&gt;et al.&lt;/i&gt; 1986; Körner and Diemer 1987; Friend &lt;i&gt;et al.&lt;/i&gt; 1989; Bresson &lt;i&gt;et al.&lt;/i&gt; 2009)"},"properties":{"noteIndex":0},"schema":"https://github.com/citation-style-language/schema/raw/master/csl-citation.json"}</w:instrText>
      </w:r>
      <w:ins w:id="1540" w:author="Jeff" w:date="2021-06-24T03:43:00Z">
        <w:r w:rsidRPr="009709DC">
          <w:rPr>
            <w:sz w:val="22"/>
            <w:szCs w:val="22"/>
            <w:rPrChange w:id="1541" w:author="Risa" w:date="2021-06-24T18:40:00Z">
              <w:rPr>
                <w:sz w:val="22"/>
                <w:szCs w:val="22"/>
              </w:rPr>
            </w:rPrChange>
          </w:rPr>
          <w:fldChar w:fldCharType="separate"/>
        </w:r>
        <w:r w:rsidRPr="009709DC">
          <w:rPr>
            <w:noProof/>
            <w:sz w:val="22"/>
            <w:szCs w:val="22"/>
          </w:rPr>
          <w:t xml:space="preserve">( Körner </w:t>
        </w:r>
        <w:r w:rsidRPr="0011330A">
          <w:rPr>
            <w:i/>
            <w:iCs/>
            <w:noProof/>
            <w:sz w:val="22"/>
            <w:szCs w:val="22"/>
          </w:rPr>
          <w:t>et al</w:t>
        </w:r>
        <w:r w:rsidRPr="0011330A">
          <w:rPr>
            <w:noProof/>
            <w:sz w:val="22"/>
            <w:szCs w:val="22"/>
          </w:rPr>
          <w:t xml:space="preserve">., 1986; Friend </w:t>
        </w:r>
        <w:r w:rsidRPr="0011330A">
          <w:rPr>
            <w:i/>
            <w:iCs/>
            <w:noProof/>
            <w:sz w:val="22"/>
            <w:szCs w:val="22"/>
          </w:rPr>
          <w:t>et al</w:t>
        </w:r>
        <w:r w:rsidRPr="00603401">
          <w:rPr>
            <w:noProof/>
            <w:sz w:val="22"/>
            <w:szCs w:val="22"/>
          </w:rPr>
          <w:t>., 1989</w:t>
        </w:r>
        <w:r w:rsidRPr="006D57B1">
          <w:rPr>
            <w:noProof/>
            <w:sz w:val="22"/>
            <w:szCs w:val="22"/>
          </w:rPr>
          <w:t xml:space="preserve">; Bresson </w:t>
        </w:r>
        <w:r w:rsidRPr="006D57B1">
          <w:rPr>
            <w:i/>
            <w:iCs/>
            <w:noProof/>
            <w:sz w:val="22"/>
            <w:szCs w:val="22"/>
          </w:rPr>
          <w:t>et al</w:t>
        </w:r>
        <w:r w:rsidRPr="006D57B1">
          <w:rPr>
            <w:noProof/>
            <w:sz w:val="22"/>
            <w:szCs w:val="22"/>
          </w:rPr>
          <w:t>. 2009)</w:t>
        </w:r>
        <w:r w:rsidRPr="009709DC">
          <w:rPr>
            <w:sz w:val="22"/>
            <w:szCs w:val="22"/>
          </w:rPr>
          <w:fldChar w:fldCharType="end"/>
        </w:r>
        <w:r w:rsidRPr="009709DC">
          <w:rPr>
            <w:noProof/>
            <w:sz w:val="22"/>
            <w:szCs w:val="22"/>
          </w:rPr>
          <w:t xml:space="preserve">. </w:t>
        </w:r>
      </w:ins>
      <w:ins w:id="1542" w:author="Jeff" w:date="2021-06-24T03:52:00Z">
        <w:r w:rsidR="00CA55ED" w:rsidRPr="009709DC">
          <w:rPr>
            <w:sz w:val="22"/>
            <w:szCs w:val="22"/>
          </w:rPr>
          <w:t xml:space="preserve">Likewise, in a Massachusetts study of </w:t>
        </w:r>
      </w:ins>
      <w:ins w:id="1543" w:author="Jeff" w:date="2021-06-24T03:54:00Z">
        <w:r w:rsidR="00CA55ED" w:rsidRPr="009709DC">
          <w:rPr>
            <w:sz w:val="22"/>
            <w:szCs w:val="22"/>
          </w:rPr>
          <w:t xml:space="preserve">low elevation, </w:t>
        </w:r>
      </w:ins>
      <w:ins w:id="1544" w:author="Jeff" w:date="2021-06-24T03:52:00Z">
        <w:r w:rsidR="00CA55ED" w:rsidRPr="009709DC">
          <w:rPr>
            <w:sz w:val="22"/>
            <w:szCs w:val="22"/>
          </w:rPr>
          <w:t xml:space="preserve">non-glaciated barrens, we </w:t>
        </w:r>
      </w:ins>
      <w:ins w:id="1545" w:author="Jeff" w:date="2021-06-24T03:53:00Z">
        <w:r w:rsidR="00CA55ED" w:rsidRPr="0011330A">
          <w:rPr>
            <w:sz w:val="22"/>
            <w:szCs w:val="22"/>
          </w:rPr>
          <w:t>saw</w:t>
        </w:r>
      </w:ins>
      <w:ins w:id="1546" w:author="Jeff" w:date="2021-06-24T03:43:00Z">
        <w:r w:rsidRPr="0011330A">
          <w:rPr>
            <w:sz w:val="22"/>
            <w:szCs w:val="22"/>
          </w:rPr>
          <w:t xml:space="preserve"> increased iWUE </w:t>
        </w:r>
      </w:ins>
      <w:ins w:id="1547" w:author="Jeff" w:date="2021-06-24T03:53:00Z">
        <w:r w:rsidR="00CA55ED" w:rsidRPr="0011330A">
          <w:rPr>
            <w:sz w:val="22"/>
            <w:szCs w:val="22"/>
          </w:rPr>
          <w:t>in trees which were exposed to natural and proscribed fire</w:t>
        </w:r>
      </w:ins>
      <w:ins w:id="1548" w:author="Jeff" w:date="2021-06-24T03:54:00Z">
        <w:r w:rsidR="00CA55ED" w:rsidRPr="006D57B1">
          <w:rPr>
            <w:sz w:val="22"/>
            <w:szCs w:val="22"/>
          </w:rPr>
          <w:t xml:space="preserve"> (Licht and Smith 2020)</w:t>
        </w:r>
      </w:ins>
      <w:ins w:id="1549" w:author="Jeff" w:date="2021-06-24T03:53:00Z">
        <w:r w:rsidR="00CA55ED" w:rsidRPr="006D57B1">
          <w:rPr>
            <w:sz w:val="22"/>
            <w:szCs w:val="22"/>
          </w:rPr>
          <w:t xml:space="preserve">. </w:t>
        </w:r>
      </w:ins>
      <w:ins w:id="1550" w:author="Jeff" w:date="2021-06-24T03:54:00Z">
        <w:r w:rsidR="00CA55ED" w:rsidRPr="006D57B1">
          <w:rPr>
            <w:sz w:val="22"/>
            <w:szCs w:val="22"/>
          </w:rPr>
          <w:t xml:space="preserve">What is noteworthy </w:t>
        </w:r>
      </w:ins>
      <w:ins w:id="1551" w:author="Jeff" w:date="2021-06-24T03:56:00Z">
        <w:r w:rsidR="00CA55ED" w:rsidRPr="006D57B1">
          <w:rPr>
            <w:sz w:val="22"/>
            <w:szCs w:val="22"/>
          </w:rPr>
          <w:t xml:space="preserve">at Mt. Desert </w:t>
        </w:r>
      </w:ins>
      <w:ins w:id="1552" w:author="Jeff" w:date="2021-06-24T03:55:00Z">
        <w:r w:rsidR="00CA55ED" w:rsidRPr="006D57B1">
          <w:rPr>
            <w:sz w:val="22"/>
            <w:szCs w:val="22"/>
          </w:rPr>
          <w:t xml:space="preserve">is evidence that </w:t>
        </w:r>
      </w:ins>
      <w:ins w:id="1553" w:author="Jeff" w:date="2021-06-24T03:56:00Z">
        <w:r w:rsidR="00CA55ED" w:rsidRPr="006D57B1">
          <w:rPr>
            <w:sz w:val="22"/>
            <w:szCs w:val="22"/>
          </w:rPr>
          <w:t>higher e</w:t>
        </w:r>
      </w:ins>
      <w:ins w:id="1554" w:author="Jeff" w:date="2021-06-24T03:57:00Z">
        <w:r w:rsidR="00CA55ED" w:rsidRPr="006D57B1">
          <w:rPr>
            <w:sz w:val="22"/>
            <w:szCs w:val="22"/>
          </w:rPr>
          <w:t>levation</w:t>
        </w:r>
      </w:ins>
      <w:ins w:id="1555" w:author="Jeff" w:date="2021-06-24T03:55:00Z">
        <w:r w:rsidR="00CA55ED" w:rsidRPr="006D57B1">
          <w:rPr>
            <w:sz w:val="22"/>
            <w:szCs w:val="22"/>
          </w:rPr>
          <w:t xml:space="preserve"> invariably </w:t>
        </w:r>
      </w:ins>
      <w:ins w:id="1556" w:author="Jeff" w:date="2021-06-24T03:43:00Z">
        <w:r w:rsidRPr="006D57B1">
          <w:rPr>
            <w:sz w:val="22"/>
            <w:szCs w:val="22"/>
          </w:rPr>
          <w:t>favor</w:t>
        </w:r>
      </w:ins>
      <w:ins w:id="1557" w:author="Jeff" w:date="2021-06-24T03:57:00Z">
        <w:r w:rsidR="00CA55ED" w:rsidRPr="00C96924">
          <w:rPr>
            <w:sz w:val="22"/>
            <w:szCs w:val="22"/>
          </w:rPr>
          <w:t>s</w:t>
        </w:r>
      </w:ins>
      <w:ins w:id="1558" w:author="Jeff" w:date="2021-06-24T03:43:00Z">
        <w:r w:rsidRPr="00C96924">
          <w:rPr>
            <w:sz w:val="22"/>
            <w:szCs w:val="22"/>
          </w:rPr>
          <w:t xml:space="preserve"> a stress tolerance </w:t>
        </w:r>
      </w:ins>
      <w:ins w:id="1559" w:author="Jeff" w:date="2021-06-24T03:57:00Z">
        <w:r w:rsidR="00CA55ED" w:rsidRPr="00C96924">
          <w:rPr>
            <w:sz w:val="22"/>
            <w:szCs w:val="22"/>
          </w:rPr>
          <w:t xml:space="preserve">response </w:t>
        </w:r>
      </w:ins>
      <w:ins w:id="1560" w:author="Jeff" w:date="2021-06-24T03:43:00Z">
        <w:r w:rsidRPr="00C96924">
          <w:rPr>
            <w:sz w:val="22"/>
            <w:szCs w:val="22"/>
          </w:rPr>
          <w:t>(to higher wind turbulence, drying potential and lower soil water retention (SWR)</w:t>
        </w:r>
      </w:ins>
      <w:ins w:id="1561" w:author="Jeff" w:date="2021-06-24T03:57:00Z">
        <w:r w:rsidR="00CA55ED" w:rsidRPr="00C96924">
          <w:rPr>
            <w:sz w:val="22"/>
            <w:szCs w:val="22"/>
          </w:rPr>
          <w:t xml:space="preserve"> consistent with earlier reports </w:t>
        </w:r>
      </w:ins>
      <w:ins w:id="1562" w:author="Risa" w:date="2021-06-24T20:24:00Z">
        <w:r w:rsidR="002A4B2D">
          <w:rPr>
            <w:sz w:val="22"/>
            <w:szCs w:val="22"/>
          </w:rPr>
          <w:fldChar w:fldCharType="begin" w:fldLock="1"/>
        </w:r>
      </w:ins>
      <w:r w:rsidR="00E567C1">
        <w:rPr>
          <w:sz w:val="22"/>
          <w:szCs w:val="22"/>
        </w:rPr>
        <w:instrText>ADDIN CSL_CITATION {"citationItems":[{"id":"ITEM-1","itemData":{"DOI":"10.1111/nph.14332","ISSN":"0028-646X","PMID":"27859388","author":[{"dropping-particle":"","family":"Wang","given":"Han","non-dropping-particle":"","parse-names":false,"suffix":""},{"dropping-particle":"","family":"Prentice","given":"I. Colin","non-dropping-particle":"","parse-names":false,"suffix":""},{"dropping-particle":"","family":"Davis","given":"Tyler W.","non-dropping-particle":"","parse-names":false,"suffix":""},{"dropping-particle":"","family":"Keenan","given":"Trevor F.","non-dropping-particle":"","parse-names":false,"suffix":""},{"dropping-particle":"","family":"Wright","given":"Ian J.","non-dropping-particle":"","parse-names":false,"suffix":""},{"dropping-particle":"","family":"Peng","given":"Changhui","non-dropping-particle":"","parse-names":false,"suffix":""}],"container-title":"New Phytologist","id":"ITEM-1","issue":"3","issued":{"date-parts":[["2017","2","18"]]},"page":"976-982","title":"Photosynthetic responses to altitude: an explanation based on optimality principles","type":"article-journal","volume":"213"},"uris":["http://www.mendeley.com/documents/?uuid=8a69109f-7063-4107-8375-d170d539161d"]}],"mendeley":{"formattedCitation":"(Wang &lt;i&gt;et al.&lt;/i&gt; 2017)","plainTextFormattedCitation":"(Wang et al. 2017)","previouslyFormattedCitation":"(Wang &lt;i&gt;et al.&lt;/i&gt; 2017)"},"properties":{"noteIndex":0},"schema":"https://github.com/citation-style-language/schema/raw/master/csl-citation.json"}</w:instrText>
      </w:r>
      <w:r w:rsidR="002A4B2D">
        <w:rPr>
          <w:sz w:val="22"/>
          <w:szCs w:val="22"/>
        </w:rPr>
        <w:fldChar w:fldCharType="separate"/>
      </w:r>
      <w:r w:rsidR="00163863" w:rsidRPr="00163863">
        <w:rPr>
          <w:noProof/>
          <w:sz w:val="22"/>
          <w:szCs w:val="22"/>
        </w:rPr>
        <w:t xml:space="preserve">(Wang </w:t>
      </w:r>
      <w:r w:rsidR="00163863" w:rsidRPr="00163863">
        <w:rPr>
          <w:i/>
          <w:noProof/>
          <w:sz w:val="22"/>
          <w:szCs w:val="22"/>
        </w:rPr>
        <w:t>et al.</w:t>
      </w:r>
      <w:r w:rsidR="00163863" w:rsidRPr="00163863">
        <w:rPr>
          <w:noProof/>
          <w:sz w:val="22"/>
          <w:szCs w:val="22"/>
        </w:rPr>
        <w:t xml:space="preserve"> 2017)</w:t>
      </w:r>
      <w:ins w:id="1563" w:author="Risa" w:date="2021-06-24T20:24:00Z">
        <w:r w:rsidR="002A4B2D">
          <w:rPr>
            <w:sz w:val="22"/>
            <w:szCs w:val="22"/>
          </w:rPr>
          <w:fldChar w:fldCharType="end"/>
        </w:r>
      </w:ins>
      <w:ins w:id="1564" w:author="Jeff" w:date="2021-06-24T03:57:00Z">
        <w:del w:id="1565" w:author="Risa" w:date="2021-06-24T20:24:00Z">
          <w:r w:rsidR="00CA55ED" w:rsidRPr="00C96924" w:rsidDel="002A4B2D">
            <w:rPr>
              <w:sz w:val="22"/>
              <w:szCs w:val="22"/>
            </w:rPr>
            <w:delText>(</w:delText>
          </w:r>
        </w:del>
      </w:ins>
      <w:ins w:id="1566" w:author="Jeff" w:date="2021-06-24T03:43:00Z">
        <w:del w:id="1567" w:author="Risa" w:date="2021-06-24T20:24:00Z">
          <w:r w:rsidRPr="00C96924" w:rsidDel="002A4B2D">
            <w:rPr>
              <w:sz w:val="22"/>
              <w:szCs w:val="22"/>
            </w:rPr>
            <w:delText xml:space="preserve">Wang </w:delText>
          </w:r>
          <w:r w:rsidRPr="00C96924" w:rsidDel="002A4B2D">
            <w:rPr>
              <w:i/>
              <w:iCs/>
              <w:sz w:val="22"/>
              <w:szCs w:val="22"/>
            </w:rPr>
            <w:delText xml:space="preserve">et al. </w:delText>
          </w:r>
          <w:r w:rsidRPr="00C96924" w:rsidDel="002A4B2D">
            <w:rPr>
              <w:sz w:val="22"/>
              <w:szCs w:val="22"/>
            </w:rPr>
            <w:delText>2017)</w:delText>
          </w:r>
        </w:del>
        <w:r w:rsidRPr="00C96924">
          <w:rPr>
            <w:sz w:val="22"/>
            <w:szCs w:val="22"/>
          </w:rPr>
          <w:t xml:space="preserve"> a</w:t>
        </w:r>
      </w:ins>
      <w:ins w:id="1568" w:author="Jeff" w:date="2021-06-24T03:55:00Z">
        <w:r w:rsidR="00CA55ED" w:rsidRPr="00C96924">
          <w:rPr>
            <w:sz w:val="22"/>
            <w:szCs w:val="22"/>
          </w:rPr>
          <w:t>nd</w:t>
        </w:r>
      </w:ins>
      <w:ins w:id="1569" w:author="Jeff" w:date="2021-06-24T03:43:00Z">
        <w:r w:rsidRPr="00C96924">
          <w:rPr>
            <w:sz w:val="22"/>
            <w:szCs w:val="22"/>
          </w:rPr>
          <w:t xml:space="preserve"> photosynthetic growth at lower </w:t>
        </w:r>
      </w:ins>
      <w:ins w:id="1570" w:author="Jeff" w:date="2021-06-24T03:56:00Z">
        <w:r w:rsidR="00CA55ED" w:rsidRPr="00C96924">
          <w:rPr>
            <w:sz w:val="22"/>
            <w:szCs w:val="22"/>
          </w:rPr>
          <w:t>heights</w:t>
        </w:r>
      </w:ins>
      <w:ins w:id="1571" w:author="Jeff" w:date="2021-06-24T03:58:00Z">
        <w:r w:rsidR="00CA55ED" w:rsidRPr="00C96924">
          <w:rPr>
            <w:sz w:val="22"/>
            <w:szCs w:val="22"/>
          </w:rPr>
          <w:t xml:space="preserve"> in a recent paper</w:t>
        </w:r>
      </w:ins>
      <w:ins w:id="1572" w:author="Jeff" w:date="2021-06-24T03:43:00Z">
        <w:r w:rsidRPr="00C96924">
          <w:rPr>
            <w:sz w:val="22"/>
            <w:szCs w:val="22"/>
          </w:rPr>
          <w:t xml:space="preserve"> (</w:t>
        </w:r>
        <w:commentRangeStart w:id="1573"/>
        <w:r w:rsidRPr="00DF367D">
          <w:rPr>
            <w:sz w:val="22"/>
            <w:szCs w:val="22"/>
            <w:highlight w:val="yellow"/>
            <w:rPrChange w:id="1574" w:author="Risa" w:date="2021-06-24T20:31:00Z">
              <w:rPr>
                <w:sz w:val="22"/>
                <w:szCs w:val="22"/>
              </w:rPr>
            </w:rPrChange>
          </w:rPr>
          <w:t>Butak 2014</w:t>
        </w:r>
      </w:ins>
      <w:commentRangeEnd w:id="1573"/>
      <w:r w:rsidR="00C13218">
        <w:rPr>
          <w:rStyle w:val="CommentReference"/>
        </w:rPr>
        <w:commentReference w:id="1573"/>
      </w:r>
      <w:ins w:id="1575" w:author="Jeff" w:date="2021-06-24T03:43:00Z">
        <w:r w:rsidRPr="00C96924">
          <w:rPr>
            <w:sz w:val="22"/>
            <w:szCs w:val="22"/>
          </w:rPr>
          <w:t xml:space="preserve">). </w:t>
        </w:r>
      </w:ins>
      <w:ins w:id="1576" w:author="Jeff" w:date="2021-06-24T03:58:00Z">
        <w:r w:rsidR="00CA55ED" w:rsidRPr="00C96924">
          <w:rPr>
            <w:sz w:val="22"/>
            <w:szCs w:val="22"/>
          </w:rPr>
          <w:t xml:space="preserve">On another track, </w:t>
        </w:r>
      </w:ins>
      <w:ins w:id="1577" w:author="Jeff" w:date="2021-06-24T03:59:00Z">
        <w:r w:rsidR="00CA55ED" w:rsidRPr="00C96924">
          <w:rPr>
            <w:sz w:val="22"/>
            <w:szCs w:val="22"/>
          </w:rPr>
          <w:t>we</w:t>
        </w:r>
      </w:ins>
      <w:ins w:id="1578" w:author="Jeff" w:date="2021-06-24T03:43:00Z">
        <w:r w:rsidRPr="00C96924">
          <w:rPr>
            <w:sz w:val="22"/>
            <w:szCs w:val="22"/>
          </w:rPr>
          <w:t xml:space="preserve"> speculate a linear model demonstrates a significant influence of fire history on foliar N at Gorham cliffs and South Cadillac trails.</w:t>
        </w:r>
      </w:ins>
    </w:p>
    <w:p w14:paraId="1DD6AD6B" w14:textId="77777777" w:rsidR="002A4B2D" w:rsidRPr="00F70722" w:rsidRDefault="002A4B2D">
      <w:pPr>
        <w:spacing w:line="360" w:lineRule="auto"/>
        <w:rPr>
          <w:ins w:id="1579" w:author="Jeff" w:date="2021-06-24T03:43:00Z"/>
          <w:bCs/>
          <w:sz w:val="22"/>
          <w:szCs w:val="22"/>
        </w:rPr>
        <w:pPrChange w:id="1580" w:author="Risa" w:date="2021-06-24T18:40:00Z">
          <w:pPr>
            <w:spacing w:line="360" w:lineRule="auto"/>
            <w:jc w:val="both"/>
          </w:pPr>
        </w:pPrChange>
      </w:pPr>
    </w:p>
    <w:p w14:paraId="1B17073C" w14:textId="449A70E9" w:rsidR="00DF7A91" w:rsidRPr="0020587D" w:rsidDel="00F5609E" w:rsidRDefault="00BE49FD">
      <w:pPr>
        <w:spacing w:line="360" w:lineRule="auto"/>
        <w:rPr>
          <w:del w:id="1581" w:author="Jeff" w:date="2021-06-21T15:37:00Z"/>
          <w:sz w:val="22"/>
          <w:szCs w:val="22"/>
        </w:rPr>
        <w:pPrChange w:id="1582" w:author="Risa" w:date="2021-06-24T18:40:00Z">
          <w:pPr>
            <w:spacing w:line="276" w:lineRule="auto"/>
            <w:jc w:val="both"/>
          </w:pPr>
        </w:pPrChange>
      </w:pPr>
      <w:commentRangeStart w:id="1583"/>
      <w:moveTo w:id="1584" w:author="Jeff" w:date="2021-06-20T10:02:00Z">
        <w:del w:id="1585" w:author="Jeff" w:date="2021-06-21T15:37:00Z">
          <w:r w:rsidRPr="00F70722" w:rsidDel="00F5609E">
            <w:rPr>
              <w:sz w:val="22"/>
              <w:szCs w:val="22"/>
            </w:rPr>
            <w:delText xml:space="preserve"> </w:delText>
          </w:r>
          <w:r w:rsidRPr="0020587D" w:rsidDel="00F5609E">
            <w:rPr>
              <w:bCs/>
              <w:iCs/>
              <w:strike/>
              <w:sz w:val="22"/>
              <w:szCs w:val="22"/>
              <w:lang w:val="en"/>
            </w:rPr>
            <w:delText>connected to higher P</w:delText>
          </w:r>
          <w:r w:rsidRPr="0020587D" w:rsidDel="00F5609E">
            <w:rPr>
              <w:bCs/>
              <w:iCs/>
              <w:sz w:val="22"/>
              <w:szCs w:val="22"/>
              <w:lang w:val="en"/>
            </w:rPr>
            <w:delText>.</w:delText>
          </w:r>
          <w:r w:rsidRPr="0020587D" w:rsidDel="00F5609E">
            <w:rPr>
              <w:sz w:val="22"/>
              <w:szCs w:val="22"/>
            </w:rPr>
            <w:delText xml:space="preserve"> </w:delText>
          </w:r>
        </w:del>
      </w:moveTo>
      <w:moveToRangeEnd w:id="1270"/>
      <w:del w:id="1586" w:author="Jeff" w:date="2021-06-21T15:37:00Z">
        <w:r w:rsidR="00DF7A91" w:rsidRPr="0020587D" w:rsidDel="00F5609E">
          <w:rPr>
            <w:sz w:val="22"/>
            <w:szCs w:val="22"/>
          </w:rPr>
          <w:delText xml:space="preserve"> </w:delText>
        </w:r>
      </w:del>
    </w:p>
    <w:p w14:paraId="31FEC530" w14:textId="77777777" w:rsidR="00DF7A91" w:rsidRPr="0020587D" w:rsidDel="004225BF" w:rsidRDefault="00DF7A91">
      <w:pPr>
        <w:spacing w:line="360" w:lineRule="auto"/>
        <w:rPr>
          <w:del w:id="1587" w:author="Jeff" w:date="2021-06-23T13:48:00Z"/>
          <w:bCs/>
          <w:sz w:val="22"/>
          <w:szCs w:val="22"/>
        </w:rPr>
        <w:pPrChange w:id="1588" w:author="Risa" w:date="2021-06-24T18:40:00Z">
          <w:pPr>
            <w:spacing w:line="276" w:lineRule="auto"/>
            <w:jc w:val="both"/>
          </w:pPr>
        </w:pPrChange>
      </w:pPr>
    </w:p>
    <w:p w14:paraId="736B57C9" w14:textId="07322714" w:rsidR="002F0E15" w:rsidRPr="0020587D" w:rsidDel="00F5609E" w:rsidRDefault="00DF7A91">
      <w:pPr>
        <w:spacing w:line="360" w:lineRule="auto"/>
        <w:rPr>
          <w:del w:id="1589" w:author="Jeff" w:date="2021-06-21T15:37:00Z"/>
          <w:sz w:val="22"/>
          <w:szCs w:val="22"/>
        </w:rPr>
        <w:pPrChange w:id="1590" w:author="Risa" w:date="2021-06-24T18:40:00Z">
          <w:pPr>
            <w:spacing w:line="276" w:lineRule="auto"/>
            <w:jc w:val="both"/>
          </w:pPr>
        </w:pPrChange>
      </w:pPr>
      <w:del w:id="1591" w:author="Jeff" w:date="2021-06-21T15:37:00Z">
        <w:r w:rsidRPr="0020587D" w:rsidDel="00F5609E">
          <w:rPr>
            <w:bCs/>
            <w:sz w:val="22"/>
            <w:szCs w:val="22"/>
          </w:rPr>
          <w:delText>P</w:delText>
        </w:r>
        <w:r w:rsidR="003B6E67" w:rsidRPr="0020587D" w:rsidDel="00F5609E">
          <w:rPr>
            <w:bCs/>
            <w:sz w:val="22"/>
            <w:szCs w:val="22"/>
          </w:rPr>
          <w:delText>revious studies</w:delText>
        </w:r>
        <w:r w:rsidR="00D839AC" w:rsidRPr="0020587D" w:rsidDel="00F5609E">
          <w:rPr>
            <w:bCs/>
            <w:sz w:val="22"/>
            <w:szCs w:val="22"/>
          </w:rPr>
          <w:delText xml:space="preserve"> </w:delText>
        </w:r>
        <w:r w:rsidR="005F2F5B" w:rsidRPr="0020587D" w:rsidDel="00F5609E">
          <w:rPr>
            <w:color w:val="000000" w:themeColor="text1"/>
            <w:sz w:val="22"/>
            <w:szCs w:val="22"/>
          </w:rPr>
          <w:delText>reported</w:delText>
        </w:r>
        <w:r w:rsidR="003B6E67" w:rsidRPr="0020587D" w:rsidDel="00F5609E">
          <w:rPr>
            <w:color w:val="000000" w:themeColor="text1"/>
            <w:sz w:val="22"/>
            <w:szCs w:val="22"/>
          </w:rPr>
          <w:delText xml:space="preserve"> that</w:delText>
        </w:r>
        <w:r w:rsidR="005F2F5B" w:rsidRPr="0020587D" w:rsidDel="00F5609E">
          <w:rPr>
            <w:color w:val="000000" w:themeColor="text1"/>
            <w:sz w:val="22"/>
            <w:szCs w:val="22"/>
          </w:rPr>
          <w:delText xml:space="preserve"> </w:delText>
        </w:r>
        <w:r w:rsidR="00D839AC" w:rsidRPr="0020587D" w:rsidDel="00F5609E">
          <w:rPr>
            <w:color w:val="000000" w:themeColor="text1"/>
            <w:sz w:val="22"/>
            <w:szCs w:val="22"/>
          </w:rPr>
          <w:delText>anthropogenic fire charcoal (PyC</w:delText>
        </w:r>
        <w:r w:rsidR="005F2F5B" w:rsidRPr="0020587D" w:rsidDel="00F5609E">
          <w:rPr>
            <w:color w:val="000000" w:themeColor="text1"/>
            <w:sz w:val="22"/>
            <w:szCs w:val="22"/>
          </w:rPr>
          <w:delText>) was associated with</w:delText>
        </w:r>
        <w:r w:rsidR="00D839AC" w:rsidRPr="0020587D" w:rsidDel="00F5609E">
          <w:rPr>
            <w:sz w:val="22"/>
            <w:szCs w:val="22"/>
          </w:rPr>
          <w:delText xml:space="preserve"> </w:delText>
        </w:r>
        <w:r w:rsidR="003B6E67" w:rsidRPr="0020587D" w:rsidDel="00F5609E">
          <w:rPr>
            <w:sz w:val="22"/>
            <w:szCs w:val="22"/>
          </w:rPr>
          <w:delText>greater foliar water use efficiency</w:delText>
        </w:r>
        <w:r w:rsidR="00D839AC" w:rsidRPr="0020587D" w:rsidDel="00F5609E">
          <w:rPr>
            <w:sz w:val="22"/>
            <w:szCs w:val="22"/>
          </w:rPr>
          <w:delText>, negligible consumption of Ca</w:delText>
        </w:r>
        <w:r w:rsidR="00864F74" w:rsidRPr="0020587D" w:rsidDel="00F5609E">
          <w:rPr>
            <w:sz w:val="22"/>
            <w:szCs w:val="22"/>
            <w:vertAlign w:val="superscript"/>
          </w:rPr>
          <w:delText>2+</w:delText>
        </w:r>
        <w:r w:rsidR="00D839AC" w:rsidRPr="0020587D" w:rsidDel="00F5609E">
          <w:rPr>
            <w:sz w:val="22"/>
            <w:szCs w:val="22"/>
          </w:rPr>
          <w:delText>, K</w:delText>
        </w:r>
        <w:r w:rsidR="00864F74" w:rsidRPr="0020587D" w:rsidDel="00F5609E">
          <w:rPr>
            <w:sz w:val="22"/>
            <w:szCs w:val="22"/>
            <w:vertAlign w:val="superscript"/>
          </w:rPr>
          <w:delText>+</w:delText>
        </w:r>
        <w:r w:rsidR="00864F74" w:rsidRPr="0020587D" w:rsidDel="00F5609E">
          <w:rPr>
            <w:sz w:val="22"/>
            <w:szCs w:val="22"/>
          </w:rPr>
          <w:delText>,</w:delText>
        </w:r>
        <w:r w:rsidR="00D839AC" w:rsidRPr="0020587D" w:rsidDel="00F5609E">
          <w:rPr>
            <w:sz w:val="22"/>
            <w:szCs w:val="22"/>
          </w:rPr>
          <w:delText xml:space="preserve"> and Mg</w:delText>
        </w:r>
        <w:r w:rsidR="00864F74" w:rsidRPr="0020587D" w:rsidDel="00F5609E">
          <w:rPr>
            <w:sz w:val="22"/>
            <w:szCs w:val="22"/>
            <w:vertAlign w:val="superscript"/>
          </w:rPr>
          <w:delText>2+</w:delText>
        </w:r>
        <w:r w:rsidR="00D839AC" w:rsidRPr="0020587D" w:rsidDel="00F5609E">
          <w:rPr>
            <w:sz w:val="22"/>
            <w:szCs w:val="22"/>
            <w:vertAlign w:val="superscript"/>
          </w:rPr>
          <w:delText xml:space="preserve"> </w:delText>
        </w:r>
        <w:r w:rsidR="00D839AC" w:rsidRPr="0020587D" w:rsidDel="00F5609E">
          <w:rPr>
            <w:sz w:val="22"/>
            <w:szCs w:val="22"/>
          </w:rPr>
          <w:delText>and enhanced soil moisture holding capacity</w:delText>
        </w:r>
        <w:r w:rsidR="003B6E67" w:rsidRPr="0020587D" w:rsidDel="00F5609E">
          <w:rPr>
            <w:sz w:val="22"/>
            <w:szCs w:val="22"/>
          </w:rPr>
          <w:delText xml:space="preserve"> </w:delText>
        </w:r>
        <w:r w:rsidR="003B6E67" w:rsidRPr="0020587D" w:rsidDel="00F5609E">
          <w:rPr>
            <w:bCs/>
            <w:sz w:val="22"/>
            <w:szCs w:val="22"/>
          </w:rPr>
          <w:delText>(</w:delText>
        </w:r>
        <w:r w:rsidR="003B6E67" w:rsidRPr="0020587D" w:rsidDel="00F5609E">
          <w:rPr>
            <w:color w:val="000000" w:themeColor="text1"/>
            <w:sz w:val="22"/>
            <w:szCs w:val="22"/>
          </w:rPr>
          <w:delText>Licht and Smith 2020)</w:delText>
        </w:r>
        <w:r w:rsidR="005E3181" w:rsidRPr="0020587D" w:rsidDel="00F5609E">
          <w:rPr>
            <w:sz w:val="22"/>
            <w:szCs w:val="22"/>
          </w:rPr>
          <w:delText>.</w:delText>
        </w:r>
        <w:r w:rsidR="00D839AC" w:rsidRPr="0020587D" w:rsidDel="00F5609E">
          <w:rPr>
            <w:sz w:val="22"/>
            <w:szCs w:val="22"/>
          </w:rPr>
          <w:delText xml:space="preserve"> </w:delText>
        </w:r>
        <w:r w:rsidR="00071F33" w:rsidRPr="0020587D" w:rsidDel="00F5609E">
          <w:rPr>
            <w:bCs/>
            <w:sz w:val="22"/>
            <w:szCs w:val="22"/>
          </w:rPr>
          <w:delText>O</w:delText>
        </w:r>
        <w:r w:rsidR="003B6E67" w:rsidRPr="0020587D" w:rsidDel="00F5609E">
          <w:rPr>
            <w:bCs/>
            <w:sz w:val="22"/>
            <w:szCs w:val="22"/>
          </w:rPr>
          <w:delText>n Mt. Desert Island,</w:delText>
        </w:r>
        <w:r w:rsidR="005F2F5B" w:rsidRPr="0020587D" w:rsidDel="00F5609E">
          <w:rPr>
            <w:bCs/>
            <w:sz w:val="22"/>
            <w:szCs w:val="22"/>
          </w:rPr>
          <w:delText xml:space="preserve"> we found </w:delText>
        </w:r>
        <w:r w:rsidR="003B6E67" w:rsidRPr="0020587D" w:rsidDel="00F5609E">
          <w:rPr>
            <w:bCs/>
            <w:sz w:val="22"/>
            <w:szCs w:val="22"/>
          </w:rPr>
          <w:delText>higher foliar water use efficiency</w:delText>
        </w:r>
        <w:r w:rsidR="005F2F5B" w:rsidRPr="0020587D" w:rsidDel="00F5609E">
          <w:rPr>
            <w:color w:val="000000" w:themeColor="text1"/>
            <w:sz w:val="22"/>
            <w:szCs w:val="22"/>
            <w:shd w:val="clear" w:color="auto" w:fill="FFFFFF"/>
            <w:vertAlign w:val="subscript"/>
          </w:rPr>
          <w:delText xml:space="preserve"> </w:delText>
        </w:r>
        <w:r w:rsidR="005F2F5B" w:rsidRPr="0020587D" w:rsidDel="00F5609E">
          <w:rPr>
            <w:sz w:val="22"/>
            <w:szCs w:val="22"/>
          </w:rPr>
          <w:delText xml:space="preserve">at high elevations </w:delText>
        </w:r>
        <w:r w:rsidR="00071F33" w:rsidRPr="0020587D" w:rsidDel="00F5609E">
          <w:rPr>
            <w:sz w:val="22"/>
            <w:szCs w:val="22"/>
          </w:rPr>
          <w:delText>at both burned and unburned sites</w:delText>
        </w:r>
        <w:r w:rsidR="005F2F5B" w:rsidRPr="0020587D" w:rsidDel="00F5609E">
          <w:rPr>
            <w:sz w:val="22"/>
            <w:szCs w:val="22"/>
          </w:rPr>
          <w:delText xml:space="preserve">, </w:delText>
        </w:r>
        <w:r w:rsidR="005F2F5B" w:rsidRPr="0020587D" w:rsidDel="00F5609E">
          <w:rPr>
            <w:bCs/>
            <w:iCs/>
            <w:sz w:val="22"/>
            <w:szCs w:val="22"/>
            <w:lang w:val="en"/>
          </w:rPr>
          <w:delText xml:space="preserve">consistent with reported outcomes for non-glaciated populations in flat, sand plain New Jersey Pine Barrens </w:delText>
        </w:r>
        <w:r w:rsidR="005F2F5B" w:rsidRPr="0020587D" w:rsidDel="00F5609E">
          <w:rPr>
            <w:sz w:val="22"/>
            <w:szCs w:val="22"/>
          </w:rPr>
          <w:delText xml:space="preserve">(Mikita-Barbato </w:delText>
        </w:r>
        <w:r w:rsidR="005F2F5B" w:rsidRPr="0020587D" w:rsidDel="00F5609E">
          <w:rPr>
            <w:i/>
            <w:sz w:val="22"/>
            <w:szCs w:val="22"/>
          </w:rPr>
          <w:delText>et al</w:delText>
        </w:r>
        <w:r w:rsidR="004D3073" w:rsidRPr="0020587D" w:rsidDel="00F5609E">
          <w:rPr>
            <w:i/>
            <w:sz w:val="22"/>
            <w:szCs w:val="22"/>
          </w:rPr>
          <w:delText>.</w:delText>
        </w:r>
        <w:r w:rsidR="005F2F5B" w:rsidRPr="0020587D" w:rsidDel="00F5609E">
          <w:rPr>
            <w:sz w:val="22"/>
            <w:szCs w:val="22"/>
          </w:rPr>
          <w:delText xml:space="preserve"> 2015; </w:delText>
        </w:r>
        <w:r w:rsidR="005F2F5B" w:rsidRPr="0020587D" w:rsidDel="00F5609E">
          <w:rPr>
            <w:color w:val="222222"/>
            <w:sz w:val="22"/>
            <w:szCs w:val="22"/>
            <w:shd w:val="clear" w:color="auto" w:fill="FFFFFF"/>
          </w:rPr>
          <w:delText>Schafer and Bohrer 2016).</w:delText>
        </w:r>
        <w:r w:rsidR="005F2F5B" w:rsidRPr="0020587D" w:rsidDel="00F5609E">
          <w:rPr>
            <w:bCs/>
            <w:sz w:val="22"/>
            <w:szCs w:val="22"/>
          </w:rPr>
          <w:delText xml:space="preserve"> </w:delText>
        </w:r>
        <w:r w:rsidR="00B85CE6" w:rsidRPr="0020587D" w:rsidDel="00F5609E">
          <w:rPr>
            <w:bCs/>
            <w:sz w:val="22"/>
            <w:szCs w:val="22"/>
          </w:rPr>
          <w:delText>T</w:delText>
        </w:r>
        <w:r w:rsidR="00D85799" w:rsidRPr="0020587D" w:rsidDel="00F5609E">
          <w:rPr>
            <w:bCs/>
            <w:sz w:val="22"/>
            <w:szCs w:val="22"/>
          </w:rPr>
          <w:delText xml:space="preserve">here </w:delText>
        </w:r>
      </w:del>
      <w:del w:id="1592" w:author="Jeff" w:date="2021-06-20T20:37:00Z">
        <w:r w:rsidR="00D85799" w:rsidRPr="0020587D" w:rsidDel="00440939">
          <w:rPr>
            <w:bCs/>
            <w:sz w:val="22"/>
            <w:szCs w:val="22"/>
          </w:rPr>
          <w:delText>is evidence</w:delText>
        </w:r>
      </w:del>
      <w:del w:id="1593" w:author="Jeff" w:date="2021-06-21T15:37:00Z">
        <w:r w:rsidR="00D85799" w:rsidRPr="0020587D" w:rsidDel="00F5609E">
          <w:rPr>
            <w:bCs/>
            <w:sz w:val="22"/>
            <w:szCs w:val="22"/>
          </w:rPr>
          <w:delText xml:space="preserve"> from previous investigations that post-fire </w:delText>
        </w:r>
        <w:r w:rsidR="005B5FAD" w:rsidRPr="0020587D" w:rsidDel="00F5609E">
          <w:rPr>
            <w:bCs/>
            <w:sz w:val="22"/>
            <w:szCs w:val="22"/>
          </w:rPr>
          <w:delText xml:space="preserve">pyrogenic </w:delText>
        </w:r>
        <w:r w:rsidR="00D85799" w:rsidRPr="0020587D" w:rsidDel="00F5609E">
          <w:rPr>
            <w:bCs/>
            <w:sz w:val="22"/>
            <w:szCs w:val="22"/>
          </w:rPr>
          <w:delText>C remnants endure in the soil layer (DeBano 1981)</w:delText>
        </w:r>
        <w:r w:rsidR="003B6E67" w:rsidRPr="0020587D" w:rsidDel="00F5609E">
          <w:rPr>
            <w:bCs/>
            <w:sz w:val="22"/>
            <w:szCs w:val="22"/>
          </w:rPr>
          <w:delText xml:space="preserve"> </w:delText>
        </w:r>
      </w:del>
      <w:del w:id="1594" w:author="Jeff" w:date="2021-06-20T20:37:00Z">
        <w:r w:rsidR="003B6E67" w:rsidRPr="0020587D" w:rsidDel="00440939">
          <w:rPr>
            <w:bCs/>
            <w:sz w:val="22"/>
            <w:szCs w:val="22"/>
          </w:rPr>
          <w:delText>and that this</w:delText>
        </w:r>
        <w:r w:rsidR="00D85799" w:rsidRPr="0020587D" w:rsidDel="00440939">
          <w:rPr>
            <w:bCs/>
            <w:sz w:val="22"/>
            <w:szCs w:val="22"/>
          </w:rPr>
          <w:delText xml:space="preserve"> increas</w:delText>
        </w:r>
        <w:r w:rsidR="005E3181" w:rsidRPr="0020587D" w:rsidDel="00440939">
          <w:rPr>
            <w:bCs/>
            <w:sz w:val="22"/>
            <w:szCs w:val="22"/>
          </w:rPr>
          <w:delText>e</w:delText>
        </w:r>
        <w:r w:rsidR="003B6E67" w:rsidRPr="0020587D" w:rsidDel="00440939">
          <w:rPr>
            <w:bCs/>
            <w:sz w:val="22"/>
            <w:szCs w:val="22"/>
          </w:rPr>
          <w:delText>s</w:delText>
        </w:r>
      </w:del>
      <w:del w:id="1595" w:author="Jeff" w:date="2021-06-21T15:37:00Z">
        <w:r w:rsidR="00D85799" w:rsidRPr="0020587D" w:rsidDel="00F5609E">
          <w:rPr>
            <w:bCs/>
            <w:sz w:val="22"/>
            <w:szCs w:val="22"/>
          </w:rPr>
          <w:delText xml:space="preserve"> </w:delText>
        </w:r>
        <w:r w:rsidR="00D85799" w:rsidRPr="0020587D" w:rsidDel="00F5609E">
          <w:rPr>
            <w:sz w:val="22"/>
            <w:szCs w:val="22"/>
          </w:rPr>
          <w:delText xml:space="preserve">alkali cations (Kolden </w:delText>
        </w:r>
        <w:r w:rsidR="00D85799" w:rsidRPr="0020587D" w:rsidDel="00F5609E">
          <w:rPr>
            <w:i/>
            <w:sz w:val="22"/>
            <w:szCs w:val="22"/>
          </w:rPr>
          <w:delText>et al</w:delText>
        </w:r>
        <w:r w:rsidR="004D3073" w:rsidRPr="0020587D" w:rsidDel="00F5609E">
          <w:rPr>
            <w:i/>
            <w:sz w:val="22"/>
            <w:szCs w:val="22"/>
          </w:rPr>
          <w:delText>.</w:delText>
        </w:r>
        <w:r w:rsidR="00D85799" w:rsidRPr="0020587D" w:rsidDel="00F5609E">
          <w:rPr>
            <w:sz w:val="22"/>
            <w:szCs w:val="22"/>
          </w:rPr>
          <w:delText xml:space="preserve"> 2017)</w:delText>
        </w:r>
        <w:r w:rsidR="002A15F0" w:rsidRPr="0020587D" w:rsidDel="00F5609E">
          <w:rPr>
            <w:sz w:val="22"/>
            <w:szCs w:val="22"/>
          </w:rPr>
          <w:delText xml:space="preserve">, </w:delText>
        </w:r>
        <w:r w:rsidR="00675CD9" w:rsidRPr="0020587D" w:rsidDel="00F5609E">
          <w:rPr>
            <w:sz w:val="22"/>
            <w:szCs w:val="22"/>
          </w:rPr>
          <w:delText>s</w:delText>
        </w:r>
        <w:r w:rsidR="00D85799" w:rsidRPr="0020587D" w:rsidDel="00F5609E">
          <w:rPr>
            <w:sz w:val="22"/>
            <w:szCs w:val="22"/>
          </w:rPr>
          <w:delText>olubilize</w:delText>
        </w:r>
        <w:r w:rsidR="00675CD9" w:rsidRPr="0020587D" w:rsidDel="00F5609E">
          <w:rPr>
            <w:sz w:val="22"/>
            <w:szCs w:val="22"/>
          </w:rPr>
          <w:delText xml:space="preserve"> </w:delText>
        </w:r>
        <w:r w:rsidR="00D85799" w:rsidRPr="0020587D" w:rsidDel="00F5609E">
          <w:rPr>
            <w:sz w:val="22"/>
            <w:szCs w:val="22"/>
          </w:rPr>
          <w:delText>minerals (Caldwell and Richards 1989)</w:delText>
        </w:r>
        <w:r w:rsidR="00B85CE6" w:rsidRPr="0020587D" w:rsidDel="00F5609E">
          <w:rPr>
            <w:sz w:val="22"/>
            <w:szCs w:val="22"/>
          </w:rPr>
          <w:delText xml:space="preserve"> and </w:delText>
        </w:r>
        <w:r w:rsidR="00B85CE6" w:rsidRPr="0020587D" w:rsidDel="00F5609E">
          <w:rPr>
            <w:strike/>
            <w:sz w:val="22"/>
            <w:szCs w:val="22"/>
          </w:rPr>
          <w:delText>are</w:delText>
        </w:r>
        <w:r w:rsidR="00D85799" w:rsidRPr="0020587D" w:rsidDel="00F5609E">
          <w:rPr>
            <w:strike/>
            <w:sz w:val="22"/>
            <w:szCs w:val="22"/>
          </w:rPr>
          <w:delText xml:space="preserve"> likely linked to</w:delText>
        </w:r>
        <w:r w:rsidR="00D85799" w:rsidRPr="0020587D" w:rsidDel="00F5609E">
          <w:rPr>
            <w:sz w:val="22"/>
            <w:szCs w:val="22"/>
          </w:rPr>
          <w:delText xml:space="preserve"> thermal exfoliation (Shakesby and Doerr 2006).</w:delText>
        </w:r>
        <w:r w:rsidR="00D85799" w:rsidRPr="0020587D" w:rsidDel="00F5609E">
          <w:rPr>
            <w:rStyle w:val="CommentReference"/>
            <w:sz w:val="22"/>
            <w:szCs w:val="22"/>
            <w:rPrChange w:id="1596" w:author="Risa" w:date="2021-06-24T18:40:00Z">
              <w:rPr>
                <w:rStyle w:val="CommentReference"/>
              </w:rPr>
            </w:rPrChange>
          </w:rPr>
          <w:delText xml:space="preserve"> </w:delText>
        </w:r>
        <w:r w:rsidR="005E3181" w:rsidRPr="0020587D" w:rsidDel="00F5609E">
          <w:rPr>
            <w:bCs/>
            <w:sz w:val="22"/>
            <w:szCs w:val="22"/>
          </w:rPr>
          <w:delText>From the standpoint of reproduction</w:delText>
        </w:r>
        <w:r w:rsidR="00D85799" w:rsidRPr="0020587D" w:rsidDel="00F5609E">
          <w:rPr>
            <w:bCs/>
            <w:sz w:val="22"/>
            <w:szCs w:val="22"/>
          </w:rPr>
          <w:delText xml:space="preserve">, the absence of fire, at locations such as </w:delText>
        </w:r>
        <w:r w:rsidR="00277031" w:rsidRPr="0020587D" w:rsidDel="00F5609E">
          <w:rPr>
            <w:strike/>
            <w:sz w:val="22"/>
            <w:szCs w:val="22"/>
          </w:rPr>
          <w:delText>persistence capacity</w:delText>
        </w:r>
        <w:r w:rsidR="00D85799" w:rsidRPr="0020587D" w:rsidDel="00F5609E">
          <w:rPr>
            <w:bCs/>
            <w:strike/>
            <w:sz w:val="22"/>
            <w:szCs w:val="22"/>
          </w:rPr>
          <w:delText>-oriented</w:delText>
        </w:r>
        <w:r w:rsidR="00D85799" w:rsidRPr="0020587D" w:rsidDel="00F5609E">
          <w:rPr>
            <w:bCs/>
            <w:sz w:val="22"/>
            <w:szCs w:val="22"/>
          </w:rPr>
          <w:delText xml:space="preserve"> Wonderland trail (Butak 2014), does not appear to be slowing down expansion in that flat</w:delText>
        </w:r>
        <w:r w:rsidR="005E3181" w:rsidRPr="0020587D" w:rsidDel="00F5609E">
          <w:rPr>
            <w:bCs/>
            <w:sz w:val="22"/>
            <w:szCs w:val="22"/>
          </w:rPr>
          <w:delText>-</w:delText>
        </w:r>
        <w:r w:rsidR="00D85799" w:rsidRPr="0020587D" w:rsidDel="00F5609E">
          <w:rPr>
            <w:bCs/>
            <w:sz w:val="22"/>
            <w:szCs w:val="22"/>
          </w:rPr>
          <w:delText xml:space="preserve">sloped region </w:delText>
        </w:r>
      </w:del>
      <w:del w:id="1597" w:author="Jeff" w:date="2021-06-20T20:38:00Z">
        <w:r w:rsidR="00D85799" w:rsidRPr="0020587D" w:rsidDel="00440939">
          <w:rPr>
            <w:bCs/>
            <w:sz w:val="22"/>
            <w:szCs w:val="22"/>
          </w:rPr>
          <w:delText xml:space="preserve">nor </w:delText>
        </w:r>
        <w:r w:rsidR="00675CD9" w:rsidRPr="0020587D" w:rsidDel="00440939">
          <w:rPr>
            <w:bCs/>
            <w:strike/>
            <w:sz w:val="22"/>
            <w:szCs w:val="22"/>
          </w:rPr>
          <w:delText>or</w:delText>
        </w:r>
        <w:r w:rsidR="00675CD9" w:rsidRPr="0020587D" w:rsidDel="00440939">
          <w:rPr>
            <w:bCs/>
            <w:sz w:val="22"/>
            <w:szCs w:val="22"/>
          </w:rPr>
          <w:delText xml:space="preserve"> </w:delText>
        </w:r>
        <w:r w:rsidRPr="0020587D" w:rsidDel="00440939">
          <w:rPr>
            <w:bCs/>
            <w:sz w:val="22"/>
            <w:szCs w:val="22"/>
          </w:rPr>
          <w:delText>on</w:delText>
        </w:r>
      </w:del>
      <w:del w:id="1598" w:author="Jeff" w:date="2021-06-21T15:37:00Z">
        <w:r w:rsidRPr="0020587D" w:rsidDel="00F5609E">
          <w:rPr>
            <w:bCs/>
            <w:sz w:val="22"/>
            <w:szCs w:val="22"/>
          </w:rPr>
          <w:delText xml:space="preserve"> </w:delText>
        </w:r>
        <w:r w:rsidR="00675CD9" w:rsidRPr="0020587D" w:rsidDel="00F5609E">
          <w:rPr>
            <w:bCs/>
            <w:sz w:val="22"/>
            <w:szCs w:val="22"/>
          </w:rPr>
          <w:delText>ledge</w:delText>
        </w:r>
        <w:r w:rsidR="00D85799" w:rsidRPr="0020587D" w:rsidDel="00F5609E">
          <w:rPr>
            <w:bCs/>
            <w:sz w:val="22"/>
            <w:szCs w:val="22"/>
          </w:rPr>
          <w:delText xml:space="preserve"> locations </w:delText>
        </w:r>
        <w:r w:rsidR="00675CD9" w:rsidRPr="0020587D" w:rsidDel="00F5609E">
          <w:rPr>
            <w:bCs/>
            <w:sz w:val="22"/>
            <w:szCs w:val="22"/>
          </w:rPr>
          <w:delText xml:space="preserve">(e.g., St. Sauveur) </w:delText>
        </w:r>
      </w:del>
      <w:del w:id="1599" w:author="Jeff" w:date="2021-06-20T20:39:00Z">
        <w:r w:rsidR="00C47820" w:rsidRPr="0020587D" w:rsidDel="00440939">
          <w:rPr>
            <w:bCs/>
            <w:sz w:val="22"/>
            <w:szCs w:val="22"/>
          </w:rPr>
          <w:delText xml:space="preserve">that </w:delText>
        </w:r>
        <w:r w:rsidR="00D85799" w:rsidRPr="0020587D" w:rsidDel="00440939">
          <w:rPr>
            <w:bCs/>
            <w:sz w:val="22"/>
            <w:szCs w:val="22"/>
          </w:rPr>
          <w:delText xml:space="preserve">we </w:delText>
        </w:r>
      </w:del>
      <w:del w:id="1600" w:author="Jeff" w:date="2021-06-21T15:37:00Z">
        <w:r w:rsidR="003A5590" w:rsidRPr="0020587D" w:rsidDel="00F5609E">
          <w:rPr>
            <w:bCs/>
            <w:sz w:val="22"/>
            <w:szCs w:val="22"/>
          </w:rPr>
          <w:delText xml:space="preserve">studied on the island or </w:delText>
        </w:r>
      </w:del>
      <w:del w:id="1601" w:author="Jeff" w:date="2021-06-20T20:39:00Z">
        <w:r w:rsidR="003A5590" w:rsidRPr="0020587D" w:rsidDel="00440939">
          <w:rPr>
            <w:bCs/>
            <w:sz w:val="22"/>
            <w:szCs w:val="22"/>
          </w:rPr>
          <w:delText xml:space="preserve">which were studied </w:delText>
        </w:r>
      </w:del>
      <w:del w:id="1602" w:author="Jeff" w:date="2021-06-21T15:37:00Z">
        <w:r w:rsidR="003A5590" w:rsidRPr="0020587D" w:rsidDel="00F5609E">
          <w:rPr>
            <w:bCs/>
            <w:sz w:val="22"/>
            <w:szCs w:val="22"/>
          </w:rPr>
          <w:delText xml:space="preserve">by others in West Virginia </w:delText>
        </w:r>
        <w:r w:rsidR="00D85799" w:rsidRPr="0020587D" w:rsidDel="00F5609E">
          <w:rPr>
            <w:bCs/>
            <w:strike/>
            <w:sz w:val="22"/>
            <w:szCs w:val="22"/>
          </w:rPr>
          <w:delText>and others</w:delText>
        </w:r>
        <w:r w:rsidR="00D85799" w:rsidRPr="0020587D" w:rsidDel="00F5609E">
          <w:rPr>
            <w:bCs/>
            <w:sz w:val="22"/>
            <w:szCs w:val="22"/>
          </w:rPr>
          <w:delText xml:space="preserve"> (Howard 2010)</w:delText>
        </w:r>
        <w:r w:rsidR="003B6E67" w:rsidRPr="0020587D" w:rsidDel="00F5609E">
          <w:rPr>
            <w:bCs/>
            <w:sz w:val="22"/>
            <w:szCs w:val="22"/>
          </w:rPr>
          <w:delText xml:space="preserve"> </w:delText>
        </w:r>
        <w:r w:rsidR="003B6E67" w:rsidRPr="0020587D" w:rsidDel="00F5609E">
          <w:rPr>
            <w:bCs/>
            <w:strike/>
            <w:sz w:val="22"/>
            <w:szCs w:val="22"/>
          </w:rPr>
          <w:delText>have</w:delText>
        </w:r>
        <w:r w:rsidR="00FA1839" w:rsidRPr="0020587D" w:rsidDel="00F5609E">
          <w:rPr>
            <w:bCs/>
            <w:strike/>
            <w:sz w:val="22"/>
            <w:szCs w:val="22"/>
          </w:rPr>
          <w:delText xml:space="preserve"> studied</w:delText>
        </w:r>
        <w:r w:rsidR="00D85799" w:rsidRPr="0020587D" w:rsidDel="00F5609E">
          <w:rPr>
            <w:bCs/>
            <w:sz w:val="22"/>
            <w:szCs w:val="22"/>
          </w:rPr>
          <w:delText xml:space="preserve">. </w:delText>
        </w:r>
        <w:bookmarkStart w:id="1603" w:name="_Hlk69991342"/>
        <w:r w:rsidR="00DC1ED5" w:rsidRPr="0020587D" w:rsidDel="00F5609E">
          <w:rPr>
            <w:sz w:val="22"/>
            <w:szCs w:val="22"/>
          </w:rPr>
          <w:delText>Developing further insights into the ecological stoichiometry of pitch pine at Mt. Desert Island marks a</w:delText>
        </w:r>
        <w:r w:rsidR="003B6E67" w:rsidRPr="0020587D" w:rsidDel="00F5609E">
          <w:rPr>
            <w:sz w:val="22"/>
            <w:szCs w:val="22"/>
          </w:rPr>
          <w:delText xml:space="preserve"> </w:delText>
        </w:r>
        <w:r w:rsidR="00DC1ED5" w:rsidRPr="0020587D" w:rsidDel="00F5609E">
          <w:rPr>
            <w:sz w:val="22"/>
            <w:szCs w:val="22"/>
          </w:rPr>
          <w:delText xml:space="preserve">step in achieving a firmer </w:delText>
        </w:r>
        <w:r w:rsidR="003B6E67" w:rsidRPr="0020587D" w:rsidDel="00F5609E">
          <w:rPr>
            <w:sz w:val="22"/>
            <w:szCs w:val="22"/>
          </w:rPr>
          <w:delText xml:space="preserve">understanding </w:delText>
        </w:r>
        <w:r w:rsidR="00DC1ED5" w:rsidRPr="0020587D" w:rsidDel="00F5609E">
          <w:rPr>
            <w:sz w:val="22"/>
            <w:szCs w:val="22"/>
          </w:rPr>
          <w:delText>of the relation</w:delText>
        </w:r>
        <w:r w:rsidR="003B6E67" w:rsidRPr="0020587D" w:rsidDel="00F5609E">
          <w:rPr>
            <w:sz w:val="22"/>
            <w:szCs w:val="22"/>
          </w:rPr>
          <w:delText>ship</w:delText>
        </w:r>
        <w:r w:rsidR="00DC1ED5" w:rsidRPr="0020587D" w:rsidDel="00F5609E">
          <w:rPr>
            <w:sz w:val="22"/>
            <w:szCs w:val="22"/>
          </w:rPr>
          <w:delText xml:space="preserve"> between biogeochemistry, fire history and </w:delText>
        </w:r>
        <w:r w:rsidR="003B6E67" w:rsidRPr="0020587D" w:rsidDel="00F5609E">
          <w:rPr>
            <w:sz w:val="22"/>
            <w:szCs w:val="22"/>
          </w:rPr>
          <w:delText>topography</w:delText>
        </w:r>
        <w:r w:rsidR="00DC1ED5" w:rsidRPr="0020587D" w:rsidDel="00F5609E">
          <w:rPr>
            <w:sz w:val="22"/>
            <w:szCs w:val="22"/>
          </w:rPr>
          <w:delText xml:space="preserve">. </w:delText>
        </w:r>
      </w:del>
    </w:p>
    <w:p w14:paraId="3D40E654" w14:textId="172F1C60" w:rsidR="002F0E15" w:rsidRPr="0020587D" w:rsidDel="00F5609E" w:rsidRDefault="002F0E15">
      <w:pPr>
        <w:spacing w:line="360" w:lineRule="auto"/>
        <w:rPr>
          <w:del w:id="1604" w:author="Jeff" w:date="2021-06-21T15:37:00Z"/>
          <w:sz w:val="22"/>
          <w:szCs w:val="22"/>
        </w:rPr>
        <w:pPrChange w:id="1605" w:author="Risa" w:date="2021-06-24T18:40:00Z">
          <w:pPr>
            <w:spacing w:line="276" w:lineRule="auto"/>
            <w:jc w:val="both"/>
          </w:pPr>
        </w:pPrChange>
      </w:pPr>
    </w:p>
    <w:p w14:paraId="6330770F" w14:textId="4A47DA48" w:rsidR="00C25EC8" w:rsidRPr="0020587D" w:rsidDel="00A03C77" w:rsidRDefault="00DC1ED5">
      <w:pPr>
        <w:spacing w:line="360" w:lineRule="auto"/>
        <w:rPr>
          <w:del w:id="1606" w:author="Risa" w:date="2021-06-24T20:19:00Z"/>
          <w:bCs/>
          <w:iCs/>
          <w:strike/>
          <w:sz w:val="22"/>
          <w:szCs w:val="22"/>
          <w:lang w:val="en"/>
        </w:rPr>
        <w:pPrChange w:id="1607" w:author="Risa" w:date="2021-06-24T20:19:00Z">
          <w:pPr>
            <w:spacing w:line="276" w:lineRule="auto"/>
            <w:jc w:val="both"/>
          </w:pPr>
        </w:pPrChange>
      </w:pPr>
      <w:r w:rsidRPr="0020587D">
        <w:rPr>
          <w:sz w:val="22"/>
          <w:szCs w:val="22"/>
        </w:rPr>
        <w:t>Our</w:t>
      </w:r>
      <w:r w:rsidR="002F0E15" w:rsidRPr="0020587D">
        <w:rPr>
          <w:sz w:val="22"/>
          <w:szCs w:val="22"/>
        </w:rPr>
        <w:t xml:space="preserve"> foliar</w:t>
      </w:r>
      <w:r w:rsidRPr="0020587D">
        <w:rPr>
          <w:sz w:val="22"/>
          <w:szCs w:val="22"/>
        </w:rPr>
        <w:t xml:space="preserve"> </w:t>
      </w:r>
      <w:del w:id="1608" w:author="Jeff" w:date="2021-06-24T04:05:00Z">
        <w:r w:rsidRPr="0020587D" w:rsidDel="00926E1A">
          <w:rPr>
            <w:sz w:val="22"/>
            <w:szCs w:val="22"/>
          </w:rPr>
          <w:delText xml:space="preserve">nutrient </w:delText>
        </w:r>
      </w:del>
      <w:ins w:id="1609" w:author="Jeff" w:date="2021-06-24T04:05:00Z">
        <w:r w:rsidR="00926E1A" w:rsidRPr="0020587D">
          <w:rPr>
            <w:sz w:val="22"/>
            <w:szCs w:val="22"/>
          </w:rPr>
          <w:t xml:space="preserve">element </w:t>
        </w:r>
      </w:ins>
      <w:r w:rsidR="001569CF" w:rsidRPr="0020587D">
        <w:rPr>
          <w:sz w:val="22"/>
          <w:szCs w:val="22"/>
        </w:rPr>
        <w:t xml:space="preserve">results </w:t>
      </w:r>
      <w:r w:rsidRPr="0020587D">
        <w:rPr>
          <w:sz w:val="22"/>
          <w:szCs w:val="22"/>
        </w:rPr>
        <w:t xml:space="preserve">derived from burned and unburned </w:t>
      </w:r>
      <w:r w:rsidR="001569CF" w:rsidRPr="0020587D">
        <w:rPr>
          <w:sz w:val="22"/>
          <w:szCs w:val="22"/>
        </w:rPr>
        <w:t xml:space="preserve">sites are </w:t>
      </w:r>
      <w:r w:rsidRPr="0020587D">
        <w:rPr>
          <w:sz w:val="22"/>
          <w:szCs w:val="22"/>
        </w:rPr>
        <w:t xml:space="preserve">similar to those </w:t>
      </w:r>
      <w:r w:rsidR="00293A51" w:rsidRPr="0020587D">
        <w:rPr>
          <w:sz w:val="22"/>
          <w:szCs w:val="22"/>
        </w:rPr>
        <w:t>reported by others in</w:t>
      </w:r>
      <w:r w:rsidRPr="0020587D">
        <w:rPr>
          <w:sz w:val="22"/>
          <w:szCs w:val="22"/>
        </w:rPr>
        <w:t xml:space="preserve"> New Jersey (e.g., </w:t>
      </w:r>
      <w:ins w:id="1610" w:author="Risa" w:date="2021-06-24T20:25:00Z">
        <w:r w:rsidR="001B72FD">
          <w:rPr>
            <w:sz w:val="22"/>
            <w:szCs w:val="22"/>
          </w:rPr>
          <w:fldChar w:fldCharType="begin" w:fldLock="1"/>
        </w:r>
      </w:ins>
      <w:r w:rsidR="00E567C1">
        <w:rPr>
          <w:sz w:val="22"/>
          <w:szCs w:val="22"/>
        </w:rPr>
        <w:instrText>ADDIN CSL_CITATION {"citationItems":[{"id":"ITEM-1","itemData":{"DOI":"10.1007/s00468-013-0861-5","ISBN":"0046801308","ISSN":"0931-1890","abstract":"Although wildfires are important in many forested ecosystems, increasing suburbanization necessitates management with prescribed fires. The physiological responses of overstory trees to prescribed fire has received little study and may differ from typical wildfires due to the lower intensity and timing of prescribed fire in the dormant season. Trees may be negatively affected by prescribed fires if injury occurs, or positively affected due to reduced competition from understory vegetation and release of nutrients from partially consumed litter. We estimated sap flow and photosynthetic parameters before a late-March prescribed fire and throughout the growing season in burned and unburned pitch pine (Pinus rigida L.) sites in the New Jersey Pinelands to determine how water use and photosynthetic capacity were affected. Water use was similar between sites before the fire but 27 % lower in burned trees immediately following the fire. After about a month, water use in the burned site was 11-25 % higher than pines from the unburned site and these differences lasted into the summer. Photosynthetic capacity remained similar between sites but instantaneous intrinsic water use efficiency increased by 22 % and maximum Rubisco carboxylation rate (V cmax) was over three times greater in the summer compared to the pre-fire period in the burned site, whereas the unburned site exhibited similar V cmax and intrinsic water use efficiencies between pre-fire and summer measurements. These differences in physiology suggest that the prescribed fire altered the amount of water and nutrients that pines had access to and led to increased water use and water use efficiency; both of which are important in this water- and nutrient-limited ecosystem. © 2013 Springer-Verlag Berlin Heidelberg.","author":[{"dropping-particle":"","family":"Renninger","given":"Heidi J.","non-dropping-particle":"","parse-names":false,"suffix":""},{"dropping-particle":"","family":"Clark","given":"Kenneth L.","non-dropping-particle":"","parse-names":false,"suffix":""},{"dropping-particle":"","family":"Skowronski","given":"Nicholas","non-dropping-particle":"","parse-names":false,"suffix":""},{"dropping-particle":"","family":"Schäfer","given":"Karina V. R.","non-dropping-particle":"","parse-names":false,"suffix":""}],"container-title":"Trees","id":"ITEM-1","issue":"4","issued":{"date-parts":[["2013","8","26"]]},"page":"1115-1127","title":"Effects of a prescribed fire on water use and photosynthetic capacity of pitch pines","type":"article-journal","volume":"27"},"uris":["http://www.mendeley.com/documents/?uuid=0ff2636d-43b1-4738-aa6a-a12190296530"]}],"mendeley":{"formattedCitation":"(Renninger &lt;i&gt;et al.&lt;/i&gt; 2013)","manualFormatting":"Renninger et al., 2013)","plainTextFormattedCitation":"(Renninger et al. 2013)","previouslyFormattedCitation":"(Renninger &lt;i&gt;et al.&lt;/i&gt; 2013)"},"properties":{"noteIndex":0},"schema":"https://github.com/citation-style-language/schema/raw/master/csl-citation.json"}</w:instrText>
      </w:r>
      <w:r w:rsidR="001B72FD">
        <w:rPr>
          <w:sz w:val="22"/>
          <w:szCs w:val="22"/>
        </w:rPr>
        <w:fldChar w:fldCharType="separate"/>
      </w:r>
      <w:del w:id="1611" w:author="Risa" w:date="2021-06-24T20:26:00Z">
        <w:r w:rsidR="001B72FD" w:rsidRPr="001B72FD" w:rsidDel="001B72FD">
          <w:rPr>
            <w:noProof/>
            <w:sz w:val="22"/>
            <w:szCs w:val="22"/>
          </w:rPr>
          <w:delText>(</w:delText>
        </w:r>
      </w:del>
      <w:r w:rsidR="001B72FD" w:rsidRPr="001B72FD">
        <w:rPr>
          <w:noProof/>
          <w:sz w:val="22"/>
          <w:szCs w:val="22"/>
        </w:rPr>
        <w:t>Renninger et al., 2013)</w:t>
      </w:r>
      <w:ins w:id="1612" w:author="Risa" w:date="2021-06-24T20:25:00Z">
        <w:r w:rsidR="001B72FD">
          <w:rPr>
            <w:sz w:val="22"/>
            <w:szCs w:val="22"/>
          </w:rPr>
          <w:fldChar w:fldCharType="end"/>
        </w:r>
      </w:ins>
      <w:del w:id="1613" w:author="Risa" w:date="2021-06-24T20:26:00Z">
        <w:r w:rsidRPr="001B72FD" w:rsidDel="001B72FD">
          <w:rPr>
            <w:sz w:val="22"/>
            <w:szCs w:val="22"/>
          </w:rPr>
          <w:delText xml:space="preserve">Renninger </w:delText>
        </w:r>
        <w:r w:rsidRPr="001B72FD" w:rsidDel="001B72FD">
          <w:rPr>
            <w:i/>
            <w:iCs/>
            <w:sz w:val="22"/>
            <w:szCs w:val="22"/>
          </w:rPr>
          <w:delText>et al</w:delText>
        </w:r>
        <w:r w:rsidR="004D3073" w:rsidRPr="001B72FD" w:rsidDel="001B72FD">
          <w:rPr>
            <w:i/>
            <w:iCs/>
            <w:sz w:val="22"/>
            <w:szCs w:val="22"/>
          </w:rPr>
          <w:delText>.</w:delText>
        </w:r>
        <w:r w:rsidRPr="001B72FD" w:rsidDel="001B72FD">
          <w:rPr>
            <w:sz w:val="22"/>
            <w:szCs w:val="22"/>
          </w:rPr>
          <w:delText xml:space="preserve"> 2013)</w:delText>
        </w:r>
      </w:del>
      <w:r w:rsidR="0095616E" w:rsidRPr="001B72FD">
        <w:rPr>
          <w:sz w:val="22"/>
          <w:szCs w:val="22"/>
        </w:rPr>
        <w:t xml:space="preserve"> </w:t>
      </w:r>
      <w:del w:id="1614" w:author="Jeff" w:date="2021-06-24T03:41:00Z">
        <w:r w:rsidR="0095616E" w:rsidRPr="0020587D" w:rsidDel="00A1616E">
          <w:rPr>
            <w:sz w:val="22"/>
            <w:szCs w:val="22"/>
          </w:rPr>
          <w:delText xml:space="preserve">and indicate that historical </w:delText>
        </w:r>
      </w:del>
      <w:ins w:id="1615" w:author="Jeff" w:date="2021-06-24T03:41:00Z">
        <w:r w:rsidR="00A1616E" w:rsidRPr="0020587D">
          <w:rPr>
            <w:sz w:val="22"/>
            <w:szCs w:val="22"/>
          </w:rPr>
          <w:t xml:space="preserve">corresponding </w:t>
        </w:r>
      </w:ins>
      <w:ins w:id="1616" w:author="Jeff" w:date="2021-06-24T04:01:00Z">
        <w:r w:rsidR="00926E1A" w:rsidRPr="0020587D">
          <w:rPr>
            <w:sz w:val="22"/>
            <w:szCs w:val="22"/>
          </w:rPr>
          <w:t xml:space="preserve">with </w:t>
        </w:r>
      </w:ins>
      <w:r w:rsidR="0095616E" w:rsidRPr="0020587D">
        <w:rPr>
          <w:sz w:val="22"/>
          <w:szCs w:val="22"/>
        </w:rPr>
        <w:t>fire</w:t>
      </w:r>
      <w:ins w:id="1617" w:author="Jeff" w:date="2021-06-24T03:41:00Z">
        <w:r w:rsidR="00A1616E" w:rsidRPr="0020587D">
          <w:rPr>
            <w:sz w:val="22"/>
            <w:szCs w:val="22"/>
          </w:rPr>
          <w:t>-</w:t>
        </w:r>
      </w:ins>
      <w:del w:id="1618" w:author="Jeff" w:date="2021-06-24T03:41:00Z">
        <w:r w:rsidR="0095616E" w:rsidRPr="0020587D" w:rsidDel="00A1616E">
          <w:rPr>
            <w:sz w:val="22"/>
            <w:szCs w:val="22"/>
          </w:rPr>
          <w:delText xml:space="preserve"> </w:delText>
        </w:r>
      </w:del>
      <w:r w:rsidR="0095616E" w:rsidRPr="0020587D">
        <w:rPr>
          <w:sz w:val="22"/>
          <w:szCs w:val="22"/>
        </w:rPr>
        <w:t>reduced soil C</w:t>
      </w:r>
      <w:ins w:id="1619" w:author="Jeff" w:date="2021-06-20T20:40:00Z">
        <w:r w:rsidR="00440939" w:rsidRPr="0020587D">
          <w:rPr>
            <w:sz w:val="22"/>
            <w:szCs w:val="22"/>
          </w:rPr>
          <w:t xml:space="preserve"> as well</w:t>
        </w:r>
      </w:ins>
      <w:r w:rsidRPr="0020587D">
        <w:rPr>
          <w:sz w:val="22"/>
          <w:szCs w:val="22"/>
        </w:rPr>
        <w:t>.</w:t>
      </w:r>
      <w:r w:rsidR="0095616E" w:rsidRPr="0020587D">
        <w:rPr>
          <w:sz w:val="22"/>
          <w:szCs w:val="22"/>
        </w:rPr>
        <w:t xml:space="preserve"> </w:t>
      </w:r>
      <w:del w:id="1620" w:author="Jeff" w:date="2021-06-24T04:01:00Z">
        <w:r w:rsidR="003A5590" w:rsidRPr="0020587D" w:rsidDel="00926E1A">
          <w:rPr>
            <w:sz w:val="22"/>
            <w:szCs w:val="22"/>
          </w:rPr>
          <w:delText>Alternately</w:delText>
        </w:r>
        <w:r w:rsidR="005722FE" w:rsidRPr="0020587D" w:rsidDel="00926E1A">
          <w:rPr>
            <w:sz w:val="22"/>
            <w:szCs w:val="22"/>
          </w:rPr>
          <w:delText xml:space="preserve">, foliar C was similar across sites, </w:delText>
        </w:r>
        <w:r w:rsidR="002049AA" w:rsidRPr="0020587D" w:rsidDel="00926E1A">
          <w:rPr>
            <w:sz w:val="22"/>
            <w:szCs w:val="22"/>
          </w:rPr>
          <w:delText>in</w:delText>
        </w:r>
        <w:r w:rsidR="0076142D" w:rsidRPr="0020587D" w:rsidDel="00926E1A">
          <w:rPr>
            <w:sz w:val="22"/>
            <w:szCs w:val="22"/>
          </w:rPr>
          <w:delText xml:space="preserve">consistent with findings by others in New Jersey (Renninger </w:delText>
        </w:r>
        <w:r w:rsidR="0076142D" w:rsidRPr="0020587D" w:rsidDel="00926E1A">
          <w:rPr>
            <w:i/>
            <w:iCs/>
            <w:sz w:val="22"/>
            <w:szCs w:val="22"/>
          </w:rPr>
          <w:delText>et al</w:delText>
        </w:r>
        <w:r w:rsidR="004D3073" w:rsidRPr="0020587D" w:rsidDel="00926E1A">
          <w:rPr>
            <w:sz w:val="22"/>
            <w:szCs w:val="22"/>
          </w:rPr>
          <w:delText xml:space="preserve">. </w:delText>
        </w:r>
        <w:r w:rsidR="0076142D" w:rsidRPr="0020587D" w:rsidDel="00926E1A">
          <w:rPr>
            <w:sz w:val="22"/>
            <w:szCs w:val="22"/>
          </w:rPr>
          <w:delText>2013)</w:delText>
        </w:r>
        <w:r w:rsidR="002049AA" w:rsidRPr="0020587D" w:rsidDel="00926E1A">
          <w:rPr>
            <w:sz w:val="22"/>
            <w:szCs w:val="22"/>
          </w:rPr>
          <w:delText xml:space="preserve">, complicating the soil-plant connection. </w:delText>
        </w:r>
      </w:del>
      <w:del w:id="1621" w:author="Jeff" w:date="2021-06-24T04:05:00Z">
        <w:r w:rsidR="002049AA" w:rsidRPr="0020587D" w:rsidDel="00926E1A">
          <w:rPr>
            <w:sz w:val="22"/>
            <w:szCs w:val="22"/>
          </w:rPr>
          <w:delText>The</w:delText>
        </w:r>
      </w:del>
      <w:ins w:id="1622" w:author="Jeff" w:date="2021-06-24T04:05:00Z">
        <w:r w:rsidR="00926E1A" w:rsidRPr="0020587D">
          <w:rPr>
            <w:sz w:val="22"/>
            <w:szCs w:val="22"/>
          </w:rPr>
          <w:t>F</w:t>
        </w:r>
      </w:ins>
      <w:del w:id="1623" w:author="Jeff" w:date="2021-06-24T04:05:00Z">
        <w:r w:rsidR="002049AA" w:rsidRPr="0020587D" w:rsidDel="00926E1A">
          <w:rPr>
            <w:sz w:val="22"/>
            <w:szCs w:val="22"/>
          </w:rPr>
          <w:delText xml:space="preserve"> interaction between elevation and foliar nutrient is </w:delText>
        </w:r>
      </w:del>
      <w:del w:id="1624" w:author="Jeff" w:date="2021-06-24T04:01:00Z">
        <w:r w:rsidR="002049AA" w:rsidRPr="0020587D" w:rsidDel="00926E1A">
          <w:rPr>
            <w:sz w:val="22"/>
            <w:szCs w:val="22"/>
          </w:rPr>
          <w:delText xml:space="preserve">still not </w:delText>
        </w:r>
      </w:del>
      <w:del w:id="1625" w:author="Jeff" w:date="2021-06-24T04:05:00Z">
        <w:r w:rsidR="002049AA" w:rsidRPr="0020587D" w:rsidDel="00926E1A">
          <w:rPr>
            <w:sz w:val="22"/>
            <w:szCs w:val="22"/>
          </w:rPr>
          <w:delText>resolved</w:delText>
        </w:r>
      </w:del>
      <w:del w:id="1626" w:author="Jeff" w:date="2021-06-24T04:02:00Z">
        <w:r w:rsidR="002049AA" w:rsidRPr="0020587D" w:rsidDel="00926E1A">
          <w:rPr>
            <w:sz w:val="22"/>
            <w:szCs w:val="22"/>
          </w:rPr>
          <w:delText>;</w:delText>
        </w:r>
      </w:del>
      <w:del w:id="1627" w:author="Jeff" w:date="2021-06-24T04:05:00Z">
        <w:r w:rsidR="002049AA" w:rsidRPr="0020587D" w:rsidDel="00926E1A">
          <w:rPr>
            <w:sz w:val="22"/>
            <w:szCs w:val="22"/>
          </w:rPr>
          <w:delText xml:space="preserve"> f</w:delText>
        </w:r>
      </w:del>
      <w:r w:rsidR="002049AA" w:rsidRPr="0020587D">
        <w:rPr>
          <w:sz w:val="22"/>
          <w:szCs w:val="22"/>
        </w:rPr>
        <w:t xml:space="preserve">oliar Zn availability was </w:t>
      </w:r>
      <w:del w:id="1628" w:author="Jeff" w:date="2021-06-24T04:02:00Z">
        <w:r w:rsidR="002049AA" w:rsidRPr="0020587D" w:rsidDel="00926E1A">
          <w:rPr>
            <w:sz w:val="22"/>
            <w:szCs w:val="22"/>
          </w:rPr>
          <w:delText xml:space="preserve">higher </w:delText>
        </w:r>
      </w:del>
      <w:ins w:id="1629" w:author="Jeff" w:date="2021-06-24T04:02:00Z">
        <w:r w:rsidR="00926E1A" w:rsidRPr="0020587D">
          <w:rPr>
            <w:sz w:val="22"/>
            <w:szCs w:val="22"/>
          </w:rPr>
          <w:t xml:space="preserve">greater </w:t>
        </w:r>
      </w:ins>
      <w:r w:rsidR="002049AA" w:rsidRPr="0020587D">
        <w:rPr>
          <w:sz w:val="22"/>
          <w:szCs w:val="22"/>
        </w:rPr>
        <w:t>at lower elevations at Mt. Desert Island</w:t>
      </w:r>
      <w:ins w:id="1630" w:author="Jeff" w:date="2021-06-24T04:06:00Z">
        <w:r w:rsidR="00926E1A" w:rsidRPr="0020587D">
          <w:rPr>
            <w:sz w:val="22"/>
            <w:szCs w:val="22"/>
          </w:rPr>
          <w:t xml:space="preserve"> </w:t>
        </w:r>
      </w:ins>
      <w:del w:id="1631" w:author="Jeff" w:date="2021-06-24T04:06:00Z">
        <w:r w:rsidR="002049AA" w:rsidRPr="0020587D" w:rsidDel="00926E1A">
          <w:rPr>
            <w:sz w:val="22"/>
            <w:szCs w:val="22"/>
          </w:rPr>
          <w:delText xml:space="preserve">. </w:delText>
        </w:r>
      </w:del>
      <w:del w:id="1632" w:author="Jeff" w:date="2021-06-24T04:02:00Z">
        <w:r w:rsidR="002049AA" w:rsidRPr="0020587D" w:rsidDel="00926E1A">
          <w:rPr>
            <w:sz w:val="22"/>
            <w:szCs w:val="22"/>
          </w:rPr>
          <w:delText>This</w:delText>
        </w:r>
      </w:del>
      <w:del w:id="1633" w:author="Jeff" w:date="2021-06-24T04:06:00Z">
        <w:r w:rsidR="002049AA" w:rsidRPr="0020587D" w:rsidDel="00926E1A">
          <w:rPr>
            <w:sz w:val="22"/>
            <w:szCs w:val="22"/>
          </w:rPr>
          <w:delText xml:space="preserve"> resu</w:delText>
        </w:r>
      </w:del>
      <w:del w:id="1634" w:author="Jeff" w:date="2021-06-24T04:05:00Z">
        <w:r w:rsidR="002049AA" w:rsidRPr="0020587D" w:rsidDel="00926E1A">
          <w:rPr>
            <w:sz w:val="22"/>
            <w:szCs w:val="22"/>
          </w:rPr>
          <w:delText xml:space="preserve">lt </w:delText>
        </w:r>
      </w:del>
      <w:del w:id="1635" w:author="Jeff" w:date="2021-06-24T04:02:00Z">
        <w:r w:rsidR="002049AA" w:rsidRPr="0020587D" w:rsidDel="00926E1A">
          <w:rPr>
            <w:sz w:val="22"/>
            <w:szCs w:val="22"/>
          </w:rPr>
          <w:delText>wa</w:delText>
        </w:r>
      </w:del>
      <w:del w:id="1636" w:author="Jeff" w:date="2021-06-24T04:05:00Z">
        <w:r w:rsidR="002049AA" w:rsidRPr="0020587D" w:rsidDel="00926E1A">
          <w:rPr>
            <w:sz w:val="22"/>
            <w:szCs w:val="22"/>
          </w:rPr>
          <w:delText xml:space="preserve">s </w:delText>
        </w:r>
      </w:del>
      <w:r w:rsidR="002049AA" w:rsidRPr="0020587D">
        <w:rPr>
          <w:sz w:val="22"/>
          <w:szCs w:val="22"/>
        </w:rPr>
        <w:t xml:space="preserve">consistent with findings by others </w:t>
      </w:r>
      <w:del w:id="1637" w:author="Jeff" w:date="2021-06-24T04:03:00Z">
        <w:r w:rsidR="002049AA" w:rsidRPr="0020587D" w:rsidDel="00926E1A">
          <w:rPr>
            <w:sz w:val="22"/>
            <w:szCs w:val="22"/>
          </w:rPr>
          <w:delText xml:space="preserve">in another New Jersey investigation </w:delText>
        </w:r>
      </w:del>
      <w:r w:rsidR="002049AA" w:rsidRPr="0020587D">
        <w:rPr>
          <w:sz w:val="22"/>
          <w:szCs w:val="22"/>
        </w:rPr>
        <w:t>(</w:t>
      </w:r>
      <w:commentRangeStart w:id="1638"/>
      <w:r w:rsidR="002049AA" w:rsidRPr="00DF367D">
        <w:rPr>
          <w:sz w:val="22"/>
          <w:szCs w:val="22"/>
          <w:highlight w:val="yellow"/>
          <w:rPrChange w:id="1639" w:author="Risa" w:date="2021-06-24T20:31:00Z">
            <w:rPr>
              <w:sz w:val="22"/>
              <w:szCs w:val="22"/>
            </w:rPr>
          </w:rPrChange>
        </w:rPr>
        <w:t xml:space="preserve">Kolker </w:t>
      </w:r>
      <w:r w:rsidR="002049AA" w:rsidRPr="00DF367D">
        <w:rPr>
          <w:i/>
          <w:sz w:val="22"/>
          <w:szCs w:val="22"/>
          <w:highlight w:val="yellow"/>
          <w:rPrChange w:id="1640" w:author="Risa" w:date="2021-06-24T20:31:00Z">
            <w:rPr>
              <w:i/>
              <w:sz w:val="22"/>
              <w:szCs w:val="22"/>
            </w:rPr>
          </w:rPrChange>
        </w:rPr>
        <w:t>et al</w:t>
      </w:r>
      <w:r w:rsidR="004D3073" w:rsidRPr="00DF367D">
        <w:rPr>
          <w:i/>
          <w:sz w:val="22"/>
          <w:szCs w:val="22"/>
          <w:highlight w:val="yellow"/>
          <w:rPrChange w:id="1641" w:author="Risa" w:date="2021-06-24T20:31:00Z">
            <w:rPr>
              <w:i/>
              <w:sz w:val="22"/>
              <w:szCs w:val="22"/>
            </w:rPr>
          </w:rPrChange>
        </w:rPr>
        <w:t>.</w:t>
      </w:r>
      <w:r w:rsidR="002049AA" w:rsidRPr="00DF367D">
        <w:rPr>
          <w:sz w:val="22"/>
          <w:szCs w:val="22"/>
          <w:highlight w:val="yellow"/>
          <w:rPrChange w:id="1642" w:author="Risa" w:date="2021-06-24T20:31:00Z">
            <w:rPr>
              <w:sz w:val="22"/>
              <w:szCs w:val="22"/>
            </w:rPr>
          </w:rPrChange>
        </w:rPr>
        <w:t xml:space="preserve"> 2013</w:t>
      </w:r>
      <w:commentRangeEnd w:id="1638"/>
      <w:r w:rsidR="00011E00">
        <w:rPr>
          <w:rStyle w:val="CommentReference"/>
        </w:rPr>
        <w:commentReference w:id="1638"/>
      </w:r>
      <w:r w:rsidR="002049AA" w:rsidRPr="003E016C">
        <w:rPr>
          <w:sz w:val="22"/>
          <w:szCs w:val="22"/>
        </w:rPr>
        <w:t>)</w:t>
      </w:r>
      <w:ins w:id="1643" w:author="Jeff" w:date="2021-06-24T04:03:00Z">
        <w:r w:rsidR="00926E1A" w:rsidRPr="003E016C">
          <w:rPr>
            <w:sz w:val="22"/>
            <w:szCs w:val="22"/>
          </w:rPr>
          <w:t>,</w:t>
        </w:r>
      </w:ins>
      <w:ins w:id="1644" w:author="Jeff" w:date="2021-06-24T04:06:00Z">
        <w:r w:rsidR="00926E1A" w:rsidRPr="00A07261">
          <w:rPr>
            <w:sz w:val="22"/>
            <w:szCs w:val="22"/>
          </w:rPr>
          <w:t xml:space="preserve"> but </w:t>
        </w:r>
      </w:ins>
      <w:del w:id="1645" w:author="Jeff" w:date="2021-06-24T04:03:00Z">
        <w:r w:rsidR="0076142D" w:rsidRPr="0020587D" w:rsidDel="00926E1A">
          <w:rPr>
            <w:sz w:val="22"/>
            <w:szCs w:val="22"/>
          </w:rPr>
          <w:delText xml:space="preserve">. </w:delText>
        </w:r>
        <w:r w:rsidR="00B86FF4" w:rsidRPr="0020587D" w:rsidDel="00926E1A">
          <w:rPr>
            <w:sz w:val="22"/>
            <w:szCs w:val="22"/>
          </w:rPr>
          <w:delText xml:space="preserve">Our </w:delText>
        </w:r>
      </w:del>
      <w:del w:id="1646" w:author="Jeff" w:date="2021-06-21T20:54:00Z">
        <w:r w:rsidR="00B86FF4" w:rsidRPr="0020587D" w:rsidDel="00305DCD">
          <w:rPr>
            <w:sz w:val="22"/>
            <w:szCs w:val="22"/>
          </w:rPr>
          <w:delText xml:space="preserve">findings </w:delText>
        </w:r>
      </w:del>
      <w:del w:id="1647" w:author="Jeff" w:date="2021-06-24T04:03:00Z">
        <w:r w:rsidR="00B86FF4" w:rsidRPr="0020587D" w:rsidDel="00926E1A">
          <w:rPr>
            <w:sz w:val="22"/>
            <w:szCs w:val="22"/>
          </w:rPr>
          <w:delText>led us to speculate that</w:delText>
        </w:r>
        <w:r w:rsidR="00C748E1" w:rsidRPr="0020587D" w:rsidDel="00926E1A">
          <w:rPr>
            <w:sz w:val="22"/>
            <w:szCs w:val="22"/>
          </w:rPr>
          <w:delText xml:space="preserve"> </w:delText>
        </w:r>
        <w:r w:rsidR="00F3370C" w:rsidRPr="0020587D" w:rsidDel="00926E1A">
          <w:rPr>
            <w:sz w:val="22"/>
            <w:szCs w:val="22"/>
          </w:rPr>
          <w:delText>persistence</w:delText>
        </w:r>
      </w:del>
      <w:del w:id="1648" w:author="Jeff" w:date="2021-06-24T03:42:00Z">
        <w:r w:rsidR="00F3370C" w:rsidRPr="0020587D" w:rsidDel="00A1616E">
          <w:rPr>
            <w:sz w:val="22"/>
            <w:szCs w:val="22"/>
          </w:rPr>
          <w:delText xml:space="preserve"> capacity</w:delText>
        </w:r>
      </w:del>
      <w:del w:id="1649" w:author="Jeff" w:date="2021-06-24T04:03:00Z">
        <w:r w:rsidR="00C748E1" w:rsidRPr="0020587D" w:rsidDel="00926E1A">
          <w:rPr>
            <w:sz w:val="22"/>
            <w:szCs w:val="22"/>
          </w:rPr>
          <w:delText xml:space="preserve"> may be </w:delText>
        </w:r>
        <w:r w:rsidR="00B86FF4" w:rsidRPr="0020587D" w:rsidDel="00926E1A">
          <w:rPr>
            <w:sz w:val="22"/>
            <w:szCs w:val="22"/>
          </w:rPr>
          <w:delText>tied to</w:delText>
        </w:r>
        <w:r w:rsidR="00C748E1" w:rsidRPr="0020587D" w:rsidDel="00926E1A">
          <w:rPr>
            <w:sz w:val="22"/>
            <w:szCs w:val="22"/>
          </w:rPr>
          <w:delText xml:space="preserve"> </w:delText>
        </w:r>
      </w:del>
      <w:r w:rsidR="00C748E1" w:rsidRPr="0020587D">
        <w:rPr>
          <w:sz w:val="22"/>
          <w:szCs w:val="22"/>
        </w:rPr>
        <w:t xml:space="preserve">higher </w:t>
      </w:r>
      <w:r w:rsidR="00C748E1" w:rsidRPr="0020587D">
        <w:rPr>
          <w:bCs/>
          <w:iCs/>
          <w:sz w:val="22"/>
          <w:szCs w:val="22"/>
          <w:lang w:val="en"/>
        </w:rPr>
        <w:t>concentrations of foliar Ca</w:t>
      </w:r>
      <w:r w:rsidR="00C748E1" w:rsidRPr="0020587D">
        <w:rPr>
          <w:color w:val="222222"/>
          <w:sz w:val="22"/>
          <w:szCs w:val="22"/>
          <w:shd w:val="clear" w:color="auto" w:fill="FFFFFF"/>
          <w:vertAlign w:val="superscript"/>
        </w:rPr>
        <w:t>2+</w:t>
      </w:r>
      <w:r w:rsidR="001D2506" w:rsidRPr="0020587D">
        <w:rPr>
          <w:bCs/>
          <w:iCs/>
          <w:sz w:val="22"/>
          <w:szCs w:val="22"/>
          <w:lang w:val="en"/>
        </w:rPr>
        <w:t xml:space="preserve"> and</w:t>
      </w:r>
      <w:r w:rsidR="00C748E1" w:rsidRPr="0020587D">
        <w:rPr>
          <w:bCs/>
          <w:iCs/>
          <w:sz w:val="22"/>
          <w:szCs w:val="22"/>
          <w:lang w:val="en"/>
        </w:rPr>
        <w:t xml:space="preserve"> K</w:t>
      </w:r>
      <w:r w:rsidR="00C748E1" w:rsidRPr="0020587D">
        <w:rPr>
          <w:color w:val="222222"/>
          <w:sz w:val="22"/>
          <w:szCs w:val="22"/>
          <w:shd w:val="clear" w:color="auto" w:fill="FFFFFF"/>
          <w:vertAlign w:val="superscript"/>
        </w:rPr>
        <w:t>+</w:t>
      </w:r>
      <w:ins w:id="1650" w:author="Jeff" w:date="2021-06-24T04:06:00Z">
        <w:r w:rsidR="00926E1A" w:rsidRPr="0020587D">
          <w:rPr>
            <w:bCs/>
            <w:iCs/>
            <w:sz w:val="22"/>
            <w:szCs w:val="22"/>
            <w:lang w:val="en"/>
          </w:rPr>
          <w:t xml:space="preserve"> at lower elevation is not confirmed elsewhere as far as we </w:t>
        </w:r>
      </w:ins>
      <w:ins w:id="1651" w:author="Jeff" w:date="2021-06-24T04:07:00Z">
        <w:r w:rsidR="00926E1A" w:rsidRPr="0020587D">
          <w:rPr>
            <w:bCs/>
            <w:iCs/>
            <w:sz w:val="22"/>
            <w:szCs w:val="22"/>
            <w:lang w:val="en"/>
          </w:rPr>
          <w:t>could tell.</w:t>
        </w:r>
      </w:ins>
      <w:del w:id="1652" w:author="Jeff" w:date="2021-06-24T04:04:00Z">
        <w:r w:rsidR="00DF7A91" w:rsidRPr="0020587D" w:rsidDel="00926E1A">
          <w:rPr>
            <w:bCs/>
            <w:iCs/>
            <w:sz w:val="22"/>
            <w:szCs w:val="22"/>
            <w:lang w:val="en"/>
          </w:rPr>
          <w:delText xml:space="preserve"> </w:delText>
        </w:r>
      </w:del>
      <w:del w:id="1653" w:author="Risa" w:date="2021-06-24T20:19:00Z">
        <w:r w:rsidR="00DF7A91" w:rsidRPr="0020587D" w:rsidDel="00A03C77">
          <w:rPr>
            <w:bCs/>
            <w:iCs/>
            <w:strike/>
            <w:sz w:val="22"/>
            <w:szCs w:val="22"/>
            <w:lang w:val="en"/>
            <w:rPrChange w:id="1654" w:author="Risa" w:date="2021-06-24T18:40:00Z">
              <w:rPr>
                <w:bCs/>
                <w:iCs/>
                <w:sz w:val="22"/>
                <w:szCs w:val="22"/>
                <w:lang w:val="en"/>
              </w:rPr>
            </w:rPrChange>
          </w:rPr>
          <w:delText>but how widespread that response is requires unsupported speculation</w:delText>
        </w:r>
      </w:del>
      <w:ins w:id="1655" w:author="Jeff" w:date="2021-06-20T20:40:00Z">
        <w:del w:id="1656" w:author="Risa" w:date="2021-06-24T20:19:00Z">
          <w:r w:rsidR="00440939" w:rsidRPr="0020587D" w:rsidDel="00A03C77">
            <w:rPr>
              <w:bCs/>
              <w:iCs/>
              <w:strike/>
              <w:sz w:val="22"/>
              <w:szCs w:val="22"/>
              <w:lang w:val="en"/>
              <w:rPrChange w:id="1657" w:author="Risa" w:date="2021-06-24T18:40:00Z">
                <w:rPr>
                  <w:bCs/>
                  <w:iCs/>
                  <w:sz w:val="22"/>
                  <w:szCs w:val="22"/>
                  <w:lang w:val="en"/>
                </w:rPr>
              </w:rPrChange>
            </w:rPr>
            <w:delText>further investigation</w:delText>
          </w:r>
        </w:del>
      </w:ins>
      <w:del w:id="1658" w:author="Risa" w:date="2021-06-24T20:19:00Z">
        <w:r w:rsidR="00DF7A91" w:rsidRPr="0020587D" w:rsidDel="00A03C77">
          <w:rPr>
            <w:bCs/>
            <w:iCs/>
            <w:strike/>
            <w:sz w:val="22"/>
            <w:szCs w:val="22"/>
            <w:lang w:val="en"/>
            <w:rPrChange w:id="1659" w:author="Risa" w:date="2021-06-24T18:40:00Z">
              <w:rPr>
                <w:bCs/>
                <w:iCs/>
                <w:sz w:val="22"/>
                <w:szCs w:val="22"/>
                <w:lang w:val="en"/>
              </w:rPr>
            </w:rPrChange>
          </w:rPr>
          <w:delText>.</w:delText>
        </w:r>
        <w:r w:rsidR="001D2506" w:rsidRPr="009709DC" w:rsidDel="00A03C77">
          <w:rPr>
            <w:bCs/>
            <w:iCs/>
            <w:strike/>
            <w:sz w:val="22"/>
            <w:szCs w:val="22"/>
            <w:lang w:val="en"/>
          </w:rPr>
          <w:delText xml:space="preserve">but recovery capacity was more likely </w:delText>
        </w:r>
      </w:del>
      <w:commentRangeEnd w:id="1583"/>
      <w:r w:rsidR="00E00583">
        <w:rPr>
          <w:rStyle w:val="CommentReference"/>
        </w:rPr>
        <w:commentReference w:id="1583"/>
      </w:r>
    </w:p>
    <w:p w14:paraId="6C523504" w14:textId="3E9942E3" w:rsidR="00C25EC8" w:rsidRPr="0020587D" w:rsidDel="00A03C77" w:rsidRDefault="00C25EC8">
      <w:pPr>
        <w:spacing w:line="360" w:lineRule="auto"/>
        <w:rPr>
          <w:del w:id="1660" w:author="Risa" w:date="2021-06-24T20:19:00Z"/>
          <w:bCs/>
          <w:iCs/>
          <w:strike/>
          <w:sz w:val="22"/>
          <w:szCs w:val="22"/>
          <w:lang w:val="en"/>
        </w:rPr>
        <w:pPrChange w:id="1661" w:author="Risa" w:date="2021-06-24T20:19:00Z">
          <w:pPr>
            <w:spacing w:line="276" w:lineRule="auto"/>
            <w:jc w:val="both"/>
          </w:pPr>
        </w:pPrChange>
      </w:pPr>
    </w:p>
    <w:p w14:paraId="7DB27697" w14:textId="5D10C892" w:rsidR="00C25EC8" w:rsidRPr="0020587D" w:rsidDel="00A03C77" w:rsidRDefault="00C25EC8">
      <w:pPr>
        <w:spacing w:line="360" w:lineRule="auto"/>
        <w:rPr>
          <w:del w:id="1662" w:author="Risa" w:date="2021-06-24T20:19:00Z"/>
          <w:moveFrom w:id="1663" w:author="Jeff" w:date="2021-06-20T10:02:00Z"/>
          <w:strike/>
          <w:color w:val="000000" w:themeColor="text1"/>
          <w:sz w:val="22"/>
          <w:szCs w:val="22"/>
          <w:shd w:val="clear" w:color="auto" w:fill="FFFFFF"/>
          <w:rPrChange w:id="1664" w:author="Risa" w:date="2021-06-24T18:40:00Z">
            <w:rPr>
              <w:del w:id="1665" w:author="Risa" w:date="2021-06-24T20:19:00Z"/>
              <w:moveFrom w:id="1666" w:author="Jeff" w:date="2021-06-20T10:02:00Z"/>
              <w:color w:val="000000" w:themeColor="text1"/>
              <w:sz w:val="22"/>
              <w:szCs w:val="22"/>
              <w:shd w:val="clear" w:color="auto" w:fill="FFFFFF"/>
            </w:rPr>
          </w:rPrChange>
        </w:rPr>
        <w:pPrChange w:id="1667" w:author="Risa" w:date="2021-06-24T20:19:00Z">
          <w:pPr>
            <w:spacing w:line="276" w:lineRule="auto"/>
            <w:jc w:val="both"/>
          </w:pPr>
        </w:pPrChange>
      </w:pPr>
      <w:moveFromRangeStart w:id="1668" w:author="Jeff" w:date="2021-06-20T10:02:00Z" w:name="move75075755"/>
      <w:moveFrom w:id="1669" w:author="Jeff" w:date="2021-06-20T10:02:00Z">
        <w:del w:id="1670" w:author="Risa" w:date="2021-06-24T20:19:00Z">
          <w:r w:rsidRPr="0020587D" w:rsidDel="00A03C77">
            <w:rPr>
              <w:strike/>
              <w:sz w:val="22"/>
              <w:szCs w:val="22"/>
              <w:rPrChange w:id="1671" w:author="Risa" w:date="2021-06-24T18:40:00Z">
                <w:rPr>
                  <w:sz w:val="22"/>
                  <w:szCs w:val="22"/>
                </w:rPr>
              </w:rPrChange>
            </w:rPr>
            <w:delText xml:space="preserve">Investigators found a reduction in soil C at upper locations not in the fire path with the highest </w:delText>
          </w:r>
          <w:r w:rsidRPr="0020587D" w:rsidDel="00A03C77">
            <w:rPr>
              <w:strike/>
              <w:color w:val="000000" w:themeColor="text1"/>
              <w:sz w:val="22"/>
              <w:szCs w:val="22"/>
              <w:shd w:val="clear" w:color="auto" w:fill="FFFFFF"/>
              <w:rPrChange w:id="1672" w:author="Risa" w:date="2021-06-24T18:40:00Z">
                <w:rPr>
                  <w:color w:val="000000" w:themeColor="text1"/>
                  <w:sz w:val="22"/>
                  <w:szCs w:val="22"/>
                  <w:shd w:val="clear" w:color="auto" w:fill="FFFFFF"/>
                </w:rPr>
              </w:rPrChange>
            </w:rPr>
            <w:delText xml:space="preserve">concentrations at lower elevations that did not experience the 1947 fire. This is </w:delText>
          </w:r>
          <w:r w:rsidR="003F0A8A" w:rsidRPr="0020587D" w:rsidDel="00A03C77">
            <w:rPr>
              <w:strike/>
              <w:color w:val="000000" w:themeColor="text1"/>
              <w:sz w:val="22"/>
              <w:szCs w:val="22"/>
              <w:shd w:val="clear" w:color="auto" w:fill="FFFFFF"/>
              <w:rPrChange w:id="1673" w:author="Risa" w:date="2021-06-24T18:40:00Z">
                <w:rPr>
                  <w:color w:val="000000" w:themeColor="text1"/>
                  <w:sz w:val="22"/>
                  <w:szCs w:val="22"/>
                  <w:shd w:val="clear" w:color="auto" w:fill="FFFFFF"/>
                </w:rPr>
              </w:rPrChange>
            </w:rPr>
            <w:delText>congruen</w:delText>
          </w:r>
          <w:r w:rsidRPr="0020587D" w:rsidDel="00A03C77">
            <w:rPr>
              <w:strike/>
              <w:color w:val="000000" w:themeColor="text1"/>
              <w:sz w:val="22"/>
              <w:szCs w:val="22"/>
              <w:shd w:val="clear" w:color="auto" w:fill="FFFFFF"/>
              <w:rPrChange w:id="1674" w:author="Risa" w:date="2021-06-24T18:40:00Z">
                <w:rPr>
                  <w:color w:val="000000" w:themeColor="text1"/>
                  <w:sz w:val="22"/>
                  <w:szCs w:val="22"/>
                  <w:shd w:val="clear" w:color="auto" w:fill="FFFFFF"/>
                </w:rPr>
              </w:rPrChange>
            </w:rPr>
            <w:delText xml:space="preserve">t with our premise that elevation plays a role in </w:delText>
          </w:r>
          <w:r w:rsidR="00A83571" w:rsidRPr="0020587D" w:rsidDel="00A03C77">
            <w:rPr>
              <w:strike/>
              <w:color w:val="000000" w:themeColor="text1"/>
              <w:sz w:val="22"/>
              <w:szCs w:val="22"/>
              <w:shd w:val="clear" w:color="auto" w:fill="FFFFFF"/>
              <w:rPrChange w:id="1675" w:author="Risa" w:date="2021-06-24T18:40:00Z">
                <w:rPr>
                  <w:color w:val="000000" w:themeColor="text1"/>
                  <w:sz w:val="22"/>
                  <w:szCs w:val="22"/>
                  <w:shd w:val="clear" w:color="auto" w:fill="FFFFFF"/>
                </w:rPr>
              </w:rPrChange>
            </w:rPr>
            <w:delText xml:space="preserve">soil </w:delText>
          </w:r>
          <w:r w:rsidRPr="0020587D" w:rsidDel="00A03C77">
            <w:rPr>
              <w:strike/>
              <w:color w:val="000000" w:themeColor="text1"/>
              <w:sz w:val="22"/>
              <w:szCs w:val="22"/>
              <w:shd w:val="clear" w:color="auto" w:fill="FFFFFF"/>
              <w:rPrChange w:id="1676" w:author="Risa" w:date="2021-06-24T18:40:00Z">
                <w:rPr>
                  <w:color w:val="000000" w:themeColor="text1"/>
                  <w:sz w:val="22"/>
                  <w:szCs w:val="22"/>
                  <w:shd w:val="clear" w:color="auto" w:fill="FFFFFF"/>
                </w:rPr>
              </w:rPrChange>
            </w:rPr>
            <w:delText>C distribution</w:delText>
          </w:r>
          <w:r w:rsidR="00A83571" w:rsidRPr="0020587D" w:rsidDel="00A03C77">
            <w:rPr>
              <w:strike/>
              <w:color w:val="000000" w:themeColor="text1"/>
              <w:sz w:val="22"/>
              <w:szCs w:val="22"/>
              <w:shd w:val="clear" w:color="auto" w:fill="FFFFFF"/>
              <w:rPrChange w:id="1677" w:author="Risa" w:date="2021-06-24T18:40:00Z">
                <w:rPr>
                  <w:color w:val="000000" w:themeColor="text1"/>
                  <w:sz w:val="22"/>
                  <w:szCs w:val="22"/>
                  <w:shd w:val="clear" w:color="auto" w:fill="FFFFFF"/>
                </w:rPr>
              </w:rPrChange>
            </w:rPr>
            <w:delText xml:space="preserve"> as it does in foliar C availability</w:delText>
          </w:r>
          <w:r w:rsidRPr="0020587D" w:rsidDel="00A03C77">
            <w:rPr>
              <w:strike/>
              <w:color w:val="000000" w:themeColor="text1"/>
              <w:sz w:val="22"/>
              <w:szCs w:val="22"/>
              <w:shd w:val="clear" w:color="auto" w:fill="FFFFFF"/>
              <w:rPrChange w:id="1678" w:author="Risa" w:date="2021-06-24T18:40:00Z">
                <w:rPr>
                  <w:color w:val="000000" w:themeColor="text1"/>
                  <w:sz w:val="22"/>
                  <w:szCs w:val="22"/>
                  <w:shd w:val="clear" w:color="auto" w:fill="FFFFFF"/>
                </w:rPr>
              </w:rPrChange>
            </w:rPr>
            <w:delText xml:space="preserve">. Patel </w:delText>
          </w:r>
          <w:r w:rsidRPr="0020587D" w:rsidDel="00A03C77">
            <w:rPr>
              <w:i/>
              <w:iCs/>
              <w:strike/>
              <w:color w:val="000000" w:themeColor="text1"/>
              <w:sz w:val="22"/>
              <w:szCs w:val="22"/>
              <w:shd w:val="clear" w:color="auto" w:fill="FFFFFF"/>
              <w:rPrChange w:id="1679" w:author="Risa" w:date="2021-06-24T18:40:00Z">
                <w:rPr>
                  <w:i/>
                  <w:iCs/>
                  <w:color w:val="000000" w:themeColor="text1"/>
                  <w:sz w:val="22"/>
                  <w:szCs w:val="22"/>
                  <w:shd w:val="clear" w:color="auto" w:fill="FFFFFF"/>
                </w:rPr>
              </w:rPrChange>
            </w:rPr>
            <w:delText>et al.</w:delText>
          </w:r>
          <w:r w:rsidRPr="0020587D" w:rsidDel="00A03C77">
            <w:rPr>
              <w:strike/>
              <w:color w:val="000000" w:themeColor="text1"/>
              <w:sz w:val="22"/>
              <w:szCs w:val="22"/>
              <w:shd w:val="clear" w:color="auto" w:fill="FFFFFF"/>
              <w:rPrChange w:id="1680" w:author="Risa" w:date="2021-06-24T18:40:00Z">
                <w:rPr>
                  <w:color w:val="000000" w:themeColor="text1"/>
                  <w:sz w:val="22"/>
                  <w:szCs w:val="22"/>
                  <w:shd w:val="clear" w:color="auto" w:fill="FFFFFF"/>
                </w:rPr>
              </w:rPrChange>
            </w:rPr>
            <w:delText xml:space="preserve"> (2018) studied </w:delText>
          </w:r>
          <w:r w:rsidRPr="0020587D" w:rsidDel="00A03C77">
            <w:rPr>
              <w:strike/>
              <w:sz w:val="22"/>
              <w:szCs w:val="22"/>
              <w:rPrChange w:id="1681" w:author="Risa" w:date="2021-06-24T18:40:00Z">
                <w:rPr>
                  <w:sz w:val="22"/>
                  <w:szCs w:val="22"/>
                </w:rPr>
              </w:rPrChange>
            </w:rPr>
            <w:delText xml:space="preserve">soil N in several watersheds (drainages) below South Cadillac trail, </w:delText>
          </w:r>
          <w:r w:rsidR="00A83571" w:rsidRPr="0020587D" w:rsidDel="00A03C77">
            <w:rPr>
              <w:strike/>
              <w:sz w:val="22"/>
              <w:szCs w:val="22"/>
              <w:rPrChange w:id="1682" w:author="Risa" w:date="2021-06-24T18:40:00Z">
                <w:rPr>
                  <w:sz w:val="22"/>
                  <w:szCs w:val="22"/>
                </w:rPr>
              </w:rPrChange>
            </w:rPr>
            <w:delText xml:space="preserve">at low to mid-elevation, </w:delText>
          </w:r>
          <w:r w:rsidRPr="0020587D" w:rsidDel="00A03C77">
            <w:rPr>
              <w:strike/>
              <w:sz w:val="22"/>
              <w:szCs w:val="22"/>
              <w:rPrChange w:id="1683" w:author="Risa" w:date="2021-06-24T18:40:00Z">
                <w:rPr>
                  <w:sz w:val="22"/>
                  <w:szCs w:val="22"/>
                </w:rPr>
              </w:rPrChange>
            </w:rPr>
            <w:delText xml:space="preserve">to determine recalcitrant atmospheric deposition since the 1947 fire. Since fire is known to increase N losses there was an expectation of </w:delText>
          </w:r>
          <w:r w:rsidR="003F0A8A" w:rsidRPr="0020587D" w:rsidDel="00A03C77">
            <w:rPr>
              <w:strike/>
              <w:sz w:val="22"/>
              <w:szCs w:val="22"/>
              <w:rPrChange w:id="1684" w:author="Risa" w:date="2021-06-24T18:40:00Z">
                <w:rPr>
                  <w:sz w:val="22"/>
                  <w:szCs w:val="22"/>
                </w:rPr>
              </w:rPrChange>
            </w:rPr>
            <w:delText>lower total nitrogen (TN) at sites closer to the most intense burns but differences did not materialize. These are consistent with our findings.</w:delText>
          </w:r>
        </w:del>
      </w:moveFrom>
    </w:p>
    <w:p w14:paraId="18E39F9C" w14:textId="22CFBD6C" w:rsidR="007D09CC" w:rsidRPr="0020587D" w:rsidDel="00A03C77" w:rsidRDefault="00C25EC8">
      <w:pPr>
        <w:spacing w:line="360" w:lineRule="auto"/>
        <w:rPr>
          <w:del w:id="1685" w:author="Risa" w:date="2021-06-24T20:19:00Z"/>
          <w:strike/>
          <w:sz w:val="22"/>
          <w:szCs w:val="22"/>
          <w:rPrChange w:id="1686" w:author="Risa" w:date="2021-06-24T18:40:00Z">
            <w:rPr>
              <w:del w:id="1687" w:author="Risa" w:date="2021-06-24T20:19:00Z"/>
              <w:sz w:val="22"/>
              <w:szCs w:val="22"/>
            </w:rPr>
          </w:rPrChange>
        </w:rPr>
        <w:pPrChange w:id="1688" w:author="Risa" w:date="2021-06-24T20:19:00Z">
          <w:pPr>
            <w:spacing w:line="276" w:lineRule="auto"/>
            <w:jc w:val="both"/>
          </w:pPr>
        </w:pPrChange>
      </w:pPr>
      <w:moveFrom w:id="1689" w:author="Jeff" w:date="2021-06-20T10:02:00Z">
        <w:del w:id="1690" w:author="Risa" w:date="2021-06-24T20:19:00Z">
          <w:r w:rsidRPr="0020587D" w:rsidDel="00A03C77">
            <w:rPr>
              <w:strike/>
              <w:sz w:val="22"/>
              <w:szCs w:val="22"/>
              <w:rPrChange w:id="1691" w:author="Risa" w:date="2021-06-24T18:40:00Z">
                <w:rPr>
                  <w:sz w:val="22"/>
                  <w:szCs w:val="22"/>
                </w:rPr>
              </w:rPrChange>
            </w:rPr>
            <w:delText xml:space="preserve"> </w:delText>
          </w:r>
          <w:r w:rsidR="001D2506" w:rsidRPr="009709DC" w:rsidDel="00A03C77">
            <w:rPr>
              <w:bCs/>
              <w:iCs/>
              <w:strike/>
              <w:sz w:val="22"/>
              <w:szCs w:val="22"/>
              <w:lang w:val="en"/>
            </w:rPr>
            <w:delText>connected to higher</w:delText>
          </w:r>
          <w:r w:rsidR="00C748E1" w:rsidRPr="009709DC" w:rsidDel="00A03C77">
            <w:rPr>
              <w:bCs/>
              <w:iCs/>
              <w:strike/>
              <w:sz w:val="22"/>
              <w:szCs w:val="22"/>
              <w:lang w:val="en"/>
            </w:rPr>
            <w:delText xml:space="preserve"> P</w:delText>
          </w:r>
          <w:r w:rsidR="00DC1ED5" w:rsidRPr="0020587D" w:rsidDel="00A03C77">
            <w:rPr>
              <w:bCs/>
              <w:iCs/>
              <w:strike/>
              <w:sz w:val="22"/>
              <w:szCs w:val="22"/>
              <w:lang w:val="en"/>
              <w:rPrChange w:id="1692" w:author="Risa" w:date="2021-06-24T18:40:00Z">
                <w:rPr>
                  <w:bCs/>
                  <w:iCs/>
                  <w:sz w:val="22"/>
                  <w:szCs w:val="22"/>
                  <w:lang w:val="en"/>
                </w:rPr>
              </w:rPrChange>
            </w:rPr>
            <w:delText>.</w:delText>
          </w:r>
        </w:del>
      </w:moveFrom>
      <w:moveFromRangeEnd w:id="1668"/>
      <w:del w:id="1693" w:author="Risa" w:date="2021-06-24T20:19:00Z">
        <w:r w:rsidR="00DC1ED5" w:rsidRPr="0020587D" w:rsidDel="00A03C77">
          <w:rPr>
            <w:strike/>
            <w:sz w:val="22"/>
            <w:szCs w:val="22"/>
            <w:rPrChange w:id="1694" w:author="Risa" w:date="2021-06-24T18:40:00Z">
              <w:rPr>
                <w:sz w:val="22"/>
                <w:szCs w:val="22"/>
              </w:rPr>
            </w:rPrChange>
          </w:rPr>
          <w:delText xml:space="preserve"> </w:delText>
        </w:r>
      </w:del>
    </w:p>
    <w:p w14:paraId="63670AC7" w14:textId="16A2A291" w:rsidR="00BC6C54" w:rsidRPr="0020587D" w:rsidDel="00A03C77" w:rsidRDefault="00BC6C54">
      <w:pPr>
        <w:spacing w:line="360" w:lineRule="auto"/>
        <w:rPr>
          <w:del w:id="1695" w:author="Risa" w:date="2021-06-24T20:19:00Z"/>
          <w:strike/>
          <w:sz w:val="22"/>
          <w:szCs w:val="22"/>
          <w:rPrChange w:id="1696" w:author="Risa" w:date="2021-06-24T18:40:00Z">
            <w:rPr>
              <w:del w:id="1697" w:author="Risa" w:date="2021-06-24T20:19:00Z"/>
              <w:sz w:val="22"/>
              <w:szCs w:val="22"/>
            </w:rPr>
          </w:rPrChange>
        </w:rPr>
        <w:pPrChange w:id="1698" w:author="Risa" w:date="2021-06-24T20:19:00Z">
          <w:pPr>
            <w:spacing w:line="276" w:lineRule="auto"/>
            <w:jc w:val="both"/>
          </w:pPr>
        </w:pPrChange>
      </w:pPr>
      <w:bookmarkStart w:id="1699" w:name="_Hlk58130742"/>
    </w:p>
    <w:bookmarkEnd w:id="1603"/>
    <w:p w14:paraId="608AC3AC" w14:textId="616DB426" w:rsidR="00255E9A" w:rsidRPr="0020587D" w:rsidRDefault="00F5609E" w:rsidP="002A4B2D">
      <w:pPr>
        <w:spacing w:line="360" w:lineRule="auto"/>
        <w:rPr>
          <w:ins w:id="1700" w:author="Jeff" w:date="2021-06-23T16:52:00Z"/>
          <w:strike/>
          <w:sz w:val="22"/>
          <w:szCs w:val="22"/>
          <w:rPrChange w:id="1701" w:author="Risa" w:date="2021-06-24T18:40:00Z">
            <w:rPr>
              <w:ins w:id="1702" w:author="Jeff" w:date="2021-06-23T16:52:00Z"/>
              <w:sz w:val="22"/>
              <w:szCs w:val="22"/>
            </w:rPr>
          </w:rPrChange>
        </w:rPr>
      </w:pPr>
      <w:ins w:id="1703" w:author="Jeff" w:date="2021-06-21T15:37:00Z">
        <w:del w:id="1704" w:author="Risa" w:date="2021-06-24T20:19:00Z">
          <w:r w:rsidRPr="009709DC" w:rsidDel="00A03C77">
            <w:rPr>
              <w:bCs/>
              <w:iCs/>
              <w:strike/>
              <w:sz w:val="22"/>
              <w:szCs w:val="22"/>
              <w:lang w:val="en"/>
            </w:rPr>
            <w:delText>connected to higher P</w:delText>
          </w:r>
          <w:r w:rsidRPr="0020587D" w:rsidDel="00A03C77">
            <w:rPr>
              <w:bCs/>
              <w:iCs/>
              <w:strike/>
              <w:sz w:val="22"/>
              <w:szCs w:val="22"/>
              <w:lang w:val="en"/>
              <w:rPrChange w:id="1705" w:author="Risa" w:date="2021-06-24T18:40:00Z">
                <w:rPr>
                  <w:bCs/>
                  <w:iCs/>
                  <w:sz w:val="22"/>
                  <w:szCs w:val="22"/>
                  <w:lang w:val="en"/>
                </w:rPr>
              </w:rPrChange>
            </w:rPr>
            <w:delText>.</w:delText>
          </w:r>
          <w:r w:rsidRPr="0020587D" w:rsidDel="00A03C77">
            <w:rPr>
              <w:strike/>
              <w:sz w:val="22"/>
              <w:szCs w:val="22"/>
              <w:rPrChange w:id="1706" w:author="Risa" w:date="2021-06-24T18:40:00Z">
                <w:rPr>
                  <w:sz w:val="22"/>
                  <w:szCs w:val="22"/>
                </w:rPr>
              </w:rPrChange>
            </w:rPr>
            <w:delText xml:space="preserve">  </w:delText>
          </w:r>
        </w:del>
      </w:ins>
    </w:p>
    <w:p w14:paraId="663BB0C9" w14:textId="468181BD" w:rsidR="00F5609E" w:rsidRPr="009709DC" w:rsidRDefault="00F5609E">
      <w:pPr>
        <w:spacing w:line="360" w:lineRule="auto"/>
        <w:rPr>
          <w:ins w:id="1707" w:author="Jeff" w:date="2021-06-21T15:37:00Z"/>
          <w:sz w:val="22"/>
          <w:szCs w:val="22"/>
        </w:rPr>
        <w:pPrChange w:id="1708" w:author="Risa" w:date="2021-06-24T18:40:00Z">
          <w:pPr>
            <w:spacing w:line="276" w:lineRule="auto"/>
            <w:jc w:val="both"/>
          </w:pPr>
        </w:pPrChange>
      </w:pPr>
    </w:p>
    <w:p w14:paraId="50E62F5C" w14:textId="507FB71D" w:rsidR="00926E1A" w:rsidRPr="00276828" w:rsidRDefault="00B6617D">
      <w:pPr>
        <w:spacing w:line="360" w:lineRule="auto"/>
        <w:rPr>
          <w:ins w:id="1709" w:author="Jeff" w:date="2021-06-24T04:07:00Z"/>
          <w:b/>
          <w:bCs/>
          <w:sz w:val="22"/>
          <w:szCs w:val="22"/>
          <w:rPrChange w:id="1710" w:author="Risa" w:date="2021-06-24T19:11:00Z">
            <w:rPr>
              <w:ins w:id="1711" w:author="Jeff" w:date="2021-06-24T04:07:00Z"/>
              <w:i/>
              <w:iCs/>
              <w:sz w:val="22"/>
              <w:szCs w:val="22"/>
            </w:rPr>
          </w:rPrChange>
        </w:rPr>
        <w:pPrChange w:id="1712" w:author="Risa" w:date="2021-06-24T18:40:00Z">
          <w:pPr>
            <w:spacing w:line="360" w:lineRule="auto"/>
            <w:jc w:val="both"/>
          </w:pPr>
        </w:pPrChange>
      </w:pPr>
      <w:commentRangeStart w:id="1713"/>
      <w:ins w:id="1714" w:author="Jeff" w:date="2021-06-24T02:33:00Z">
        <w:del w:id="1715" w:author="Risa" w:date="2021-06-25T00:11:00Z">
          <w:r w:rsidRPr="00276828" w:rsidDel="00E00583">
            <w:rPr>
              <w:b/>
              <w:bCs/>
              <w:sz w:val="22"/>
              <w:szCs w:val="22"/>
              <w:rPrChange w:id="1716" w:author="Risa" w:date="2021-06-24T19:11:00Z">
                <w:rPr>
                  <w:sz w:val="22"/>
                  <w:szCs w:val="22"/>
                </w:rPr>
              </w:rPrChange>
            </w:rPr>
            <w:delText>Plant-level</w:delText>
          </w:r>
        </w:del>
      </w:ins>
      <w:ins w:id="1717" w:author="Jeff" w:date="2021-06-23T13:51:00Z">
        <w:del w:id="1718" w:author="Risa" w:date="2021-06-25T00:11:00Z">
          <w:r w:rsidR="00F36878" w:rsidRPr="00276828" w:rsidDel="00E00583">
            <w:rPr>
              <w:b/>
              <w:bCs/>
              <w:sz w:val="22"/>
              <w:szCs w:val="22"/>
              <w:rPrChange w:id="1719" w:author="Risa" w:date="2021-06-24T19:11:00Z">
                <w:rPr>
                  <w:sz w:val="22"/>
                  <w:szCs w:val="22"/>
                </w:rPr>
              </w:rPrChange>
            </w:rPr>
            <w:delText xml:space="preserve"> Traits</w:delText>
          </w:r>
        </w:del>
      </w:ins>
      <w:ins w:id="1720" w:author="Risa" w:date="2021-06-25T00:11:00Z">
        <w:r w:rsidR="00E00583">
          <w:rPr>
            <w:b/>
            <w:bCs/>
            <w:sz w:val="22"/>
            <w:szCs w:val="22"/>
          </w:rPr>
          <w:t>Tree &amp; Canopy Traits</w:t>
        </w:r>
      </w:ins>
      <w:commentRangeEnd w:id="1713"/>
      <w:ins w:id="1721" w:author="Risa" w:date="2021-06-25T00:15:00Z">
        <w:r w:rsidR="00314A51">
          <w:rPr>
            <w:rStyle w:val="CommentReference"/>
          </w:rPr>
          <w:commentReference w:id="1713"/>
        </w:r>
      </w:ins>
    </w:p>
    <w:p w14:paraId="36C05B1B" w14:textId="479A6A0E" w:rsidR="008F37AD" w:rsidRPr="001B72FD" w:rsidRDefault="00926E1A">
      <w:pPr>
        <w:spacing w:line="360" w:lineRule="auto"/>
        <w:rPr>
          <w:ins w:id="1722" w:author="Jeff" w:date="2021-06-24T05:15:00Z"/>
          <w:i/>
          <w:iCs/>
          <w:sz w:val="22"/>
          <w:szCs w:val="22"/>
        </w:rPr>
        <w:pPrChange w:id="1723" w:author="Risa" w:date="2021-06-24T18:40:00Z">
          <w:pPr>
            <w:spacing w:line="360" w:lineRule="auto"/>
            <w:jc w:val="both"/>
          </w:pPr>
        </w:pPrChange>
      </w:pPr>
      <w:ins w:id="1724" w:author="Jeff" w:date="2021-06-24T04:07:00Z">
        <w:r w:rsidRPr="009709DC">
          <w:rPr>
            <w:sz w:val="22"/>
            <w:szCs w:val="22"/>
          </w:rPr>
          <w:t>At</w:t>
        </w:r>
      </w:ins>
      <w:ins w:id="1725" w:author="Jeff" w:date="2021-06-23T13:52:00Z">
        <w:r w:rsidR="00A369A1" w:rsidRPr="009709DC">
          <w:rPr>
            <w:sz w:val="22"/>
            <w:szCs w:val="22"/>
          </w:rPr>
          <w:t xml:space="preserve"> higher elevations on Mt. Desert there is the possibility that an extended fire interval</w:t>
        </w:r>
        <w:r w:rsidR="00A369A1" w:rsidRPr="0011330A">
          <w:rPr>
            <w:sz w:val="22"/>
            <w:szCs w:val="22"/>
          </w:rPr>
          <w:t xml:space="preserve"> </w:t>
        </w:r>
        <w:r w:rsidR="00A369A1" w:rsidRPr="00603401">
          <w:rPr>
            <w:sz w:val="22"/>
            <w:szCs w:val="22"/>
          </w:rPr>
          <w:t>removes</w:t>
        </w:r>
        <w:r w:rsidR="00A369A1" w:rsidRPr="006D57B1">
          <w:rPr>
            <w:sz w:val="22"/>
            <w:szCs w:val="22"/>
          </w:rPr>
          <w:t xml:space="preserve"> the competitive advantage pitch pine have in outlasting nutrient- and moisture-demanding, late-successional species, which thrive in the high moisture and dense canopy conditions in undisturbed locations </w:t>
        </w:r>
        <w:r w:rsidR="00A369A1" w:rsidRPr="009709DC">
          <w:rPr>
            <w:sz w:val="22"/>
            <w:szCs w:val="22"/>
          </w:rPr>
          <w:fldChar w:fldCharType="begin" w:fldLock="1"/>
        </w:r>
      </w:ins>
      <w:r w:rsidR="00E567C1">
        <w:rPr>
          <w:sz w:val="22"/>
          <w:szCs w:val="22"/>
        </w:rPr>
        <w: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States","type":"article-journal","volume":"58"},"uris":["http://www.mendeley.com/documents/?uuid=4ff4119e-1eba-4497-bde7-1fede0d32836"]},{"id":"ITEM-2","itemData":{"DOI":"10.1016/j.foreco.2016.01.027","ISSN":"03781127","abstract":"Fire exclusion in the United States over the last century has had major impacts on forest ecosystems and landscapes. Out of a desire to reverse or mitigate the impacts of fire exclusion, some managers conduct prescribed fires meant to mimic the historic ecological role of fire and restore ecosystem properties. In the Southern Appalachians, fire exclusion in pine- and oak-dominated xeric ridge forests has allowed fire-sensitive hardwood species to establish, filling in the canopy and creating shady, moist conditions that are unfavorable for reproduction of fire-dependent pines and oaks. Managers of natural areas use prescribed fire to restore pine and oak dominance, promote pine and oak regeneration, and reduce stand densities. Here, we use multivariate analysis of monitoring data collected before and after 21 fires over 16. years in fire-suppressed xeric pine-oak forests in the Great Smoky Mountains National Park to assess how community composition and structure change after prescribed fire, to what degree changes after fire persist over time, and how the impacts of prescribed fire vary with fire severity and site environment. Fire consistently reduces stand density and shifts plots towards lower shrub cover and higher herbaceous cover. On the other hand, compositional shifts, i.e. changes in relative abundances of species, were highly variable in both magnitude and direction. Fire severity, measured as total fuel reduction and litter and duff reduction, was important for predicting the magnitude of change after fire. The magnitude of fire effects also varied with elevation, likely reflecting variation in local moisture conditions. Our results indicate that while fires do reduce stand density, they have not yet been successful in consistently restoring pine and oak dominance in the canopy. Restoring pine- and oak-dominance in xeric ridge forests in the Southern Appalachians will thus require extended management focus with flexible, adaptive, long-term planning and continued monitoring and research.","author":[{"dropping-particle":"","family":"Schwartz","given":"Naomi B.","non-dropping-particle":"","parse-names":false,"suffix":""},{"dropping-particle":"","family":"Urban","given":"Dean L.","non-dropping-particle":"","parse-names":false,"suffix":""},{"dropping-particle":"","family":"White","given":"Peter S.","non-dropping-particle":"","parse-names":false,"suffix":""},{"dropping-particle":"","family":"Moody","given":"Aaron","non-dropping-particle":"","parse-names":false,"suffix":""},{"dropping-particle":"","family":"Klein","given":"Robert N.","non-dropping-particle":"","parse-names":false,"suffix":""}],"container-title":"Forest Ecology and Management","id":"ITEM-2","issued":{"date-parts":[["2016","4"]]},"page":"1-11","publisher":"Elsevier B.V.","title":"Vegetation dynamics vary across topographic and fire severity gradients following prescribed burning in Great Smoky Mountains National Park","type":"article-journal","volume":"365"},"uris":["http://www.mendeley.com/documents/?uuid=4c2a975d-7ccb-4e5f-af9c-faf1f905306a"]}],"mendeley":{"formattedCitation":"(Nowacki and Abrams 2008; Schwartz &lt;i&gt;et al.&lt;/i&gt; 2016)","plainTextFormattedCitation":"(Nowacki and Abrams 2008; Schwartz et al. 2016)","previouslyFormattedCitation":"(Nowacki and Abrams 2008; Schwartz &lt;i&gt;et al.&lt;/i&gt; 2016)"},"properties":{"noteIndex":0},"schema":"https://github.com/citation-style-language/schema/raw/master/csl-citation.json"}</w:instrText>
      </w:r>
      <w:ins w:id="1726" w:author="Jeff" w:date="2021-06-23T13:52:00Z">
        <w:r w:rsidR="00A369A1" w:rsidRPr="009709DC">
          <w:rPr>
            <w:sz w:val="22"/>
            <w:szCs w:val="22"/>
            <w:rPrChange w:id="1727" w:author="Risa" w:date="2021-06-24T18:40:00Z">
              <w:rPr>
                <w:sz w:val="22"/>
                <w:szCs w:val="22"/>
              </w:rPr>
            </w:rPrChange>
          </w:rPr>
          <w:fldChar w:fldCharType="separate"/>
        </w:r>
      </w:ins>
      <w:r w:rsidR="00163863" w:rsidRPr="00163863">
        <w:rPr>
          <w:noProof/>
          <w:sz w:val="22"/>
          <w:szCs w:val="22"/>
        </w:rPr>
        <w:t xml:space="preserve">(Nowacki and Abrams 2008; Schwartz </w:t>
      </w:r>
      <w:r w:rsidR="00163863" w:rsidRPr="00163863">
        <w:rPr>
          <w:i/>
          <w:noProof/>
          <w:sz w:val="22"/>
          <w:szCs w:val="22"/>
        </w:rPr>
        <w:t>et al.</w:t>
      </w:r>
      <w:r w:rsidR="00163863" w:rsidRPr="00163863">
        <w:rPr>
          <w:noProof/>
          <w:sz w:val="22"/>
          <w:szCs w:val="22"/>
        </w:rPr>
        <w:t xml:space="preserve"> 2016)</w:t>
      </w:r>
      <w:ins w:id="1728" w:author="Jeff" w:date="2021-06-23T13:52:00Z">
        <w:r w:rsidR="00A369A1" w:rsidRPr="009709DC">
          <w:rPr>
            <w:sz w:val="22"/>
            <w:szCs w:val="22"/>
          </w:rPr>
          <w:fldChar w:fldCharType="end"/>
        </w:r>
        <w:r w:rsidR="00A369A1" w:rsidRPr="009709DC">
          <w:rPr>
            <w:sz w:val="22"/>
            <w:szCs w:val="22"/>
          </w:rPr>
          <w:t xml:space="preserve">. </w:t>
        </w:r>
      </w:ins>
      <w:commentRangeStart w:id="1729"/>
      <w:ins w:id="1730" w:author="Jeff" w:date="2021-06-24T05:09:00Z">
        <w:r w:rsidR="0027038D" w:rsidRPr="0011330A">
          <w:rPr>
            <w:sz w:val="22"/>
            <w:szCs w:val="22"/>
          </w:rPr>
          <w:t>Competition dynamics appear to be closely connected to topograph</w:t>
        </w:r>
      </w:ins>
      <w:ins w:id="1731" w:author="Jeff" w:date="2021-06-24T05:10:00Z">
        <w:r w:rsidR="0027038D" w:rsidRPr="006D57B1">
          <w:rPr>
            <w:sz w:val="22"/>
            <w:szCs w:val="22"/>
          </w:rPr>
          <w:t>y</w:t>
        </w:r>
      </w:ins>
      <w:ins w:id="1732" w:author="Risa" w:date="2021-06-25T00:12:00Z">
        <w:r w:rsidR="00D37015">
          <w:rPr>
            <w:sz w:val="22"/>
            <w:szCs w:val="22"/>
          </w:rPr>
          <w:t>,</w:t>
        </w:r>
      </w:ins>
      <w:ins w:id="1733" w:author="Jeff" w:date="2021-06-24T05:10:00Z">
        <w:r w:rsidR="0027038D" w:rsidRPr="006D57B1">
          <w:rPr>
            <w:sz w:val="22"/>
            <w:szCs w:val="22"/>
          </w:rPr>
          <w:t xml:space="preserve"> </w:t>
        </w:r>
        <w:del w:id="1734" w:author="Risa" w:date="2021-06-25T00:12:00Z">
          <w:r w:rsidR="0027038D" w:rsidRPr="006D57B1" w:rsidDel="00D37015">
            <w:rPr>
              <w:sz w:val="22"/>
              <w:szCs w:val="22"/>
            </w:rPr>
            <w:delText xml:space="preserve">as </w:delText>
          </w:r>
        </w:del>
      </w:ins>
      <w:ins w:id="1735" w:author="Jeff" w:date="2021-06-24T05:09:00Z">
        <w:del w:id="1736" w:author="Risa" w:date="2021-06-25T00:12:00Z">
          <w:r w:rsidR="0027038D" w:rsidRPr="006D57B1" w:rsidDel="00D37015">
            <w:rPr>
              <w:sz w:val="22"/>
              <w:szCs w:val="22"/>
            </w:rPr>
            <w:delText xml:space="preserve">for example, </w:delText>
          </w:r>
        </w:del>
      </w:ins>
      <w:ins w:id="1737" w:author="Jeff" w:date="2021-06-24T05:10:00Z">
        <w:r w:rsidR="0027038D" w:rsidRPr="006D57B1">
          <w:rPr>
            <w:sz w:val="22"/>
            <w:szCs w:val="22"/>
          </w:rPr>
          <w:t xml:space="preserve">where a combination of aspect, slope, </w:t>
        </w:r>
      </w:ins>
      <w:ins w:id="1738" w:author="Jeff" w:date="2021-06-24T05:11:00Z">
        <w:r w:rsidR="0027038D" w:rsidRPr="006D57B1">
          <w:rPr>
            <w:sz w:val="22"/>
            <w:szCs w:val="22"/>
          </w:rPr>
          <w:t>open exposure are similar at several Mt. Desert sub-summits (north Cadillac mountain trail, Norumbega mountain trail and Champlain mountain trail</w:t>
        </w:r>
      </w:ins>
      <w:ins w:id="1739" w:author="Jeff" w:date="2021-06-24T05:12:00Z">
        <w:r w:rsidR="0027038D" w:rsidRPr="006D57B1">
          <w:rPr>
            <w:sz w:val="22"/>
            <w:szCs w:val="22"/>
          </w:rPr>
          <w:t xml:space="preserve">, sites </w:t>
        </w:r>
        <w:r w:rsidR="0027038D" w:rsidRPr="006D57B1">
          <w:rPr>
            <w:sz w:val="22"/>
            <w:szCs w:val="22"/>
          </w:rPr>
          <w:lastRenderedPageBreak/>
          <w:t>which were not included in this study</w:t>
        </w:r>
      </w:ins>
      <w:ins w:id="1740" w:author="Jeff" w:date="2021-06-24T05:11:00Z">
        <w:r w:rsidR="0027038D" w:rsidRPr="006D57B1">
          <w:rPr>
            <w:sz w:val="22"/>
            <w:szCs w:val="22"/>
          </w:rPr>
          <w:t xml:space="preserve">) </w:t>
        </w:r>
      </w:ins>
      <w:ins w:id="1741" w:author="Jeff" w:date="2021-06-24T05:12:00Z">
        <w:r w:rsidR="0027038D" w:rsidRPr="006D57B1">
          <w:rPr>
            <w:sz w:val="22"/>
            <w:szCs w:val="22"/>
          </w:rPr>
          <w:t xml:space="preserve">are situated at </w:t>
        </w:r>
      </w:ins>
      <w:ins w:id="1742" w:author="Jeff" w:date="2021-06-24T05:09:00Z">
        <w:r w:rsidR="0027038D" w:rsidRPr="006D57B1">
          <w:rPr>
            <w:sz w:val="22"/>
            <w:szCs w:val="22"/>
          </w:rPr>
          <w:t>approximately the same altitude (+/- 290 m) as the mean waypoint of the South</w:t>
        </w:r>
        <w:r w:rsidR="0027038D" w:rsidRPr="00C96924">
          <w:rPr>
            <w:sz w:val="22"/>
            <w:szCs w:val="22"/>
          </w:rPr>
          <w:t xml:space="preserve"> Cadillac trail</w:t>
        </w:r>
      </w:ins>
      <w:commentRangeEnd w:id="1729"/>
      <w:r w:rsidR="00D37015">
        <w:rPr>
          <w:rStyle w:val="CommentReference"/>
        </w:rPr>
        <w:commentReference w:id="1729"/>
      </w:r>
      <w:ins w:id="1743" w:author="Jeff" w:date="2021-06-24T05:09:00Z">
        <w:r w:rsidR="0027038D" w:rsidRPr="00C96924">
          <w:rPr>
            <w:sz w:val="22"/>
            <w:szCs w:val="22"/>
          </w:rPr>
          <w:t>.</w:t>
        </w:r>
      </w:ins>
      <w:ins w:id="1744" w:author="Jeff" w:date="2021-06-24T05:12:00Z">
        <w:r w:rsidR="0027038D" w:rsidRPr="00C96924">
          <w:rPr>
            <w:sz w:val="22"/>
            <w:szCs w:val="22"/>
          </w:rPr>
          <w:t xml:space="preserve"> </w:t>
        </w:r>
      </w:ins>
      <w:ins w:id="1745" w:author="Jeff" w:date="2021-06-24T04:17:00Z">
        <w:r w:rsidR="00EA5E6B" w:rsidRPr="00C96924">
          <w:rPr>
            <w:sz w:val="22"/>
            <w:szCs w:val="22"/>
          </w:rPr>
          <w:t>A</w:t>
        </w:r>
      </w:ins>
      <w:ins w:id="1746" w:author="Jeff" w:date="2021-06-23T13:52:00Z">
        <w:r w:rsidR="00A369A1" w:rsidRPr="00C96924">
          <w:rPr>
            <w:sz w:val="22"/>
            <w:szCs w:val="22"/>
          </w:rPr>
          <w:t xml:space="preserve">ccording to our data, living in an exposed situation may be just as important as other factors to this species </w:t>
        </w:r>
      </w:ins>
      <w:ins w:id="1747" w:author="Jeff" w:date="2021-06-24T05:13:00Z">
        <w:r w:rsidR="008F37AD" w:rsidRPr="00C96924">
          <w:rPr>
            <w:sz w:val="22"/>
            <w:szCs w:val="22"/>
          </w:rPr>
          <w:t xml:space="preserve">as a means of evolving </w:t>
        </w:r>
      </w:ins>
      <w:ins w:id="1748" w:author="Jeff" w:date="2021-06-23T13:52:00Z">
        <w:r w:rsidR="00A369A1" w:rsidRPr="00C96924">
          <w:rPr>
            <w:sz w:val="22"/>
            <w:szCs w:val="22"/>
          </w:rPr>
          <w:t xml:space="preserve">phenotypic variation among the </w:t>
        </w:r>
        <w:r w:rsidR="00A369A1" w:rsidRPr="00C5587A">
          <w:rPr>
            <w:sz w:val="22"/>
            <w:szCs w:val="22"/>
            <w:rPrChange w:id="1749" w:author="Risa" w:date="2021-06-25T00:22:00Z">
              <w:rPr>
                <w:i/>
                <w:iCs/>
                <w:sz w:val="22"/>
                <w:szCs w:val="22"/>
              </w:rPr>
            </w:rPrChange>
          </w:rPr>
          <w:t>refugia</w:t>
        </w:r>
        <w:r w:rsidR="00A369A1" w:rsidRPr="00C96924">
          <w:rPr>
            <w:i/>
            <w:iCs/>
            <w:sz w:val="22"/>
            <w:szCs w:val="22"/>
          </w:rPr>
          <w:t xml:space="preserve"> </w:t>
        </w:r>
        <w:r w:rsidR="00A369A1" w:rsidRPr="00C96924">
          <w:rPr>
            <w:sz w:val="22"/>
            <w:szCs w:val="22"/>
          </w:rPr>
          <w:t>at Mt. Desert (</w:t>
        </w:r>
      </w:ins>
      <w:ins w:id="1750" w:author="Jeff" w:date="2021-06-24T04:08:00Z">
        <w:r w:rsidRPr="00F70722">
          <w:rPr>
            <w:sz w:val="22"/>
            <w:szCs w:val="22"/>
          </w:rPr>
          <w:t>a phenomenon referred to by</w:t>
        </w:r>
      </w:ins>
      <w:ins w:id="1751" w:author="Risa" w:date="2021-06-24T23:38:00Z">
        <w:r w:rsidR="006764D5">
          <w:rPr>
            <w:sz w:val="22"/>
            <w:szCs w:val="22"/>
          </w:rPr>
          <w:t xml:space="preserve"> </w:t>
        </w:r>
      </w:ins>
      <w:ins w:id="1752" w:author="Jeff" w:date="2021-06-24T04:08:00Z">
        <w:del w:id="1753" w:author="Risa" w:date="2021-06-24T23:38:00Z">
          <w:r w:rsidRPr="00F70722" w:rsidDel="006764D5">
            <w:rPr>
              <w:sz w:val="22"/>
              <w:szCs w:val="22"/>
            </w:rPr>
            <w:delText xml:space="preserve"> </w:delText>
          </w:r>
        </w:del>
      </w:ins>
      <w:ins w:id="1754" w:author="Risa" w:date="2021-06-24T23:37:00Z">
        <w:r w:rsidR="006764D5">
          <w:rPr>
            <w:sz w:val="22"/>
            <w:szCs w:val="22"/>
          </w:rPr>
          <w:fldChar w:fldCharType="begin" w:fldLock="1"/>
        </w:r>
      </w:ins>
      <w:r w:rsidR="00E567C1">
        <w:rPr>
          <w:sz w:val="22"/>
          <w:szCs w:val="22"/>
        </w:rPr>
        <w:instrText>ADDIN CSL_CITATION {"citationItems":[{"id":"ITEM-1","itemData":{"DOI":"10.3732/ajb.1500009","ISSN":"0002-9122","PMID":"26656127","abstract":"PREMISE OF THE STUDY: Variation in a species is a blend of adaptive, random, and migratory responses. Pitch pine (Pinus rigida), a highly variable eastern conifer, has occupied multiple glacial refugia, whose harsh conditions favored adaptations enhancing subsequent dispersal and recolonization of newly deglaciated sites. We assessed phenotypic diversity in long-term growth trials to elucidate both the adaptations and likely refugia. METHODS: Pitch pine progeny from 31 areas were grown in common gardens in six locations, from eastern Massachusetts to Korea. KEY RESULTS: Survival increased with source latitude, but seedlings from southern latitudes were tallest in the first (postplanting) year, but that advantage dissipated in later years. Progeny from northern latitudes were precocious, highly fecund, had smaller seeds, and more seeds per cone. Seed mass decreased with latitude in both parents and progeny. Serotinous cones were notably common in the New Jersey Pine Plains and Acadia National Park. Various disease agents and frost burn exhibited latitudinal trends that were nonlinear, with a break in the regression slope at about 40° N latitude. Cluster analysis identified both northern and southern groups, largely split between unglaciated and deglaciated terrain, but with Acadia and the Pine Plains as unique outliers. Within the southern group, provenances were organized into contiguous subgroups, but geographic structure was less evident in the northern group. CONCLUSIONS: The present range of pitch pine was colonized by migrants from at least three different refugia, including at least one on the exposed continental shelf during the Last Glacial Maximum.","author":[{"dropping-particle":"","family":"Ledig","given":"F. Thomas","non-dropping-particle":"","parse-names":false,"suffix":""},{"dropping-particle":"","family":"Smouse","given":"Peter E.","non-dropping-particle":"","parse-names":false,"suffix":""},{"dropping-particle":"","family":"Hom","given":"John L.","non-dropping-particle":"","parse-names":false,"suffix":""}],"container-title":"American Journal of Botany","id":"ITEM-1","issue":"12","issued":{"date-parts":[["2015","12","11"]]},"page":"2074-2091","title":"Postglacial migration and adaptation for dispersal in pitch pine (Pinaceae)","type":"article-journal","volume":"102"},"uris":["http://www.mendeley.com/documents/?uuid=e988a240-2f94-4be4-a24c-92c1045168d9"]}],"mendeley":{"formattedCitation":"(Ledig &lt;i&gt;et al.&lt;/i&gt; 2015)","manualFormatting":"Ledig et al., 2015)","plainTextFormattedCitation":"(Ledig et al. 2015)","previouslyFormattedCitation":"(Ledig &lt;i&gt;et al.&lt;/i&gt; 2015)"},"properties":{"noteIndex":0},"schema":"https://github.com/citation-style-language/schema/raw/master/csl-citation.json"}</w:instrText>
      </w:r>
      <w:r w:rsidR="006764D5">
        <w:rPr>
          <w:sz w:val="22"/>
          <w:szCs w:val="22"/>
        </w:rPr>
        <w:fldChar w:fldCharType="separate"/>
      </w:r>
      <w:del w:id="1755" w:author="Risa" w:date="2021-06-24T23:38:00Z">
        <w:r w:rsidR="006764D5" w:rsidRPr="006764D5" w:rsidDel="006764D5">
          <w:rPr>
            <w:noProof/>
            <w:sz w:val="22"/>
            <w:szCs w:val="22"/>
          </w:rPr>
          <w:delText>(</w:delText>
        </w:r>
      </w:del>
      <w:r w:rsidR="006764D5" w:rsidRPr="006764D5">
        <w:rPr>
          <w:noProof/>
          <w:sz w:val="22"/>
          <w:szCs w:val="22"/>
        </w:rPr>
        <w:t>Ledig et al., 2015)</w:t>
      </w:r>
      <w:ins w:id="1756" w:author="Risa" w:date="2021-06-24T23:37:00Z">
        <w:r w:rsidR="006764D5">
          <w:rPr>
            <w:sz w:val="22"/>
            <w:szCs w:val="22"/>
          </w:rPr>
          <w:fldChar w:fldCharType="end"/>
        </w:r>
      </w:ins>
      <w:ins w:id="1757" w:author="Jeff" w:date="2021-06-23T13:52:00Z">
        <w:del w:id="1758" w:author="Risa" w:date="2021-06-24T23:37:00Z">
          <w:r w:rsidR="00A369A1" w:rsidRPr="001B72FD" w:rsidDel="006764D5">
            <w:rPr>
              <w:sz w:val="22"/>
              <w:szCs w:val="22"/>
              <w:highlight w:val="yellow"/>
              <w:rPrChange w:id="1759" w:author="Risa" w:date="2021-06-24T20:27:00Z">
                <w:rPr>
                  <w:sz w:val="22"/>
                  <w:szCs w:val="22"/>
                </w:rPr>
              </w:rPrChange>
            </w:rPr>
            <w:delText>Ledig, Smouse and Hom 2015</w:delText>
          </w:r>
          <w:r w:rsidR="00A369A1" w:rsidRPr="002F4867" w:rsidDel="006764D5">
            <w:rPr>
              <w:sz w:val="22"/>
              <w:szCs w:val="22"/>
            </w:rPr>
            <w:delText>)</w:delText>
          </w:r>
        </w:del>
        <w:r w:rsidR="00A369A1" w:rsidRPr="002F4867">
          <w:rPr>
            <w:sz w:val="22"/>
            <w:szCs w:val="22"/>
          </w:rPr>
          <w:t xml:space="preserve">. </w:t>
        </w:r>
      </w:ins>
      <w:ins w:id="1760" w:author="Jeff" w:date="2021-06-24T04:09:00Z">
        <w:r w:rsidRPr="002F4867">
          <w:rPr>
            <w:color w:val="000000" w:themeColor="text1"/>
            <w:sz w:val="22"/>
            <w:szCs w:val="22"/>
          </w:rPr>
          <w:t>Specifically</w:t>
        </w:r>
      </w:ins>
      <w:ins w:id="1761" w:author="Jeff" w:date="2021-06-24T04:18:00Z">
        <w:r w:rsidR="00EA5E6B" w:rsidRPr="002F4867">
          <w:rPr>
            <w:color w:val="000000" w:themeColor="text1"/>
            <w:sz w:val="22"/>
            <w:szCs w:val="22"/>
          </w:rPr>
          <w:t>,</w:t>
        </w:r>
      </w:ins>
      <w:ins w:id="1762" w:author="Jeff" w:date="2021-06-24T04:09:00Z">
        <w:r w:rsidRPr="002F4867">
          <w:rPr>
            <w:color w:val="000000" w:themeColor="text1"/>
            <w:sz w:val="22"/>
            <w:szCs w:val="22"/>
          </w:rPr>
          <w:t xml:space="preserve"> </w:t>
        </w:r>
      </w:ins>
      <w:ins w:id="1763" w:author="Jeff" w:date="2021-06-24T05:14:00Z">
        <w:r w:rsidR="008F37AD" w:rsidRPr="00A03C77">
          <w:rPr>
            <w:color w:val="000000" w:themeColor="text1"/>
            <w:sz w:val="22"/>
            <w:szCs w:val="22"/>
          </w:rPr>
          <w:t xml:space="preserve">to reinforce this observation, we refer to vigorous </w:t>
        </w:r>
      </w:ins>
      <w:ins w:id="1764" w:author="Jeff" w:date="2021-06-23T16:51:00Z">
        <w:r w:rsidR="00255E9A" w:rsidRPr="00A03C77">
          <w:rPr>
            <w:color w:val="000000" w:themeColor="text1"/>
            <w:sz w:val="22"/>
            <w:szCs w:val="22"/>
          </w:rPr>
          <w:t>pitch pine clustering (stand density</w:t>
        </w:r>
      </w:ins>
      <w:ins w:id="1765" w:author="Jeff" w:date="2021-06-24T05:14:00Z">
        <w:r w:rsidR="008F37AD" w:rsidRPr="002A4B2D">
          <w:rPr>
            <w:color w:val="000000" w:themeColor="text1"/>
            <w:sz w:val="22"/>
            <w:szCs w:val="22"/>
          </w:rPr>
          <w:t>)</w:t>
        </w:r>
      </w:ins>
      <w:ins w:id="1766" w:author="Jeff" w:date="2021-06-23T16:51:00Z">
        <w:r w:rsidR="00255E9A" w:rsidRPr="002A4B2D">
          <w:rPr>
            <w:color w:val="000000" w:themeColor="text1"/>
            <w:sz w:val="22"/>
            <w:szCs w:val="22"/>
          </w:rPr>
          <w:t xml:space="preserve"> in spaces conspicuously lacking shade, where this species outcompetes red spruce (</w:t>
        </w:r>
        <w:r w:rsidR="00255E9A" w:rsidRPr="002A4B2D">
          <w:rPr>
            <w:i/>
            <w:iCs/>
            <w:color w:val="000000" w:themeColor="text1"/>
            <w:sz w:val="22"/>
            <w:szCs w:val="22"/>
          </w:rPr>
          <w:t>Picea rubens</w:t>
        </w:r>
        <w:r w:rsidR="00255E9A" w:rsidRPr="002A4B2D">
          <w:rPr>
            <w:color w:val="000000" w:themeColor="text1"/>
            <w:sz w:val="22"/>
            <w:szCs w:val="22"/>
          </w:rPr>
          <w:t>), hemlock (</w:t>
        </w:r>
        <w:r w:rsidR="00255E9A" w:rsidRPr="002A4B2D">
          <w:rPr>
            <w:i/>
            <w:iCs/>
            <w:color w:val="000000" w:themeColor="text1"/>
            <w:sz w:val="22"/>
            <w:szCs w:val="22"/>
          </w:rPr>
          <w:t>Tsuga canadensis</w:t>
        </w:r>
        <w:r w:rsidR="00255E9A" w:rsidRPr="002A4B2D">
          <w:rPr>
            <w:color w:val="000000" w:themeColor="text1"/>
            <w:sz w:val="22"/>
            <w:szCs w:val="22"/>
          </w:rPr>
          <w:t>) and balsam fir (</w:t>
        </w:r>
        <w:r w:rsidR="00255E9A" w:rsidRPr="002A4B2D">
          <w:rPr>
            <w:i/>
            <w:iCs/>
            <w:color w:val="000000" w:themeColor="text1"/>
            <w:sz w:val="22"/>
            <w:szCs w:val="22"/>
          </w:rPr>
          <w:t>Abies balsamea</w:t>
        </w:r>
        <w:r w:rsidR="00255E9A" w:rsidRPr="002A4B2D">
          <w:rPr>
            <w:color w:val="000000" w:themeColor="text1"/>
            <w:sz w:val="22"/>
            <w:szCs w:val="22"/>
          </w:rPr>
          <w:t>)</w:t>
        </w:r>
      </w:ins>
      <w:ins w:id="1767" w:author="Jeff" w:date="2021-06-24T04:10:00Z">
        <w:r w:rsidRPr="002A4B2D">
          <w:rPr>
            <w:sz w:val="22"/>
            <w:szCs w:val="22"/>
          </w:rPr>
          <w:t>.</w:t>
        </w:r>
      </w:ins>
      <w:ins w:id="1768" w:author="Jeff" w:date="2021-06-24T04:11:00Z">
        <w:r w:rsidR="00EA5E6B" w:rsidRPr="002A4B2D">
          <w:rPr>
            <w:sz w:val="22"/>
            <w:szCs w:val="22"/>
          </w:rPr>
          <w:t xml:space="preserve"> </w:t>
        </w:r>
      </w:ins>
      <w:ins w:id="1769" w:author="Jeff" w:date="2021-06-23T16:51:00Z">
        <w:r w:rsidR="00255E9A" w:rsidRPr="002A4B2D">
          <w:rPr>
            <w:sz w:val="22"/>
            <w:szCs w:val="22"/>
          </w:rPr>
          <w:t xml:space="preserve">Wonderland trail </w:t>
        </w:r>
      </w:ins>
      <w:ins w:id="1770" w:author="Jeff" w:date="2021-06-24T04:10:00Z">
        <w:r w:rsidR="00EA5E6B" w:rsidRPr="002A4B2D">
          <w:rPr>
            <w:sz w:val="22"/>
            <w:szCs w:val="22"/>
          </w:rPr>
          <w:t>recommend</w:t>
        </w:r>
      </w:ins>
      <w:ins w:id="1771" w:author="Jeff" w:date="2021-06-24T05:15:00Z">
        <w:r w:rsidR="008F37AD" w:rsidRPr="002A4B2D">
          <w:rPr>
            <w:sz w:val="22"/>
            <w:szCs w:val="22"/>
          </w:rPr>
          <w:t>s</w:t>
        </w:r>
      </w:ins>
      <w:ins w:id="1772" w:author="Jeff" w:date="2021-06-24T04:10:00Z">
        <w:r w:rsidR="00EA5E6B" w:rsidRPr="002A4B2D">
          <w:rPr>
            <w:sz w:val="22"/>
            <w:szCs w:val="22"/>
          </w:rPr>
          <w:t xml:space="preserve"> </w:t>
        </w:r>
      </w:ins>
      <w:ins w:id="1773" w:author="Jeff" w:date="2021-06-24T05:15:00Z">
        <w:r w:rsidR="008F37AD" w:rsidRPr="002A4B2D">
          <w:rPr>
            <w:sz w:val="22"/>
            <w:szCs w:val="22"/>
          </w:rPr>
          <w:t>itself</w:t>
        </w:r>
      </w:ins>
      <w:ins w:id="1774" w:author="Jeff" w:date="2021-06-24T04:10:00Z">
        <w:r w:rsidR="00EA5E6B" w:rsidRPr="002A4B2D">
          <w:rPr>
            <w:sz w:val="22"/>
            <w:szCs w:val="22"/>
          </w:rPr>
          <w:t xml:space="preserve"> as the</w:t>
        </w:r>
      </w:ins>
      <w:ins w:id="1775" w:author="Jeff" w:date="2021-06-23T16:51:00Z">
        <w:r w:rsidR="00255E9A" w:rsidRPr="001B72FD">
          <w:rPr>
            <w:sz w:val="22"/>
            <w:szCs w:val="22"/>
          </w:rPr>
          <w:t xml:space="preserve"> best cluster candidate </w:t>
        </w:r>
      </w:ins>
      <w:ins w:id="1776" w:author="Jeff" w:date="2021-06-24T04:10:00Z">
        <w:r w:rsidR="00EA5E6B" w:rsidRPr="001B72FD">
          <w:rPr>
            <w:sz w:val="22"/>
            <w:szCs w:val="22"/>
          </w:rPr>
          <w:t>f</w:t>
        </w:r>
      </w:ins>
      <w:ins w:id="1777" w:author="Jeff" w:date="2021-06-24T04:11:00Z">
        <w:r w:rsidR="00EA5E6B" w:rsidRPr="001B72FD">
          <w:rPr>
            <w:sz w:val="22"/>
            <w:szCs w:val="22"/>
          </w:rPr>
          <w:t xml:space="preserve">or future expansion </w:t>
        </w:r>
      </w:ins>
      <w:ins w:id="1778" w:author="Jeff" w:date="2021-06-23T16:51:00Z">
        <w:r w:rsidR="00255E9A" w:rsidRPr="001B72FD">
          <w:rPr>
            <w:sz w:val="22"/>
            <w:szCs w:val="22"/>
          </w:rPr>
          <w:t xml:space="preserve">based </w:t>
        </w:r>
      </w:ins>
      <w:ins w:id="1779" w:author="Jeff" w:date="2021-06-24T04:11:00Z">
        <w:r w:rsidR="00EA5E6B" w:rsidRPr="001B72FD">
          <w:rPr>
            <w:sz w:val="22"/>
            <w:szCs w:val="22"/>
          </w:rPr>
          <w:t xml:space="preserve">solely </w:t>
        </w:r>
      </w:ins>
      <w:ins w:id="1780" w:author="Jeff" w:date="2021-06-23T16:51:00Z">
        <w:r w:rsidR="00255E9A" w:rsidRPr="001B72FD">
          <w:rPr>
            <w:sz w:val="22"/>
            <w:szCs w:val="22"/>
          </w:rPr>
          <w:t xml:space="preserve">on </w:t>
        </w:r>
      </w:ins>
      <w:ins w:id="1781" w:author="Jeff" w:date="2021-06-24T05:15:00Z">
        <w:r w:rsidR="008F37AD" w:rsidRPr="001B72FD">
          <w:rPr>
            <w:sz w:val="22"/>
            <w:szCs w:val="22"/>
          </w:rPr>
          <w:t xml:space="preserve">the </w:t>
        </w:r>
      </w:ins>
      <w:ins w:id="1782" w:author="Jeff" w:date="2021-06-23T16:51:00Z">
        <w:r w:rsidR="00255E9A" w:rsidRPr="001B72FD">
          <w:rPr>
            <w:sz w:val="22"/>
            <w:szCs w:val="22"/>
          </w:rPr>
          <w:t>solar exposure</w:t>
        </w:r>
      </w:ins>
      <w:ins w:id="1783" w:author="Jeff" w:date="2021-06-24T05:15:00Z">
        <w:r w:rsidR="008F37AD" w:rsidRPr="001B72FD">
          <w:rPr>
            <w:sz w:val="22"/>
            <w:szCs w:val="22"/>
          </w:rPr>
          <w:t xml:space="preserve"> factor</w:t>
        </w:r>
      </w:ins>
      <w:ins w:id="1784" w:author="Jeff" w:date="2021-06-23T16:51:00Z">
        <w:r w:rsidR="00255E9A" w:rsidRPr="001B72FD">
          <w:rPr>
            <w:sz w:val="22"/>
            <w:szCs w:val="22"/>
          </w:rPr>
          <w:t>.</w:t>
        </w:r>
      </w:ins>
      <w:ins w:id="1785" w:author="Jeff" w:date="2021-06-24T04:11:00Z">
        <w:del w:id="1786" w:author="Risa" w:date="2021-06-24T23:38:00Z">
          <w:r w:rsidR="00EA5E6B" w:rsidRPr="001B72FD" w:rsidDel="006764D5">
            <w:rPr>
              <w:i/>
              <w:iCs/>
              <w:sz w:val="22"/>
              <w:szCs w:val="22"/>
            </w:rPr>
            <w:delText xml:space="preserve"> </w:delText>
          </w:r>
        </w:del>
      </w:ins>
    </w:p>
    <w:p w14:paraId="08B21D1F" w14:textId="77777777" w:rsidR="008F37AD" w:rsidRPr="001B72FD" w:rsidRDefault="008F37AD">
      <w:pPr>
        <w:spacing w:line="360" w:lineRule="auto"/>
        <w:rPr>
          <w:ins w:id="1787" w:author="Jeff" w:date="2021-06-24T05:15:00Z"/>
          <w:i/>
          <w:iCs/>
          <w:sz w:val="22"/>
          <w:szCs w:val="22"/>
        </w:rPr>
        <w:pPrChange w:id="1788" w:author="Risa" w:date="2021-06-24T18:40:00Z">
          <w:pPr>
            <w:spacing w:line="360" w:lineRule="auto"/>
            <w:jc w:val="both"/>
          </w:pPr>
        </w:pPrChange>
      </w:pPr>
    </w:p>
    <w:p w14:paraId="270F8527" w14:textId="5ABE203F" w:rsidR="00A369A1" w:rsidRPr="0020587D" w:rsidRDefault="008F37AD">
      <w:pPr>
        <w:spacing w:line="360" w:lineRule="auto"/>
        <w:rPr>
          <w:ins w:id="1789" w:author="Jeff" w:date="2021-06-23T13:52:00Z"/>
          <w:i/>
          <w:iCs/>
          <w:sz w:val="22"/>
          <w:szCs w:val="22"/>
          <w:rPrChange w:id="1790" w:author="Risa" w:date="2021-06-24T18:40:00Z">
            <w:rPr>
              <w:ins w:id="1791" w:author="Jeff" w:date="2021-06-23T13:52:00Z"/>
              <w:bCs/>
              <w:sz w:val="22"/>
              <w:szCs w:val="22"/>
            </w:rPr>
          </w:rPrChange>
        </w:rPr>
        <w:pPrChange w:id="1792" w:author="Risa" w:date="2021-06-24T18:40:00Z">
          <w:pPr>
            <w:spacing w:line="276" w:lineRule="auto"/>
            <w:jc w:val="both"/>
          </w:pPr>
        </w:pPrChange>
      </w:pPr>
      <w:ins w:id="1793" w:author="Jeff" w:date="2021-06-24T05:15:00Z">
        <w:r w:rsidRPr="001B72FD">
          <w:rPr>
            <w:bCs/>
            <w:sz w:val="22"/>
            <w:szCs w:val="22"/>
          </w:rPr>
          <w:t>Furthermore, we</w:t>
        </w:r>
      </w:ins>
      <w:ins w:id="1794" w:author="Jeff" w:date="2021-06-23T13:52:00Z">
        <w:r w:rsidR="00A369A1" w:rsidRPr="001B72FD">
          <w:rPr>
            <w:sz w:val="22"/>
            <w:szCs w:val="22"/>
          </w:rPr>
          <w:t xml:space="preserve"> anticipated that low elevation (&lt;50 m) populations would feature a greater number of </w:t>
        </w:r>
        <w:r w:rsidR="00A369A1" w:rsidRPr="003E016C">
          <w:rPr>
            <w:sz w:val="22"/>
            <w:szCs w:val="22"/>
          </w:rPr>
          <w:t xml:space="preserve">close </w:t>
        </w:r>
        <w:r w:rsidR="00A369A1" w:rsidRPr="003E016C">
          <w:rPr>
            <w:rFonts w:eastAsiaTheme="minorHAnsi"/>
            <w:sz w:val="22"/>
            <w:szCs w:val="22"/>
          </w:rPr>
          <w:t xml:space="preserve">conspecific neighbors as a function of </w:t>
        </w:r>
        <w:del w:id="1795" w:author="Risa" w:date="2021-06-25T00:15:00Z">
          <w:r w:rsidR="00A369A1" w:rsidRPr="003E016C" w:rsidDel="00314A51">
            <w:rPr>
              <w:rFonts w:eastAsiaTheme="minorHAnsi"/>
              <w:sz w:val="22"/>
              <w:szCs w:val="22"/>
            </w:rPr>
            <w:delText xml:space="preserve">no fire history, </w:delText>
          </w:r>
        </w:del>
        <w:r w:rsidR="00A369A1" w:rsidRPr="00A07261">
          <w:rPr>
            <w:rFonts w:eastAsiaTheme="minorHAnsi"/>
            <w:sz w:val="22"/>
            <w:szCs w:val="22"/>
          </w:rPr>
          <w:t>a relatively gentle slope (&lt;10°)</w:t>
        </w:r>
        <w:del w:id="1796" w:author="Risa" w:date="2021-06-25T00:15:00Z">
          <w:r w:rsidR="00A369A1" w:rsidRPr="00A07261" w:rsidDel="00314A51">
            <w:rPr>
              <w:rFonts w:eastAsiaTheme="minorHAnsi"/>
              <w:sz w:val="22"/>
              <w:szCs w:val="22"/>
            </w:rPr>
            <w:delText>,</w:delText>
          </w:r>
        </w:del>
        <w:r w:rsidR="00A369A1" w:rsidRPr="00A07261">
          <w:rPr>
            <w:rFonts w:eastAsiaTheme="minorHAnsi"/>
            <w:sz w:val="22"/>
            <w:szCs w:val="22"/>
          </w:rPr>
          <w:t xml:space="preserve"> and tendency towards a </w:t>
        </w:r>
        <w:r w:rsidR="00A369A1" w:rsidRPr="00E174C9">
          <w:rPr>
            <w:rFonts w:eastAsiaTheme="minorHAnsi"/>
            <w:sz w:val="22"/>
            <w:szCs w:val="22"/>
          </w:rPr>
          <w:t>southerly aspect (</w:t>
        </w:r>
        <w:r w:rsidR="00A369A1" w:rsidRPr="00E174C9">
          <w:rPr>
            <w:rFonts w:eastAsiaTheme="minorHAnsi"/>
            <w:i/>
            <w:iCs/>
            <w:sz w:val="22"/>
            <w:szCs w:val="22"/>
          </w:rPr>
          <w:t>µ</w:t>
        </w:r>
        <w:r w:rsidR="00A369A1" w:rsidRPr="008360DC">
          <w:rPr>
            <w:rFonts w:eastAsiaTheme="minorHAnsi"/>
            <w:sz w:val="22"/>
            <w:szCs w:val="22"/>
          </w:rPr>
          <w:t>=180°).</w:t>
        </w:r>
      </w:ins>
      <w:ins w:id="1797" w:author="Jeff" w:date="2021-06-23T16:51:00Z">
        <w:r w:rsidR="00255E9A" w:rsidRPr="008360DC">
          <w:rPr>
            <w:rFonts w:eastAsiaTheme="minorHAnsi"/>
            <w:sz w:val="22"/>
            <w:szCs w:val="22"/>
          </w:rPr>
          <w:t xml:space="preserve"> </w:t>
        </w:r>
      </w:ins>
      <w:ins w:id="1798" w:author="Jeff" w:date="2021-06-23T13:52:00Z">
        <w:r w:rsidR="00A369A1" w:rsidRPr="008360DC">
          <w:rPr>
            <w:bCs/>
            <w:sz w:val="22"/>
            <w:szCs w:val="22"/>
          </w:rPr>
          <w:t xml:space="preserve">At high elevation ledge communities, we found little </w:t>
        </w:r>
      </w:ins>
      <w:ins w:id="1799" w:author="Jeff" w:date="2021-06-24T04:19:00Z">
        <w:r w:rsidR="00EA5E6B" w:rsidRPr="008360DC">
          <w:rPr>
            <w:bCs/>
            <w:sz w:val="22"/>
            <w:szCs w:val="22"/>
          </w:rPr>
          <w:t xml:space="preserve">to </w:t>
        </w:r>
        <w:commentRangeStart w:id="1800"/>
        <w:r w:rsidR="00EA5E6B" w:rsidRPr="008360DC">
          <w:rPr>
            <w:bCs/>
            <w:sz w:val="22"/>
            <w:szCs w:val="22"/>
          </w:rPr>
          <w:t xml:space="preserve">suggest a </w:t>
        </w:r>
      </w:ins>
      <w:ins w:id="1801" w:author="Jeff" w:date="2021-06-23T13:52:00Z">
        <w:r w:rsidR="00A369A1" w:rsidRPr="00491298">
          <w:rPr>
            <w:bCs/>
            <w:sz w:val="22"/>
            <w:szCs w:val="22"/>
          </w:rPr>
          <w:t xml:space="preserve">stimulus </w:t>
        </w:r>
      </w:ins>
      <w:ins w:id="1802" w:author="Jeff" w:date="2021-06-24T04:13:00Z">
        <w:r w:rsidR="00EA5E6B" w:rsidRPr="00491298">
          <w:rPr>
            <w:bCs/>
            <w:sz w:val="22"/>
            <w:szCs w:val="22"/>
          </w:rPr>
          <w:t>for reproduc</w:t>
        </w:r>
      </w:ins>
      <w:ins w:id="1803" w:author="Jeff" w:date="2021-06-24T04:14:00Z">
        <w:r w:rsidR="00EA5E6B" w:rsidRPr="00491298">
          <w:rPr>
            <w:bCs/>
            <w:sz w:val="22"/>
            <w:szCs w:val="22"/>
          </w:rPr>
          <w:t xml:space="preserve">tion (fecundity) </w:t>
        </w:r>
      </w:ins>
      <w:commentRangeEnd w:id="1800"/>
      <w:r w:rsidR="00314A51">
        <w:rPr>
          <w:rStyle w:val="CommentReference"/>
        </w:rPr>
        <w:commentReference w:id="1800"/>
      </w:r>
      <w:ins w:id="1804" w:author="Jeff" w:date="2021-06-23T13:52:00Z">
        <w:r w:rsidR="00A369A1" w:rsidRPr="00491298">
          <w:rPr>
            <w:bCs/>
            <w:sz w:val="22"/>
            <w:szCs w:val="22"/>
          </w:rPr>
          <w:t xml:space="preserve">save for </w:t>
        </w:r>
      </w:ins>
      <w:ins w:id="1805" w:author="Jeff" w:date="2021-06-24T05:16:00Z">
        <w:r w:rsidRPr="00491298">
          <w:rPr>
            <w:bCs/>
            <w:sz w:val="22"/>
            <w:szCs w:val="22"/>
          </w:rPr>
          <w:t xml:space="preserve">one </w:t>
        </w:r>
      </w:ins>
      <w:ins w:id="1806" w:author="Jeff" w:date="2021-06-24T04:19:00Z">
        <w:r w:rsidR="00EA5E6B" w:rsidRPr="00491298">
          <w:rPr>
            <w:bCs/>
            <w:sz w:val="22"/>
            <w:szCs w:val="22"/>
          </w:rPr>
          <w:t xml:space="preserve">particular location encompassing </w:t>
        </w:r>
      </w:ins>
      <w:ins w:id="1807" w:author="Jeff" w:date="2021-06-23T13:52:00Z">
        <w:r w:rsidR="00A369A1" w:rsidRPr="00491298">
          <w:rPr>
            <w:bCs/>
            <w:sz w:val="22"/>
            <w:szCs w:val="22"/>
          </w:rPr>
          <w:t>a pitch-and-jack pine (</w:t>
        </w:r>
        <w:r w:rsidR="00A369A1" w:rsidRPr="00491298">
          <w:rPr>
            <w:bCs/>
            <w:i/>
            <w:iCs/>
            <w:sz w:val="22"/>
            <w:szCs w:val="22"/>
          </w:rPr>
          <w:t>Pinus banksiana</w:t>
        </w:r>
        <w:r w:rsidR="00A369A1" w:rsidRPr="00491298">
          <w:rPr>
            <w:bCs/>
            <w:sz w:val="22"/>
            <w:szCs w:val="22"/>
          </w:rPr>
          <w:t xml:space="preserve">) sympatry </w:t>
        </w:r>
      </w:ins>
      <w:ins w:id="1808" w:author="Jeff" w:date="2021-06-24T04:20:00Z">
        <w:r w:rsidR="00EA5E6B" w:rsidRPr="00A62535">
          <w:rPr>
            <w:bCs/>
            <w:sz w:val="22"/>
            <w:szCs w:val="22"/>
          </w:rPr>
          <w:t>(overlapping species) mostly east of</w:t>
        </w:r>
      </w:ins>
      <w:ins w:id="1809" w:author="Jeff" w:date="2021-06-23T13:52:00Z">
        <w:r w:rsidR="00A369A1" w:rsidRPr="0077694C">
          <w:rPr>
            <w:bCs/>
            <w:sz w:val="22"/>
            <w:szCs w:val="22"/>
          </w:rPr>
          <w:t xml:space="preserve"> the South Cadillac mountain trail (</w:t>
        </w:r>
      </w:ins>
      <w:ins w:id="1810" w:author="Jeff" w:date="2021-06-24T04:12:00Z">
        <w:r w:rsidR="00EA5E6B" w:rsidRPr="0077694C">
          <w:rPr>
            <w:bCs/>
            <w:sz w:val="22"/>
            <w:szCs w:val="22"/>
          </w:rPr>
          <w:t xml:space="preserve">between </w:t>
        </w:r>
      </w:ins>
      <w:ins w:id="1811" w:author="Jeff" w:date="2021-06-23T13:52:00Z">
        <w:r w:rsidR="00A369A1" w:rsidRPr="0077694C">
          <w:rPr>
            <w:bCs/>
            <w:sz w:val="22"/>
            <w:szCs w:val="22"/>
          </w:rPr>
          <w:t xml:space="preserve">189 </w:t>
        </w:r>
      </w:ins>
      <w:ins w:id="1812" w:author="Jeff" w:date="2021-06-24T04:12:00Z">
        <w:r w:rsidR="00EA5E6B" w:rsidRPr="0077694C">
          <w:rPr>
            <w:bCs/>
            <w:sz w:val="22"/>
            <w:szCs w:val="22"/>
          </w:rPr>
          <w:t>and</w:t>
        </w:r>
      </w:ins>
      <w:ins w:id="1813" w:author="Jeff" w:date="2021-06-23T13:52:00Z">
        <w:r w:rsidR="00A369A1" w:rsidRPr="0077694C">
          <w:rPr>
            <w:bCs/>
            <w:sz w:val="22"/>
            <w:szCs w:val="22"/>
          </w:rPr>
          <w:t xml:space="preserve"> 270 m elevation). </w:t>
        </w:r>
        <w:del w:id="1814" w:author="Risa" w:date="2021-06-24T20:19:00Z">
          <w:r w:rsidR="00A369A1" w:rsidRPr="0020587D" w:rsidDel="00A03C77">
            <w:rPr>
              <w:bCs/>
              <w:strike/>
              <w:sz w:val="22"/>
              <w:szCs w:val="22"/>
            </w:rPr>
            <w:delText>This assertion is partly confirmed by the disappearance of serotiny and epicormic sprouting, found formerly at higher sites on Cadillac mountain three decades ago.</w:delText>
          </w:r>
          <w:r w:rsidR="00A369A1" w:rsidRPr="0020587D" w:rsidDel="00A03C77">
            <w:rPr>
              <w:bCs/>
              <w:sz w:val="22"/>
              <w:szCs w:val="22"/>
            </w:rPr>
            <w:delText xml:space="preserve"> </w:delText>
          </w:r>
        </w:del>
        <w:r w:rsidR="00A369A1" w:rsidRPr="0020587D">
          <w:rPr>
            <w:bCs/>
            <w:sz w:val="22"/>
            <w:szCs w:val="22"/>
          </w:rPr>
          <w:t xml:space="preserve">A shift back to fire, accompanied by a re-introduction of serotinous characteristics, </w:t>
        </w:r>
      </w:ins>
      <w:ins w:id="1815" w:author="Jeff" w:date="2021-06-24T04:14:00Z">
        <w:r w:rsidR="00EA5E6B" w:rsidRPr="0020587D">
          <w:rPr>
            <w:bCs/>
            <w:sz w:val="22"/>
            <w:szCs w:val="22"/>
          </w:rPr>
          <w:t>might enable this overlappin</w:t>
        </w:r>
      </w:ins>
      <w:ins w:id="1816" w:author="Jeff" w:date="2021-06-24T04:21:00Z">
        <w:r w:rsidR="007403E7" w:rsidRPr="0020587D">
          <w:rPr>
            <w:bCs/>
            <w:sz w:val="22"/>
            <w:szCs w:val="22"/>
          </w:rPr>
          <w:t xml:space="preserve">g </w:t>
        </w:r>
      </w:ins>
      <w:ins w:id="1817" w:author="Jeff" w:date="2021-06-24T05:16:00Z">
        <w:r w:rsidRPr="0020587D">
          <w:rPr>
            <w:bCs/>
            <w:sz w:val="22"/>
            <w:szCs w:val="22"/>
          </w:rPr>
          <w:t>enclave</w:t>
        </w:r>
      </w:ins>
      <w:ins w:id="1818" w:author="Jeff" w:date="2021-06-24T04:15:00Z">
        <w:r w:rsidR="00EA5E6B" w:rsidRPr="0020587D">
          <w:rPr>
            <w:bCs/>
            <w:sz w:val="22"/>
            <w:szCs w:val="22"/>
          </w:rPr>
          <w:t xml:space="preserve"> to expand even further in every direction </w:t>
        </w:r>
      </w:ins>
      <w:ins w:id="1819" w:author="Jeff" w:date="2021-06-23T13:52:00Z">
        <w:r w:rsidR="00A369A1" w:rsidRPr="0020587D">
          <w:rPr>
            <w:bCs/>
            <w:sz w:val="22"/>
            <w:szCs w:val="22"/>
          </w:rPr>
          <w:t>in the future</w:t>
        </w:r>
      </w:ins>
      <w:ins w:id="1820" w:author="Jeff" w:date="2021-06-24T05:16:00Z">
        <w:r w:rsidRPr="0020587D">
          <w:rPr>
            <w:bCs/>
            <w:sz w:val="22"/>
            <w:szCs w:val="22"/>
          </w:rPr>
          <w:t>. H</w:t>
        </w:r>
      </w:ins>
      <w:ins w:id="1821" w:author="Jeff" w:date="2021-06-23T13:52:00Z">
        <w:r w:rsidR="00A369A1" w:rsidRPr="0020587D">
          <w:rPr>
            <w:bCs/>
            <w:sz w:val="22"/>
            <w:szCs w:val="22"/>
          </w:rPr>
          <w:t>owever, despite a significant fuel buildup in the forest</w:t>
        </w:r>
      </w:ins>
      <w:ins w:id="1822" w:author="Jeff" w:date="2021-06-24T04:16:00Z">
        <w:r w:rsidR="00EA5E6B" w:rsidRPr="0020587D">
          <w:rPr>
            <w:bCs/>
            <w:sz w:val="22"/>
            <w:szCs w:val="22"/>
          </w:rPr>
          <w:t>s on the island</w:t>
        </w:r>
      </w:ins>
      <w:ins w:id="1823" w:author="Jeff" w:date="2021-06-23T13:52:00Z">
        <w:r w:rsidR="00A369A1" w:rsidRPr="0020587D">
          <w:rPr>
            <w:bCs/>
            <w:sz w:val="22"/>
            <w:szCs w:val="22"/>
          </w:rPr>
          <w:t xml:space="preserve">, </w:t>
        </w:r>
      </w:ins>
      <w:ins w:id="1824" w:author="Jeff" w:date="2021-06-24T04:16:00Z">
        <w:r w:rsidR="00EA5E6B" w:rsidRPr="0020587D">
          <w:rPr>
            <w:bCs/>
            <w:sz w:val="22"/>
            <w:szCs w:val="22"/>
          </w:rPr>
          <w:t xml:space="preserve">its seems unlikely that current management policies </w:t>
        </w:r>
      </w:ins>
      <w:ins w:id="1825" w:author="Jeff" w:date="2021-06-24T05:16:00Z">
        <w:r w:rsidRPr="0020587D">
          <w:rPr>
            <w:bCs/>
            <w:sz w:val="22"/>
            <w:szCs w:val="22"/>
          </w:rPr>
          <w:t>wil</w:t>
        </w:r>
      </w:ins>
      <w:ins w:id="1826" w:author="Jeff" w:date="2021-06-24T05:17:00Z">
        <w:r w:rsidRPr="0020587D">
          <w:rPr>
            <w:bCs/>
            <w:sz w:val="22"/>
            <w:szCs w:val="22"/>
          </w:rPr>
          <w:t>l</w:t>
        </w:r>
      </w:ins>
      <w:ins w:id="1827" w:author="Jeff" w:date="2021-06-24T05:16:00Z">
        <w:r w:rsidRPr="0020587D">
          <w:rPr>
            <w:bCs/>
            <w:sz w:val="22"/>
            <w:szCs w:val="22"/>
          </w:rPr>
          <w:t xml:space="preserve"> </w:t>
        </w:r>
      </w:ins>
      <w:ins w:id="1828" w:author="Jeff" w:date="2021-06-24T05:18:00Z">
        <w:r w:rsidRPr="0020587D">
          <w:rPr>
            <w:bCs/>
            <w:sz w:val="22"/>
            <w:szCs w:val="22"/>
          </w:rPr>
          <w:t>embrac</w:t>
        </w:r>
      </w:ins>
      <w:ins w:id="1829" w:author="Jeff" w:date="2021-06-24T05:16:00Z">
        <w:r w:rsidRPr="0020587D">
          <w:rPr>
            <w:bCs/>
            <w:sz w:val="22"/>
            <w:szCs w:val="22"/>
          </w:rPr>
          <w:t>e significant proscrip</w:t>
        </w:r>
      </w:ins>
      <w:ins w:id="1830" w:author="Jeff" w:date="2021-06-24T05:17:00Z">
        <w:r w:rsidRPr="0020587D">
          <w:rPr>
            <w:bCs/>
            <w:sz w:val="22"/>
            <w:szCs w:val="22"/>
          </w:rPr>
          <w:t>tive fire or allo</w:t>
        </w:r>
      </w:ins>
      <w:ins w:id="1831" w:author="Jeff" w:date="2021-06-24T05:18:00Z">
        <w:r w:rsidRPr="0020587D">
          <w:rPr>
            <w:bCs/>
            <w:sz w:val="22"/>
            <w:szCs w:val="22"/>
          </w:rPr>
          <w:t>w</w:t>
        </w:r>
      </w:ins>
      <w:ins w:id="1832" w:author="Jeff" w:date="2021-06-24T05:17:00Z">
        <w:r w:rsidRPr="0020587D">
          <w:rPr>
            <w:bCs/>
            <w:sz w:val="22"/>
            <w:szCs w:val="22"/>
          </w:rPr>
          <w:t xml:space="preserve"> forest fire</w:t>
        </w:r>
      </w:ins>
      <w:ins w:id="1833" w:author="Jeff" w:date="2021-06-24T05:18:00Z">
        <w:r w:rsidRPr="0020587D">
          <w:rPr>
            <w:bCs/>
            <w:sz w:val="22"/>
            <w:szCs w:val="22"/>
          </w:rPr>
          <w:t xml:space="preserve">; </w:t>
        </w:r>
      </w:ins>
      <w:ins w:id="1834" w:author="Jeff" w:date="2021-06-24T05:17:00Z">
        <w:del w:id="1835" w:author="Risa" w:date="2021-06-24T20:28:00Z">
          <w:r w:rsidRPr="0020587D" w:rsidDel="001B72FD">
            <w:rPr>
              <w:bCs/>
              <w:sz w:val="22"/>
              <w:szCs w:val="22"/>
            </w:rPr>
            <w:delText xml:space="preserve"> </w:delText>
          </w:r>
        </w:del>
      </w:ins>
      <w:ins w:id="1836" w:author="Jeff" w:date="2021-06-24T04:16:00Z">
        <w:r w:rsidR="00EA5E6B" w:rsidRPr="0020587D">
          <w:rPr>
            <w:bCs/>
            <w:sz w:val="22"/>
            <w:szCs w:val="22"/>
          </w:rPr>
          <w:t xml:space="preserve">coupled with </w:t>
        </w:r>
      </w:ins>
      <w:ins w:id="1837" w:author="Jeff" w:date="2021-06-23T13:52:00Z">
        <w:r w:rsidR="00A369A1" w:rsidRPr="0020587D">
          <w:rPr>
            <w:bCs/>
            <w:sz w:val="22"/>
            <w:szCs w:val="22"/>
          </w:rPr>
          <w:t xml:space="preserve">climate projections </w:t>
        </w:r>
      </w:ins>
      <w:ins w:id="1838" w:author="Risa" w:date="2021-06-24T20:28:00Z">
        <w:r w:rsidR="001B72FD">
          <w:rPr>
            <w:bCs/>
            <w:sz w:val="22"/>
            <w:szCs w:val="22"/>
          </w:rPr>
          <w:fldChar w:fldCharType="begin" w:fldLock="1"/>
        </w:r>
      </w:ins>
      <w:r w:rsidR="00E567C1">
        <w:rPr>
          <w:bCs/>
          <w:sz w:val="22"/>
          <w:szCs w:val="22"/>
        </w:rPr>
        <w:instrText>ADDIN CSL_CITATION {"citationItems":[{"id":"ITEM-1","itemData":{"author":[{"dropping-particle":"","family":"Fernandez","given":"Ivan J","non-dropping-particle":"","parse-names":false,"suffix":""},{"dropping-particle":"","family":"Schmitt","given":"Catherine","non-dropping-particle":"","parse-names":false,"suffix":""},{"dropping-particle":"","family":"Stancioff","given":"Esperanza","non-dropping-particle":"","parse-names":false,"suffix":""},{"dropping-particle":"","family":"Birkel","given":"Sean D","non-dropping-particle":"","parse-names":false,"suffix":""},{"dropping-particle":"","family":"Pershing","given":"Andrew","non-dropping-particle":"","parse-names":false,"suffix":""},{"dropping-particle":"","family":"Fernandez","given":"Ivan J ;","non-dropping-particle":"","parse-names":false,"suffix":""},{"dropping-particle":"","family":"Schmitt","given":"Catherine ;","non-dropping-particle":"","parse-names":false,"suffix":""},{"dropping-particle":"","family":"Birkel","given":"Sean D ;","non-dropping-particle":"","parse-names":false,"suffix":""},{"dropping-particle":"","family":"Pershing","given":"Andrew ;","non-dropping-particle":"","parse-names":false,"suffix":""},{"dropping-particle":"","family":"Runge","given":"Jeffrey ;","non-dropping-particle":"","parse-names":false,"suffix":""},{"dropping-particle":"","family":"Jacobson","given":"George L","non-dropping-particle":"","parse-names":false,"suffix":""},{"dropping-particle":"","family":"Mayewski","given":"Paul A","non-dropping-particle":"","parse-names":false,"suffix":""}],"id":"ITEM-1","issued":{"date-parts":[["2015"]]},"title":"Maine' s Climate Future: 2015 Update Repository Citation","type":"report"},"uris":["http://www.mendeley.com/documents/?uuid=eeff0b4f-d914-477c-a27e-13ded669774a"]}],"mendeley":{"formattedCitation":"(Fernandez &lt;i&gt;et al.&lt;/i&gt; 2015)","plainTextFormattedCitation":"(Fernandez et al. 2015)","previouslyFormattedCitation":"(Fernandez &lt;i&gt;et al.&lt;/i&gt; 2015)"},"properties":{"noteIndex":0},"schema":"https://github.com/citation-style-language/schema/raw/master/csl-citation.json"}</w:instrText>
      </w:r>
      <w:r w:rsidR="001B72FD">
        <w:rPr>
          <w:bCs/>
          <w:sz w:val="22"/>
          <w:szCs w:val="22"/>
        </w:rPr>
        <w:fldChar w:fldCharType="separate"/>
      </w:r>
      <w:r w:rsidR="00163863" w:rsidRPr="00163863">
        <w:rPr>
          <w:bCs/>
          <w:noProof/>
          <w:sz w:val="22"/>
          <w:szCs w:val="22"/>
        </w:rPr>
        <w:t xml:space="preserve">(Fernandez </w:t>
      </w:r>
      <w:r w:rsidR="00163863" w:rsidRPr="00163863">
        <w:rPr>
          <w:bCs/>
          <w:i/>
          <w:noProof/>
          <w:sz w:val="22"/>
          <w:szCs w:val="22"/>
        </w:rPr>
        <w:t>et al.</w:t>
      </w:r>
      <w:r w:rsidR="00163863" w:rsidRPr="00163863">
        <w:rPr>
          <w:bCs/>
          <w:noProof/>
          <w:sz w:val="22"/>
          <w:szCs w:val="22"/>
        </w:rPr>
        <w:t xml:space="preserve"> 2015)</w:t>
      </w:r>
      <w:ins w:id="1839" w:author="Risa" w:date="2021-06-24T20:28:00Z">
        <w:r w:rsidR="001B72FD">
          <w:rPr>
            <w:bCs/>
            <w:sz w:val="22"/>
            <w:szCs w:val="22"/>
          </w:rPr>
          <w:fldChar w:fldCharType="end"/>
        </w:r>
      </w:ins>
      <w:ins w:id="1840" w:author="Jeff" w:date="2021-06-23T13:52:00Z">
        <w:del w:id="1841" w:author="Risa" w:date="2021-06-24T20:28:00Z">
          <w:r w:rsidR="00A369A1" w:rsidRPr="0020587D" w:rsidDel="001B72FD">
            <w:rPr>
              <w:bCs/>
              <w:sz w:val="22"/>
              <w:szCs w:val="22"/>
            </w:rPr>
            <w:delText xml:space="preserve">(Fernandez </w:delText>
          </w:r>
          <w:r w:rsidR="00A369A1" w:rsidRPr="0020587D" w:rsidDel="001B72FD">
            <w:rPr>
              <w:bCs/>
              <w:i/>
              <w:iCs/>
              <w:sz w:val="22"/>
              <w:szCs w:val="22"/>
            </w:rPr>
            <w:delText xml:space="preserve">et al. </w:delText>
          </w:r>
          <w:r w:rsidR="00A369A1" w:rsidRPr="0020587D" w:rsidDel="001B72FD">
            <w:rPr>
              <w:bCs/>
              <w:sz w:val="22"/>
              <w:szCs w:val="22"/>
            </w:rPr>
            <w:delText>2015)</w:delText>
          </w:r>
        </w:del>
      </w:ins>
      <w:ins w:id="1842" w:author="Jeff" w:date="2021-06-24T05:18:00Z">
        <w:r w:rsidRPr="0020587D">
          <w:rPr>
            <w:bCs/>
            <w:sz w:val="22"/>
            <w:szCs w:val="22"/>
          </w:rPr>
          <w:t>, we can predict</w:t>
        </w:r>
      </w:ins>
      <w:ins w:id="1843" w:author="Jeff" w:date="2021-06-24T05:19:00Z">
        <w:r w:rsidRPr="0020587D">
          <w:rPr>
            <w:bCs/>
            <w:sz w:val="22"/>
            <w:szCs w:val="22"/>
          </w:rPr>
          <w:t xml:space="preserve"> the sympatry is left to its own devices rather than anthropogenic intervention</w:t>
        </w:r>
      </w:ins>
      <w:ins w:id="1844" w:author="Jeff" w:date="2021-06-23T13:52:00Z">
        <w:r w:rsidR="00A369A1" w:rsidRPr="0020587D">
          <w:rPr>
            <w:bCs/>
            <w:sz w:val="22"/>
            <w:szCs w:val="22"/>
          </w:rPr>
          <w:t xml:space="preserve">. </w:t>
        </w:r>
      </w:ins>
    </w:p>
    <w:p w14:paraId="020B32DE" w14:textId="77777777" w:rsidR="00F36878" w:rsidRPr="009709DC" w:rsidRDefault="00F36878">
      <w:pPr>
        <w:spacing w:line="360" w:lineRule="auto"/>
        <w:rPr>
          <w:ins w:id="1845" w:author="Jeff" w:date="2021-06-21T15:37:00Z"/>
          <w:sz w:val="22"/>
          <w:szCs w:val="22"/>
        </w:rPr>
        <w:pPrChange w:id="1846" w:author="Risa" w:date="2021-06-24T18:40:00Z">
          <w:pPr>
            <w:spacing w:line="276" w:lineRule="auto"/>
            <w:jc w:val="both"/>
          </w:pPr>
        </w:pPrChange>
      </w:pPr>
    </w:p>
    <w:p w14:paraId="349E10B6" w14:textId="54C97807" w:rsidR="00F36878" w:rsidRPr="00276828" w:rsidRDefault="00F36878">
      <w:pPr>
        <w:spacing w:line="360" w:lineRule="auto"/>
        <w:rPr>
          <w:ins w:id="1847" w:author="Jeff" w:date="2021-06-23T13:50:00Z"/>
          <w:b/>
          <w:bCs/>
          <w:sz w:val="22"/>
          <w:szCs w:val="22"/>
          <w:rPrChange w:id="1848" w:author="Risa" w:date="2021-06-24T19:11:00Z">
            <w:rPr>
              <w:ins w:id="1849" w:author="Jeff" w:date="2021-06-23T13:50:00Z"/>
              <w:sz w:val="22"/>
              <w:szCs w:val="22"/>
            </w:rPr>
          </w:rPrChange>
        </w:rPr>
        <w:pPrChange w:id="1850" w:author="Risa" w:date="2021-06-24T18:40:00Z">
          <w:pPr>
            <w:spacing w:line="360" w:lineRule="auto"/>
            <w:jc w:val="both"/>
          </w:pPr>
        </w:pPrChange>
      </w:pPr>
      <w:ins w:id="1851" w:author="Jeff" w:date="2021-06-23T13:50:00Z">
        <w:r w:rsidRPr="00276828">
          <w:rPr>
            <w:b/>
            <w:bCs/>
            <w:sz w:val="22"/>
            <w:szCs w:val="22"/>
            <w:rPrChange w:id="1852" w:author="Risa" w:date="2021-06-24T19:11:00Z">
              <w:rPr>
                <w:sz w:val="22"/>
                <w:szCs w:val="22"/>
              </w:rPr>
            </w:rPrChange>
          </w:rPr>
          <w:t>Disturbance</w:t>
        </w:r>
      </w:ins>
      <w:ins w:id="1853" w:author="Jeff" w:date="2021-06-24T03:03:00Z">
        <w:r w:rsidR="002D74B0" w:rsidRPr="00276828">
          <w:rPr>
            <w:b/>
            <w:bCs/>
            <w:sz w:val="22"/>
            <w:szCs w:val="22"/>
            <w:rPrChange w:id="1854" w:author="Risa" w:date="2021-06-24T19:11:00Z">
              <w:rPr>
                <w:i/>
                <w:iCs/>
                <w:sz w:val="22"/>
                <w:szCs w:val="22"/>
              </w:rPr>
            </w:rPrChange>
          </w:rPr>
          <w:t xml:space="preserve">, </w:t>
        </w:r>
      </w:ins>
      <w:ins w:id="1855" w:author="Jeff" w:date="2021-06-24T02:53:00Z">
        <w:r w:rsidR="0074085B" w:rsidRPr="00276828">
          <w:rPr>
            <w:b/>
            <w:bCs/>
            <w:sz w:val="22"/>
            <w:szCs w:val="22"/>
            <w:rPrChange w:id="1856" w:author="Risa" w:date="2021-06-24T19:11:00Z">
              <w:rPr>
                <w:i/>
                <w:iCs/>
                <w:sz w:val="22"/>
                <w:szCs w:val="22"/>
              </w:rPr>
            </w:rPrChange>
          </w:rPr>
          <w:t xml:space="preserve">Climate </w:t>
        </w:r>
      </w:ins>
      <w:ins w:id="1857" w:author="Jeff" w:date="2021-06-23T13:50:00Z">
        <w:r w:rsidRPr="00276828">
          <w:rPr>
            <w:b/>
            <w:bCs/>
            <w:sz w:val="22"/>
            <w:szCs w:val="22"/>
            <w:rPrChange w:id="1858" w:author="Risa" w:date="2021-06-24T19:11:00Z">
              <w:rPr>
                <w:sz w:val="22"/>
                <w:szCs w:val="22"/>
              </w:rPr>
            </w:rPrChange>
          </w:rPr>
          <w:t>Factors</w:t>
        </w:r>
      </w:ins>
      <w:ins w:id="1859" w:author="Jeff" w:date="2021-06-24T03:03:00Z">
        <w:r w:rsidR="002D74B0" w:rsidRPr="00276828">
          <w:rPr>
            <w:b/>
            <w:bCs/>
            <w:sz w:val="22"/>
            <w:szCs w:val="22"/>
            <w:rPrChange w:id="1860" w:author="Risa" w:date="2021-06-24T19:11:00Z">
              <w:rPr>
                <w:i/>
                <w:iCs/>
                <w:sz w:val="22"/>
                <w:szCs w:val="22"/>
              </w:rPr>
            </w:rPrChange>
          </w:rPr>
          <w:t xml:space="preserve"> and P</w:t>
        </w:r>
      </w:ins>
      <w:ins w:id="1861" w:author="Jeff" w:date="2021-06-24T03:04:00Z">
        <w:r w:rsidR="002D74B0" w:rsidRPr="00276828">
          <w:rPr>
            <w:b/>
            <w:bCs/>
            <w:sz w:val="22"/>
            <w:szCs w:val="22"/>
            <w:rPrChange w:id="1862" w:author="Risa" w:date="2021-06-24T19:11:00Z">
              <w:rPr>
                <w:i/>
                <w:iCs/>
                <w:sz w:val="22"/>
                <w:szCs w:val="22"/>
              </w:rPr>
            </w:rPrChange>
          </w:rPr>
          <w:t>redictions for Species</w:t>
        </w:r>
        <w:r w:rsidR="00CE4FA2" w:rsidRPr="00276828">
          <w:rPr>
            <w:b/>
            <w:bCs/>
            <w:sz w:val="22"/>
            <w:szCs w:val="22"/>
            <w:rPrChange w:id="1863" w:author="Risa" w:date="2021-06-24T19:11:00Z">
              <w:rPr>
                <w:i/>
                <w:iCs/>
                <w:sz w:val="22"/>
                <w:szCs w:val="22"/>
              </w:rPr>
            </w:rPrChange>
          </w:rPr>
          <w:t xml:space="preserve"> Status</w:t>
        </w:r>
      </w:ins>
    </w:p>
    <w:p w14:paraId="5026FB07" w14:textId="55438D5B" w:rsidR="00994D09" w:rsidRPr="0020587D" w:rsidRDefault="00994D09">
      <w:pPr>
        <w:spacing w:line="360" w:lineRule="auto"/>
        <w:rPr>
          <w:ins w:id="1864" w:author="Jeff" w:date="2021-06-23T01:05:00Z"/>
          <w:sz w:val="22"/>
          <w:szCs w:val="22"/>
        </w:rPr>
        <w:pPrChange w:id="1865" w:author="Risa" w:date="2021-06-24T18:40:00Z">
          <w:pPr>
            <w:spacing w:line="276" w:lineRule="auto"/>
            <w:jc w:val="both"/>
          </w:pPr>
        </w:pPrChange>
      </w:pPr>
      <w:ins w:id="1866" w:author="Jeff" w:date="2021-06-23T01:10:00Z">
        <w:r w:rsidRPr="009709DC">
          <w:rPr>
            <w:sz w:val="22"/>
            <w:szCs w:val="22"/>
          </w:rPr>
          <w:t xml:space="preserve">Until now disturbances such as mechanical thinning and bioturbation </w:t>
        </w:r>
      </w:ins>
      <w:ins w:id="1867" w:author="Risa" w:date="2021-06-25T00:28:00Z">
        <w:r w:rsidR="00E567C1">
          <w:rPr>
            <w:sz w:val="22"/>
            <w:szCs w:val="22"/>
          </w:rPr>
          <w:fldChar w:fldCharType="begin" w:fldLock="1"/>
        </w:r>
      </w:ins>
      <w:r w:rsidR="00072A86">
        <w:rPr>
          <w:sz w:val="22"/>
          <w:szCs w:val="22"/>
        </w:rPr>
        <w:instrText>ADDIN CSL_CITATION {"citationItems":[{"id":"ITEM-1","itemData":{"DOI":"10.1029/2018JG004787","ISSN":"2169-8953","abstract":"Pyrogenic carbon (PyC) is an incomplete combustion by-product with longer soil residence times compared with nonpyrogenic components of the soil carbon (C) pool and can be preferentially eroded in fire-affected landscapes. To investigate geomorphic and fire-related controls on PyC erosion, sediment fences were established in three combinations of slope (high 13.9–37.3%; moderate 0–6.7%) and burn severity (high; moderate) plots within the perimeter of the Rim Fire in 2013, Yosemite National Park, California, USA. After each major precipitation event following the fire, we determined transport rates of total sediment, fine and coarse sediment fractions, and C and nitrogen (N). We measured stable isotope (δ13C and δ15N) compositions and 13C-nuclear magnetic resonance spectra of soils and eroded sediments. The highest total and fine (&lt;2 mm) sediment transport in high severity burned areas correlated with initial discharge peaks from an adjacent stream, while moderate burn severity sites had considerably more of the &gt;2 mm fraction transported than high burn severity sites. The δ13C and δ15N values and 13C-nuclear magnetic resonance analyses indicated that sediment eroded from moderate severity burn areas included fresh organic matter that was not as significantly affected by the fire, whereas sediments from high severity burn areas were preferentially enriched in PyC. Our results indicate that along a single hillslope after the Rim Fire, burn severity acted as a primary control on PyC transport postfire, with slope angle likely playing a secondary role. The preferential erosion of PyC has major implications for the long-term persistence of PyC within the soil system.","author":[{"dropping-particle":"","family":"Abney","given":"Rebecca B.","non-dropping-particle":"","parse-names":false,"suffix":""},{"dropping-particle":"","family":"Kuhn","given":"Timothy J.","non-dropping-particle":"","parse-names":false,"suffix":""},{"dropping-particle":"","family":"Chow","given":"Alex","non-dropping-particle":"","parse-names":false,"suffix":""},{"dropping-particle":"","family":"Hockaday","given":"William","non-dropping-particle":"","parse-names":false,"suffix":""},{"dropping-particle":"","family":"Fogel","given":"Marilyn L.","non-dropping-particle":"","parse-names":false,"suffix":""},{"dropping-particle":"","family":"Berhe","given":"Asmeret Asefaw","non-dropping-particle":"","parse-names":false,"suffix":""}],"container-title":"Journal of Geophysical Research: Biogeosciences","id":"ITEM-1","issue":"2","issued":{"date-parts":[["2019","2","28"]]},"page":"432-449","title":"Pyrogenic carbon erosion after the Rim Fire, Yosemite National Park: The Role of Burn Severity and Slope","type":"article-journal","volume":"124"},"uris":["http://www.mendeley.com/documents/?uuid=05acbeb1-8ffc-45f5-b9a5-833a0373c23a"]}],"mendeley":{"formattedCitation":"(Abney &lt;i&gt;et al.&lt;/i&gt; 2019)","plainTextFormattedCitation":"(Abney et al. 2019)","previouslyFormattedCitation":"(Abney &lt;i&gt;et al.&lt;/i&gt; 2019)"},"properties":{"noteIndex":0},"schema":"https://github.com/citation-style-language/schema/raw/master/csl-citation.json"}</w:instrText>
      </w:r>
      <w:r w:rsidR="00E567C1">
        <w:rPr>
          <w:sz w:val="22"/>
          <w:szCs w:val="22"/>
        </w:rPr>
        <w:fldChar w:fldCharType="separate"/>
      </w:r>
      <w:r w:rsidR="00E567C1" w:rsidRPr="00E567C1">
        <w:rPr>
          <w:noProof/>
          <w:sz w:val="22"/>
          <w:szCs w:val="22"/>
        </w:rPr>
        <w:t xml:space="preserve">(Abney </w:t>
      </w:r>
      <w:r w:rsidR="00E567C1" w:rsidRPr="00E567C1">
        <w:rPr>
          <w:i/>
          <w:noProof/>
          <w:sz w:val="22"/>
          <w:szCs w:val="22"/>
        </w:rPr>
        <w:t>et al.</w:t>
      </w:r>
      <w:r w:rsidR="00E567C1" w:rsidRPr="00E567C1">
        <w:rPr>
          <w:noProof/>
          <w:sz w:val="22"/>
          <w:szCs w:val="22"/>
        </w:rPr>
        <w:t xml:space="preserve"> 2019)</w:t>
      </w:r>
      <w:ins w:id="1868" w:author="Risa" w:date="2021-06-25T00:28:00Z">
        <w:r w:rsidR="00E567C1">
          <w:rPr>
            <w:sz w:val="22"/>
            <w:szCs w:val="22"/>
          </w:rPr>
          <w:fldChar w:fldCharType="end"/>
        </w:r>
      </w:ins>
      <w:ins w:id="1869" w:author="Risa" w:date="2021-06-25T00:29:00Z">
        <w:r w:rsidR="00E567C1">
          <w:rPr>
            <w:sz w:val="22"/>
            <w:szCs w:val="22"/>
          </w:rPr>
          <w:t>,</w:t>
        </w:r>
      </w:ins>
      <w:ins w:id="1870" w:author="Jeff" w:date="2021-06-23T01:10:00Z">
        <w:del w:id="1871" w:author="Risa" w:date="2021-06-25T00:29:00Z">
          <w:r w:rsidRPr="009709DC" w:rsidDel="00E567C1">
            <w:rPr>
              <w:sz w:val="22"/>
              <w:szCs w:val="22"/>
            </w:rPr>
            <w:delText>(</w:delText>
          </w:r>
        </w:del>
        <w:commentRangeStart w:id="1872"/>
        <w:del w:id="1873" w:author="Risa" w:date="2021-06-25T00:28:00Z">
          <w:r w:rsidRPr="00417E15" w:rsidDel="00E567C1">
            <w:rPr>
              <w:sz w:val="22"/>
              <w:szCs w:val="22"/>
              <w:highlight w:val="yellow"/>
              <w:rPrChange w:id="1874" w:author="Risa" w:date="2021-06-24T20:28:00Z">
                <w:rPr>
                  <w:sz w:val="22"/>
                  <w:szCs w:val="22"/>
                </w:rPr>
              </w:rPrChange>
            </w:rPr>
            <w:delText xml:space="preserve">Abney </w:delText>
          </w:r>
          <w:r w:rsidRPr="00417E15" w:rsidDel="00E567C1">
            <w:rPr>
              <w:i/>
              <w:iCs/>
              <w:sz w:val="22"/>
              <w:szCs w:val="22"/>
              <w:highlight w:val="yellow"/>
              <w:rPrChange w:id="1875" w:author="Risa" w:date="2021-06-24T20:28:00Z">
                <w:rPr>
                  <w:i/>
                  <w:iCs/>
                  <w:sz w:val="22"/>
                  <w:szCs w:val="22"/>
                </w:rPr>
              </w:rPrChange>
            </w:rPr>
            <w:delText>et al.</w:delText>
          </w:r>
          <w:r w:rsidRPr="00417E15" w:rsidDel="00E567C1">
            <w:rPr>
              <w:sz w:val="22"/>
              <w:szCs w:val="22"/>
              <w:highlight w:val="yellow"/>
              <w:rPrChange w:id="1876" w:author="Risa" w:date="2021-06-24T20:28:00Z">
                <w:rPr>
                  <w:sz w:val="22"/>
                  <w:szCs w:val="22"/>
                </w:rPr>
              </w:rPrChange>
            </w:rPr>
            <w:delText xml:space="preserve"> 2019</w:delText>
          </w:r>
        </w:del>
      </w:ins>
      <w:commentRangeEnd w:id="1872"/>
      <w:del w:id="1877" w:author="Risa" w:date="2021-06-25T00:28:00Z">
        <w:r w:rsidR="00011E00" w:rsidDel="00E567C1">
          <w:rPr>
            <w:rStyle w:val="CommentReference"/>
          </w:rPr>
          <w:commentReference w:id="1872"/>
        </w:r>
      </w:del>
      <w:ins w:id="1878" w:author="Jeff" w:date="2021-06-23T01:10:00Z">
        <w:del w:id="1879" w:author="Risa" w:date="2021-06-25T00:28:00Z">
          <w:r w:rsidRPr="009709DC" w:rsidDel="00E567C1">
            <w:rPr>
              <w:sz w:val="22"/>
              <w:szCs w:val="22"/>
            </w:rPr>
            <w:delText>)</w:delText>
          </w:r>
        </w:del>
      </w:ins>
      <w:ins w:id="1880" w:author="Jeff" w:date="2021-06-24T02:55:00Z">
        <w:del w:id="1881" w:author="Risa" w:date="2021-06-25T00:28:00Z">
          <w:r w:rsidR="002D74B0" w:rsidRPr="009709DC" w:rsidDel="00E567C1">
            <w:rPr>
              <w:sz w:val="22"/>
              <w:szCs w:val="22"/>
            </w:rPr>
            <w:delText>,</w:delText>
          </w:r>
        </w:del>
      </w:ins>
      <w:ins w:id="1882" w:author="Jeff" w:date="2021-06-23T01:10:00Z">
        <w:r w:rsidRPr="0011330A">
          <w:rPr>
            <w:sz w:val="22"/>
            <w:szCs w:val="22"/>
          </w:rPr>
          <w:t xml:space="preserve"> disease such as </w:t>
        </w:r>
        <w:r w:rsidRPr="0011330A">
          <w:rPr>
            <w:i/>
            <w:iCs/>
            <w:sz w:val="22"/>
            <w:szCs w:val="22"/>
          </w:rPr>
          <w:t>Ploioderma lethale</w:t>
        </w:r>
        <w:r w:rsidRPr="00603401">
          <w:rPr>
            <w:sz w:val="22"/>
            <w:szCs w:val="22"/>
          </w:rPr>
          <w:t xml:space="preserve"> (needle</w:t>
        </w:r>
        <w:del w:id="1883" w:author="Risa" w:date="2021-06-25T00:16:00Z">
          <w:r w:rsidRPr="00603401" w:rsidDel="00314A51">
            <w:rPr>
              <w:sz w:val="22"/>
              <w:szCs w:val="22"/>
            </w:rPr>
            <w:delText xml:space="preserve"> </w:delText>
          </w:r>
        </w:del>
        <w:r w:rsidRPr="00603401">
          <w:rPr>
            <w:sz w:val="22"/>
            <w:szCs w:val="22"/>
          </w:rPr>
          <w:t xml:space="preserve">cast, </w:t>
        </w:r>
        <w:commentRangeStart w:id="1884"/>
        <w:r w:rsidRPr="00417E15">
          <w:rPr>
            <w:sz w:val="22"/>
            <w:szCs w:val="22"/>
            <w:highlight w:val="yellow"/>
            <w:rPrChange w:id="1885" w:author="Risa" w:date="2021-06-24T20:29:00Z">
              <w:rPr>
                <w:sz w:val="22"/>
                <w:szCs w:val="22"/>
              </w:rPr>
            </w:rPrChange>
          </w:rPr>
          <w:t>Little and Garrett 1990</w:t>
        </w:r>
      </w:ins>
      <w:commentRangeEnd w:id="1884"/>
      <w:r w:rsidR="00011E00">
        <w:rPr>
          <w:rStyle w:val="CommentReference"/>
        </w:rPr>
        <w:commentReference w:id="1884"/>
      </w:r>
      <w:ins w:id="1886" w:author="Jeff" w:date="2021-06-23T01:10:00Z">
        <w:r w:rsidRPr="00603401">
          <w:rPr>
            <w:sz w:val="22"/>
            <w:szCs w:val="22"/>
          </w:rPr>
          <w:t>)</w:t>
        </w:r>
        <w:r w:rsidRPr="006D57B1">
          <w:rPr>
            <w:sz w:val="22"/>
            <w:szCs w:val="22"/>
          </w:rPr>
          <w:t xml:space="preserve"> and insect herbivory </w:t>
        </w:r>
      </w:ins>
      <w:ins w:id="1887" w:author="Risa" w:date="2021-06-24T23:38:00Z">
        <w:r w:rsidR="006764D5">
          <w:rPr>
            <w:sz w:val="22"/>
            <w:szCs w:val="22"/>
          </w:rPr>
          <w:fldChar w:fldCharType="begin" w:fldLock="1"/>
        </w:r>
      </w:ins>
      <w:r w:rsidR="00E567C1">
        <w:rPr>
          <w:sz w:val="22"/>
          <w:szCs w:val="22"/>
        </w:rPr>
        <w:instrText>ADDIN CSL_CITATION {"citationItems":[{"id":"ITEM-1","itemData":{"DOI":"10.1038/nclimate3375","ISSN":"1758-678X","author":[{"dropping-particle":"","family":"Lesk","given":"Corey","non-dropping-particle":"","parse-names":false,"suffix":""},{"dropping-particle":"","family":"Coffel","given":"Ethan","non-dropping-particle":"","parse-names":false,"suffix":""},{"dropping-particle":"","family":"D’Amato","given":"Anthony W.","non-dropping-particle":"","parse-names":false,"suffix":""},{"dropping-particle":"","family":"Dodds","given":"Kevin","non-dropping-particle":"","parse-names":false,"suffix":""},{"dropping-particle":"","family":"Horton","given":"Radley","non-dropping-particle":"","parse-names":false,"suffix":""}],"container-title":"Nature Climate Change","id":"ITEM-1","issue":"10","issued":{"date-parts":[["2017","10","28"]]},"page":"713-717","title":"Threats to North American forests from southern pine beetle with warming winters","type":"article-journal","volume":"7"},"uris":["http://www.mendeley.com/documents/?uuid=7c579d93-12a9-4d1e-a94e-3a154e0a3ce0"]}],"mendeley":{"formattedCitation":"(Lesk &lt;i&gt;et al.&lt;/i&gt; 2017)","plainTextFormattedCitation":"(Lesk et al. 2017)","previouslyFormattedCitation":"(Lesk &lt;i&gt;et al.&lt;/i&gt; 2017)"},"properties":{"noteIndex":0},"schema":"https://github.com/citation-style-language/schema/raw/master/csl-citation.json"}</w:instrText>
      </w:r>
      <w:r w:rsidR="006764D5">
        <w:rPr>
          <w:sz w:val="22"/>
          <w:szCs w:val="22"/>
        </w:rPr>
        <w:fldChar w:fldCharType="separate"/>
      </w:r>
      <w:r w:rsidR="00163863" w:rsidRPr="00163863">
        <w:rPr>
          <w:noProof/>
          <w:sz w:val="22"/>
          <w:szCs w:val="22"/>
        </w:rPr>
        <w:t xml:space="preserve">(Lesk </w:t>
      </w:r>
      <w:r w:rsidR="00163863" w:rsidRPr="00163863">
        <w:rPr>
          <w:i/>
          <w:noProof/>
          <w:sz w:val="22"/>
          <w:szCs w:val="22"/>
        </w:rPr>
        <w:t>et al.</w:t>
      </w:r>
      <w:r w:rsidR="00163863" w:rsidRPr="00163863">
        <w:rPr>
          <w:noProof/>
          <w:sz w:val="22"/>
          <w:szCs w:val="22"/>
        </w:rPr>
        <w:t xml:space="preserve"> 2017)</w:t>
      </w:r>
      <w:ins w:id="1888" w:author="Risa" w:date="2021-06-24T23:38:00Z">
        <w:r w:rsidR="006764D5">
          <w:rPr>
            <w:sz w:val="22"/>
            <w:szCs w:val="22"/>
          </w:rPr>
          <w:fldChar w:fldCharType="end"/>
        </w:r>
      </w:ins>
      <w:ins w:id="1889" w:author="Jeff" w:date="2021-06-23T01:10:00Z">
        <w:del w:id="1890" w:author="Risa" w:date="2021-06-24T23:45:00Z">
          <w:r w:rsidRPr="006D57B1" w:rsidDel="00F41A79">
            <w:rPr>
              <w:sz w:val="22"/>
              <w:szCs w:val="22"/>
            </w:rPr>
            <w:delText>(</w:delText>
          </w:r>
          <w:r w:rsidRPr="00417E15" w:rsidDel="00F41A79">
            <w:rPr>
              <w:sz w:val="22"/>
              <w:szCs w:val="22"/>
              <w:highlight w:val="yellow"/>
              <w:rPrChange w:id="1891" w:author="Risa" w:date="2021-06-24T20:29:00Z">
                <w:rPr>
                  <w:sz w:val="22"/>
                  <w:szCs w:val="22"/>
                </w:rPr>
              </w:rPrChange>
            </w:rPr>
            <w:delText xml:space="preserve">Lesk </w:delText>
          </w:r>
          <w:r w:rsidRPr="00417E15" w:rsidDel="00F41A79">
            <w:rPr>
              <w:i/>
              <w:iCs/>
              <w:sz w:val="22"/>
              <w:szCs w:val="22"/>
              <w:highlight w:val="yellow"/>
              <w:rPrChange w:id="1892" w:author="Risa" w:date="2021-06-24T20:29:00Z">
                <w:rPr>
                  <w:i/>
                  <w:iCs/>
                  <w:sz w:val="22"/>
                  <w:szCs w:val="22"/>
                </w:rPr>
              </w:rPrChange>
            </w:rPr>
            <w:delText>et al.</w:delText>
          </w:r>
          <w:r w:rsidRPr="00417E15" w:rsidDel="00F41A79">
            <w:rPr>
              <w:sz w:val="22"/>
              <w:szCs w:val="22"/>
              <w:highlight w:val="yellow"/>
              <w:rPrChange w:id="1893" w:author="Risa" w:date="2021-06-24T20:29:00Z">
                <w:rPr>
                  <w:sz w:val="22"/>
                  <w:szCs w:val="22"/>
                </w:rPr>
              </w:rPrChange>
            </w:rPr>
            <w:delText xml:space="preserve"> 2017</w:delText>
          </w:r>
          <w:r w:rsidRPr="006D57B1" w:rsidDel="00F41A79">
            <w:rPr>
              <w:sz w:val="22"/>
              <w:szCs w:val="22"/>
            </w:rPr>
            <w:delText>)</w:delText>
          </w:r>
        </w:del>
        <w:r w:rsidRPr="006D57B1">
          <w:rPr>
            <w:sz w:val="22"/>
            <w:szCs w:val="22"/>
          </w:rPr>
          <w:t xml:space="preserve"> are not management factors at Mt. Desert as they are </w:t>
        </w:r>
      </w:ins>
      <w:ins w:id="1894" w:author="Jeff" w:date="2021-06-24T02:53:00Z">
        <w:r w:rsidR="0074085B" w:rsidRPr="006D57B1">
          <w:rPr>
            <w:sz w:val="22"/>
            <w:szCs w:val="22"/>
          </w:rPr>
          <w:t>in</w:t>
        </w:r>
      </w:ins>
      <w:ins w:id="1895" w:author="Risa" w:date="2021-06-25T00:16:00Z">
        <w:r w:rsidR="00D00AF8">
          <w:rPr>
            <w:sz w:val="22"/>
            <w:szCs w:val="22"/>
          </w:rPr>
          <w:t xml:space="preserve"> pine</w:t>
        </w:r>
      </w:ins>
      <w:ins w:id="1896" w:author="Jeff" w:date="2021-06-24T02:53:00Z">
        <w:r w:rsidR="0074085B" w:rsidRPr="006D57B1">
          <w:rPr>
            <w:sz w:val="22"/>
            <w:szCs w:val="22"/>
          </w:rPr>
          <w:t xml:space="preserve"> barrens </w:t>
        </w:r>
      </w:ins>
      <w:ins w:id="1897" w:author="Jeff" w:date="2021-06-23T01:10:00Z">
        <w:r w:rsidRPr="006D57B1">
          <w:rPr>
            <w:sz w:val="22"/>
            <w:szCs w:val="22"/>
          </w:rPr>
          <w:t xml:space="preserve">elsewhere. </w:t>
        </w:r>
      </w:ins>
      <w:moveToRangeStart w:id="1898" w:author="Jeff" w:date="2021-06-24T02:56:00Z" w:name="move75395818"/>
      <w:moveTo w:id="1899" w:author="Jeff" w:date="2021-06-24T02:56:00Z">
        <w:r w:rsidR="002D74B0" w:rsidRPr="006D57B1">
          <w:rPr>
            <w:bCs/>
            <w:kern w:val="36"/>
            <w:sz w:val="22"/>
            <w:szCs w:val="22"/>
          </w:rPr>
          <w:t>Recent climate change models anticipate a</w:t>
        </w:r>
        <w:r w:rsidR="002D74B0" w:rsidRPr="00C96924">
          <w:rPr>
            <w:bCs/>
            <w:kern w:val="36"/>
            <w:sz w:val="22"/>
            <w:szCs w:val="22"/>
          </w:rPr>
          <w:t xml:space="preserve"> negative </w:t>
        </w:r>
        <w:commentRangeStart w:id="1900"/>
        <w:r w:rsidR="002D74B0" w:rsidRPr="00C96924">
          <w:rPr>
            <w:bCs/>
            <w:kern w:val="36"/>
            <w:sz w:val="22"/>
            <w:szCs w:val="22"/>
          </w:rPr>
          <w:t xml:space="preserve">impact on future vegetative status at </w:t>
        </w:r>
        <w:r w:rsidR="002D74B0" w:rsidRPr="00C96924">
          <w:rPr>
            <w:sz w:val="22"/>
            <w:szCs w:val="22"/>
          </w:rPr>
          <w:t xml:space="preserve">Mt. Desert Island </w:t>
        </w:r>
      </w:moveTo>
      <w:commentRangeEnd w:id="1900"/>
      <w:r w:rsidR="00FF337B">
        <w:rPr>
          <w:rStyle w:val="CommentReference"/>
        </w:rPr>
        <w:commentReference w:id="1900"/>
      </w:r>
      <w:ins w:id="1901" w:author="Risa" w:date="2021-06-24T23:39:00Z">
        <w:r w:rsidR="006764D5">
          <w:rPr>
            <w:sz w:val="22"/>
            <w:szCs w:val="22"/>
          </w:rPr>
          <w:fldChar w:fldCharType="begin" w:fldLock="1"/>
        </w:r>
      </w:ins>
      <w:r w:rsidR="00E567C1">
        <w:rPr>
          <w:sz w:val="22"/>
          <w:szCs w:val="22"/>
        </w:rPr>
        <w:instrText>ADDIN CSL_CITATION {"citationItems":[{"id":"ITEM-1","itemData":{"author":[{"dropping-particle":"","family":"Fernandez","given":"Ivan J","non-dropping-particle":"","parse-names":false,"suffix":""},{"dropping-particle":"","family":"Schmitt","given":"Catherine","non-dropping-particle":"","parse-names":false,"suffix":""},{"dropping-particle":"","family":"Stancioff","given":"Esperanza","non-dropping-particle":"","parse-names":false,"suffix":""},{"dropping-particle":"","family":"Birkel","given":"Sean D","non-dropping-particle":"","parse-names":false,"suffix":""},{"dropping-particle":"","family":"Pershing","given":"Andrew","non-dropping-particle":"","parse-names":false,"suffix":""},{"dropping-particle":"","family":"Fernandez","given":"Ivan J ;","non-dropping-particle":"","parse-names":false,"suffix":""},{"dropping-particle":"","family":"Schmitt","given":"Catherine ;","non-dropping-particle":"","parse-names":false,"suffix":""},{"dropping-particle":"","family":"Birkel","given":"Sean D ;","non-dropping-particle":"","parse-names":false,"suffix":""},{"dropping-particle":"","family":"Pershing","given":"Andrew ;","non-dropping-particle":"","parse-names":false,"suffix":""},{"dropping-particle":"","family":"Runge","given":"Jeffrey ;","non-dropping-particle":"","parse-names":false,"suffix":""},{"dropping-particle":"","family":"Jacobson","given":"George L","non-dropping-particle":"","parse-names":false,"suffix":""},{"dropping-particle":"","family":"Mayewski","given":"Paul A","non-dropping-particle":"","parse-names":false,"suffix":""}],"id":"ITEM-1","issued":{"date-parts":[["2015"]]},"title":"Maine' s Climate Future: 2015 Update Repository Citation","type":"report"},"uris":["http://www.mendeley.com/documents/?uuid=eeff0b4f-d914-477c-a27e-13ded669774a"]},{"id":"ITEM-2","itemData":{"DOI":"10.1007/s10584-017-2065-2","ISSN":"0165-0009","abstract":"Forests of the Midwest and Northeast significantly define the character, culture, and economy of this large region but face an uncertain future as the climate continues to change. Forests vary widely across the region, and vulnerabilities are strongly influenced by regional differences in climate impacts and adaptive capacity. Not all forests are vulnerable; longer growing seasons and warmer temperatures will increase suitable habitat and biomass for many temperate species. Upland systems dominated by oak species generally have low vulnerability due to greater tolerance of hot and dry conditions, and some oak, hickory, and pine species are expected to become more competitive under hotter and physiologically drier conditions. However, changes in precipitation patterns, disturbance regimes, soil moisture, pest and disease outbreaks, and nonnative invasive species are expected to contribute forest vulnerability across the region. Northern, boreal, and montane forests have the greatest assessed vulnerability as many of their dominant tree species are projected to decline under warmer conditions. Coastal forests have high vulnerability, as sea level rise along the Atlantic coast increases damage from inundation, greater coastal erosion, flooding, and saltwater intrusion. Considering these potential forest vulnerabilities and opportunities is a critical step in making climate-informed decisions in long-term conservation planning.","author":[{"dropping-particle":"","family":"Swanston","given":"Chris","non-dropping-particle":"","parse-names":false,"suffix":""},{"dropping-particle":"","family":"Brandt","given":"Leslie A.","non-dropping-particle":"","parse-names":false,"suffix":""},{"dropping-particle":"","family":"Janowiak","given":"Maria K.","non-dropping-particle":"","parse-names":false,"suffix":""},{"dropping-particle":"","family":"Handler","given":"Stephen D.","non-dropping-particle":"","parse-names":false,"suffix":""},{"dropping-particle":"","family":"Butler-Leopold","given":"Patricia","non-dropping-particle":"","parse-names":false,"suffix":""},{"dropping-particle":"","family":"Iverson","given":"Louis","non-dropping-particle":"","parse-names":false,"suffix":""},{"dropping-particle":"","family":"Thompson III","given":"Frank R.","non-dropping-particle":"","parse-names":false,"suffix":""},{"dropping-particle":"","family":"Ontl","given":"Todd A.","non-dropping-particle":"","parse-names":false,"suffix":""},{"dropping-particle":"","family":"Shannon","given":"P. Danielle","non-dropping-particle":"","parse-names":false,"suffix":""}],"container-title":"Climatic Change","id":"ITEM-2","issue":"1-2","issued":{"date-parts":[["2018","1","6"]]},"page":"103-116","publisher":"Climatic Change","title":"Vulnerability of forests of the Midwest and Northeast United States to climate change","type":"article-journal","volume":"146"},"uris":["http://www.mendeley.com/documents/?uuid=d7919246-fe25-4d75-bcfd-5ec96b057892"]}],"mendeley":{"formattedCitation":"(Fernandez &lt;i&gt;et al.&lt;/i&gt; 2015; Swanston &lt;i&gt;et al.&lt;/i&gt; 2018)","plainTextFormattedCitation":"(Fernandez et al. 2015; Swanston et al. 2018)","previouslyFormattedCitation":"(Fernandez &lt;i&gt;et al.&lt;/i&gt; 2015; Swanston &lt;i&gt;et al.&lt;/i&gt; 2018)"},"properties":{"noteIndex":0},"schema":"https://github.com/citation-style-language/schema/raw/master/csl-citation.json"}</w:instrText>
      </w:r>
      <w:r w:rsidR="006764D5">
        <w:rPr>
          <w:sz w:val="22"/>
          <w:szCs w:val="22"/>
        </w:rPr>
        <w:fldChar w:fldCharType="separate"/>
      </w:r>
      <w:r w:rsidR="00163863" w:rsidRPr="00163863">
        <w:rPr>
          <w:noProof/>
          <w:sz w:val="22"/>
          <w:szCs w:val="22"/>
        </w:rPr>
        <w:t xml:space="preserve">(Fernandez </w:t>
      </w:r>
      <w:r w:rsidR="00163863" w:rsidRPr="00163863">
        <w:rPr>
          <w:i/>
          <w:noProof/>
          <w:sz w:val="22"/>
          <w:szCs w:val="22"/>
        </w:rPr>
        <w:t>et al.</w:t>
      </w:r>
      <w:r w:rsidR="00163863" w:rsidRPr="00163863">
        <w:rPr>
          <w:noProof/>
          <w:sz w:val="22"/>
          <w:szCs w:val="22"/>
        </w:rPr>
        <w:t xml:space="preserve"> 2015; Swanston </w:t>
      </w:r>
      <w:r w:rsidR="00163863" w:rsidRPr="00163863">
        <w:rPr>
          <w:i/>
          <w:noProof/>
          <w:sz w:val="22"/>
          <w:szCs w:val="22"/>
        </w:rPr>
        <w:t>et al.</w:t>
      </w:r>
      <w:r w:rsidR="00163863" w:rsidRPr="00163863">
        <w:rPr>
          <w:noProof/>
          <w:sz w:val="22"/>
          <w:szCs w:val="22"/>
        </w:rPr>
        <w:t xml:space="preserve"> 2018)</w:t>
      </w:r>
      <w:ins w:id="1902" w:author="Risa" w:date="2021-06-24T23:39:00Z">
        <w:r w:rsidR="006764D5">
          <w:rPr>
            <w:sz w:val="22"/>
            <w:szCs w:val="22"/>
          </w:rPr>
          <w:fldChar w:fldCharType="end"/>
        </w:r>
      </w:ins>
      <w:ins w:id="1903" w:author="Risa" w:date="2021-06-24T23:45:00Z">
        <w:r w:rsidR="00F41A79">
          <w:rPr>
            <w:bCs/>
            <w:kern w:val="36"/>
            <w:sz w:val="22"/>
            <w:szCs w:val="22"/>
          </w:rPr>
          <w:t>.</w:t>
        </w:r>
      </w:ins>
      <w:moveTo w:id="1904" w:author="Jeff" w:date="2021-06-24T02:56:00Z">
        <w:del w:id="1905" w:author="Risa" w:date="2021-06-24T23:45:00Z">
          <w:r w:rsidR="002D74B0" w:rsidRPr="00C96924" w:rsidDel="00F41A79">
            <w:rPr>
              <w:bCs/>
              <w:kern w:val="36"/>
              <w:sz w:val="22"/>
              <w:szCs w:val="22"/>
            </w:rPr>
            <w:delText>(</w:delText>
          </w:r>
          <w:r w:rsidR="002D74B0" w:rsidRPr="00417E15" w:rsidDel="00F41A79">
            <w:rPr>
              <w:bCs/>
              <w:kern w:val="36"/>
              <w:sz w:val="22"/>
              <w:szCs w:val="22"/>
              <w:highlight w:val="yellow"/>
              <w:rPrChange w:id="1906" w:author="Risa" w:date="2021-06-24T20:29:00Z">
                <w:rPr>
                  <w:bCs/>
                  <w:kern w:val="36"/>
                  <w:sz w:val="22"/>
                  <w:szCs w:val="22"/>
                </w:rPr>
              </w:rPrChange>
            </w:rPr>
            <w:delText xml:space="preserve">Fernandez </w:delText>
          </w:r>
          <w:r w:rsidR="002D74B0" w:rsidRPr="00417E15" w:rsidDel="00F41A79">
            <w:rPr>
              <w:bCs/>
              <w:i/>
              <w:iCs/>
              <w:kern w:val="36"/>
              <w:sz w:val="22"/>
              <w:szCs w:val="22"/>
              <w:highlight w:val="yellow"/>
              <w:rPrChange w:id="1907" w:author="Risa" w:date="2021-06-24T20:29:00Z">
                <w:rPr>
                  <w:bCs/>
                  <w:i/>
                  <w:iCs/>
                  <w:kern w:val="36"/>
                  <w:sz w:val="22"/>
                  <w:szCs w:val="22"/>
                </w:rPr>
              </w:rPrChange>
            </w:rPr>
            <w:delText>et al.</w:delText>
          </w:r>
          <w:r w:rsidR="002D74B0" w:rsidRPr="00417E15" w:rsidDel="00F41A79">
            <w:rPr>
              <w:bCs/>
              <w:kern w:val="36"/>
              <w:sz w:val="22"/>
              <w:szCs w:val="22"/>
              <w:highlight w:val="yellow"/>
              <w:rPrChange w:id="1908" w:author="Risa" w:date="2021-06-24T20:29:00Z">
                <w:rPr>
                  <w:bCs/>
                  <w:kern w:val="36"/>
                  <w:sz w:val="22"/>
                  <w:szCs w:val="22"/>
                </w:rPr>
              </w:rPrChange>
            </w:rPr>
            <w:delText xml:space="preserve"> 2015;</w:delText>
          </w:r>
          <w:r w:rsidR="002D74B0" w:rsidRPr="00417E15" w:rsidDel="00F41A79">
            <w:rPr>
              <w:sz w:val="22"/>
              <w:szCs w:val="22"/>
              <w:highlight w:val="yellow"/>
              <w:rPrChange w:id="1909" w:author="Risa" w:date="2021-06-24T20:29:00Z">
                <w:rPr>
                  <w:sz w:val="22"/>
                  <w:szCs w:val="22"/>
                </w:rPr>
              </w:rPrChange>
            </w:rPr>
            <w:delText xml:space="preserve"> Swanston </w:delText>
          </w:r>
          <w:r w:rsidR="002D74B0" w:rsidRPr="00417E15" w:rsidDel="00F41A79">
            <w:rPr>
              <w:i/>
              <w:iCs/>
              <w:sz w:val="22"/>
              <w:szCs w:val="22"/>
              <w:highlight w:val="yellow"/>
              <w:rPrChange w:id="1910" w:author="Risa" w:date="2021-06-24T20:29:00Z">
                <w:rPr>
                  <w:i/>
                  <w:iCs/>
                  <w:sz w:val="22"/>
                  <w:szCs w:val="22"/>
                </w:rPr>
              </w:rPrChange>
            </w:rPr>
            <w:delText>et al</w:delText>
          </w:r>
          <w:r w:rsidR="002D74B0" w:rsidRPr="00417E15" w:rsidDel="00F41A79">
            <w:rPr>
              <w:sz w:val="22"/>
              <w:szCs w:val="22"/>
              <w:highlight w:val="yellow"/>
              <w:rPrChange w:id="1911" w:author="Risa" w:date="2021-06-24T20:29:00Z">
                <w:rPr>
                  <w:sz w:val="22"/>
                  <w:szCs w:val="22"/>
                </w:rPr>
              </w:rPrChange>
            </w:rPr>
            <w:delText>. 2018</w:delText>
          </w:r>
          <w:r w:rsidR="002D74B0" w:rsidRPr="002F4867" w:rsidDel="00F41A79">
            <w:rPr>
              <w:bCs/>
              <w:kern w:val="36"/>
              <w:sz w:val="22"/>
              <w:szCs w:val="22"/>
            </w:rPr>
            <w:delText>),</w:delText>
          </w:r>
        </w:del>
        <w:r w:rsidR="002D74B0" w:rsidRPr="002F4867">
          <w:rPr>
            <w:bCs/>
            <w:kern w:val="36"/>
            <w:sz w:val="22"/>
            <w:szCs w:val="22"/>
          </w:rPr>
          <w:t xml:space="preserve"> </w:t>
        </w:r>
      </w:moveTo>
      <w:moveToRangeEnd w:id="1898"/>
      <w:ins w:id="1912" w:author="Jeff" w:date="2021-06-23T01:10:00Z">
        <w:r w:rsidRPr="00A03C77">
          <w:rPr>
            <w:sz w:val="22"/>
            <w:szCs w:val="22"/>
          </w:rPr>
          <w:t>No doubt warming climate, is having the greatest impact on island vegetative prospects</w:t>
        </w:r>
      </w:ins>
      <w:ins w:id="1913" w:author="Jeff" w:date="2021-06-24T02:55:00Z">
        <w:r w:rsidR="002D74B0" w:rsidRPr="00A03C77">
          <w:rPr>
            <w:sz w:val="22"/>
            <w:szCs w:val="22"/>
          </w:rPr>
          <w:t xml:space="preserve"> including the fortunes of pitch pine</w:t>
        </w:r>
      </w:ins>
      <w:ins w:id="1914" w:author="Jeff" w:date="2021-06-23T01:10:00Z">
        <w:r w:rsidRPr="002A4B2D">
          <w:rPr>
            <w:sz w:val="22"/>
            <w:szCs w:val="22"/>
          </w:rPr>
          <w:t xml:space="preserve">. According to several authors </w:t>
        </w:r>
        <w:del w:id="1915" w:author="Risa" w:date="2021-06-24T23:45:00Z">
          <w:r w:rsidRPr="002A4B2D" w:rsidDel="00F41A79">
            <w:rPr>
              <w:sz w:val="22"/>
              <w:szCs w:val="22"/>
            </w:rPr>
            <w:delText>(</w:delText>
          </w:r>
          <w:r w:rsidRPr="00417E15" w:rsidDel="00F41A79">
            <w:rPr>
              <w:sz w:val="22"/>
              <w:szCs w:val="22"/>
              <w:highlight w:val="yellow"/>
              <w:rPrChange w:id="1916" w:author="Risa" w:date="2021-06-24T20:29:00Z">
                <w:rPr>
                  <w:sz w:val="22"/>
                  <w:szCs w:val="22"/>
                </w:rPr>
              </w:rPrChange>
            </w:rPr>
            <w:delText xml:space="preserve">Day </w:delText>
          </w:r>
          <w:r w:rsidRPr="00417E15" w:rsidDel="00F41A79">
            <w:rPr>
              <w:i/>
              <w:iCs/>
              <w:sz w:val="22"/>
              <w:szCs w:val="22"/>
              <w:highlight w:val="yellow"/>
              <w:rPrChange w:id="1917" w:author="Risa" w:date="2021-06-24T20:29:00Z">
                <w:rPr>
                  <w:i/>
                  <w:iCs/>
                  <w:sz w:val="22"/>
                  <w:szCs w:val="22"/>
                </w:rPr>
              </w:rPrChange>
            </w:rPr>
            <w:delText>et al</w:delText>
          </w:r>
          <w:r w:rsidRPr="00417E15" w:rsidDel="00F41A79">
            <w:rPr>
              <w:sz w:val="22"/>
              <w:szCs w:val="22"/>
              <w:highlight w:val="yellow"/>
              <w:rPrChange w:id="1918" w:author="Risa" w:date="2021-06-24T20:29:00Z">
                <w:rPr>
                  <w:sz w:val="22"/>
                  <w:szCs w:val="22"/>
                </w:rPr>
              </w:rPrChange>
            </w:rPr>
            <w:delText xml:space="preserve">. 2005; Lee </w:delText>
          </w:r>
          <w:r w:rsidRPr="00417E15" w:rsidDel="00F41A79">
            <w:rPr>
              <w:i/>
              <w:iCs/>
              <w:sz w:val="22"/>
              <w:szCs w:val="22"/>
              <w:highlight w:val="yellow"/>
              <w:rPrChange w:id="1919" w:author="Risa" w:date="2021-06-24T20:29:00Z">
                <w:rPr>
                  <w:i/>
                  <w:iCs/>
                  <w:sz w:val="22"/>
                  <w:szCs w:val="22"/>
                </w:rPr>
              </w:rPrChange>
            </w:rPr>
            <w:delText>et al</w:delText>
          </w:r>
          <w:r w:rsidRPr="00417E15" w:rsidDel="00F41A79">
            <w:rPr>
              <w:sz w:val="22"/>
              <w:szCs w:val="22"/>
              <w:highlight w:val="yellow"/>
              <w:rPrChange w:id="1920" w:author="Risa" w:date="2021-06-24T20:29:00Z">
                <w:rPr>
                  <w:sz w:val="22"/>
                  <w:szCs w:val="22"/>
                </w:rPr>
              </w:rPrChange>
            </w:rPr>
            <w:delText>. 2019</w:delText>
          </w:r>
          <w:r w:rsidRPr="002A4B2D" w:rsidDel="00F41A79">
            <w:rPr>
              <w:sz w:val="22"/>
              <w:szCs w:val="22"/>
            </w:rPr>
            <w:delText>)</w:delText>
          </w:r>
        </w:del>
        <w:del w:id="1921" w:author="Risa" w:date="2021-06-25T00:19:00Z">
          <w:r w:rsidRPr="002A4B2D" w:rsidDel="00FF337B">
            <w:rPr>
              <w:sz w:val="22"/>
              <w:szCs w:val="22"/>
            </w:rPr>
            <w:delText xml:space="preserve"> </w:delText>
          </w:r>
        </w:del>
        <w:r w:rsidRPr="002A4B2D">
          <w:rPr>
            <w:sz w:val="22"/>
            <w:szCs w:val="22"/>
          </w:rPr>
          <w:t>warming climate impacts habitat suitability and pitch pine tendencies to consolidate, regenerate or migrate</w:t>
        </w:r>
      </w:ins>
      <w:ins w:id="1922" w:author="Risa" w:date="2021-06-25T00:19:00Z">
        <w:r w:rsidR="00FF337B">
          <w:rPr>
            <w:sz w:val="22"/>
            <w:szCs w:val="22"/>
          </w:rPr>
          <w:t xml:space="preserve"> </w:t>
        </w:r>
        <w:r w:rsidR="00FF337B">
          <w:rPr>
            <w:sz w:val="22"/>
            <w:szCs w:val="22"/>
          </w:rPr>
          <w:fldChar w:fldCharType="begin" w:fldLock="1"/>
        </w:r>
      </w:ins>
      <w:r w:rsidR="00E567C1">
        <w:rPr>
          <w:sz w:val="22"/>
          <w:szCs w:val="22"/>
        </w:rPr>
        <w:instrText>ADDIN CSL_CITATION {"citationItems":[{"id":"ITEM-1","itemData":{"DOI":"10.1016/j.foreco.2004.10.004","ISSN":"03781127","abstract":"Jack pine (Pinus banksiana Lamb.) and pitch pine (Pinus rigida Mill.) are two autecologically similar species that occupy generally disjunct ranges in eastern North America. Jack pine is boreal in distribution, while pitch pine occurs at temperate latitudes. The two species co-occur in a small number of stands along a 'tension-zone' that traverses central Maine. These populations provide an opportunity for studying differences between boreal and temperate species in their adaptation to climatic factors. As seedling establishment and early growth are key life-stages governing tree distribution, we experimentally evaluated the influence of seedbed light environment and substrate on the success and early growth of these species. Under similar environments, first-year jack pine seedlings allocated relatively more biomass to roots and pitch pine more to foliage. This might provide pitch pine with an adaptive advantage when soil moisture was not limiting and an advantage to jack pine if substantial moisture stress occurred. Complex ontogenetic shifts in these allocation patterns occurred over second and third years of growth, which resulted in an equalization of interspecific differences in shoot-root ratios by the end of the third growing season. Night temperatures of 4-5°C above ambient reduced growth of jack pine seedlings, while that of pitch pine was unaffected. However, foliar respiration and respiratory response to temperature were not significantly different between species and did not explain observed differences in temperature response. © 2004 Elsevier B.V. All rights reserved.","author":[{"dropping-particle":"","family":"Day","given":"Michael E.","non-dropping-particle":"","parse-names":false,"suffix":""},{"dropping-particle":"","family":"Schedlbauer","given":"Jessica L.","non-dropping-particle":"","parse-names":false,"suffix":""},{"dropping-particle":"","family":"Livingston","given":"William H.","non-dropping-particle":"","parse-names":false,"suffix":""},{"dropping-particle":"","family":"Greenwood","given":"Michael S.","non-dropping-particle":"","parse-names":false,"suffix":""},{"dropping-particle":"","family":"White","given":"Alan S.","non-dropping-particle":"","parse-names":false,"suffix":""},{"dropping-particle":"","family":"Brissette","given":"John C.","non-dropping-particle":"","parse-names":false,"suffix":""}],"container-title":"Forest Ecology and Management","id":"ITEM-1","issue":"1-3","issued":{"date-parts":[["2005","2"]]},"page":"59-71","title":"Influence of seedbed, light environment, and elevated night temperature on growth and carbon allocation in pitch pine (Pinus rigida) and jack pine (Pinus banksiana) seedlings","type":"article-journal","volume":"205"},"uris":["http://www.mendeley.com/documents/?uuid=257c9bcc-5758-44c8-beb4-f8b50740fa60"]},{"id":"ITEM-2","itemData":{"DOI":"10.1007/s11676-018-0644-3","ISSN":"1007-662X","abstract":"The Pine Barrens in New York State are dominated by pitch pine (Pinus ridgida) and scrub oaks (Quercus ilicifolia and Q. prinoides). With fire suppression over the last 90 years or so, P. rigida regeneration has become sparse, even in areas set aside to preserve this type of vegetation. We evaluated the effects of fire and an alternative disturbance (mechanical removal of vegetation) for increasing P. rigida regeneration in the Albany Pine Bush Preserve in eastern New York State. By comparing cover, diameter and height of P. rigida, Q. ilicifolia, Q. prinoides, and Vaccinium spp. (blueberry) growing on the sites with a known fire history, we documented structural and compositional changes in the vegetation since its establishment. We also compared sites on which Quercus sprouts were controlled through mechanical removal. In the years following a disturbance, height and cover of Q. ilicifolia increased continuously and the species became increasingly competitive. Both the density of P. rigida seedlings and Vaccinium cover decreased significantly as the diameter and height of Quercus increased. Our results confirmed that the dominance by P. rigida could be attributed to periodic fires at intervals of 20–25 years. We conclude that removing Q. ilicifolia can favor P. rigida dominance on the barren without fire by releasing pine seedlings from competition.","author":[{"dropping-particle":"","family":"Lee","given":"Chang-Seok","non-dropping-particle":"","parse-names":false,"suffix":""},{"dropping-particle":"","family":"Robinson","given":"George R.","non-dropping-particle":"","parse-names":false,"suffix":""},{"dropping-particle":"","family":"Robinson","given":"Ingrid P.","non-dropping-particle":"","parse-names":false,"suffix":""},{"dropping-particle":"","family":"Lee","given":"Hansol","non-dropping-particle":"","parse-names":false,"suffix":""}],"container-title":"Journal of Forestry Research","id":"ITEM-2","issue":"1","issued":{"date-parts":[["2019","2","10"]]},"page":"233-242","publisher":"Springer Berlin Heidelberg","title":"Regeneration of pitch pine (Pinus rigida) stands inhibited by fire suppression in Albany Pine Bush Preserve, New York","type":"article-journal","volume":"30"},"uris":["http://www.mendeley.com/documents/?uuid=f77ccb59-50b3-4192-8dde-666b68d6b17a"]}],"mendeley":{"formattedCitation":"(Day &lt;i&gt;et al.&lt;/i&gt; 2005; Lee &lt;i&gt;et al.&lt;/i&gt; 2019)","plainTextFormattedCitation":"(Day et al. 2005; Lee et al. 2019)","previouslyFormattedCitation":"(Day &lt;i&gt;et al.&lt;/i&gt; 2005; Lee &lt;i&gt;et al.&lt;/i&gt; 2019)"},"properties":{"noteIndex":0},"schema":"https://github.com/citation-style-language/schema/raw/master/csl-citation.json"}</w:instrText>
      </w:r>
      <w:ins w:id="1923" w:author="Risa" w:date="2021-06-25T00:19:00Z">
        <w:r w:rsidR="00FF337B">
          <w:rPr>
            <w:sz w:val="22"/>
            <w:szCs w:val="22"/>
          </w:rPr>
          <w:fldChar w:fldCharType="separate"/>
        </w:r>
      </w:ins>
      <w:r w:rsidR="00163863" w:rsidRPr="00163863">
        <w:rPr>
          <w:noProof/>
          <w:sz w:val="22"/>
          <w:szCs w:val="22"/>
        </w:rPr>
        <w:t xml:space="preserve">(Day </w:t>
      </w:r>
      <w:r w:rsidR="00163863" w:rsidRPr="00163863">
        <w:rPr>
          <w:i/>
          <w:noProof/>
          <w:sz w:val="22"/>
          <w:szCs w:val="22"/>
        </w:rPr>
        <w:t>et al.</w:t>
      </w:r>
      <w:r w:rsidR="00163863" w:rsidRPr="00163863">
        <w:rPr>
          <w:noProof/>
          <w:sz w:val="22"/>
          <w:szCs w:val="22"/>
        </w:rPr>
        <w:t xml:space="preserve"> 2005; Lee </w:t>
      </w:r>
      <w:r w:rsidR="00163863" w:rsidRPr="00163863">
        <w:rPr>
          <w:i/>
          <w:noProof/>
          <w:sz w:val="22"/>
          <w:szCs w:val="22"/>
        </w:rPr>
        <w:t>et al.</w:t>
      </w:r>
      <w:r w:rsidR="00163863" w:rsidRPr="00163863">
        <w:rPr>
          <w:noProof/>
          <w:sz w:val="22"/>
          <w:szCs w:val="22"/>
        </w:rPr>
        <w:t xml:space="preserve"> 2019)</w:t>
      </w:r>
      <w:ins w:id="1924" w:author="Risa" w:date="2021-06-25T00:19:00Z">
        <w:r w:rsidR="00FF337B">
          <w:rPr>
            <w:sz w:val="22"/>
            <w:szCs w:val="22"/>
          </w:rPr>
          <w:fldChar w:fldCharType="end"/>
        </w:r>
      </w:ins>
      <w:ins w:id="1925" w:author="Jeff" w:date="2021-06-24T02:54:00Z">
        <w:r w:rsidR="0074085B" w:rsidRPr="001B72FD">
          <w:rPr>
            <w:sz w:val="22"/>
            <w:szCs w:val="22"/>
          </w:rPr>
          <w:t xml:space="preserve">. </w:t>
        </w:r>
      </w:ins>
      <w:ins w:id="1926" w:author="Jeff" w:date="2021-06-24T02:59:00Z">
        <w:r w:rsidR="002D74B0" w:rsidRPr="001B72FD">
          <w:rPr>
            <w:sz w:val="22"/>
            <w:szCs w:val="22"/>
          </w:rPr>
          <w:t xml:space="preserve">What has been clear for almost three decades is the effect of global climate change on physiological traits. </w:t>
        </w:r>
      </w:ins>
      <w:ins w:id="1927" w:author="Risa" w:date="2021-06-24T23:40:00Z">
        <w:r w:rsidR="006764D5">
          <w:rPr>
            <w:sz w:val="22"/>
            <w:szCs w:val="22"/>
          </w:rPr>
          <w:fldChar w:fldCharType="begin" w:fldLock="1"/>
        </w:r>
      </w:ins>
      <w:r w:rsidR="00E567C1">
        <w:rPr>
          <w:sz w:val="22"/>
          <w:szCs w:val="22"/>
        </w:rPr>
        <w:instrText>ADDIN CSL_CITATION {"citationItems":[{"id":"ITEM-1","itemData":{"DOI":"10.1093/treephys/21.16.1195","ISSN":"0829-318X","PMID":"11600341","abstract":"The contribution of changes in meristem behavior to age-related decline in forest productivity is poorly understood. We studied age-related trends in needle morphology and gas exchange in a population of red spruce (Picea rubens Sarg.) growing in a multi-cohort stand where trees ranged from first-year germinants to trees over 150 years old, as well as in grafted scions from these trees. In the field study, age-related trends in foliar morphology were determined in six cohorts ranging in age from 2 to 120 years, and differences in gas exchange characteristics were compared between 60- and 120-year age classes. In a common-rootstock study, scions from trees representing 20-, 60-, and 120-year cohorts were grafted onto juvenile rootstock and maintained for three growing seasons, after which morphological and physiological foliar attributes were evaluated. The field study revealed significant age-related trends in foliar morphology, including decreasing specific leaf area, and increasing needle width, projected area, and width/length ratio. Similar trends were apparent in foliage from the grafted scions. Both in situ foliage and shoots of grafted scions from the oldest cohort showed significantly lower photosynthetic rates than their counterparts from younger trees; however, differences in stomatal conductance and internal CO2 concentrations were not significant. These results suggest that: (1) foliage of red spruce exhibits age-related trends in both morphology and physiology; (2) age-related decreases in photosynthetic rates contribute to declining productivity in old red spruce; (3) declines in photosynthetic rates result from non-stomatal limitations; and (4) age-related changes in morphology and physiology are inherent in meristems and persist for at least 3 years in scions grafted to juvenile rootstock.","author":[{"dropping-particle":"","family":"Day","given":"M. E.","non-dropping-particle":"","parse-names":false,"suffix":""},{"dropping-particle":"","family":"Greenwood","given":"M. S.","non-dropping-particle":"","parse-names":false,"suffix":""},{"dropping-particle":"","family":"White","given":"A. S.","non-dropping-particle":"","parse-names":false,"suffix":""}],"container-title":"Tree Physiology","id":"ITEM-1","issue":"16","issued":{"date-parts":[["2001","10","1"]]},"page":"1195-1204","title":"Age-related changes in foliar morphology and physiology in red spruce and their influence on declining photosynthetic rates and productivity with tree age","type":"article-journal","volume":"21"},"uris":["http://www.mendeley.com/documents/?uuid=5e11f858-4f87-40b5-8faf-e8d0c3d819b7"]}],"mendeley":{"formattedCitation":"(Day &lt;i&gt;et al.&lt;/i&gt; 2001)","manualFormatting":"Day et al. (2001)","plainTextFormattedCitation":"(Day et al. 2001)","previouslyFormattedCitation":"(Day &lt;i&gt;et al.&lt;/i&gt; 2001)"},"properties":{"noteIndex":0},"schema":"https://github.com/citation-style-language/schema/raw/master/csl-citation.json"}</w:instrText>
      </w:r>
      <w:r w:rsidR="006764D5">
        <w:rPr>
          <w:sz w:val="22"/>
          <w:szCs w:val="22"/>
        </w:rPr>
        <w:fldChar w:fldCharType="separate"/>
      </w:r>
      <w:del w:id="1928" w:author="Risa" w:date="2021-06-24T23:45:00Z">
        <w:r w:rsidR="006764D5" w:rsidRPr="006764D5" w:rsidDel="00F41A79">
          <w:rPr>
            <w:noProof/>
            <w:sz w:val="22"/>
            <w:szCs w:val="22"/>
          </w:rPr>
          <w:delText>(</w:delText>
        </w:r>
      </w:del>
      <w:r w:rsidR="006764D5" w:rsidRPr="006764D5">
        <w:rPr>
          <w:noProof/>
          <w:sz w:val="22"/>
          <w:szCs w:val="22"/>
        </w:rPr>
        <w:t>Day et al.</w:t>
      </w:r>
      <w:del w:id="1929" w:author="Risa" w:date="2021-06-24T23:46:00Z">
        <w:r w:rsidR="006764D5" w:rsidRPr="006764D5" w:rsidDel="00DC1312">
          <w:rPr>
            <w:noProof/>
            <w:sz w:val="22"/>
            <w:szCs w:val="22"/>
          </w:rPr>
          <w:delText>,</w:delText>
        </w:r>
      </w:del>
      <w:r w:rsidR="006764D5" w:rsidRPr="006764D5">
        <w:rPr>
          <w:noProof/>
          <w:sz w:val="22"/>
          <w:szCs w:val="22"/>
        </w:rPr>
        <w:t xml:space="preserve"> </w:t>
      </w:r>
      <w:ins w:id="1930" w:author="Risa" w:date="2021-06-24T23:45:00Z">
        <w:r w:rsidR="00F41A79">
          <w:rPr>
            <w:noProof/>
            <w:sz w:val="22"/>
            <w:szCs w:val="22"/>
          </w:rPr>
          <w:t>(</w:t>
        </w:r>
      </w:ins>
      <w:r w:rsidR="006764D5" w:rsidRPr="006764D5">
        <w:rPr>
          <w:noProof/>
          <w:sz w:val="22"/>
          <w:szCs w:val="22"/>
        </w:rPr>
        <w:t>2001)</w:t>
      </w:r>
      <w:ins w:id="1931" w:author="Risa" w:date="2021-06-24T23:40:00Z">
        <w:r w:rsidR="006764D5">
          <w:rPr>
            <w:sz w:val="22"/>
            <w:szCs w:val="22"/>
          </w:rPr>
          <w:fldChar w:fldCharType="end"/>
        </w:r>
      </w:ins>
      <w:ins w:id="1932" w:author="Jeff" w:date="2021-06-24T02:59:00Z">
        <w:del w:id="1933" w:author="Risa" w:date="2021-06-24T23:45:00Z">
          <w:r w:rsidR="002D74B0" w:rsidRPr="00417E15" w:rsidDel="00F41A79">
            <w:rPr>
              <w:sz w:val="22"/>
              <w:szCs w:val="22"/>
              <w:highlight w:val="yellow"/>
              <w:rPrChange w:id="1934" w:author="Risa" w:date="2021-06-24T20:29:00Z">
                <w:rPr>
                  <w:sz w:val="22"/>
                  <w:szCs w:val="22"/>
                </w:rPr>
              </w:rPrChange>
            </w:rPr>
            <w:delText>Day, Greenwood and White (2001)</w:delText>
          </w:r>
        </w:del>
        <w:r w:rsidR="002D74B0" w:rsidRPr="001B72FD">
          <w:rPr>
            <w:sz w:val="22"/>
            <w:szCs w:val="22"/>
          </w:rPr>
          <w:t xml:space="preserve"> found that an uptick in annual temperatures signaled increased leaf-air vapor pressure deficits that negatively impact</w:t>
        </w:r>
        <w:r w:rsidR="002D74B0" w:rsidRPr="003E016C">
          <w:rPr>
            <w:sz w:val="22"/>
            <w:szCs w:val="22"/>
          </w:rPr>
          <w:t>ed pitch pine stomata</w:t>
        </w:r>
        <w:r w:rsidR="002D74B0" w:rsidRPr="00A07261">
          <w:rPr>
            <w:sz w:val="22"/>
            <w:szCs w:val="22"/>
          </w:rPr>
          <w:t>l conductance and limited gas exchange. In a related report, scientists found</w:t>
        </w:r>
        <w:r w:rsidR="002D74B0" w:rsidRPr="007261B6">
          <w:rPr>
            <w:sz w:val="22"/>
            <w:szCs w:val="22"/>
          </w:rPr>
          <w:t xml:space="preserve"> warming trends </w:t>
        </w:r>
        <w:del w:id="1935" w:author="Risa" w:date="2021-06-24T23:45:00Z">
          <w:r w:rsidR="002D74B0" w:rsidRPr="007261B6" w:rsidDel="00F41A79">
            <w:rPr>
              <w:sz w:val="22"/>
              <w:szCs w:val="22"/>
            </w:rPr>
            <w:delText>(</w:delText>
          </w:r>
          <w:r w:rsidR="002D74B0" w:rsidRPr="00417E15" w:rsidDel="00F41A79">
            <w:rPr>
              <w:sz w:val="22"/>
              <w:szCs w:val="22"/>
              <w:highlight w:val="yellow"/>
              <w:rPrChange w:id="1936" w:author="Risa" w:date="2021-06-24T20:29:00Z">
                <w:rPr>
                  <w:sz w:val="22"/>
                  <w:szCs w:val="22"/>
                </w:rPr>
              </w:rPrChange>
            </w:rPr>
            <w:delText xml:space="preserve">Kunkel </w:delText>
          </w:r>
          <w:r w:rsidR="002D74B0" w:rsidRPr="00417E15" w:rsidDel="00F41A79">
            <w:rPr>
              <w:i/>
              <w:iCs/>
              <w:sz w:val="22"/>
              <w:szCs w:val="22"/>
              <w:highlight w:val="yellow"/>
              <w:rPrChange w:id="1937" w:author="Risa" w:date="2021-06-24T20:29:00Z">
                <w:rPr>
                  <w:i/>
                  <w:iCs/>
                  <w:sz w:val="22"/>
                  <w:szCs w:val="22"/>
                </w:rPr>
              </w:rPrChange>
            </w:rPr>
            <w:delText>et al</w:delText>
          </w:r>
          <w:r w:rsidR="002D74B0" w:rsidRPr="00417E15" w:rsidDel="00F41A79">
            <w:rPr>
              <w:sz w:val="22"/>
              <w:szCs w:val="22"/>
              <w:highlight w:val="yellow"/>
              <w:rPrChange w:id="1938" w:author="Risa" w:date="2021-06-24T20:29:00Z">
                <w:rPr>
                  <w:sz w:val="22"/>
                  <w:szCs w:val="22"/>
                </w:rPr>
              </w:rPrChange>
            </w:rPr>
            <w:delText xml:space="preserve"> 2013</w:delText>
          </w:r>
          <w:r w:rsidR="002D74B0" w:rsidRPr="003E016C" w:rsidDel="00F41A79">
            <w:rPr>
              <w:sz w:val="22"/>
              <w:szCs w:val="22"/>
            </w:rPr>
            <w:delText>)</w:delText>
          </w:r>
        </w:del>
        <w:del w:id="1939" w:author="Risa" w:date="2021-06-25T00:19:00Z">
          <w:r w:rsidR="002D74B0" w:rsidRPr="003E016C" w:rsidDel="00FF337B">
            <w:rPr>
              <w:sz w:val="22"/>
              <w:szCs w:val="22"/>
            </w:rPr>
            <w:delText xml:space="preserve"> </w:delText>
          </w:r>
        </w:del>
        <w:r w:rsidR="002D74B0" w:rsidRPr="003E016C">
          <w:rPr>
            <w:sz w:val="22"/>
            <w:szCs w:val="22"/>
          </w:rPr>
          <w:t>increased</w:t>
        </w:r>
        <w:r w:rsidR="002D74B0" w:rsidRPr="00A07261">
          <w:rPr>
            <w:sz w:val="22"/>
            <w:szCs w:val="22"/>
          </w:rPr>
          <w:t xml:space="preserve"> pitch pine reproductive difficulties </w:t>
        </w:r>
      </w:ins>
      <w:ins w:id="1940" w:author="Risa" w:date="2021-06-24T23:41:00Z">
        <w:r w:rsidR="006764D5">
          <w:rPr>
            <w:sz w:val="22"/>
            <w:szCs w:val="22"/>
          </w:rPr>
          <w:fldChar w:fldCharType="begin" w:fldLock="1"/>
        </w:r>
      </w:ins>
      <w:r w:rsidR="00E567C1">
        <w:rPr>
          <w:sz w:val="22"/>
          <w:szCs w:val="22"/>
        </w:rPr>
        <w:instrText>ADDIN CSL_CITATION {"citationItems":[{"id":"ITEM-1","itemData":{"DOI":"10.3732/ajb.1500009","ISSN":"0002-9122","PMID":"26656127","abstract":"PREMISE OF THE STUDY: Variation in a species is a blend of adaptive, random, and migratory responses. Pitch pine (Pinus rigida), a highly variable eastern conifer, has occupied multiple glacial refugia, whose harsh conditions favored adaptations enhancing subsequent dispersal and recolonization of newly deglaciated sites. We assessed phenotypic diversity in long-term growth trials to elucidate both the adaptations and likely refugia. METHODS: Pitch pine progeny from 31 areas were grown in common gardens in six locations, from eastern Massachusetts to Korea. KEY RESULTS: Survival increased with source latitude, but seedlings from southern latitudes were tallest in the first (postplanting) year, but that advantage dissipated in later years. Progeny from northern latitudes were precocious, highly fecund, had smaller seeds, and more seeds per cone. Seed mass decreased with latitude in both parents and progeny. Serotinous cones were notably common in the New Jersey Pine Plains and Acadia National Park. Various disease agents and frost burn exhibited latitudinal trends that were nonlinear, with a break in the regression slope at about 40° N latitude. Cluster analysis identified both northern and southern groups, largely split between unglaciated and deglaciated terrain, but with Acadia and the Pine Plains as unique outliers. Within the southern group, provenances were organized into contiguous subgroups, but geographic structure was less evident in the northern group. CONCLUSIONS: The present range of pitch pine was colonized by migrants from at least three different refugia, including at least one on the exposed continental shelf during the Last Glacial Maximum.","author":[{"dropping-particle":"","family":"Ledig","given":"F. Thomas","non-dropping-particle":"","parse-names":false,"suffix":""},{"dropping-particle":"","family":"Smouse","given":"Peter E.","non-dropping-particle":"","parse-names":false,"suffix":""},{"dropping-particle":"","family":"Hom","given":"John L.","non-dropping-particle":"","parse-names":false,"suffix":""}],"container-title":"American Journal of Botany","id":"ITEM-1","issue":"12","issued":{"date-parts":[["2015","12","11"]]},"page":"2074-2091","title":"Postglacial migration and adaptation for dispersal in pitch pine (Pinaceae)","type":"article-journal","volume":"102"},"uris":["http://www.mendeley.com/documents/?uuid=e988a240-2f94-4be4-a24c-92c1045168d9"]}],"mendeley":{"formattedCitation":"(Ledig &lt;i&gt;et al.&lt;/i&gt; 2015)","plainTextFormattedCitation":"(Ledig et al. 2015)","previouslyFormattedCitation":"(Ledig &lt;i&gt;et al.&lt;/i&gt; 2015)"},"properties":{"noteIndex":0},"schema":"https://github.com/citation-style-language/schema/raw/master/csl-citation.json"}</w:instrText>
      </w:r>
      <w:r w:rsidR="006764D5">
        <w:rPr>
          <w:sz w:val="22"/>
          <w:szCs w:val="22"/>
        </w:rPr>
        <w:fldChar w:fldCharType="separate"/>
      </w:r>
      <w:r w:rsidR="00163863" w:rsidRPr="00163863">
        <w:rPr>
          <w:noProof/>
          <w:sz w:val="22"/>
          <w:szCs w:val="22"/>
        </w:rPr>
        <w:t xml:space="preserve">(Ledig </w:t>
      </w:r>
      <w:r w:rsidR="00163863" w:rsidRPr="00163863">
        <w:rPr>
          <w:i/>
          <w:noProof/>
          <w:sz w:val="22"/>
          <w:szCs w:val="22"/>
        </w:rPr>
        <w:t>et al.</w:t>
      </w:r>
      <w:r w:rsidR="00163863" w:rsidRPr="00163863">
        <w:rPr>
          <w:noProof/>
          <w:sz w:val="22"/>
          <w:szCs w:val="22"/>
        </w:rPr>
        <w:t xml:space="preserve"> 2015)</w:t>
      </w:r>
      <w:ins w:id="1941" w:author="Risa" w:date="2021-06-24T23:41:00Z">
        <w:r w:rsidR="006764D5">
          <w:rPr>
            <w:sz w:val="22"/>
            <w:szCs w:val="22"/>
          </w:rPr>
          <w:fldChar w:fldCharType="end"/>
        </w:r>
      </w:ins>
      <w:ins w:id="1942" w:author="Risa" w:date="2021-06-24T23:45:00Z">
        <w:r w:rsidR="00F41A79">
          <w:rPr>
            <w:sz w:val="22"/>
            <w:szCs w:val="22"/>
          </w:rPr>
          <w:t>.</w:t>
        </w:r>
      </w:ins>
      <w:ins w:id="1943" w:author="Jeff" w:date="2021-06-24T02:59:00Z">
        <w:del w:id="1944" w:author="Risa" w:date="2021-06-24T23:45:00Z">
          <w:r w:rsidR="002D74B0" w:rsidRPr="00A07261" w:rsidDel="00F41A79">
            <w:rPr>
              <w:sz w:val="22"/>
              <w:szCs w:val="22"/>
            </w:rPr>
            <w:delText>(</w:delText>
          </w:r>
          <w:r w:rsidR="002D74B0" w:rsidRPr="00417E15" w:rsidDel="00F41A79">
            <w:rPr>
              <w:sz w:val="22"/>
              <w:szCs w:val="22"/>
              <w:highlight w:val="yellow"/>
              <w:rPrChange w:id="1945" w:author="Risa" w:date="2021-06-24T20:29:00Z">
                <w:rPr>
                  <w:sz w:val="22"/>
                  <w:szCs w:val="22"/>
                </w:rPr>
              </w:rPrChange>
            </w:rPr>
            <w:delText xml:space="preserve">Ledig, </w:delText>
          </w:r>
          <w:r w:rsidR="002D74B0" w:rsidRPr="00417E15" w:rsidDel="00F41A79">
            <w:rPr>
              <w:iCs/>
              <w:sz w:val="22"/>
              <w:szCs w:val="22"/>
              <w:highlight w:val="yellow"/>
              <w:rPrChange w:id="1946" w:author="Risa" w:date="2021-06-24T20:29:00Z">
                <w:rPr>
                  <w:iCs/>
                  <w:sz w:val="22"/>
                  <w:szCs w:val="22"/>
                </w:rPr>
              </w:rPrChange>
            </w:rPr>
            <w:delText>Smouse and Hom</w:delText>
          </w:r>
          <w:r w:rsidR="002D74B0" w:rsidRPr="00417E15" w:rsidDel="00F41A79">
            <w:rPr>
              <w:sz w:val="22"/>
              <w:szCs w:val="22"/>
              <w:highlight w:val="yellow"/>
              <w:rPrChange w:id="1947" w:author="Risa" w:date="2021-06-24T20:29:00Z">
                <w:rPr>
                  <w:sz w:val="22"/>
                  <w:szCs w:val="22"/>
                </w:rPr>
              </w:rPrChange>
            </w:rPr>
            <w:delText xml:space="preserve"> 2015</w:delText>
          </w:r>
          <w:r w:rsidR="002D74B0" w:rsidRPr="003E016C" w:rsidDel="00F41A79">
            <w:rPr>
              <w:sz w:val="22"/>
              <w:szCs w:val="22"/>
            </w:rPr>
            <w:delText>).</w:delText>
          </w:r>
        </w:del>
        <w:r w:rsidR="002D74B0" w:rsidRPr="003E016C">
          <w:rPr>
            <w:sz w:val="22"/>
            <w:szCs w:val="22"/>
          </w:rPr>
          <w:t xml:space="preserve"> </w:t>
        </w:r>
      </w:ins>
      <w:ins w:id="1948" w:author="Jeff" w:date="2021-06-24T03:00:00Z">
        <w:r w:rsidR="002D74B0" w:rsidRPr="003E016C">
          <w:rPr>
            <w:sz w:val="22"/>
            <w:szCs w:val="22"/>
          </w:rPr>
          <w:t>These trends include</w:t>
        </w:r>
      </w:ins>
      <w:ins w:id="1949" w:author="Jeff" w:date="2021-06-24T02:59:00Z">
        <w:r w:rsidR="002D74B0" w:rsidRPr="00A07261">
          <w:rPr>
            <w:sz w:val="22"/>
            <w:szCs w:val="22"/>
          </w:rPr>
          <w:t xml:space="preserve"> </w:t>
        </w:r>
        <w:r w:rsidR="002D74B0" w:rsidRPr="00A07261">
          <w:rPr>
            <w:bCs/>
            <w:kern w:val="36"/>
            <w:sz w:val="22"/>
            <w:szCs w:val="22"/>
          </w:rPr>
          <w:t xml:space="preserve">weather-related effects such as </w:t>
        </w:r>
        <w:r w:rsidR="002D74B0" w:rsidRPr="00A07261">
          <w:rPr>
            <w:sz w:val="22"/>
            <w:szCs w:val="22"/>
          </w:rPr>
          <w:t xml:space="preserve">episodic drought, </w:t>
        </w:r>
        <w:r w:rsidR="002D74B0" w:rsidRPr="00A07261">
          <w:rPr>
            <w:sz w:val="22"/>
            <w:szCs w:val="22"/>
          </w:rPr>
          <w:lastRenderedPageBreak/>
          <w:t>harsh winds, and sal</w:t>
        </w:r>
        <w:r w:rsidR="002D74B0" w:rsidRPr="007261B6">
          <w:rPr>
            <w:sz w:val="22"/>
            <w:szCs w:val="22"/>
          </w:rPr>
          <w:t xml:space="preserve">t spray </w:t>
        </w:r>
      </w:ins>
      <w:ins w:id="1950" w:author="Risa" w:date="2021-06-24T23:42:00Z">
        <w:r w:rsidR="006764D5">
          <w:rPr>
            <w:sz w:val="22"/>
            <w:szCs w:val="22"/>
          </w:rPr>
          <w:fldChar w:fldCharType="begin" w:fldLock="1"/>
        </w:r>
      </w:ins>
      <w:r w:rsidR="00E567C1">
        <w:rPr>
          <w:sz w:val="22"/>
          <w:szCs w:val="22"/>
        </w:rPr>
        <w:instrText>ADDIN CSL_CITATION {"citationItems":[{"id":"ITEM-1","itemData":{"author":[{"dropping-particle":"","family":"Fernandez","given":"Ivan J","non-dropping-particle":"","parse-names":false,"suffix":""},{"dropping-particle":"","family":"Schmitt","given":"Catherine","non-dropping-particle":"","parse-names":false,"suffix":""},{"dropping-particle":"","family":"Stancioff","given":"Esperanza","non-dropping-particle":"","parse-names":false,"suffix":""},{"dropping-particle":"","family":"Birkel","given":"Sean D","non-dropping-particle":"","parse-names":false,"suffix":""},{"dropping-particle":"","family":"Pershing","given":"Andrew","non-dropping-particle":"","parse-names":false,"suffix":""},{"dropping-particle":"","family":"Fernandez","given":"Ivan J ;","non-dropping-particle":"","parse-names":false,"suffix":""},{"dropping-particle":"","family":"Schmitt","given":"Catherine ;","non-dropping-particle":"","parse-names":false,"suffix":""},{"dropping-particle":"","family":"Birkel","given":"Sean D ;","non-dropping-particle":"","parse-names":false,"suffix":""},{"dropping-particle":"","family":"Pershing","given":"Andrew ;","non-dropping-particle":"","parse-names":false,"suffix":""},{"dropping-particle":"","family":"Runge","given":"Jeffrey ;","non-dropping-particle":"","parse-names":false,"suffix":""},{"dropping-particle":"","family":"Jacobson","given":"George L","non-dropping-particle":"","parse-names":false,"suffix":""},{"dropping-particle":"","family":"Mayewski","given":"Paul A","non-dropping-particle":"","parse-names":false,"suffix":""}],"id":"ITEM-1","issued":{"date-parts":[["2015"]]},"title":"Maine' s Climate Future: 2015 Update Repository Citation","type":"report"},"uris":["http://www.mendeley.com/documents/?uuid=eeff0b4f-d914-477c-a27e-13ded669774a"]}],"mendeley":{"formattedCitation":"(Fernandez &lt;i&gt;et al.&lt;/i&gt; 2015)","plainTextFormattedCitation":"(Fernandez et al. 2015)","previouslyFormattedCitation":"(Fernandez &lt;i&gt;et al.&lt;/i&gt; 2015)"},"properties":{"noteIndex":0},"schema":"https://github.com/citation-style-language/schema/raw/master/csl-citation.json"}</w:instrText>
      </w:r>
      <w:r w:rsidR="006764D5">
        <w:rPr>
          <w:sz w:val="22"/>
          <w:szCs w:val="22"/>
        </w:rPr>
        <w:fldChar w:fldCharType="separate"/>
      </w:r>
      <w:r w:rsidR="00163863" w:rsidRPr="00163863">
        <w:rPr>
          <w:noProof/>
          <w:sz w:val="22"/>
          <w:szCs w:val="22"/>
        </w:rPr>
        <w:t xml:space="preserve">(Fernandez </w:t>
      </w:r>
      <w:r w:rsidR="00163863" w:rsidRPr="00163863">
        <w:rPr>
          <w:i/>
          <w:noProof/>
          <w:sz w:val="22"/>
          <w:szCs w:val="22"/>
        </w:rPr>
        <w:t>et al.</w:t>
      </w:r>
      <w:r w:rsidR="00163863" w:rsidRPr="00163863">
        <w:rPr>
          <w:noProof/>
          <w:sz w:val="22"/>
          <w:szCs w:val="22"/>
        </w:rPr>
        <w:t xml:space="preserve"> 2015)</w:t>
      </w:r>
      <w:ins w:id="1951" w:author="Risa" w:date="2021-06-24T23:42:00Z">
        <w:r w:rsidR="006764D5">
          <w:rPr>
            <w:sz w:val="22"/>
            <w:szCs w:val="22"/>
          </w:rPr>
          <w:fldChar w:fldCharType="end"/>
        </w:r>
      </w:ins>
      <w:ins w:id="1952" w:author="Jeff" w:date="2021-06-24T02:59:00Z">
        <w:del w:id="1953" w:author="Risa" w:date="2021-06-24T23:45:00Z">
          <w:r w:rsidR="002D74B0" w:rsidRPr="007261B6" w:rsidDel="00F41A79">
            <w:rPr>
              <w:sz w:val="22"/>
              <w:szCs w:val="22"/>
            </w:rPr>
            <w:delText>(</w:delText>
          </w:r>
          <w:r w:rsidR="002D74B0" w:rsidRPr="00417E15" w:rsidDel="00F41A79">
            <w:rPr>
              <w:sz w:val="22"/>
              <w:szCs w:val="22"/>
              <w:highlight w:val="yellow"/>
              <w:rPrChange w:id="1954" w:author="Risa" w:date="2021-06-24T20:29:00Z">
                <w:rPr>
                  <w:sz w:val="22"/>
                  <w:szCs w:val="22"/>
                </w:rPr>
              </w:rPrChange>
            </w:rPr>
            <w:delText xml:space="preserve">Fernandez </w:delText>
          </w:r>
          <w:r w:rsidR="002D74B0" w:rsidRPr="00417E15" w:rsidDel="00F41A79">
            <w:rPr>
              <w:i/>
              <w:iCs/>
              <w:sz w:val="22"/>
              <w:szCs w:val="22"/>
              <w:highlight w:val="yellow"/>
              <w:rPrChange w:id="1955" w:author="Risa" w:date="2021-06-24T20:29:00Z">
                <w:rPr>
                  <w:i/>
                  <w:iCs/>
                  <w:sz w:val="22"/>
                  <w:szCs w:val="22"/>
                </w:rPr>
              </w:rPrChange>
            </w:rPr>
            <w:delText>et al.</w:delText>
          </w:r>
          <w:r w:rsidR="002D74B0" w:rsidRPr="00417E15" w:rsidDel="00F41A79">
            <w:rPr>
              <w:sz w:val="22"/>
              <w:szCs w:val="22"/>
              <w:highlight w:val="yellow"/>
              <w:rPrChange w:id="1956" w:author="Risa" w:date="2021-06-24T20:29:00Z">
                <w:rPr>
                  <w:sz w:val="22"/>
                  <w:szCs w:val="22"/>
                </w:rPr>
              </w:rPrChange>
            </w:rPr>
            <w:delText xml:space="preserve"> 2015</w:delText>
          </w:r>
          <w:r w:rsidR="002D74B0" w:rsidRPr="003E016C" w:rsidDel="00F41A79">
            <w:rPr>
              <w:sz w:val="22"/>
              <w:szCs w:val="22"/>
            </w:rPr>
            <w:delText>)</w:delText>
          </w:r>
        </w:del>
        <w:r w:rsidR="002D74B0" w:rsidRPr="003E016C">
          <w:rPr>
            <w:sz w:val="22"/>
            <w:szCs w:val="22"/>
          </w:rPr>
          <w:t xml:space="preserve"> as well as increased cold intolerance</w:t>
        </w:r>
      </w:ins>
      <w:ins w:id="1957" w:author="Risa" w:date="2021-06-24T23:45:00Z">
        <w:r w:rsidR="00F41A79">
          <w:rPr>
            <w:sz w:val="22"/>
            <w:szCs w:val="22"/>
          </w:rPr>
          <w:t>.</w:t>
        </w:r>
      </w:ins>
      <w:ins w:id="1958" w:author="Jeff" w:date="2021-06-24T02:59:00Z">
        <w:r w:rsidR="002D74B0" w:rsidRPr="003E016C">
          <w:rPr>
            <w:sz w:val="22"/>
            <w:szCs w:val="22"/>
          </w:rPr>
          <w:t xml:space="preserve"> </w:t>
        </w:r>
        <w:del w:id="1959" w:author="Risa" w:date="2021-06-24T23:44:00Z">
          <w:r w:rsidR="002D74B0" w:rsidRPr="003E016C" w:rsidDel="00F41A79">
            <w:rPr>
              <w:sz w:val="22"/>
              <w:szCs w:val="22"/>
            </w:rPr>
            <w:delText>(</w:delText>
          </w:r>
          <w:r w:rsidR="002D74B0" w:rsidRPr="00417E15" w:rsidDel="00F41A79">
            <w:rPr>
              <w:sz w:val="22"/>
              <w:szCs w:val="22"/>
              <w:highlight w:val="yellow"/>
              <w:rPrChange w:id="1960" w:author="Risa" w:date="2021-06-24T20:29:00Z">
                <w:rPr>
                  <w:sz w:val="22"/>
                  <w:szCs w:val="22"/>
                </w:rPr>
              </w:rPrChange>
            </w:rPr>
            <w:delText>Steiner and Berrang 1990</w:delText>
          </w:r>
          <w:r w:rsidR="002D74B0" w:rsidRPr="003E016C" w:rsidDel="00F41A79">
            <w:rPr>
              <w:sz w:val="22"/>
              <w:szCs w:val="22"/>
            </w:rPr>
            <w:delText xml:space="preserve">). </w:delText>
          </w:r>
        </w:del>
      </w:ins>
      <w:ins w:id="1961" w:author="Jeff" w:date="2021-06-24T02:57:00Z">
        <w:r w:rsidR="002D74B0" w:rsidRPr="003E016C">
          <w:rPr>
            <w:bCs/>
            <w:kern w:val="36"/>
            <w:sz w:val="22"/>
            <w:szCs w:val="22"/>
          </w:rPr>
          <w:t>What is not</w:t>
        </w:r>
      </w:ins>
      <w:ins w:id="1962" w:author="Jeff" w:date="2021-06-24T02:58:00Z">
        <w:r w:rsidR="002D74B0" w:rsidRPr="00A07261">
          <w:rPr>
            <w:bCs/>
            <w:kern w:val="36"/>
            <w:sz w:val="22"/>
            <w:szCs w:val="22"/>
          </w:rPr>
          <w:t xml:space="preserve"> clear is</w:t>
        </w:r>
      </w:ins>
      <w:moveToRangeStart w:id="1963" w:author="Jeff" w:date="2021-06-24T02:57:00Z" w:name="move75395887"/>
      <w:moveTo w:id="1964" w:author="Jeff" w:date="2021-06-24T02:57:00Z">
        <w:del w:id="1965" w:author="Jeff" w:date="2021-06-24T02:57:00Z">
          <w:r w:rsidR="002D74B0" w:rsidRPr="0020587D" w:rsidDel="002D74B0">
            <w:rPr>
              <w:bCs/>
              <w:kern w:val="36"/>
              <w:sz w:val="22"/>
              <w:szCs w:val="22"/>
            </w:rPr>
            <w:delText>nor</w:delText>
          </w:r>
        </w:del>
        <w:r w:rsidR="002D74B0" w:rsidRPr="0020587D">
          <w:rPr>
            <w:bCs/>
            <w:kern w:val="36"/>
            <w:sz w:val="22"/>
            <w:szCs w:val="22"/>
          </w:rPr>
          <w:t xml:space="preserve"> the extent to which </w:t>
        </w:r>
      </w:moveTo>
      <w:ins w:id="1966" w:author="Jeff" w:date="2021-06-24T03:00:00Z">
        <w:r w:rsidR="002D74B0" w:rsidRPr="0020587D">
          <w:rPr>
            <w:bCs/>
            <w:kern w:val="36"/>
            <w:sz w:val="22"/>
            <w:szCs w:val="22"/>
          </w:rPr>
          <w:t xml:space="preserve">tree </w:t>
        </w:r>
      </w:ins>
      <w:moveTo w:id="1967" w:author="Jeff" w:date="2021-06-24T02:57:00Z">
        <w:r w:rsidR="002D74B0" w:rsidRPr="0020587D">
          <w:rPr>
            <w:bCs/>
            <w:kern w:val="36"/>
            <w:sz w:val="22"/>
            <w:szCs w:val="22"/>
          </w:rPr>
          <w:t xml:space="preserve">plasticity </w:t>
        </w:r>
      </w:moveTo>
      <w:ins w:id="1968" w:author="Risa" w:date="2021-06-24T23:42:00Z">
        <w:r w:rsidR="006764D5">
          <w:rPr>
            <w:bCs/>
            <w:kern w:val="36"/>
            <w:sz w:val="22"/>
            <w:szCs w:val="22"/>
          </w:rPr>
          <w:fldChar w:fldCharType="begin" w:fldLock="1"/>
        </w:r>
      </w:ins>
      <w:r w:rsidR="00E567C1">
        <w:rPr>
          <w:bCs/>
          <w:kern w:val="36"/>
          <w:sz w:val="22"/>
          <w:szCs w:val="22"/>
        </w:rPr>
        <w:instrText>ADDIN CSL_CITATION {"citationItems":[{"id":"ITEM-1","itemData":{"DOI":"10.3732/ajb.1300253","ISSN":"0002-9122","PMID":"24368754","abstract":"Premise of the study: Seedling success is determined by evolved strategies of intrinsic genetic programming and plasticity that are regulated by extrinsic pathways. We tested the relative importance of these mechanisms in red spruce (Picearubens Sarg.) and balsam fir (Abies balsamea Lin.), which share under story regeneration niches in northeastern North America. Although its reproductive effort is adequate, spruce has decreased in abundance, in relation to fir, in seedling and sapling populations, even in forests that have a predominance of spruce in the over story. Methods: To understand the factors that regulate this phenomenon and their implications for tree populations, we compared intrinsic and plastic regulation of first- and second-year seedlings under steady under story irradiance levels and in response to increases in light environment. Keyresults: Both species exhibited interactions of ontogenetic patterns and plasticity in first- and second-year seedlings. Physiologically, spruce had higher photosynthetic capacity, allocation to photoprotective xanthophylls, and greater plasticity in response to light treatments. Although both species demonstrated an inability to plastically increase photosynthetic capacity in the short term, spruce benefited from greater allocation to foliage under increased irradiance. Fir showed a conservative strategy in root-shoot allocation that may better equip seedlings to withstand drought adaptations and attributes associated with greater shade tolerance. Conclusions: These attributes likely contribute to the relative success of fir seedlings in the current climate. By contrast, they indicate that spruce would be a superior competitor in cooler, moister climates, which suggests that future forest composition will be largely determined by an interaction of disturbance and moisture regimes. © 2014 Botanical Society of America.","author":[{"dropping-particle":"","family":"Day","given":"Michael E.","non-dropping-particle":"","parse-names":false,"suffix":""},{"dropping-particle":"","family":"Zazzaro","given":"Sarah","non-dropping-particle":"","parse-names":false,"suffix":""},{"dropping-particle":"","family":"Perkins","given":"L. Brian","non-dropping-particle":"","parse-names":false,"suffix":""}],"container-title":"American Journal of Botany","id":"ITEM-1","issue":"1","issued":{"date-parts":[["2014","1","1"]]},"page":"45-55","title":"Seedling ontogeny and environmental plasticity in two co-occurring shade-tolerant conifers and implications for environment-population interactions","type":"article-journal","volume":"101"},"uris":["http://www.mendeley.com/documents/?uuid=a08b5e98-c46a-4719-a05b-3863b3796963"]}],"mendeley":{"formattedCitation":"(Day &lt;i&gt;et al.&lt;/i&gt; 2014)","plainTextFormattedCitation":"(Day et al. 2014)","previouslyFormattedCitation":"(Day &lt;i&gt;et al.&lt;/i&gt; 2014)"},"properties":{"noteIndex":0},"schema":"https://github.com/citation-style-language/schema/raw/master/csl-citation.json"}</w:instrText>
      </w:r>
      <w:r w:rsidR="006764D5">
        <w:rPr>
          <w:bCs/>
          <w:kern w:val="36"/>
          <w:sz w:val="22"/>
          <w:szCs w:val="22"/>
        </w:rPr>
        <w:fldChar w:fldCharType="separate"/>
      </w:r>
      <w:r w:rsidR="00163863" w:rsidRPr="00163863">
        <w:rPr>
          <w:bCs/>
          <w:noProof/>
          <w:kern w:val="36"/>
          <w:sz w:val="22"/>
          <w:szCs w:val="22"/>
        </w:rPr>
        <w:t xml:space="preserve">(Day </w:t>
      </w:r>
      <w:r w:rsidR="00163863" w:rsidRPr="00163863">
        <w:rPr>
          <w:bCs/>
          <w:i/>
          <w:noProof/>
          <w:kern w:val="36"/>
          <w:sz w:val="22"/>
          <w:szCs w:val="22"/>
        </w:rPr>
        <w:t>et al.</w:t>
      </w:r>
      <w:r w:rsidR="00163863" w:rsidRPr="00163863">
        <w:rPr>
          <w:bCs/>
          <w:noProof/>
          <w:kern w:val="36"/>
          <w:sz w:val="22"/>
          <w:szCs w:val="22"/>
        </w:rPr>
        <w:t xml:space="preserve"> 2014)</w:t>
      </w:r>
      <w:ins w:id="1969" w:author="Risa" w:date="2021-06-24T23:42:00Z">
        <w:r w:rsidR="006764D5">
          <w:rPr>
            <w:bCs/>
            <w:kern w:val="36"/>
            <w:sz w:val="22"/>
            <w:szCs w:val="22"/>
          </w:rPr>
          <w:fldChar w:fldCharType="end"/>
        </w:r>
      </w:ins>
      <w:moveTo w:id="1970" w:author="Jeff" w:date="2021-06-24T02:57:00Z">
        <w:del w:id="1971" w:author="Risa" w:date="2021-06-24T23:44:00Z">
          <w:r w:rsidR="002D74B0" w:rsidRPr="006764D5" w:rsidDel="00F41A79">
            <w:rPr>
              <w:bCs/>
              <w:kern w:val="36"/>
              <w:sz w:val="22"/>
              <w:szCs w:val="22"/>
            </w:rPr>
            <w:delText>(</w:delText>
          </w:r>
          <w:r w:rsidR="002D74B0" w:rsidRPr="00417E15" w:rsidDel="00F41A79">
            <w:rPr>
              <w:bCs/>
              <w:kern w:val="36"/>
              <w:sz w:val="22"/>
              <w:szCs w:val="22"/>
              <w:highlight w:val="yellow"/>
              <w:rPrChange w:id="1972" w:author="Risa" w:date="2021-06-24T20:29:00Z">
                <w:rPr>
                  <w:bCs/>
                  <w:kern w:val="36"/>
                  <w:sz w:val="22"/>
                  <w:szCs w:val="22"/>
                </w:rPr>
              </w:rPrChange>
            </w:rPr>
            <w:delText xml:space="preserve">Day </w:delText>
          </w:r>
          <w:r w:rsidR="002D74B0" w:rsidRPr="00417E15" w:rsidDel="00F41A79">
            <w:rPr>
              <w:bCs/>
              <w:i/>
              <w:iCs/>
              <w:kern w:val="36"/>
              <w:sz w:val="22"/>
              <w:szCs w:val="22"/>
              <w:highlight w:val="yellow"/>
              <w:rPrChange w:id="1973" w:author="Risa" w:date="2021-06-24T20:29:00Z">
                <w:rPr>
                  <w:bCs/>
                  <w:i/>
                  <w:iCs/>
                  <w:kern w:val="36"/>
                  <w:sz w:val="22"/>
                  <w:szCs w:val="22"/>
                </w:rPr>
              </w:rPrChange>
            </w:rPr>
            <w:delText>et al.</w:delText>
          </w:r>
          <w:r w:rsidR="002D74B0" w:rsidRPr="00417E15" w:rsidDel="00F41A79">
            <w:rPr>
              <w:bCs/>
              <w:kern w:val="36"/>
              <w:sz w:val="22"/>
              <w:szCs w:val="22"/>
              <w:highlight w:val="yellow"/>
              <w:rPrChange w:id="1974" w:author="Risa" w:date="2021-06-24T20:29:00Z">
                <w:rPr>
                  <w:bCs/>
                  <w:kern w:val="36"/>
                  <w:sz w:val="22"/>
                  <w:szCs w:val="22"/>
                </w:rPr>
              </w:rPrChange>
            </w:rPr>
            <w:delText xml:space="preserve"> 2014</w:delText>
          </w:r>
          <w:r w:rsidR="002D74B0" w:rsidRPr="003E016C" w:rsidDel="00F41A79">
            <w:rPr>
              <w:bCs/>
              <w:kern w:val="36"/>
              <w:sz w:val="22"/>
              <w:szCs w:val="22"/>
            </w:rPr>
            <w:delText>)</w:delText>
          </w:r>
        </w:del>
        <w:r w:rsidR="002D74B0" w:rsidRPr="003E016C">
          <w:rPr>
            <w:bCs/>
            <w:kern w:val="36"/>
            <w:sz w:val="22"/>
            <w:szCs w:val="22"/>
          </w:rPr>
          <w:t xml:space="preserve"> </w:t>
        </w:r>
        <w:del w:id="1975" w:author="Jeff" w:date="2021-06-24T03:00:00Z">
          <w:r w:rsidR="002D74B0" w:rsidRPr="0020587D" w:rsidDel="002D74B0">
            <w:rPr>
              <w:bCs/>
              <w:kern w:val="36"/>
              <w:sz w:val="22"/>
              <w:szCs w:val="22"/>
            </w:rPr>
            <w:delText xml:space="preserve">will continue to shape </w:delText>
          </w:r>
          <w:r w:rsidR="002D74B0" w:rsidRPr="0020587D" w:rsidDel="002D74B0">
            <w:rPr>
              <w:sz w:val="22"/>
              <w:szCs w:val="22"/>
            </w:rPr>
            <w:delText xml:space="preserve">persistence if </w:delText>
          </w:r>
        </w:del>
      </w:moveTo>
      <w:ins w:id="1976" w:author="Jeff" w:date="2021-06-24T03:00:00Z">
        <w:r w:rsidR="002D74B0" w:rsidRPr="0020587D">
          <w:rPr>
            <w:bCs/>
            <w:kern w:val="36"/>
            <w:sz w:val="22"/>
            <w:szCs w:val="22"/>
          </w:rPr>
          <w:t xml:space="preserve">will be shaped by </w:t>
        </w:r>
      </w:ins>
      <w:ins w:id="1977" w:author="Jeff" w:date="2021-06-24T03:01:00Z">
        <w:r w:rsidR="002D74B0" w:rsidRPr="0020587D">
          <w:rPr>
            <w:bCs/>
            <w:kern w:val="36"/>
            <w:sz w:val="22"/>
            <w:szCs w:val="22"/>
          </w:rPr>
          <w:t xml:space="preserve">a continuing rise in </w:t>
        </w:r>
      </w:ins>
      <w:moveTo w:id="1978" w:author="Jeff" w:date="2021-06-24T02:57:00Z">
        <w:r w:rsidR="002D74B0" w:rsidRPr="0020587D">
          <w:rPr>
            <w:sz w:val="22"/>
            <w:szCs w:val="22"/>
          </w:rPr>
          <w:t>warming temperatures</w:t>
        </w:r>
        <w:del w:id="1979" w:author="Jeff" w:date="2021-06-24T03:01:00Z">
          <w:r w:rsidR="002D74B0" w:rsidRPr="0020587D" w:rsidDel="002D74B0">
            <w:rPr>
              <w:sz w:val="22"/>
              <w:szCs w:val="22"/>
            </w:rPr>
            <w:delText xml:space="preserve"> continue to rise</w:delText>
          </w:r>
        </w:del>
        <w:r w:rsidR="002D74B0" w:rsidRPr="0020587D">
          <w:rPr>
            <w:bCs/>
            <w:kern w:val="36"/>
            <w:sz w:val="22"/>
            <w:szCs w:val="22"/>
          </w:rPr>
          <w:t xml:space="preserve">. </w:t>
        </w:r>
      </w:moveTo>
      <w:moveToRangeEnd w:id="1963"/>
      <w:ins w:id="1980" w:author="Jeff" w:date="2021-06-24T03:01:00Z">
        <w:r w:rsidR="002D74B0" w:rsidRPr="0020587D">
          <w:rPr>
            <w:bCs/>
            <w:kern w:val="36"/>
            <w:sz w:val="22"/>
            <w:szCs w:val="22"/>
          </w:rPr>
          <w:t>What appears to be more certain is the predic</w:t>
        </w:r>
      </w:ins>
      <w:ins w:id="1981" w:author="Jeff" w:date="2021-06-24T03:02:00Z">
        <w:r w:rsidR="002D74B0" w:rsidRPr="0020587D">
          <w:rPr>
            <w:bCs/>
            <w:kern w:val="36"/>
            <w:sz w:val="22"/>
            <w:szCs w:val="22"/>
          </w:rPr>
          <w:t xml:space="preserve">tion </w:t>
        </w:r>
        <w:del w:id="1982" w:author="Risa" w:date="2021-06-24T23:44:00Z">
          <w:r w:rsidR="002D74B0" w:rsidRPr="00F41A79" w:rsidDel="00F41A79">
            <w:rPr>
              <w:bCs/>
              <w:kern w:val="36"/>
              <w:sz w:val="22"/>
              <w:szCs w:val="22"/>
            </w:rPr>
            <w:delText>(</w:delText>
          </w:r>
        </w:del>
      </w:ins>
      <w:ins w:id="1983" w:author="Jeff" w:date="2021-06-24T02:58:00Z">
        <w:del w:id="1984" w:author="Risa" w:date="2021-06-24T23:44:00Z">
          <w:r w:rsidR="002D74B0" w:rsidRPr="00417E15" w:rsidDel="00F41A79">
            <w:rPr>
              <w:sz w:val="22"/>
              <w:szCs w:val="22"/>
              <w:highlight w:val="yellow"/>
              <w:rPrChange w:id="1985" w:author="Risa" w:date="2021-06-24T20:29:00Z">
                <w:rPr>
                  <w:sz w:val="22"/>
                  <w:szCs w:val="22"/>
                </w:rPr>
              </w:rPrChange>
            </w:rPr>
            <w:delText xml:space="preserve">Day </w:delText>
          </w:r>
          <w:r w:rsidR="002D74B0" w:rsidRPr="00417E15" w:rsidDel="00F41A79">
            <w:rPr>
              <w:i/>
              <w:iCs/>
              <w:sz w:val="22"/>
              <w:szCs w:val="22"/>
              <w:highlight w:val="yellow"/>
              <w:rPrChange w:id="1986" w:author="Risa" w:date="2021-06-24T20:29:00Z">
                <w:rPr>
                  <w:i/>
                  <w:iCs/>
                  <w:sz w:val="22"/>
                  <w:szCs w:val="22"/>
                </w:rPr>
              </w:rPrChange>
            </w:rPr>
            <w:delText>et al.</w:delText>
          </w:r>
          <w:r w:rsidR="002D74B0" w:rsidRPr="00417E15" w:rsidDel="00F41A79">
            <w:rPr>
              <w:sz w:val="22"/>
              <w:szCs w:val="22"/>
              <w:highlight w:val="yellow"/>
              <w:rPrChange w:id="1987" w:author="Risa" w:date="2021-06-24T20:29:00Z">
                <w:rPr>
                  <w:sz w:val="22"/>
                  <w:szCs w:val="22"/>
                </w:rPr>
              </w:rPrChange>
            </w:rPr>
            <w:delText xml:space="preserve"> 2005</w:delText>
          </w:r>
          <w:r w:rsidR="002D74B0" w:rsidRPr="003E016C" w:rsidDel="00F41A79">
            <w:rPr>
              <w:sz w:val="22"/>
              <w:szCs w:val="22"/>
            </w:rPr>
            <w:delText>)</w:delText>
          </w:r>
        </w:del>
      </w:ins>
      <w:ins w:id="1988" w:author="Jeff" w:date="2021-06-24T02:54:00Z">
        <w:del w:id="1989" w:author="Risa" w:date="2021-06-25T00:20:00Z">
          <w:r w:rsidR="0074085B" w:rsidRPr="003E016C" w:rsidDel="002F74EE">
            <w:rPr>
              <w:sz w:val="22"/>
              <w:szCs w:val="22"/>
            </w:rPr>
            <w:delText xml:space="preserve"> </w:delText>
          </w:r>
        </w:del>
      </w:ins>
      <w:ins w:id="1990" w:author="Jeff" w:date="2021-06-24T03:02:00Z">
        <w:r w:rsidR="002D74B0" w:rsidRPr="003E016C">
          <w:rPr>
            <w:sz w:val="22"/>
            <w:szCs w:val="22"/>
          </w:rPr>
          <w:t>that pitch pine colonies</w:t>
        </w:r>
      </w:ins>
      <w:ins w:id="1991" w:author="Jeff" w:date="2021-06-23T01:10:00Z">
        <w:r w:rsidRPr="00A07261">
          <w:rPr>
            <w:sz w:val="22"/>
            <w:szCs w:val="22"/>
          </w:rPr>
          <w:t xml:space="preserve"> </w:t>
        </w:r>
      </w:ins>
      <w:ins w:id="1992" w:author="Jeff" w:date="2021-06-24T03:02:00Z">
        <w:r w:rsidR="002D74B0" w:rsidRPr="00A07261">
          <w:rPr>
            <w:sz w:val="22"/>
            <w:szCs w:val="22"/>
          </w:rPr>
          <w:t>will</w:t>
        </w:r>
      </w:ins>
      <w:ins w:id="1993" w:author="Jeff" w:date="2021-06-23T01:10:00Z">
        <w:r w:rsidRPr="00A07261">
          <w:rPr>
            <w:sz w:val="22"/>
            <w:szCs w:val="22"/>
          </w:rPr>
          <w:t xml:space="preserve"> suffer due to a combination of diminished open space capacity, loss of enriched substrates</w:t>
        </w:r>
      </w:ins>
      <w:ins w:id="1994" w:author="Risa" w:date="2021-06-25T00:20:00Z">
        <w:r w:rsidR="002F74EE">
          <w:rPr>
            <w:sz w:val="22"/>
            <w:szCs w:val="22"/>
          </w:rPr>
          <w:t>,</w:t>
        </w:r>
      </w:ins>
      <w:ins w:id="1995" w:author="Jeff" w:date="2021-06-23T01:10:00Z">
        <w:r w:rsidRPr="00A07261">
          <w:rPr>
            <w:sz w:val="22"/>
            <w:szCs w:val="22"/>
          </w:rPr>
          <w:t xml:space="preserve"> and elimination of suitable habitats</w:t>
        </w:r>
      </w:ins>
      <w:ins w:id="1996" w:author="Risa" w:date="2021-06-25T00:20:00Z">
        <w:r w:rsidR="002F74EE">
          <w:rPr>
            <w:sz w:val="22"/>
            <w:szCs w:val="22"/>
          </w:rPr>
          <w:t xml:space="preserve"> </w:t>
        </w:r>
        <w:r w:rsidR="002F74EE">
          <w:rPr>
            <w:bCs/>
            <w:kern w:val="36"/>
            <w:sz w:val="22"/>
            <w:szCs w:val="22"/>
          </w:rPr>
          <w:fldChar w:fldCharType="begin" w:fldLock="1"/>
        </w:r>
      </w:ins>
      <w:r w:rsidR="00E567C1">
        <w:rPr>
          <w:bCs/>
          <w:kern w:val="36"/>
          <w:sz w:val="22"/>
          <w:szCs w:val="22"/>
        </w:rPr>
        <w:instrText>ADDIN CSL_CITATION {"citationItems":[{"id":"ITEM-1","itemData":{"DOI":"10.1016/j.foreco.2004.10.004","ISSN":"03781127","abstract":"Jack pine (Pinus banksiana Lamb.) and pitch pine (Pinus rigida Mill.) are two autecologically similar species that occupy generally disjunct ranges in eastern North America. Jack pine is boreal in distribution, while pitch pine occurs at temperate latitudes. The two species co-occur in a small number of stands along a 'tension-zone' that traverses central Maine. These populations provide an opportunity for studying differences between boreal and temperate species in their adaptation to climatic factors. As seedling establishment and early growth are key life-stages governing tree distribution, we experimentally evaluated the influence of seedbed light environment and substrate on the success and early growth of these species. Under similar environments, first-year jack pine seedlings allocated relatively more biomass to roots and pitch pine more to foliage. This might provide pitch pine with an adaptive advantage when soil moisture was not limiting and an advantage to jack pine if substantial moisture stress occurred. Complex ontogenetic shifts in these allocation patterns occurred over second and third years of growth, which resulted in an equalization of interspecific differences in shoot-root ratios by the end of the third growing season. Night temperatures of 4-5°C above ambient reduced growth of jack pine seedlings, while that of pitch pine was unaffected. However, foliar respiration and respiratory response to temperature were not significantly different between species and did not explain observed differences in temperature response. © 2004 Elsevier B.V. All rights reserved.","author":[{"dropping-particle":"","family":"Day","given":"Michael E.","non-dropping-particle":"","parse-names":false,"suffix":""},{"dropping-particle":"","family":"Schedlbauer","given":"Jessica L.","non-dropping-particle":"","parse-names":false,"suffix":""},{"dropping-particle":"","family":"Livingston","given":"William H.","non-dropping-particle":"","parse-names":false,"suffix":""},{"dropping-particle":"","family":"Greenwood","given":"Michael S.","non-dropping-particle":"","parse-names":false,"suffix":""},{"dropping-particle":"","family":"White","given":"Alan S.","non-dropping-particle":"","parse-names":false,"suffix":""},{"dropping-particle":"","family":"Brissette","given":"John C.","non-dropping-particle":"","parse-names":false,"suffix":""}],"container-title":"Forest Ecology and Management","id":"ITEM-1","issue":"1-3","issued":{"date-parts":[["2005","2"]]},"page":"59-71","title":"Influence of seedbed, light environment, and elevated night temperature on growth and carbon allocation in pitch pine (Pinus rigida) and jack pine (Pinus banksiana) seedlings","type":"article-journal","volume":"205"},"uris":["http://www.mendeley.com/documents/?uuid=257c9bcc-5758-44c8-beb4-f8b50740fa60"]}],"mendeley":{"formattedCitation":"(Day &lt;i&gt;et al.&lt;/i&gt; 2005)","plainTextFormattedCitation":"(Day et al. 2005)","previouslyFormattedCitation":"(Day &lt;i&gt;et al.&lt;/i&gt; 2005)"},"properties":{"noteIndex":0},"schema":"https://github.com/citation-style-language/schema/raw/master/csl-citation.json"}</w:instrText>
      </w:r>
      <w:ins w:id="1997" w:author="Risa" w:date="2021-06-25T00:20:00Z">
        <w:r w:rsidR="002F74EE">
          <w:rPr>
            <w:bCs/>
            <w:kern w:val="36"/>
            <w:sz w:val="22"/>
            <w:szCs w:val="22"/>
          </w:rPr>
          <w:fldChar w:fldCharType="separate"/>
        </w:r>
      </w:ins>
      <w:r w:rsidR="00163863" w:rsidRPr="00163863">
        <w:rPr>
          <w:bCs/>
          <w:noProof/>
          <w:kern w:val="36"/>
          <w:sz w:val="22"/>
          <w:szCs w:val="22"/>
        </w:rPr>
        <w:t xml:space="preserve">(Day </w:t>
      </w:r>
      <w:r w:rsidR="00163863" w:rsidRPr="00163863">
        <w:rPr>
          <w:bCs/>
          <w:i/>
          <w:noProof/>
          <w:kern w:val="36"/>
          <w:sz w:val="22"/>
          <w:szCs w:val="22"/>
        </w:rPr>
        <w:t>et al.</w:t>
      </w:r>
      <w:r w:rsidR="00163863" w:rsidRPr="00163863">
        <w:rPr>
          <w:bCs/>
          <w:noProof/>
          <w:kern w:val="36"/>
          <w:sz w:val="22"/>
          <w:szCs w:val="22"/>
        </w:rPr>
        <w:t xml:space="preserve"> 2005)</w:t>
      </w:r>
      <w:ins w:id="1998" w:author="Risa" w:date="2021-06-25T00:20:00Z">
        <w:r w:rsidR="002F74EE">
          <w:rPr>
            <w:bCs/>
            <w:kern w:val="36"/>
            <w:sz w:val="22"/>
            <w:szCs w:val="22"/>
          </w:rPr>
          <w:fldChar w:fldCharType="end"/>
        </w:r>
      </w:ins>
      <w:ins w:id="1999" w:author="Risa" w:date="2021-06-24T20:20:00Z">
        <w:r w:rsidR="00A03C77">
          <w:rPr>
            <w:sz w:val="22"/>
            <w:szCs w:val="22"/>
          </w:rPr>
          <w:t>.</w:t>
        </w:r>
      </w:ins>
      <w:ins w:id="2000" w:author="Jeff" w:date="2021-06-23T01:10:00Z">
        <w:r w:rsidRPr="002A4B2D">
          <w:rPr>
            <w:sz w:val="22"/>
            <w:szCs w:val="22"/>
          </w:rPr>
          <w:t xml:space="preserve"> </w:t>
        </w:r>
        <w:del w:id="2001" w:author="Risa" w:date="2021-06-24T20:20:00Z">
          <w:r w:rsidRPr="0020587D" w:rsidDel="00A03C77">
            <w:rPr>
              <w:strike/>
              <w:sz w:val="22"/>
              <w:szCs w:val="22"/>
              <w:rPrChange w:id="2002" w:author="Risa" w:date="2021-06-24T18:40:00Z">
                <w:rPr>
                  <w:sz w:val="22"/>
                  <w:szCs w:val="22"/>
                </w:rPr>
              </w:rPrChange>
            </w:rPr>
            <w:delText>().</w:delText>
          </w:r>
        </w:del>
      </w:ins>
      <w:ins w:id="2003" w:author="Jeff" w:date="2021-06-23T01:11:00Z">
        <w:del w:id="2004" w:author="Risa" w:date="2021-06-24T20:20:00Z">
          <w:r w:rsidRPr="0020587D" w:rsidDel="00A03C77">
            <w:rPr>
              <w:strike/>
              <w:sz w:val="22"/>
              <w:szCs w:val="22"/>
              <w:rPrChange w:id="2005" w:author="Risa" w:date="2021-06-24T18:40:00Z">
                <w:rPr>
                  <w:sz w:val="22"/>
                  <w:szCs w:val="22"/>
                </w:rPr>
              </w:rPrChange>
            </w:rPr>
            <w:delText xml:space="preserve"> </w:delText>
          </w:r>
        </w:del>
      </w:ins>
      <w:del w:id="2006" w:author="Jeff" w:date="2021-06-20T20:41:00Z">
        <w:r w:rsidR="00E90DD7" w:rsidRPr="0020587D" w:rsidDel="008512EA">
          <w:rPr>
            <w:strike/>
            <w:sz w:val="22"/>
            <w:szCs w:val="22"/>
            <w:rPrChange w:id="2007" w:author="Risa" w:date="2021-06-24T18:40:00Z">
              <w:rPr>
                <w:sz w:val="22"/>
                <w:szCs w:val="22"/>
              </w:rPr>
            </w:rPrChange>
          </w:rPr>
          <w:delText xml:space="preserve">Climate is </w:delText>
        </w:r>
        <w:r w:rsidR="00715371" w:rsidRPr="0020587D" w:rsidDel="008512EA">
          <w:rPr>
            <w:strike/>
            <w:sz w:val="22"/>
            <w:szCs w:val="22"/>
            <w:rPrChange w:id="2008" w:author="Risa" w:date="2021-06-24T18:40:00Z">
              <w:rPr>
                <w:sz w:val="22"/>
                <w:szCs w:val="22"/>
              </w:rPr>
            </w:rPrChange>
          </w:rPr>
          <w:delText>already considered as a</w:delText>
        </w:r>
        <w:r w:rsidR="00E90DD7" w:rsidRPr="0020587D" w:rsidDel="008512EA">
          <w:rPr>
            <w:strike/>
            <w:sz w:val="22"/>
            <w:szCs w:val="22"/>
            <w:rPrChange w:id="2009" w:author="Risa" w:date="2021-06-24T18:40:00Z">
              <w:rPr>
                <w:sz w:val="22"/>
                <w:szCs w:val="22"/>
              </w:rPr>
            </w:rPrChange>
          </w:rPr>
          <w:delText xml:space="preserve"> </w:delText>
        </w:r>
        <w:r w:rsidR="00E90DD7" w:rsidRPr="0020587D" w:rsidDel="008512EA">
          <w:rPr>
            <w:strike/>
            <w:sz w:val="22"/>
            <w:szCs w:val="22"/>
          </w:rPr>
          <w:delText xml:space="preserve">the final </w:delText>
        </w:r>
        <w:r w:rsidR="00071F33" w:rsidRPr="0020587D" w:rsidDel="008512EA">
          <w:rPr>
            <w:strike/>
            <w:sz w:val="22"/>
            <w:szCs w:val="22"/>
          </w:rPr>
          <w:delText>a</w:delText>
        </w:r>
        <w:r w:rsidR="00071F33" w:rsidRPr="0020587D" w:rsidDel="008512EA">
          <w:rPr>
            <w:strike/>
            <w:sz w:val="22"/>
            <w:szCs w:val="22"/>
            <w:rPrChange w:id="2010" w:author="Risa" w:date="2021-06-24T18:40:00Z">
              <w:rPr>
                <w:sz w:val="22"/>
                <w:szCs w:val="22"/>
              </w:rPr>
            </w:rPrChange>
          </w:rPr>
          <w:delText xml:space="preserve"> more significant </w:delText>
        </w:r>
        <w:r w:rsidR="00E90DD7" w:rsidRPr="0020587D" w:rsidDel="008512EA">
          <w:rPr>
            <w:strike/>
            <w:sz w:val="22"/>
            <w:szCs w:val="22"/>
            <w:rPrChange w:id="2011" w:author="Risa" w:date="2021-06-24T18:40:00Z">
              <w:rPr>
                <w:sz w:val="22"/>
                <w:szCs w:val="22"/>
              </w:rPr>
            </w:rPrChange>
          </w:rPr>
          <w:delText xml:space="preserve">arbiter of </w:delText>
        </w:r>
        <w:r w:rsidR="00071F33" w:rsidRPr="0020587D" w:rsidDel="008512EA">
          <w:rPr>
            <w:strike/>
            <w:sz w:val="22"/>
            <w:szCs w:val="22"/>
            <w:rPrChange w:id="2012" w:author="Risa" w:date="2021-06-24T18:40:00Z">
              <w:rPr>
                <w:sz w:val="22"/>
                <w:szCs w:val="22"/>
              </w:rPr>
            </w:rPrChange>
          </w:rPr>
          <w:delText xml:space="preserve">population </w:delText>
        </w:r>
        <w:r w:rsidR="00E90DD7" w:rsidRPr="0020587D" w:rsidDel="008512EA">
          <w:rPr>
            <w:bCs/>
            <w:strike/>
            <w:sz w:val="22"/>
            <w:szCs w:val="22"/>
            <w:rPrChange w:id="2013" w:author="Risa" w:date="2021-06-24T18:40:00Z">
              <w:rPr>
                <w:bCs/>
                <w:sz w:val="22"/>
                <w:szCs w:val="22"/>
              </w:rPr>
            </w:rPrChange>
          </w:rPr>
          <w:delText>decline</w:delText>
        </w:r>
        <w:r w:rsidR="00E90DD7" w:rsidRPr="0020587D" w:rsidDel="008512EA">
          <w:rPr>
            <w:strike/>
            <w:sz w:val="22"/>
            <w:szCs w:val="22"/>
            <w:rPrChange w:id="2014" w:author="Risa" w:date="2021-06-24T18:40:00Z">
              <w:rPr>
                <w:sz w:val="22"/>
                <w:szCs w:val="22"/>
              </w:rPr>
            </w:rPrChange>
          </w:rPr>
          <w:delText xml:space="preserve"> rather than stand-replacing fire disturbance</w:delText>
        </w:r>
        <w:r w:rsidR="00715371" w:rsidRPr="0020587D" w:rsidDel="008512EA">
          <w:rPr>
            <w:strike/>
            <w:sz w:val="22"/>
            <w:szCs w:val="22"/>
            <w:rPrChange w:id="2015" w:author="Risa" w:date="2021-06-24T18:40:00Z">
              <w:rPr>
                <w:sz w:val="22"/>
                <w:szCs w:val="22"/>
              </w:rPr>
            </w:rPrChange>
          </w:rPr>
          <w:delText xml:space="preserve"> due to its absence</w:delText>
        </w:r>
        <w:r w:rsidR="00E90DD7" w:rsidRPr="0020587D" w:rsidDel="008512EA">
          <w:rPr>
            <w:strike/>
            <w:sz w:val="22"/>
            <w:szCs w:val="22"/>
            <w:rPrChange w:id="2016" w:author="Risa" w:date="2021-06-24T18:40:00Z">
              <w:rPr>
                <w:sz w:val="22"/>
                <w:szCs w:val="22"/>
              </w:rPr>
            </w:rPrChange>
          </w:rPr>
          <w:delText xml:space="preserve"> </w:delText>
        </w:r>
        <w:r w:rsidR="00E90DD7" w:rsidRPr="0020587D" w:rsidDel="008512EA">
          <w:rPr>
            <w:strike/>
            <w:sz w:val="22"/>
            <w:szCs w:val="22"/>
          </w:rPr>
          <w:delText>in the case of long-term pitch pine livelihood</w:delText>
        </w:r>
        <w:r w:rsidR="00E90DD7" w:rsidRPr="0020587D" w:rsidDel="008512EA">
          <w:rPr>
            <w:strike/>
            <w:sz w:val="22"/>
            <w:szCs w:val="22"/>
            <w:rPrChange w:id="2017" w:author="Risa" w:date="2021-06-24T18:40:00Z">
              <w:rPr>
                <w:sz w:val="22"/>
                <w:szCs w:val="22"/>
              </w:rPr>
            </w:rPrChange>
          </w:rPr>
          <w:delText xml:space="preserve">. </w:delText>
        </w:r>
      </w:del>
      <w:moveFromRangeStart w:id="2018" w:author="Jeff" w:date="2021-06-24T02:56:00Z" w:name="move75395818"/>
      <w:moveFrom w:id="2019" w:author="Jeff" w:date="2021-06-24T02:56:00Z">
        <w:r w:rsidR="00345813" w:rsidRPr="0020587D" w:rsidDel="002D74B0">
          <w:rPr>
            <w:bCs/>
            <w:strike/>
            <w:kern w:val="36"/>
            <w:sz w:val="22"/>
            <w:szCs w:val="22"/>
            <w:rPrChange w:id="2020" w:author="Risa" w:date="2021-06-24T18:40:00Z">
              <w:rPr>
                <w:bCs/>
                <w:kern w:val="36"/>
                <w:sz w:val="22"/>
                <w:szCs w:val="22"/>
              </w:rPr>
            </w:rPrChange>
          </w:rPr>
          <w:t>Recent climate change models anticipate</w:t>
        </w:r>
        <w:r w:rsidR="00751660" w:rsidRPr="0020587D" w:rsidDel="002D74B0">
          <w:rPr>
            <w:bCs/>
            <w:strike/>
            <w:kern w:val="36"/>
            <w:sz w:val="22"/>
            <w:szCs w:val="22"/>
            <w:rPrChange w:id="2021" w:author="Risa" w:date="2021-06-24T18:40:00Z">
              <w:rPr>
                <w:bCs/>
                <w:kern w:val="36"/>
                <w:sz w:val="22"/>
                <w:szCs w:val="22"/>
              </w:rPr>
            </w:rPrChange>
          </w:rPr>
          <w:t xml:space="preserve"> a</w:t>
        </w:r>
        <w:r w:rsidR="00345813" w:rsidRPr="0020587D" w:rsidDel="002D74B0">
          <w:rPr>
            <w:bCs/>
            <w:strike/>
            <w:kern w:val="36"/>
            <w:sz w:val="22"/>
            <w:szCs w:val="22"/>
            <w:rPrChange w:id="2022" w:author="Risa" w:date="2021-06-24T18:40:00Z">
              <w:rPr>
                <w:bCs/>
                <w:kern w:val="36"/>
                <w:sz w:val="22"/>
                <w:szCs w:val="22"/>
              </w:rPr>
            </w:rPrChange>
          </w:rPr>
          <w:t xml:space="preserve"> negative impact on future vegetative status at </w:t>
        </w:r>
        <w:r w:rsidR="00C437EC" w:rsidRPr="0020587D" w:rsidDel="002D74B0">
          <w:rPr>
            <w:strike/>
            <w:sz w:val="22"/>
            <w:szCs w:val="22"/>
            <w:rPrChange w:id="2023" w:author="Risa" w:date="2021-06-24T18:40:00Z">
              <w:rPr>
                <w:sz w:val="22"/>
                <w:szCs w:val="22"/>
              </w:rPr>
            </w:rPrChange>
          </w:rPr>
          <w:t xml:space="preserve">Mt. Desert Island </w:t>
        </w:r>
        <w:r w:rsidR="00345813" w:rsidRPr="0020587D" w:rsidDel="002D74B0">
          <w:rPr>
            <w:bCs/>
            <w:strike/>
            <w:kern w:val="36"/>
            <w:sz w:val="22"/>
            <w:szCs w:val="22"/>
            <w:rPrChange w:id="2024" w:author="Risa" w:date="2021-06-24T18:40:00Z">
              <w:rPr>
                <w:bCs/>
                <w:kern w:val="36"/>
                <w:sz w:val="22"/>
                <w:szCs w:val="22"/>
              </w:rPr>
            </w:rPrChange>
          </w:rPr>
          <w:t xml:space="preserve">(Fernandez </w:t>
        </w:r>
        <w:r w:rsidR="00345813" w:rsidRPr="0020587D" w:rsidDel="002D74B0">
          <w:rPr>
            <w:bCs/>
            <w:i/>
            <w:iCs/>
            <w:strike/>
            <w:kern w:val="36"/>
            <w:sz w:val="22"/>
            <w:szCs w:val="22"/>
            <w:rPrChange w:id="2025" w:author="Risa" w:date="2021-06-24T18:40:00Z">
              <w:rPr>
                <w:bCs/>
                <w:i/>
                <w:iCs/>
                <w:kern w:val="36"/>
                <w:sz w:val="22"/>
                <w:szCs w:val="22"/>
              </w:rPr>
            </w:rPrChange>
          </w:rPr>
          <w:t>et al</w:t>
        </w:r>
        <w:r w:rsidR="004D3073" w:rsidRPr="0020587D" w:rsidDel="002D74B0">
          <w:rPr>
            <w:bCs/>
            <w:i/>
            <w:iCs/>
            <w:strike/>
            <w:kern w:val="36"/>
            <w:sz w:val="22"/>
            <w:szCs w:val="22"/>
            <w:rPrChange w:id="2026" w:author="Risa" w:date="2021-06-24T18:40:00Z">
              <w:rPr>
                <w:bCs/>
                <w:i/>
                <w:iCs/>
                <w:kern w:val="36"/>
                <w:sz w:val="22"/>
                <w:szCs w:val="22"/>
              </w:rPr>
            </w:rPrChange>
          </w:rPr>
          <w:t>.</w:t>
        </w:r>
        <w:r w:rsidR="00345813" w:rsidRPr="0020587D" w:rsidDel="002D74B0">
          <w:rPr>
            <w:bCs/>
            <w:strike/>
            <w:kern w:val="36"/>
            <w:sz w:val="22"/>
            <w:szCs w:val="22"/>
            <w:rPrChange w:id="2027" w:author="Risa" w:date="2021-06-24T18:40:00Z">
              <w:rPr>
                <w:bCs/>
                <w:kern w:val="36"/>
                <w:sz w:val="22"/>
                <w:szCs w:val="22"/>
              </w:rPr>
            </w:rPrChange>
          </w:rPr>
          <w:t xml:space="preserve"> 2015</w:t>
        </w:r>
        <w:r w:rsidR="00383B88" w:rsidRPr="0020587D" w:rsidDel="002D74B0">
          <w:rPr>
            <w:bCs/>
            <w:strike/>
            <w:kern w:val="36"/>
            <w:sz w:val="22"/>
            <w:szCs w:val="22"/>
            <w:rPrChange w:id="2028" w:author="Risa" w:date="2021-06-24T18:40:00Z">
              <w:rPr>
                <w:bCs/>
                <w:kern w:val="36"/>
                <w:sz w:val="22"/>
                <w:szCs w:val="22"/>
              </w:rPr>
            </w:rPrChange>
          </w:rPr>
          <w:t>;</w:t>
        </w:r>
        <w:r w:rsidR="00383B88" w:rsidRPr="0020587D" w:rsidDel="002D74B0">
          <w:rPr>
            <w:strike/>
            <w:sz w:val="22"/>
            <w:szCs w:val="22"/>
            <w:rPrChange w:id="2029" w:author="Risa" w:date="2021-06-24T18:40:00Z">
              <w:rPr>
                <w:sz w:val="22"/>
                <w:szCs w:val="22"/>
              </w:rPr>
            </w:rPrChange>
          </w:rPr>
          <w:t xml:space="preserve"> Swanston </w:t>
        </w:r>
        <w:r w:rsidR="00383B88" w:rsidRPr="0020587D" w:rsidDel="002D74B0">
          <w:rPr>
            <w:i/>
            <w:iCs/>
            <w:strike/>
            <w:sz w:val="22"/>
            <w:szCs w:val="22"/>
            <w:rPrChange w:id="2030" w:author="Risa" w:date="2021-06-24T18:40:00Z">
              <w:rPr>
                <w:i/>
                <w:iCs/>
                <w:sz w:val="22"/>
                <w:szCs w:val="22"/>
              </w:rPr>
            </w:rPrChange>
          </w:rPr>
          <w:t>et al</w:t>
        </w:r>
        <w:r w:rsidR="005B5FAD" w:rsidRPr="0020587D" w:rsidDel="002D74B0">
          <w:rPr>
            <w:strike/>
            <w:sz w:val="22"/>
            <w:szCs w:val="22"/>
            <w:rPrChange w:id="2031" w:author="Risa" w:date="2021-06-24T18:40:00Z">
              <w:rPr>
                <w:sz w:val="22"/>
                <w:szCs w:val="22"/>
              </w:rPr>
            </w:rPrChange>
          </w:rPr>
          <w:t xml:space="preserve">. </w:t>
        </w:r>
        <w:r w:rsidR="00383B88" w:rsidRPr="0020587D" w:rsidDel="002D74B0">
          <w:rPr>
            <w:strike/>
            <w:sz w:val="22"/>
            <w:szCs w:val="22"/>
            <w:rPrChange w:id="2032" w:author="Risa" w:date="2021-06-24T18:40:00Z">
              <w:rPr>
                <w:sz w:val="22"/>
                <w:szCs w:val="22"/>
              </w:rPr>
            </w:rPrChange>
          </w:rPr>
          <w:t>2018</w:t>
        </w:r>
        <w:del w:id="2033" w:author="Risa" w:date="2021-06-24T20:19:00Z">
          <w:r w:rsidR="00345813" w:rsidRPr="0020587D" w:rsidDel="00A03C77">
            <w:rPr>
              <w:bCs/>
              <w:strike/>
              <w:kern w:val="36"/>
              <w:sz w:val="22"/>
              <w:szCs w:val="22"/>
              <w:rPrChange w:id="2034" w:author="Risa" w:date="2021-06-24T18:40:00Z">
                <w:rPr>
                  <w:bCs/>
                  <w:kern w:val="36"/>
                  <w:sz w:val="22"/>
                  <w:szCs w:val="22"/>
                </w:rPr>
              </w:rPrChange>
            </w:rPr>
            <w:delText>)</w:delText>
          </w:r>
          <w:r w:rsidR="00751660" w:rsidRPr="0020587D" w:rsidDel="00A03C77">
            <w:rPr>
              <w:bCs/>
              <w:strike/>
              <w:kern w:val="36"/>
              <w:sz w:val="22"/>
              <w:szCs w:val="22"/>
              <w:rPrChange w:id="2035" w:author="Risa" w:date="2021-06-24T18:40:00Z">
                <w:rPr>
                  <w:bCs/>
                  <w:kern w:val="36"/>
                  <w:sz w:val="22"/>
                  <w:szCs w:val="22"/>
                </w:rPr>
              </w:rPrChange>
            </w:rPr>
            <w:delText>,</w:delText>
          </w:r>
          <w:r w:rsidR="00345813" w:rsidRPr="0020587D" w:rsidDel="00A03C77">
            <w:rPr>
              <w:bCs/>
              <w:strike/>
              <w:kern w:val="36"/>
              <w:sz w:val="22"/>
              <w:szCs w:val="22"/>
              <w:rPrChange w:id="2036" w:author="Risa" w:date="2021-06-24T18:40:00Z">
                <w:rPr>
                  <w:bCs/>
                  <w:kern w:val="36"/>
                  <w:sz w:val="22"/>
                  <w:szCs w:val="22"/>
                </w:rPr>
              </w:rPrChange>
            </w:rPr>
            <w:delText xml:space="preserve"> </w:delText>
          </w:r>
        </w:del>
      </w:moveFrom>
      <w:moveFromRangeEnd w:id="2018"/>
      <w:del w:id="2037" w:author="Risa" w:date="2021-06-24T20:19:00Z">
        <w:r w:rsidR="00345813" w:rsidRPr="0020587D" w:rsidDel="00A03C77">
          <w:rPr>
            <w:bCs/>
            <w:strike/>
            <w:kern w:val="36"/>
            <w:sz w:val="22"/>
            <w:szCs w:val="22"/>
            <w:rPrChange w:id="2038" w:author="Risa" w:date="2021-06-24T18:40:00Z">
              <w:rPr>
                <w:bCs/>
                <w:kern w:val="36"/>
                <w:sz w:val="22"/>
                <w:szCs w:val="22"/>
              </w:rPr>
            </w:rPrChange>
          </w:rPr>
          <w:delText>but the</w:delText>
        </w:r>
        <w:r w:rsidR="00A25E65" w:rsidRPr="0020587D" w:rsidDel="00A03C77">
          <w:rPr>
            <w:bCs/>
            <w:strike/>
            <w:kern w:val="36"/>
            <w:sz w:val="22"/>
            <w:szCs w:val="22"/>
            <w:rPrChange w:id="2039" w:author="Risa" w:date="2021-06-24T18:40:00Z">
              <w:rPr>
                <w:bCs/>
                <w:kern w:val="36"/>
                <w:sz w:val="22"/>
                <w:szCs w:val="22"/>
              </w:rPr>
            </w:rPrChange>
          </w:rPr>
          <w:delText>se</w:delText>
        </w:r>
        <w:r w:rsidR="00345813" w:rsidRPr="0020587D" w:rsidDel="00A03C77">
          <w:rPr>
            <w:bCs/>
            <w:strike/>
            <w:kern w:val="36"/>
            <w:sz w:val="22"/>
            <w:szCs w:val="22"/>
            <w:rPrChange w:id="2040" w:author="Risa" w:date="2021-06-24T18:40:00Z">
              <w:rPr>
                <w:bCs/>
                <w:kern w:val="36"/>
                <w:sz w:val="22"/>
                <w:szCs w:val="22"/>
              </w:rPr>
            </w:rPrChange>
          </w:rPr>
          <w:delText xml:space="preserve"> do not specifically address the </w:delText>
        </w:r>
        <w:r w:rsidR="00751660" w:rsidRPr="0020587D" w:rsidDel="00A03C77">
          <w:rPr>
            <w:bCs/>
            <w:strike/>
            <w:kern w:val="36"/>
            <w:sz w:val="22"/>
            <w:szCs w:val="22"/>
            <w:rPrChange w:id="2041" w:author="Risa" w:date="2021-06-24T18:40:00Z">
              <w:rPr>
                <w:bCs/>
                <w:kern w:val="36"/>
                <w:sz w:val="22"/>
                <w:szCs w:val="22"/>
              </w:rPr>
            </w:rPrChange>
          </w:rPr>
          <w:delText xml:space="preserve">adaptability </w:delText>
        </w:r>
        <w:r w:rsidR="00345813" w:rsidRPr="0020587D" w:rsidDel="00A03C77">
          <w:rPr>
            <w:bCs/>
            <w:strike/>
            <w:kern w:val="36"/>
            <w:sz w:val="22"/>
            <w:szCs w:val="22"/>
            <w:rPrChange w:id="2042" w:author="Risa" w:date="2021-06-24T18:40:00Z">
              <w:rPr>
                <w:bCs/>
                <w:kern w:val="36"/>
                <w:sz w:val="22"/>
                <w:szCs w:val="22"/>
              </w:rPr>
            </w:rPrChange>
          </w:rPr>
          <w:delText>of pitch pine</w:delText>
        </w:r>
        <w:r w:rsidR="001569B3" w:rsidRPr="0020587D" w:rsidDel="00A03C77">
          <w:rPr>
            <w:bCs/>
            <w:strike/>
            <w:kern w:val="36"/>
            <w:sz w:val="22"/>
            <w:szCs w:val="22"/>
            <w:rPrChange w:id="2043" w:author="Risa" w:date="2021-06-24T18:40:00Z">
              <w:rPr>
                <w:bCs/>
                <w:kern w:val="36"/>
                <w:sz w:val="22"/>
                <w:szCs w:val="22"/>
              </w:rPr>
            </w:rPrChange>
          </w:rPr>
          <w:delText xml:space="preserve"> </w:delText>
        </w:r>
      </w:del>
      <w:moveFromRangeStart w:id="2044" w:author="Jeff" w:date="2021-06-24T02:57:00Z" w:name="move75395887"/>
      <w:moveFrom w:id="2045" w:author="Jeff" w:date="2021-06-24T02:57:00Z">
        <w:r w:rsidR="001569B3" w:rsidRPr="009709DC" w:rsidDel="002D74B0">
          <w:rPr>
            <w:bCs/>
            <w:kern w:val="36"/>
            <w:sz w:val="22"/>
            <w:szCs w:val="22"/>
          </w:rPr>
          <w:t xml:space="preserve">nor the extent to which plasticity </w:t>
        </w:r>
        <w:r w:rsidR="00D0266D" w:rsidRPr="009709DC" w:rsidDel="002D74B0">
          <w:rPr>
            <w:bCs/>
            <w:kern w:val="36"/>
            <w:sz w:val="22"/>
            <w:szCs w:val="22"/>
          </w:rPr>
          <w:t xml:space="preserve">(Day </w:t>
        </w:r>
        <w:r w:rsidR="00D0266D" w:rsidRPr="0011330A" w:rsidDel="002D74B0">
          <w:rPr>
            <w:bCs/>
            <w:i/>
            <w:iCs/>
            <w:kern w:val="36"/>
            <w:sz w:val="22"/>
            <w:szCs w:val="22"/>
          </w:rPr>
          <w:t>et al</w:t>
        </w:r>
        <w:r w:rsidR="004D3073" w:rsidRPr="0011330A" w:rsidDel="002D74B0">
          <w:rPr>
            <w:bCs/>
            <w:i/>
            <w:iCs/>
            <w:kern w:val="36"/>
            <w:sz w:val="22"/>
            <w:szCs w:val="22"/>
          </w:rPr>
          <w:t>.</w:t>
        </w:r>
        <w:r w:rsidR="00D0266D" w:rsidRPr="0011330A" w:rsidDel="002D74B0">
          <w:rPr>
            <w:bCs/>
            <w:kern w:val="36"/>
            <w:sz w:val="22"/>
            <w:szCs w:val="22"/>
          </w:rPr>
          <w:t xml:space="preserve"> 201</w:t>
        </w:r>
        <w:r w:rsidR="000547B1" w:rsidRPr="0011330A" w:rsidDel="002D74B0">
          <w:rPr>
            <w:bCs/>
            <w:kern w:val="36"/>
            <w:sz w:val="22"/>
            <w:szCs w:val="22"/>
          </w:rPr>
          <w:t>4</w:t>
        </w:r>
        <w:r w:rsidR="00D0266D" w:rsidRPr="0011330A" w:rsidDel="002D74B0">
          <w:rPr>
            <w:bCs/>
            <w:kern w:val="36"/>
            <w:sz w:val="22"/>
            <w:szCs w:val="22"/>
          </w:rPr>
          <w:t xml:space="preserve">) </w:t>
        </w:r>
        <w:r w:rsidR="003423D0" w:rsidRPr="0011330A" w:rsidDel="002D74B0">
          <w:rPr>
            <w:bCs/>
            <w:kern w:val="36"/>
            <w:sz w:val="22"/>
            <w:szCs w:val="22"/>
          </w:rPr>
          <w:t>will continue to shape</w:t>
        </w:r>
        <w:r w:rsidR="001569B3" w:rsidRPr="00603401" w:rsidDel="002D74B0">
          <w:rPr>
            <w:bCs/>
            <w:kern w:val="36"/>
            <w:sz w:val="22"/>
            <w:szCs w:val="22"/>
          </w:rPr>
          <w:t xml:space="preserve"> </w:t>
        </w:r>
        <w:r w:rsidR="00F3370C" w:rsidRPr="006D57B1" w:rsidDel="002D74B0">
          <w:rPr>
            <w:sz w:val="22"/>
            <w:szCs w:val="22"/>
          </w:rPr>
          <w:t>persistence</w:t>
        </w:r>
        <w:r w:rsidR="003423D0" w:rsidRPr="006D57B1" w:rsidDel="002D74B0">
          <w:rPr>
            <w:sz w:val="22"/>
            <w:szCs w:val="22"/>
          </w:rPr>
          <w:t xml:space="preserve"> if warming temperatures continue to rise</w:t>
        </w:r>
        <w:r w:rsidR="00345813" w:rsidRPr="006D57B1" w:rsidDel="002D74B0">
          <w:rPr>
            <w:bCs/>
            <w:kern w:val="36"/>
            <w:sz w:val="22"/>
            <w:szCs w:val="22"/>
          </w:rPr>
          <w:t xml:space="preserve">. </w:t>
        </w:r>
      </w:moveFrom>
      <w:moveFromRangeEnd w:id="2044"/>
      <w:moveToRangeStart w:id="2046" w:author="Jeff" w:date="2021-06-21T20:59:00Z" w:name="move75201533"/>
      <w:moveTo w:id="2047" w:author="Jeff" w:date="2021-06-21T20:59:00Z">
        <w:del w:id="2048" w:author="Jeff" w:date="2021-06-24T03:02:00Z">
          <w:r w:rsidR="00BD3555" w:rsidRPr="0020587D" w:rsidDel="002D74B0">
            <w:rPr>
              <w:sz w:val="22"/>
              <w:szCs w:val="22"/>
            </w:rPr>
            <w:delText>Due in part to</w:delText>
          </w:r>
        </w:del>
      </w:moveTo>
      <w:ins w:id="2049" w:author="Jeff" w:date="2021-06-24T03:02:00Z">
        <w:r w:rsidR="002D74B0" w:rsidRPr="0020587D">
          <w:rPr>
            <w:bCs/>
            <w:kern w:val="36"/>
            <w:sz w:val="22"/>
            <w:szCs w:val="22"/>
          </w:rPr>
          <w:t>Thus, in a</w:t>
        </w:r>
      </w:ins>
      <w:ins w:id="2050" w:author="Jeff" w:date="2021-06-24T03:03:00Z">
        <w:r w:rsidR="002D74B0" w:rsidRPr="0020587D">
          <w:rPr>
            <w:bCs/>
            <w:kern w:val="36"/>
            <w:sz w:val="22"/>
            <w:szCs w:val="22"/>
          </w:rPr>
          <w:t>cknowledging</w:t>
        </w:r>
      </w:ins>
      <w:moveTo w:id="2051" w:author="Jeff" w:date="2021-06-21T20:59:00Z">
        <w:r w:rsidR="00BD3555" w:rsidRPr="0020587D">
          <w:rPr>
            <w:sz w:val="22"/>
            <w:szCs w:val="22"/>
          </w:rPr>
          <w:t xml:space="preserve"> increasing climate pressures, </w:t>
        </w:r>
      </w:moveTo>
      <w:ins w:id="2052" w:author="Jeff" w:date="2021-06-24T03:03:00Z">
        <w:r w:rsidR="002D74B0" w:rsidRPr="0020587D">
          <w:rPr>
            <w:sz w:val="22"/>
            <w:szCs w:val="22"/>
          </w:rPr>
          <w:t xml:space="preserve">scientists forecast </w:t>
        </w:r>
      </w:ins>
      <w:moveTo w:id="2053" w:author="Jeff" w:date="2021-06-21T20:59:00Z">
        <w:r w:rsidR="00BD3555" w:rsidRPr="0020587D">
          <w:rPr>
            <w:sz w:val="22"/>
            <w:szCs w:val="22"/>
          </w:rPr>
          <w:t>tree retreat at Mt. Desert</w:t>
        </w:r>
        <w:del w:id="2054" w:author="Jeff" w:date="2021-06-24T03:03:00Z">
          <w:r w:rsidR="00BD3555" w:rsidRPr="0020587D" w:rsidDel="002D74B0">
            <w:rPr>
              <w:sz w:val="22"/>
              <w:szCs w:val="22"/>
            </w:rPr>
            <w:delText>,</w:delText>
          </w:r>
        </w:del>
        <w:r w:rsidR="00BD3555" w:rsidRPr="0020587D">
          <w:rPr>
            <w:sz w:val="22"/>
            <w:szCs w:val="22"/>
          </w:rPr>
          <w:t xml:space="preserve"> into ever more sparse conditions, reinforc</w:t>
        </w:r>
      </w:moveTo>
      <w:ins w:id="2055" w:author="Jeff" w:date="2021-06-24T03:03:00Z">
        <w:r w:rsidR="002D74B0" w:rsidRPr="0020587D">
          <w:rPr>
            <w:sz w:val="22"/>
            <w:szCs w:val="22"/>
          </w:rPr>
          <w:t>ing</w:t>
        </w:r>
      </w:ins>
      <w:moveTo w:id="2056" w:author="Jeff" w:date="2021-06-21T20:59:00Z">
        <w:del w:id="2057" w:author="Jeff" w:date="2021-06-24T03:03:00Z">
          <w:r w:rsidR="00BD3555" w:rsidRPr="0020587D" w:rsidDel="002D74B0">
            <w:rPr>
              <w:sz w:val="22"/>
              <w:szCs w:val="22"/>
            </w:rPr>
            <w:delText>es</w:delText>
          </w:r>
        </w:del>
        <w:r w:rsidR="00BD3555" w:rsidRPr="0020587D">
          <w:rPr>
            <w:sz w:val="22"/>
            <w:szCs w:val="22"/>
          </w:rPr>
          <w:t xml:space="preserve"> their facilitator status </w:t>
        </w:r>
      </w:moveTo>
      <w:ins w:id="2058" w:author="Risa" w:date="2021-06-24T23:44:00Z">
        <w:r w:rsidR="00F41A79">
          <w:rPr>
            <w:sz w:val="22"/>
            <w:szCs w:val="22"/>
          </w:rPr>
          <w:fldChar w:fldCharType="begin" w:fldLock="1"/>
        </w:r>
      </w:ins>
      <w:r w:rsidR="00E567C1">
        <w:rPr>
          <w:sz w:val="22"/>
          <w:szCs w:val="22"/>
        </w:rPr>
        <w:instrText>ADDIN CSL_CITATION {"citationItems":[{"id":"ITEM-1","itemData":{"DOI":"10.1086/283241","ISSN":"0003-0147","abstract":"The sequence of species observed after a relatively large space is opened up is a consequence of the following mechanisms. \"Opportunist\" species with broad dispersal powers and rapid growth to maturity usually arrive first and occupy empty space. These species cannot invade and grow in the presence of adults of their own or other species. Several alternative mechanisms may then determine which species replace these early occupants. Three models of such mechanisms have been proposed. The first \"facilitation\" model suggests that the entry and growth of the later species is dependent upon the earlier species \"preparing the ground\"; only after this can later species colonize. Evidence in support of this model applies mainly to certain primary successions and in heterotrophic succession. A second \"tolerance\" model suggests that a predictable sequence is produced by the existence of species that have evolved different strategies for exploiting resources. Later species will be those able to tolerate lower levels of resources than earlier ones. Thus they can invade and grow to maturity in the presence of those that preceded them. At present there exists little evidence in support of this model. A third \"inhibition\" model suggests that all species resist invasions of com- petitors. The first occupants preempt the space and will continue to exclude or inhibit later colonists until the former die or are damaged, thus releasing re- sources. Only then can later colonists reach maturity. A considerable body of evidence exists in support of this model. In the majority of natural communities succession is frequently interrupted by major disturbances, such as fires, storms, insect plagues, etc., starting the process all over again. However, if not interrupted, it eventually reaches a stage in which further change is on a small scale as individuals die and are replaced. The pattern of these changes will depend upon whether individuals are more likely to be replaced by a member of their own or another species. If the former, stability will be assured. However, in terrestrial communities, conditions in the soil in the immediate vicinity of long-lived plants may become modified in such a way that offspring of the same species are much less favored than those of other species. A likely cause is the buildup of host-specific pathogenic soil organisms near a long-lived plant. In this case, the species at each local site keep changing, producing local instability. Whether the av…","author":[{"dropping-particle":"","family":"Connell","given":"Joseph H.","non-dropping-particle":"","parse-names":false,"suffix":""},{"dropping-particle":"","family":"Slatyer","given":"Ralph O.","non-dropping-particle":"","parse-names":false,"suffix":""}],"container-title":"The American Naturalist","id":"ITEM-1","issue":"982","issued":{"date-parts":[["1977","11"]]},"page":"1119-1144","title":"Mechanisms of Succession in Natural Communities and Their Role in Community Stability and Organization","type":"article-journal","volume":"111"},"uris":["http://www.mendeley.com/documents/?uuid=b1987e56-7c24-4de9-859f-05788743a77c"]}],"mendeley":{"formattedCitation":"(Connell and Slatyer 1977)","plainTextFormattedCitation":"(Connell and Slatyer 1977)","previouslyFormattedCitation":"(Connell and Slatyer 1977)"},"properties":{"noteIndex":0},"schema":"https://github.com/citation-style-language/schema/raw/master/csl-citation.json"}</w:instrText>
      </w:r>
      <w:r w:rsidR="00F41A79">
        <w:rPr>
          <w:sz w:val="22"/>
          <w:szCs w:val="22"/>
        </w:rPr>
        <w:fldChar w:fldCharType="separate"/>
      </w:r>
      <w:r w:rsidR="00163863" w:rsidRPr="00163863">
        <w:rPr>
          <w:noProof/>
          <w:sz w:val="22"/>
          <w:szCs w:val="22"/>
        </w:rPr>
        <w:t>(Connell and Slatyer 1977)</w:t>
      </w:r>
      <w:ins w:id="2059" w:author="Risa" w:date="2021-06-24T23:44:00Z">
        <w:r w:rsidR="00F41A79">
          <w:rPr>
            <w:sz w:val="22"/>
            <w:szCs w:val="22"/>
          </w:rPr>
          <w:fldChar w:fldCharType="end"/>
        </w:r>
      </w:ins>
      <w:moveTo w:id="2060" w:author="Jeff" w:date="2021-06-21T20:59:00Z">
        <w:del w:id="2061" w:author="Risa" w:date="2021-06-24T23:44:00Z">
          <w:r w:rsidR="00BD3555" w:rsidRPr="00F41A79" w:rsidDel="00F41A79">
            <w:rPr>
              <w:sz w:val="22"/>
              <w:szCs w:val="22"/>
            </w:rPr>
            <w:delText>(</w:delText>
          </w:r>
          <w:r w:rsidR="00BD3555" w:rsidRPr="00417E15" w:rsidDel="00F41A79">
            <w:rPr>
              <w:sz w:val="22"/>
              <w:szCs w:val="22"/>
              <w:highlight w:val="yellow"/>
              <w:rPrChange w:id="2062" w:author="Risa" w:date="2021-06-24T20:29:00Z">
                <w:rPr>
                  <w:sz w:val="22"/>
                  <w:szCs w:val="22"/>
                </w:rPr>
              </w:rPrChange>
            </w:rPr>
            <w:delText>Connell and Slatyer 1977</w:delText>
          </w:r>
          <w:r w:rsidR="00BD3555" w:rsidRPr="003E016C" w:rsidDel="00F41A79">
            <w:rPr>
              <w:sz w:val="22"/>
              <w:szCs w:val="22"/>
            </w:rPr>
            <w:delText>)</w:delText>
          </w:r>
        </w:del>
        <w:r w:rsidR="00BD3555" w:rsidRPr="003E016C">
          <w:rPr>
            <w:sz w:val="22"/>
            <w:szCs w:val="22"/>
          </w:rPr>
          <w:t xml:space="preserve"> as a maintainer of underlying flora through a sharing and distribution of ecoservices.</w:t>
        </w:r>
      </w:moveTo>
      <w:moveToRangeEnd w:id="2046"/>
      <w:ins w:id="2063" w:author="Jeff" w:date="2021-06-21T20:59:00Z">
        <w:r w:rsidR="00BD3555" w:rsidRPr="00A07261">
          <w:rPr>
            <w:sz w:val="22"/>
            <w:szCs w:val="22"/>
          </w:rPr>
          <w:t xml:space="preserve"> </w:t>
        </w:r>
      </w:ins>
      <w:del w:id="2064" w:author="Jeff" w:date="2021-06-24T02:59:00Z">
        <w:r w:rsidR="001569B3" w:rsidRPr="0020587D" w:rsidDel="002D74B0">
          <w:rPr>
            <w:sz w:val="22"/>
            <w:szCs w:val="22"/>
          </w:rPr>
          <w:delText xml:space="preserve">What has been clear for </w:delText>
        </w:r>
        <w:r w:rsidR="00383B88" w:rsidRPr="0020587D" w:rsidDel="002D74B0">
          <w:rPr>
            <w:sz w:val="22"/>
            <w:szCs w:val="22"/>
          </w:rPr>
          <w:delText>almost three</w:delText>
        </w:r>
        <w:r w:rsidR="00345813" w:rsidRPr="0020587D" w:rsidDel="002D74B0">
          <w:rPr>
            <w:sz w:val="22"/>
            <w:szCs w:val="22"/>
          </w:rPr>
          <w:delText xml:space="preserve"> decades</w:delText>
        </w:r>
        <w:r w:rsidR="001569B3" w:rsidRPr="0020587D" w:rsidDel="002D74B0">
          <w:rPr>
            <w:sz w:val="22"/>
            <w:szCs w:val="22"/>
          </w:rPr>
          <w:delText xml:space="preserve"> is the effect of global climate change on physiolog</w:delText>
        </w:r>
        <w:r w:rsidR="00751660" w:rsidRPr="0020587D" w:rsidDel="002D74B0">
          <w:rPr>
            <w:sz w:val="22"/>
            <w:szCs w:val="22"/>
          </w:rPr>
          <w:delText>ical</w:delText>
        </w:r>
        <w:r w:rsidR="001569B3" w:rsidRPr="0020587D" w:rsidDel="002D74B0">
          <w:rPr>
            <w:sz w:val="22"/>
            <w:szCs w:val="22"/>
          </w:rPr>
          <w:delText xml:space="preserve"> traits.</w:delText>
        </w:r>
        <w:r w:rsidR="00345813" w:rsidRPr="0020587D" w:rsidDel="002D74B0">
          <w:rPr>
            <w:sz w:val="22"/>
            <w:szCs w:val="22"/>
          </w:rPr>
          <w:delText xml:space="preserve"> Day</w:delText>
        </w:r>
        <w:r w:rsidR="00C47820" w:rsidRPr="0020587D" w:rsidDel="002D74B0">
          <w:rPr>
            <w:sz w:val="22"/>
            <w:szCs w:val="22"/>
          </w:rPr>
          <w:delText>,</w:delText>
        </w:r>
        <w:r w:rsidR="00345813" w:rsidRPr="0020587D" w:rsidDel="002D74B0">
          <w:rPr>
            <w:sz w:val="22"/>
            <w:szCs w:val="22"/>
          </w:rPr>
          <w:delText xml:space="preserve"> Greenwood and White (2001) found</w:delText>
        </w:r>
        <w:r w:rsidR="00751660" w:rsidRPr="0020587D" w:rsidDel="002D74B0">
          <w:rPr>
            <w:sz w:val="22"/>
            <w:szCs w:val="22"/>
          </w:rPr>
          <w:delText xml:space="preserve"> that</w:delText>
        </w:r>
        <w:r w:rsidR="00345813" w:rsidRPr="0020587D" w:rsidDel="002D74B0">
          <w:rPr>
            <w:sz w:val="22"/>
            <w:szCs w:val="22"/>
          </w:rPr>
          <w:delText xml:space="preserve"> an uptick in annual temperatures signaled increased leaf-air vapor pressure deficits </w:delText>
        </w:r>
        <w:r w:rsidR="00751660" w:rsidRPr="0020587D" w:rsidDel="002D74B0">
          <w:rPr>
            <w:sz w:val="22"/>
            <w:szCs w:val="22"/>
          </w:rPr>
          <w:delText xml:space="preserve">that </w:delText>
        </w:r>
        <w:r w:rsidR="00345813" w:rsidRPr="0020587D" w:rsidDel="002D74B0">
          <w:rPr>
            <w:sz w:val="22"/>
            <w:szCs w:val="22"/>
          </w:rPr>
          <w:delText>negatively impact</w:delText>
        </w:r>
        <w:r w:rsidR="00C47820" w:rsidRPr="0020587D" w:rsidDel="002D74B0">
          <w:rPr>
            <w:sz w:val="22"/>
            <w:szCs w:val="22"/>
          </w:rPr>
          <w:delText>ed</w:delText>
        </w:r>
        <w:r w:rsidR="00345813" w:rsidRPr="0020587D" w:rsidDel="002D74B0">
          <w:rPr>
            <w:sz w:val="22"/>
            <w:szCs w:val="22"/>
          </w:rPr>
          <w:delText xml:space="preserve"> pitch pine stomata</w:delText>
        </w:r>
        <w:r w:rsidR="00751660" w:rsidRPr="0020587D" w:rsidDel="002D74B0">
          <w:rPr>
            <w:sz w:val="22"/>
            <w:szCs w:val="22"/>
          </w:rPr>
          <w:delText xml:space="preserve">l conductance </w:delText>
        </w:r>
        <w:r w:rsidR="00345813" w:rsidRPr="0020587D" w:rsidDel="002D74B0">
          <w:rPr>
            <w:sz w:val="22"/>
            <w:szCs w:val="22"/>
          </w:rPr>
          <w:delText>and limit</w:delText>
        </w:r>
        <w:r w:rsidR="00C47820" w:rsidRPr="0020587D" w:rsidDel="002D74B0">
          <w:rPr>
            <w:sz w:val="22"/>
            <w:szCs w:val="22"/>
          </w:rPr>
          <w:delText>ed</w:delText>
        </w:r>
        <w:r w:rsidR="00345813" w:rsidRPr="0020587D" w:rsidDel="002D74B0">
          <w:rPr>
            <w:sz w:val="22"/>
            <w:szCs w:val="22"/>
          </w:rPr>
          <w:delText xml:space="preserve"> gas exchange. In a related report, scientists </w:delText>
        </w:r>
        <w:r w:rsidR="00A25E65" w:rsidRPr="0020587D" w:rsidDel="002D74B0">
          <w:rPr>
            <w:sz w:val="22"/>
            <w:szCs w:val="22"/>
          </w:rPr>
          <w:delText>found</w:delText>
        </w:r>
        <w:r w:rsidR="00345813" w:rsidRPr="0020587D" w:rsidDel="002D74B0">
          <w:rPr>
            <w:sz w:val="22"/>
            <w:szCs w:val="22"/>
          </w:rPr>
          <w:delText xml:space="preserve"> warming trends (Kunkel </w:delText>
        </w:r>
        <w:r w:rsidR="00345813" w:rsidRPr="0020587D" w:rsidDel="002D74B0">
          <w:rPr>
            <w:i/>
            <w:iCs/>
            <w:sz w:val="22"/>
            <w:szCs w:val="22"/>
          </w:rPr>
          <w:delText>et al</w:delText>
        </w:r>
        <w:r w:rsidR="00345813" w:rsidRPr="0020587D" w:rsidDel="002D74B0">
          <w:rPr>
            <w:sz w:val="22"/>
            <w:szCs w:val="22"/>
          </w:rPr>
          <w:delText xml:space="preserve"> 2013) increase</w:delText>
        </w:r>
        <w:r w:rsidR="00C47820" w:rsidRPr="0020587D" w:rsidDel="002D74B0">
          <w:rPr>
            <w:sz w:val="22"/>
            <w:szCs w:val="22"/>
          </w:rPr>
          <w:delText>d</w:delText>
        </w:r>
        <w:r w:rsidR="00345813" w:rsidRPr="0020587D" w:rsidDel="002D74B0">
          <w:rPr>
            <w:sz w:val="22"/>
            <w:szCs w:val="22"/>
          </w:rPr>
          <w:delText xml:space="preserve"> pitch pine </w:delText>
        </w:r>
        <w:r w:rsidR="00751660" w:rsidRPr="0020587D" w:rsidDel="002D74B0">
          <w:rPr>
            <w:sz w:val="22"/>
            <w:szCs w:val="22"/>
          </w:rPr>
          <w:delText xml:space="preserve">reproductive </w:delText>
        </w:r>
        <w:r w:rsidR="00345813" w:rsidRPr="0020587D" w:rsidDel="002D74B0">
          <w:rPr>
            <w:sz w:val="22"/>
            <w:szCs w:val="22"/>
          </w:rPr>
          <w:delText>difficulties (Ledig</w:delText>
        </w:r>
        <w:r w:rsidR="005B5FAD" w:rsidRPr="0020587D" w:rsidDel="002D74B0">
          <w:rPr>
            <w:sz w:val="22"/>
            <w:szCs w:val="22"/>
          </w:rPr>
          <w:delText>,</w:delText>
        </w:r>
        <w:r w:rsidR="00345813" w:rsidRPr="0020587D" w:rsidDel="002D74B0">
          <w:rPr>
            <w:sz w:val="22"/>
            <w:szCs w:val="22"/>
          </w:rPr>
          <w:delText xml:space="preserve"> </w:delText>
        </w:r>
        <w:r w:rsidR="00345813" w:rsidRPr="0020587D" w:rsidDel="002D74B0">
          <w:rPr>
            <w:iCs/>
            <w:sz w:val="22"/>
            <w:szCs w:val="22"/>
          </w:rPr>
          <w:delText>Smouse and Hom</w:delText>
        </w:r>
        <w:r w:rsidR="00345813" w:rsidRPr="0020587D" w:rsidDel="002D74B0">
          <w:rPr>
            <w:sz w:val="22"/>
            <w:szCs w:val="22"/>
          </w:rPr>
          <w:delText xml:space="preserve"> 2015). </w:delText>
        </w:r>
        <w:bookmarkEnd w:id="1699"/>
        <w:r w:rsidR="00345813" w:rsidRPr="0020587D" w:rsidDel="002D74B0">
          <w:rPr>
            <w:sz w:val="22"/>
            <w:szCs w:val="22"/>
          </w:rPr>
          <w:delText>This include</w:delText>
        </w:r>
        <w:r w:rsidR="00751660" w:rsidRPr="0020587D" w:rsidDel="002D74B0">
          <w:rPr>
            <w:sz w:val="22"/>
            <w:szCs w:val="22"/>
          </w:rPr>
          <w:delText>d</w:delText>
        </w:r>
        <w:r w:rsidR="00345813" w:rsidRPr="0020587D" w:rsidDel="002D74B0">
          <w:rPr>
            <w:sz w:val="22"/>
            <w:szCs w:val="22"/>
          </w:rPr>
          <w:delText xml:space="preserve"> </w:delText>
        </w:r>
        <w:r w:rsidR="00345813" w:rsidRPr="0020587D" w:rsidDel="002D74B0">
          <w:rPr>
            <w:bCs/>
            <w:kern w:val="36"/>
            <w:sz w:val="22"/>
            <w:szCs w:val="22"/>
          </w:rPr>
          <w:delText xml:space="preserve">weather-related effects such as </w:delText>
        </w:r>
        <w:r w:rsidR="00345813" w:rsidRPr="0020587D" w:rsidDel="002D74B0">
          <w:rPr>
            <w:sz w:val="22"/>
            <w:szCs w:val="22"/>
          </w:rPr>
          <w:delText>episodic drought, harsh winds</w:delText>
        </w:r>
        <w:r w:rsidR="00751660" w:rsidRPr="0020587D" w:rsidDel="002D74B0">
          <w:rPr>
            <w:sz w:val="22"/>
            <w:szCs w:val="22"/>
          </w:rPr>
          <w:delText>,</w:delText>
        </w:r>
        <w:r w:rsidR="00345813" w:rsidRPr="0020587D" w:rsidDel="002D74B0">
          <w:rPr>
            <w:sz w:val="22"/>
            <w:szCs w:val="22"/>
          </w:rPr>
          <w:delText xml:space="preserve"> and salt spray (Fernandez </w:delText>
        </w:r>
        <w:r w:rsidR="00345813" w:rsidRPr="0020587D" w:rsidDel="002D74B0">
          <w:rPr>
            <w:i/>
            <w:iCs/>
            <w:sz w:val="22"/>
            <w:szCs w:val="22"/>
          </w:rPr>
          <w:delText>et a</w:delText>
        </w:r>
      </w:del>
      <w:del w:id="2065" w:author="Jeff" w:date="2021-06-21T20:55:00Z">
        <w:r w:rsidR="00345813" w:rsidRPr="0020587D" w:rsidDel="00C50A70">
          <w:rPr>
            <w:i/>
            <w:iCs/>
            <w:sz w:val="22"/>
            <w:szCs w:val="22"/>
          </w:rPr>
          <w:delText>l</w:delText>
        </w:r>
        <w:r w:rsidR="00345813" w:rsidRPr="0020587D" w:rsidDel="00C50A70">
          <w:rPr>
            <w:sz w:val="22"/>
            <w:szCs w:val="22"/>
          </w:rPr>
          <w:delText xml:space="preserve"> </w:delText>
        </w:r>
      </w:del>
      <w:del w:id="2066" w:author="Jeff" w:date="2021-06-24T02:59:00Z">
        <w:r w:rsidR="00345813" w:rsidRPr="0020587D" w:rsidDel="002D74B0">
          <w:rPr>
            <w:sz w:val="22"/>
            <w:szCs w:val="22"/>
          </w:rPr>
          <w:delText xml:space="preserve">2015) </w:delText>
        </w:r>
        <w:r w:rsidR="00C47820" w:rsidRPr="0020587D" w:rsidDel="002D74B0">
          <w:rPr>
            <w:sz w:val="22"/>
            <w:szCs w:val="22"/>
          </w:rPr>
          <w:delText xml:space="preserve">as well as </w:delText>
        </w:r>
      </w:del>
      <w:del w:id="2067" w:author="Jeff" w:date="2021-06-20T20:42:00Z">
        <w:r w:rsidR="00C47820" w:rsidRPr="0020587D" w:rsidDel="008512EA">
          <w:rPr>
            <w:sz w:val="22"/>
            <w:szCs w:val="22"/>
          </w:rPr>
          <w:delText xml:space="preserve">conditions that </w:delText>
        </w:r>
      </w:del>
      <w:del w:id="2068" w:author="Jeff" w:date="2021-06-24T02:59:00Z">
        <w:r w:rsidR="00C47820" w:rsidRPr="0020587D" w:rsidDel="002D74B0">
          <w:rPr>
            <w:sz w:val="22"/>
            <w:szCs w:val="22"/>
          </w:rPr>
          <w:delText xml:space="preserve">increased </w:delText>
        </w:r>
        <w:r w:rsidR="00345813" w:rsidRPr="0020587D" w:rsidDel="002D74B0">
          <w:rPr>
            <w:sz w:val="22"/>
            <w:szCs w:val="22"/>
          </w:rPr>
          <w:delText>cold intolerance (</w:delText>
        </w:r>
        <w:r w:rsidR="006D02CB" w:rsidRPr="0020587D" w:rsidDel="002D74B0">
          <w:rPr>
            <w:sz w:val="22"/>
            <w:szCs w:val="22"/>
          </w:rPr>
          <w:delText>Steiner and Berrang 1990</w:delText>
        </w:r>
        <w:r w:rsidR="00345813" w:rsidRPr="0020587D" w:rsidDel="002D74B0">
          <w:rPr>
            <w:sz w:val="22"/>
            <w:szCs w:val="22"/>
          </w:rPr>
          <w:delText>).</w:delText>
        </w:r>
        <w:r w:rsidR="00FF76EB" w:rsidRPr="0020587D" w:rsidDel="002D74B0">
          <w:rPr>
            <w:sz w:val="22"/>
            <w:szCs w:val="22"/>
          </w:rPr>
          <w:delText xml:space="preserve"> </w:delText>
        </w:r>
      </w:del>
    </w:p>
    <w:p w14:paraId="2F773021" w14:textId="71333490" w:rsidR="00994D09" w:rsidRPr="0020587D" w:rsidDel="00994D09" w:rsidRDefault="00994D09">
      <w:pPr>
        <w:spacing w:line="360" w:lineRule="auto"/>
        <w:rPr>
          <w:del w:id="2069" w:author="Jeff" w:date="2021-06-23T01:03:00Z"/>
          <w:sz w:val="22"/>
          <w:szCs w:val="22"/>
        </w:rPr>
        <w:pPrChange w:id="2070" w:author="Risa" w:date="2021-06-24T18:40:00Z">
          <w:pPr>
            <w:spacing w:line="276" w:lineRule="auto"/>
            <w:jc w:val="both"/>
          </w:pPr>
        </w:pPrChange>
      </w:pPr>
    </w:p>
    <w:p w14:paraId="2418C72C" w14:textId="7185FBE4" w:rsidR="003423D0" w:rsidRPr="0020587D" w:rsidDel="00994D09" w:rsidRDefault="003423D0">
      <w:pPr>
        <w:spacing w:line="360" w:lineRule="auto"/>
        <w:rPr>
          <w:del w:id="2071" w:author="Jeff" w:date="2021-06-23T01:03:00Z"/>
          <w:sz w:val="22"/>
          <w:szCs w:val="22"/>
        </w:rPr>
        <w:pPrChange w:id="2072" w:author="Risa" w:date="2021-06-24T18:40:00Z">
          <w:pPr>
            <w:spacing w:line="276" w:lineRule="auto"/>
            <w:jc w:val="both"/>
          </w:pPr>
        </w:pPrChange>
      </w:pPr>
    </w:p>
    <w:p w14:paraId="55E7A450" w14:textId="443F6C35" w:rsidR="008512EA" w:rsidRPr="0020587D" w:rsidDel="00994D09" w:rsidRDefault="008512EA">
      <w:pPr>
        <w:spacing w:line="360" w:lineRule="auto"/>
        <w:rPr>
          <w:del w:id="2073" w:author="Jeff" w:date="2021-06-20T20:44:00Z"/>
          <w:sz w:val="22"/>
          <w:szCs w:val="22"/>
        </w:rPr>
        <w:pPrChange w:id="2074" w:author="Risa" w:date="2021-06-24T18:40:00Z">
          <w:pPr>
            <w:spacing w:line="276" w:lineRule="auto"/>
            <w:jc w:val="both"/>
          </w:pPr>
        </w:pPrChange>
      </w:pPr>
      <w:moveToRangeStart w:id="2075" w:author="Jeff" w:date="2021-06-20T20:44:00Z" w:name="move75114280"/>
      <w:moveTo w:id="2076" w:author="Jeff" w:date="2021-06-20T20:44:00Z">
        <w:del w:id="2077" w:author="Jeff" w:date="2021-06-23T01:02:00Z">
          <w:r w:rsidRPr="0020587D" w:rsidDel="00994D09">
            <w:rPr>
              <w:sz w:val="22"/>
              <w:szCs w:val="22"/>
            </w:rPr>
            <w:delText xml:space="preserve">According to several authors (Day </w:delText>
          </w:r>
          <w:r w:rsidRPr="0020587D" w:rsidDel="00994D09">
            <w:rPr>
              <w:i/>
              <w:iCs/>
              <w:sz w:val="22"/>
              <w:szCs w:val="22"/>
            </w:rPr>
            <w:delText>et al</w:delText>
          </w:r>
          <w:r w:rsidRPr="0020587D" w:rsidDel="00994D09">
            <w:rPr>
              <w:sz w:val="22"/>
              <w:szCs w:val="22"/>
            </w:rPr>
            <w:delText xml:space="preserve">. 2005; Lee </w:delText>
          </w:r>
          <w:r w:rsidRPr="0020587D" w:rsidDel="00994D09">
            <w:rPr>
              <w:i/>
              <w:iCs/>
              <w:sz w:val="22"/>
              <w:szCs w:val="22"/>
            </w:rPr>
            <w:delText>et al</w:delText>
          </w:r>
          <w:r w:rsidRPr="0020587D" w:rsidDel="00994D09">
            <w:rPr>
              <w:sz w:val="22"/>
              <w:szCs w:val="22"/>
            </w:rPr>
            <w:delText xml:space="preserve">. 2019) warming climate impacts habitat suitability and pitch pine tendencies to consolidate, regenerate or migrate may be in jeopardy </w:delText>
          </w:r>
          <w:r w:rsidRPr="0020587D" w:rsidDel="00994D09">
            <w:rPr>
              <w:strike/>
              <w:sz w:val="22"/>
              <w:szCs w:val="22"/>
            </w:rPr>
            <w:delText>These effects are likely to eventually limit aspects of persistence capacity such as niche expansion, if they have not already,</w:delText>
          </w:r>
          <w:r w:rsidRPr="0020587D" w:rsidDel="00994D09">
            <w:rPr>
              <w:sz w:val="22"/>
              <w:szCs w:val="22"/>
            </w:rPr>
            <w:delText xml:space="preserve"> </w:delText>
          </w:r>
        </w:del>
        <w:del w:id="2078" w:author="Jeff" w:date="2021-06-23T01:03:00Z">
          <w:r w:rsidRPr="0020587D" w:rsidDel="00994D09">
            <w:rPr>
              <w:sz w:val="22"/>
              <w:szCs w:val="22"/>
            </w:rPr>
            <w:delText xml:space="preserve">through </w:delText>
          </w:r>
        </w:del>
        <w:del w:id="2079" w:author="Jeff" w:date="2021-06-23T01:05:00Z">
          <w:r w:rsidRPr="0020587D" w:rsidDel="00994D09">
            <w:rPr>
              <w:sz w:val="22"/>
              <w:szCs w:val="22"/>
            </w:rPr>
            <w:delText xml:space="preserve">a combination of diminished open space capacity, loss of enriched substrates and elimination of suitable habitats (Day </w:delText>
          </w:r>
          <w:r w:rsidRPr="0020587D" w:rsidDel="00994D09">
            <w:rPr>
              <w:i/>
              <w:iCs/>
              <w:sz w:val="22"/>
              <w:szCs w:val="22"/>
            </w:rPr>
            <w:delText>et al.</w:delText>
          </w:r>
          <w:r w:rsidRPr="0020587D" w:rsidDel="00994D09">
            <w:rPr>
              <w:sz w:val="22"/>
              <w:szCs w:val="22"/>
            </w:rPr>
            <w:delText xml:space="preserve"> 2005).</w:delText>
          </w:r>
        </w:del>
      </w:moveTo>
    </w:p>
    <w:p w14:paraId="08721C81" w14:textId="77777777" w:rsidR="00994D09" w:rsidRPr="0020587D" w:rsidRDefault="00994D09">
      <w:pPr>
        <w:spacing w:line="360" w:lineRule="auto"/>
        <w:rPr>
          <w:ins w:id="2080" w:author="Jeff" w:date="2021-06-23T01:04:00Z"/>
          <w:moveTo w:id="2081" w:author="Jeff" w:date="2021-06-20T20:44:00Z"/>
          <w:bCs/>
          <w:kern w:val="36"/>
          <w:sz w:val="22"/>
          <w:szCs w:val="22"/>
        </w:rPr>
        <w:pPrChange w:id="2082" w:author="Risa" w:date="2021-06-24T18:40:00Z">
          <w:pPr>
            <w:spacing w:line="276" w:lineRule="auto"/>
            <w:jc w:val="both"/>
          </w:pPr>
        </w:pPrChange>
      </w:pPr>
    </w:p>
    <w:moveToRangeEnd w:id="2075"/>
    <w:p w14:paraId="3671081F" w14:textId="77777777" w:rsidR="00276828" w:rsidRPr="00276828" w:rsidRDefault="00CE4FA2" w:rsidP="0020587D">
      <w:pPr>
        <w:spacing w:line="360" w:lineRule="auto"/>
        <w:rPr>
          <w:ins w:id="2083" w:author="Risa" w:date="2021-06-24T19:11:00Z"/>
          <w:b/>
          <w:bCs/>
          <w:sz w:val="22"/>
          <w:szCs w:val="22"/>
          <w:rPrChange w:id="2084" w:author="Risa" w:date="2021-06-24T19:11:00Z">
            <w:rPr>
              <w:ins w:id="2085" w:author="Risa" w:date="2021-06-24T19:11:00Z"/>
              <w:sz w:val="22"/>
              <w:szCs w:val="22"/>
            </w:rPr>
          </w:rPrChange>
        </w:rPr>
      </w:pPr>
      <w:commentRangeStart w:id="2086"/>
      <w:ins w:id="2087" w:author="Jeff" w:date="2021-06-24T03:05:00Z">
        <w:r w:rsidRPr="00276828">
          <w:rPr>
            <w:b/>
            <w:bCs/>
            <w:sz w:val="22"/>
            <w:szCs w:val="22"/>
            <w:rPrChange w:id="2088" w:author="Risa" w:date="2021-06-24T19:11:00Z">
              <w:rPr>
                <w:sz w:val="22"/>
                <w:szCs w:val="22"/>
              </w:rPr>
            </w:rPrChange>
          </w:rPr>
          <w:t xml:space="preserve">Anticipation of Southern Pine Beetle </w:t>
        </w:r>
      </w:ins>
      <w:ins w:id="2089" w:author="Jeff" w:date="2021-06-24T03:06:00Z">
        <w:r w:rsidRPr="00276828">
          <w:rPr>
            <w:b/>
            <w:bCs/>
            <w:sz w:val="22"/>
            <w:szCs w:val="22"/>
            <w:rPrChange w:id="2090" w:author="Risa" w:date="2021-06-24T19:11:00Z">
              <w:rPr>
                <w:sz w:val="22"/>
                <w:szCs w:val="22"/>
              </w:rPr>
            </w:rPrChange>
          </w:rPr>
          <w:t>Invasion</w:t>
        </w:r>
      </w:ins>
      <w:commentRangeEnd w:id="2086"/>
      <w:r w:rsidR="00C5587A">
        <w:rPr>
          <w:rStyle w:val="CommentReference"/>
        </w:rPr>
        <w:commentReference w:id="2086"/>
      </w:r>
    </w:p>
    <w:p w14:paraId="30A58E07" w14:textId="234355A3" w:rsidR="00DD04C3" w:rsidRPr="006D57B1" w:rsidRDefault="00CE4FA2">
      <w:pPr>
        <w:spacing w:line="360" w:lineRule="auto"/>
        <w:rPr>
          <w:bCs/>
          <w:kern w:val="36"/>
          <w:sz w:val="22"/>
          <w:szCs w:val="22"/>
        </w:rPr>
        <w:pPrChange w:id="2091" w:author="Risa" w:date="2021-06-24T18:40:00Z">
          <w:pPr>
            <w:spacing w:line="276" w:lineRule="auto"/>
            <w:jc w:val="both"/>
          </w:pPr>
        </w:pPrChange>
      </w:pPr>
      <w:ins w:id="2092" w:author="Jeff" w:date="2021-06-24T03:06:00Z">
        <w:del w:id="2093" w:author="Risa" w:date="2021-06-24T19:11:00Z">
          <w:r w:rsidRPr="006D57B1" w:rsidDel="00276828">
            <w:rPr>
              <w:sz w:val="22"/>
              <w:szCs w:val="22"/>
            </w:rPr>
            <w:br/>
          </w:r>
        </w:del>
      </w:ins>
      <w:del w:id="2094" w:author="Jeff" w:date="2021-06-24T03:06:00Z">
        <w:r w:rsidR="00345813" w:rsidRPr="00276828" w:rsidDel="00CE4FA2">
          <w:rPr>
            <w:sz w:val="22"/>
            <w:szCs w:val="22"/>
          </w:rPr>
          <w:delText xml:space="preserve">Increases </w:delText>
        </w:r>
      </w:del>
      <w:ins w:id="2095" w:author="Jeff" w:date="2021-06-24T03:06:00Z">
        <w:r w:rsidRPr="00276828">
          <w:rPr>
            <w:sz w:val="22"/>
            <w:szCs w:val="22"/>
          </w:rPr>
          <w:t xml:space="preserve">A prolonged fire interval coupled with </w:t>
        </w:r>
      </w:ins>
      <w:ins w:id="2096" w:author="Jeff" w:date="2021-06-24T03:07:00Z">
        <w:r w:rsidRPr="00276828">
          <w:rPr>
            <w:sz w:val="22"/>
            <w:szCs w:val="22"/>
          </w:rPr>
          <w:t>i</w:t>
        </w:r>
      </w:ins>
      <w:ins w:id="2097" w:author="Jeff" w:date="2021-06-24T03:06:00Z">
        <w:r w:rsidRPr="00276828">
          <w:rPr>
            <w:sz w:val="22"/>
            <w:szCs w:val="22"/>
          </w:rPr>
          <w:t xml:space="preserve">ncreases </w:t>
        </w:r>
      </w:ins>
      <w:r w:rsidR="00345813" w:rsidRPr="00276828">
        <w:rPr>
          <w:sz w:val="22"/>
          <w:szCs w:val="22"/>
        </w:rPr>
        <w:t xml:space="preserve">in annual winter temperatures </w:t>
      </w:r>
      <w:ins w:id="2098" w:author="Risa" w:date="2021-06-24T23:49:00Z">
        <w:r w:rsidR="00DC1312">
          <w:rPr>
            <w:sz w:val="22"/>
            <w:szCs w:val="22"/>
          </w:rPr>
          <w:t xml:space="preserve"> </w:t>
        </w:r>
      </w:ins>
      <w:del w:id="2099" w:author="Risa" w:date="2021-06-24T23:49:00Z">
        <w:r w:rsidR="00345813" w:rsidRPr="00DC1312" w:rsidDel="00DC1312">
          <w:rPr>
            <w:bCs/>
            <w:kern w:val="36"/>
            <w:sz w:val="22"/>
            <w:szCs w:val="22"/>
          </w:rPr>
          <w:delText>(</w:delText>
        </w:r>
        <w:r w:rsidR="00345813" w:rsidRPr="00417E15" w:rsidDel="00DC1312">
          <w:rPr>
            <w:bCs/>
            <w:kern w:val="36"/>
            <w:sz w:val="22"/>
            <w:szCs w:val="22"/>
            <w:highlight w:val="yellow"/>
            <w:rPrChange w:id="2100" w:author="Risa" w:date="2021-06-24T20:30:00Z">
              <w:rPr>
                <w:bCs/>
                <w:kern w:val="36"/>
                <w:sz w:val="22"/>
                <w:szCs w:val="22"/>
              </w:rPr>
            </w:rPrChange>
          </w:rPr>
          <w:delText xml:space="preserve">Lesk </w:delText>
        </w:r>
        <w:r w:rsidR="00345813" w:rsidRPr="00417E15" w:rsidDel="00DC1312">
          <w:rPr>
            <w:bCs/>
            <w:kern w:val="36"/>
            <w:sz w:val="22"/>
            <w:szCs w:val="22"/>
            <w:highlight w:val="yellow"/>
            <w:rPrChange w:id="2101" w:author="Risa" w:date="2021-06-24T20:30:00Z">
              <w:rPr>
                <w:bCs/>
                <w:i/>
                <w:iCs/>
                <w:kern w:val="36"/>
                <w:sz w:val="22"/>
                <w:szCs w:val="22"/>
              </w:rPr>
            </w:rPrChange>
          </w:rPr>
          <w:delText>et al</w:delText>
        </w:r>
        <w:r w:rsidR="005B5FAD" w:rsidRPr="00417E15" w:rsidDel="00DC1312">
          <w:rPr>
            <w:bCs/>
            <w:kern w:val="36"/>
            <w:sz w:val="22"/>
            <w:szCs w:val="22"/>
            <w:highlight w:val="yellow"/>
            <w:rPrChange w:id="2102" w:author="Risa" w:date="2021-06-24T20:30:00Z">
              <w:rPr>
                <w:bCs/>
                <w:i/>
                <w:iCs/>
                <w:kern w:val="36"/>
                <w:sz w:val="22"/>
                <w:szCs w:val="22"/>
              </w:rPr>
            </w:rPrChange>
          </w:rPr>
          <w:delText>.</w:delText>
        </w:r>
        <w:r w:rsidR="005B5FAD" w:rsidRPr="00417E15" w:rsidDel="00DC1312">
          <w:rPr>
            <w:bCs/>
            <w:kern w:val="36"/>
            <w:sz w:val="22"/>
            <w:szCs w:val="22"/>
            <w:highlight w:val="yellow"/>
            <w:rPrChange w:id="2103" w:author="Risa" w:date="2021-06-24T20:30:00Z">
              <w:rPr>
                <w:bCs/>
                <w:kern w:val="36"/>
                <w:sz w:val="22"/>
                <w:szCs w:val="22"/>
              </w:rPr>
            </w:rPrChange>
          </w:rPr>
          <w:delText xml:space="preserve"> </w:delText>
        </w:r>
        <w:r w:rsidR="00345813" w:rsidRPr="00417E15" w:rsidDel="00DC1312">
          <w:rPr>
            <w:bCs/>
            <w:kern w:val="36"/>
            <w:sz w:val="22"/>
            <w:szCs w:val="22"/>
            <w:highlight w:val="yellow"/>
            <w:rPrChange w:id="2104" w:author="Risa" w:date="2021-06-24T20:30:00Z">
              <w:rPr>
                <w:bCs/>
                <w:kern w:val="36"/>
                <w:sz w:val="22"/>
                <w:szCs w:val="22"/>
              </w:rPr>
            </w:rPrChange>
          </w:rPr>
          <w:delText>2017</w:delText>
        </w:r>
        <w:r w:rsidR="00345813" w:rsidRPr="006D57B1" w:rsidDel="00DC1312">
          <w:rPr>
            <w:bCs/>
            <w:kern w:val="36"/>
            <w:sz w:val="22"/>
            <w:szCs w:val="22"/>
          </w:rPr>
          <w:delText xml:space="preserve">) </w:delText>
        </w:r>
      </w:del>
      <w:del w:id="2105" w:author="Jeff" w:date="2021-06-24T03:07:00Z">
        <w:r w:rsidR="00345813" w:rsidRPr="00276828" w:rsidDel="00CE4FA2">
          <w:rPr>
            <w:sz w:val="22"/>
            <w:szCs w:val="22"/>
          </w:rPr>
          <w:delText xml:space="preserve">coupled with an absence of fire </w:delText>
        </w:r>
      </w:del>
      <w:del w:id="2106" w:author="Jeff" w:date="2021-06-20T20:42:00Z">
        <w:r w:rsidR="00345813" w:rsidRPr="00276828" w:rsidDel="008512EA">
          <w:rPr>
            <w:sz w:val="22"/>
            <w:szCs w:val="22"/>
          </w:rPr>
          <w:delText xml:space="preserve">cause </w:delText>
        </w:r>
      </w:del>
      <w:del w:id="2107" w:author="Jeff" w:date="2021-06-24T03:07:00Z">
        <w:r w:rsidR="00345813" w:rsidRPr="00276828" w:rsidDel="00CE4FA2">
          <w:rPr>
            <w:sz w:val="22"/>
            <w:szCs w:val="22"/>
          </w:rPr>
          <w:delText>concern about</w:delText>
        </w:r>
      </w:del>
      <w:ins w:id="2108" w:author="Jeff" w:date="2021-06-24T03:07:00Z">
        <w:r w:rsidRPr="00276828">
          <w:rPr>
            <w:sz w:val="22"/>
            <w:szCs w:val="22"/>
          </w:rPr>
          <w:t>raises the spectre of still</w:t>
        </w:r>
      </w:ins>
      <w:r w:rsidR="00345813" w:rsidRPr="00276828">
        <w:rPr>
          <w:sz w:val="22"/>
          <w:szCs w:val="22"/>
        </w:rPr>
        <w:t xml:space="preserve"> </w:t>
      </w:r>
      <w:del w:id="2109" w:author="Jeff" w:date="2021-06-24T03:07:00Z">
        <w:r w:rsidR="00345813" w:rsidRPr="00276828" w:rsidDel="00CE4FA2">
          <w:rPr>
            <w:sz w:val="22"/>
            <w:szCs w:val="22"/>
          </w:rPr>
          <w:delText>a quite</w:delText>
        </w:r>
      </w:del>
      <w:ins w:id="2110" w:author="Jeff" w:date="2021-06-24T03:07:00Z">
        <w:r w:rsidRPr="00276828">
          <w:rPr>
            <w:sz w:val="22"/>
            <w:szCs w:val="22"/>
          </w:rPr>
          <w:t>another,</w:t>
        </w:r>
      </w:ins>
      <w:r w:rsidR="00345813" w:rsidRPr="00276828">
        <w:rPr>
          <w:sz w:val="22"/>
          <w:szCs w:val="22"/>
        </w:rPr>
        <w:t xml:space="preserve"> different disturbance—</w:t>
      </w:r>
      <w:ins w:id="2111" w:author="Jeff" w:date="2021-06-24T03:07:00Z">
        <w:r w:rsidRPr="00276828">
          <w:rPr>
            <w:sz w:val="22"/>
            <w:szCs w:val="22"/>
          </w:rPr>
          <w:t xml:space="preserve">namely the </w:t>
        </w:r>
      </w:ins>
      <w:r w:rsidR="00345813" w:rsidRPr="00276828">
        <w:rPr>
          <w:sz w:val="22"/>
          <w:szCs w:val="22"/>
        </w:rPr>
        <w:t>potential invasion within the next decade of a</w:t>
      </w:r>
      <w:r w:rsidR="00E90DD7" w:rsidRPr="00276828">
        <w:rPr>
          <w:sz w:val="22"/>
          <w:szCs w:val="22"/>
        </w:rPr>
        <w:t>n herbivore</w:t>
      </w:r>
      <w:r w:rsidR="00345813" w:rsidRPr="00276828">
        <w:rPr>
          <w:sz w:val="22"/>
          <w:szCs w:val="22"/>
        </w:rPr>
        <w:t>, Southern pine beetle (</w:t>
      </w:r>
      <w:r w:rsidR="00345813" w:rsidRPr="00417E15">
        <w:rPr>
          <w:i/>
          <w:iCs/>
          <w:sz w:val="22"/>
          <w:szCs w:val="22"/>
        </w:rPr>
        <w:t>Dendroctonus frontalis</w:t>
      </w:r>
      <w:r w:rsidR="00345813" w:rsidRPr="006D57B1">
        <w:rPr>
          <w:sz w:val="22"/>
          <w:szCs w:val="22"/>
        </w:rPr>
        <w:t xml:space="preserve"> </w:t>
      </w:r>
      <w:del w:id="2112" w:author="Risa" w:date="2021-06-24T20:29:00Z">
        <w:r w:rsidR="00345813" w:rsidRPr="006D57B1" w:rsidDel="00417E15">
          <w:rPr>
            <w:sz w:val="22"/>
            <w:szCs w:val="22"/>
          </w:rPr>
          <w:delText>Zimmer</w:delText>
        </w:r>
        <w:r w:rsidR="00230881" w:rsidRPr="006D57B1" w:rsidDel="00417E15">
          <w:rPr>
            <w:sz w:val="22"/>
            <w:szCs w:val="22"/>
          </w:rPr>
          <w:delText xml:space="preserve"> </w:delText>
        </w:r>
      </w:del>
      <w:r w:rsidR="00230881" w:rsidRPr="006D57B1">
        <w:rPr>
          <w:sz w:val="22"/>
          <w:szCs w:val="22"/>
        </w:rPr>
        <w:t>or ‘SPB’</w:t>
      </w:r>
      <w:r w:rsidR="00345813" w:rsidRPr="006D57B1">
        <w:rPr>
          <w:sz w:val="22"/>
          <w:szCs w:val="22"/>
        </w:rPr>
        <w:t xml:space="preserve">). </w:t>
      </w:r>
      <w:r w:rsidR="00230881" w:rsidRPr="006D57B1">
        <w:rPr>
          <w:sz w:val="22"/>
          <w:szCs w:val="22"/>
        </w:rPr>
        <w:t>Although deer brows</w:t>
      </w:r>
      <w:r w:rsidR="00751660" w:rsidRPr="006D57B1">
        <w:rPr>
          <w:sz w:val="22"/>
          <w:szCs w:val="22"/>
        </w:rPr>
        <w:t>ing</w:t>
      </w:r>
      <w:r w:rsidR="00230881" w:rsidRPr="006D57B1">
        <w:rPr>
          <w:sz w:val="22"/>
          <w:szCs w:val="22"/>
        </w:rPr>
        <w:t xml:space="preserve"> and rodent damage historically impede</w:t>
      </w:r>
      <w:del w:id="2113" w:author="Jeff" w:date="2021-06-20T20:43:00Z">
        <w:r w:rsidR="00230881" w:rsidRPr="00276828" w:rsidDel="008512EA">
          <w:rPr>
            <w:sz w:val="22"/>
            <w:szCs w:val="22"/>
          </w:rPr>
          <w:delText>d</w:delText>
        </w:r>
      </w:del>
      <w:r w:rsidR="00230881" w:rsidRPr="00276828">
        <w:rPr>
          <w:sz w:val="22"/>
          <w:szCs w:val="22"/>
        </w:rPr>
        <w:t xml:space="preserve"> </w:t>
      </w:r>
      <w:r w:rsidR="00E90D60" w:rsidRPr="00276828">
        <w:rPr>
          <w:sz w:val="22"/>
          <w:szCs w:val="22"/>
        </w:rPr>
        <w:t xml:space="preserve">tree </w:t>
      </w:r>
      <w:r w:rsidR="00230881" w:rsidRPr="00276828">
        <w:rPr>
          <w:sz w:val="22"/>
          <w:szCs w:val="22"/>
        </w:rPr>
        <w:t>survival in pine barrens</w:t>
      </w:r>
      <w:r w:rsidR="00751660" w:rsidRPr="00276828">
        <w:rPr>
          <w:sz w:val="22"/>
          <w:szCs w:val="22"/>
        </w:rPr>
        <w:t xml:space="preserve"> </w:t>
      </w:r>
      <w:ins w:id="2114" w:author="Risa" w:date="2021-06-24T23:47:00Z">
        <w:r w:rsidR="00DC1312">
          <w:rPr>
            <w:sz w:val="22"/>
            <w:szCs w:val="22"/>
          </w:rPr>
          <w:fldChar w:fldCharType="begin" w:fldLock="1"/>
        </w:r>
      </w:ins>
      <w:r w:rsidR="00E567C1">
        <w:rPr>
          <w:sz w:val="22"/>
          <w:szCs w:val="22"/>
        </w:rPr>
        <w:instrText>ADDIN CSL_CITATION {"citationItems":[{"id":"ITEM-1","itemData":{"DOI":"10.3732/ajb.1200581","ISSN":"0002-9122","PMID":"23515907","abstract":"Premise of the study: Fire in the New Jersey Pine Plains has selectively maintained a dwarf growth form of pitch pine (Pinus rigida), which is distinct from the surrounding tall forest of the Pine Barrens and has several other inherited adaptations that enable it to survive in an environment dominated by fire. Methods: Pitch pine progeny from two Pine Plains sites, the West and East Pine Plains, were grown in common garden environments with progeny from two Pine Barrens stands, Batsto and Great Egg Harbor River. The tests were replicated in five locations: in New Jersey, Connecticut, two sites in Massachusetts, and Korea. One of the tests was monitored for up to 36 yr. Key results: Progeny of Pine Plains origin were, in general, shorter, more crooked, precocious, bore more cones, had a higher frequency of serotinous cones, and had a higher frequency of stem cones than did Pine Barrens progeny, wherever they were grown. Conclusions: The Pine Plains is an ecotype that has evolved in response to disturbance. The several characters that distinguish it from the surrounding tall forest of the Pine Barrens are inherited. The dwarf stature and crooked form not only enable the ecotype to persist in an environment of frequent fires but also increase its flammability. © 2013 Botanical Society of America.","author":[{"dropping-particle":"","family":"Ledig","given":"F. Thomas","non-dropping-particle":"","parse-names":false,"suffix":""},{"dropping-particle":"","family":"Hom","given":"John L.","non-dropping-particle":"","parse-names":false,"suffix":""},{"dropping-particle":"","family":"Smouse","given":"Peter E.","non-dropping-particle":"","parse-names":false,"suffix":""}],"container-title":"American Journal of Botany","id":"ITEM-1","issue":"4","issued":{"date-parts":[["2013","4"]]},"page":"778-791","title":"The evolution of the New Jersey Pine Plains","type":"article-journal","volume":"100"},"uris":["http://www.mendeley.com/documents/?uuid=28d584bc-bda8-42bb-b2d7-6b81792e1e05"]}],"mendeley":{"formattedCitation":"(Ledig &lt;i&gt;et al.&lt;/i&gt; 2013)","plainTextFormattedCitation":"(Ledig et al. 2013)","previouslyFormattedCitation":"(Ledig &lt;i&gt;et al.&lt;/i&gt; 2013)"},"properties":{"noteIndex":0},"schema":"https://github.com/citation-style-language/schema/raw/master/csl-citation.json"}</w:instrText>
      </w:r>
      <w:r w:rsidR="00DC1312">
        <w:rPr>
          <w:sz w:val="22"/>
          <w:szCs w:val="22"/>
        </w:rPr>
        <w:fldChar w:fldCharType="separate"/>
      </w:r>
      <w:r w:rsidR="00163863" w:rsidRPr="00163863">
        <w:rPr>
          <w:noProof/>
          <w:sz w:val="22"/>
          <w:szCs w:val="22"/>
        </w:rPr>
        <w:t xml:space="preserve">(Ledig </w:t>
      </w:r>
      <w:r w:rsidR="00163863" w:rsidRPr="00163863">
        <w:rPr>
          <w:i/>
          <w:noProof/>
          <w:sz w:val="22"/>
          <w:szCs w:val="22"/>
        </w:rPr>
        <w:t>et al.</w:t>
      </w:r>
      <w:r w:rsidR="00163863" w:rsidRPr="00163863">
        <w:rPr>
          <w:noProof/>
          <w:sz w:val="22"/>
          <w:szCs w:val="22"/>
        </w:rPr>
        <w:t xml:space="preserve"> 2013)</w:t>
      </w:r>
      <w:ins w:id="2115" w:author="Risa" w:date="2021-06-24T23:47:00Z">
        <w:r w:rsidR="00DC1312">
          <w:rPr>
            <w:sz w:val="22"/>
            <w:szCs w:val="22"/>
          </w:rPr>
          <w:fldChar w:fldCharType="end"/>
        </w:r>
      </w:ins>
      <w:ins w:id="2116" w:author="Risa" w:date="2021-06-24T23:49:00Z">
        <w:r w:rsidR="00DC1312">
          <w:rPr>
            <w:sz w:val="22"/>
            <w:szCs w:val="22"/>
          </w:rPr>
          <w:t>,</w:t>
        </w:r>
      </w:ins>
      <w:del w:id="2117" w:author="Risa" w:date="2021-06-24T23:49:00Z">
        <w:r w:rsidR="00751660" w:rsidRPr="00DC1312" w:rsidDel="00DC1312">
          <w:rPr>
            <w:sz w:val="22"/>
            <w:szCs w:val="22"/>
          </w:rPr>
          <w:delText>(</w:delText>
        </w:r>
        <w:r w:rsidR="00751660" w:rsidRPr="00417E15" w:rsidDel="00DC1312">
          <w:rPr>
            <w:sz w:val="22"/>
            <w:szCs w:val="22"/>
            <w:highlight w:val="yellow"/>
            <w:rPrChange w:id="2118" w:author="Risa" w:date="2021-06-24T20:29:00Z">
              <w:rPr>
                <w:sz w:val="22"/>
                <w:szCs w:val="22"/>
              </w:rPr>
            </w:rPrChange>
          </w:rPr>
          <w:delText>Ledig</w:delText>
        </w:r>
      </w:del>
      <w:ins w:id="2119" w:author="Jeff" w:date="2021-06-23T11:32:00Z">
        <w:del w:id="2120" w:author="Risa" w:date="2021-06-24T23:49:00Z">
          <w:r w:rsidR="00A3054D" w:rsidRPr="00417E15" w:rsidDel="00DC1312">
            <w:rPr>
              <w:sz w:val="22"/>
              <w:szCs w:val="22"/>
              <w:highlight w:val="yellow"/>
              <w:rPrChange w:id="2121" w:author="Risa" w:date="2021-06-24T20:29:00Z">
                <w:rPr>
                  <w:sz w:val="22"/>
                  <w:szCs w:val="22"/>
                </w:rPr>
              </w:rPrChange>
            </w:rPr>
            <w:delText xml:space="preserve">, Hom and Smouse </w:delText>
          </w:r>
        </w:del>
      </w:ins>
      <w:del w:id="2122" w:author="Risa" w:date="2021-06-24T23:49:00Z">
        <w:r w:rsidR="00751660" w:rsidRPr="00417E15" w:rsidDel="00DC1312">
          <w:rPr>
            <w:sz w:val="22"/>
            <w:szCs w:val="22"/>
            <w:highlight w:val="yellow"/>
            <w:rPrChange w:id="2123" w:author="Risa" w:date="2021-06-24T20:29:00Z">
              <w:rPr>
                <w:sz w:val="22"/>
                <w:szCs w:val="22"/>
              </w:rPr>
            </w:rPrChange>
          </w:rPr>
          <w:delText xml:space="preserve"> </w:delText>
        </w:r>
        <w:r w:rsidR="00751660" w:rsidRPr="00417E15" w:rsidDel="00DC1312">
          <w:rPr>
            <w:sz w:val="22"/>
            <w:szCs w:val="22"/>
            <w:highlight w:val="yellow"/>
            <w:rPrChange w:id="2124" w:author="Risa" w:date="2021-06-24T20:29:00Z">
              <w:rPr>
                <w:i/>
                <w:iCs/>
                <w:sz w:val="22"/>
                <w:szCs w:val="22"/>
              </w:rPr>
            </w:rPrChange>
          </w:rPr>
          <w:delText>et al</w:delText>
        </w:r>
        <w:r w:rsidR="005B5FAD" w:rsidRPr="00417E15" w:rsidDel="00DC1312">
          <w:rPr>
            <w:sz w:val="22"/>
            <w:szCs w:val="22"/>
            <w:highlight w:val="yellow"/>
            <w:rPrChange w:id="2125" w:author="Risa" w:date="2021-06-24T20:29:00Z">
              <w:rPr>
                <w:i/>
                <w:iCs/>
                <w:sz w:val="22"/>
                <w:szCs w:val="22"/>
              </w:rPr>
            </w:rPrChange>
          </w:rPr>
          <w:delText>.</w:delText>
        </w:r>
        <w:r w:rsidR="00751660" w:rsidRPr="00417E15" w:rsidDel="00DC1312">
          <w:rPr>
            <w:sz w:val="22"/>
            <w:szCs w:val="22"/>
            <w:highlight w:val="yellow"/>
            <w:rPrChange w:id="2126" w:author="Risa" w:date="2021-06-24T20:29:00Z">
              <w:rPr>
                <w:sz w:val="22"/>
                <w:szCs w:val="22"/>
              </w:rPr>
            </w:rPrChange>
          </w:rPr>
          <w:delText xml:space="preserve"> 2013</w:delText>
        </w:r>
        <w:r w:rsidR="00751660" w:rsidRPr="003E016C" w:rsidDel="00DC1312">
          <w:rPr>
            <w:sz w:val="22"/>
            <w:szCs w:val="22"/>
          </w:rPr>
          <w:delText>)</w:delText>
        </w:r>
        <w:r w:rsidR="00230881" w:rsidRPr="003E016C" w:rsidDel="00DC1312">
          <w:rPr>
            <w:sz w:val="22"/>
            <w:szCs w:val="22"/>
          </w:rPr>
          <w:delText>,</w:delText>
        </w:r>
      </w:del>
      <w:r w:rsidR="00230881" w:rsidRPr="003E016C">
        <w:rPr>
          <w:sz w:val="22"/>
          <w:szCs w:val="22"/>
        </w:rPr>
        <w:t xml:space="preserve"> SPB</w:t>
      </w:r>
      <w:r w:rsidR="00345813" w:rsidRPr="003E016C">
        <w:rPr>
          <w:sz w:val="22"/>
          <w:szCs w:val="22"/>
        </w:rPr>
        <w:t xml:space="preserve"> </w:t>
      </w:r>
      <w:r w:rsidR="00E90D60" w:rsidRPr="00A07261">
        <w:rPr>
          <w:sz w:val="22"/>
          <w:szCs w:val="22"/>
        </w:rPr>
        <w:t>has already paid a deadly visit to</w:t>
      </w:r>
      <w:r w:rsidR="00345813" w:rsidRPr="00A07261">
        <w:rPr>
          <w:sz w:val="22"/>
          <w:szCs w:val="22"/>
        </w:rPr>
        <w:t xml:space="preserve"> </w:t>
      </w:r>
      <w:r w:rsidR="004910BA" w:rsidRPr="00A07261">
        <w:rPr>
          <w:sz w:val="22"/>
          <w:szCs w:val="22"/>
        </w:rPr>
        <w:t xml:space="preserve">New Jersey and </w:t>
      </w:r>
      <w:r w:rsidR="00E90D60" w:rsidRPr="00A07261">
        <w:rPr>
          <w:sz w:val="22"/>
          <w:szCs w:val="22"/>
        </w:rPr>
        <w:t>Long Island NY</w:t>
      </w:r>
      <w:r w:rsidR="00345813" w:rsidRPr="00A07261">
        <w:rPr>
          <w:sz w:val="22"/>
          <w:szCs w:val="22"/>
        </w:rPr>
        <w:t xml:space="preserve"> </w:t>
      </w:r>
      <w:ins w:id="2127" w:author="Risa" w:date="2021-06-24T23:47:00Z">
        <w:r w:rsidR="00DC1312">
          <w:rPr>
            <w:sz w:val="22"/>
            <w:szCs w:val="22"/>
          </w:rPr>
          <w:fldChar w:fldCharType="begin" w:fldLock="1"/>
        </w:r>
      </w:ins>
      <w:r w:rsidR="00E567C1">
        <w:rPr>
          <w:sz w:val="22"/>
          <w:szCs w:val="22"/>
        </w:rPr>
        <w:instrText>ADDIN CSL_CITATION {"citationItems":[{"id":"ITEM-1","itemData":{"DOI":"10.1093/jofore/fvx009","ISSN":"0022-1201","abstract":"After more than a decade of damage in pitch pine forests of New Jersey, an unprecedented range expansion of southern pine beetle (SPB), Dendroctonus frontalis, has recently occurred with populations established or detected in parts of the northeastern United States. Widespread tree mortality in pitch pine stands has occurred on Long Island, New York, an area previously free of SPB. Tree mortality has also been documented in several small pine stands in Connecticut. Trapping surveys have detected SPB farther north than it had previously been known to exist, with positive trap catches in Connecticut, Massachusetts, and Rhode Island. Integrated pest management plans that consist of preventative silvicultural treatments, landscape prioritization, detection and monitoring, and direct control provide the best opportunity to reduce the effects of SPB in northeastern US pine ecosystems. Most hard pine species present in the region are at risk to SPB, but less is known about white pine susceptibility. Unmanaged pine barrens are a particular concern, as they provide stand conditions conducive to SPB outbreaks. Infestation suppression implementing cut-and-leave tactics has been used in some areas of Long Island and will continue to be the primary management tool to limit damage from SPB.","author":[{"dropping-particle":"","family":"Dodds","given":"Kevin J.","non-dropping-particle":"","parse-names":false,"suffix":""},{"dropping-particle":"","family":"Aoki","given":"Carissa F.","non-dropping-particle":"","parse-names":false,"suffix":""},{"dropping-particle":"","family":"Arango-Velez","given":"Adriana","non-dropping-particle":"","parse-names":false,"suffix":""},{"dropping-particle":"","family":"Cancelliere","given":"Jessica","non-dropping-particle":"","parse-names":false,"suffix":""},{"dropping-particle":"","family":"D’Amato","given":"Anthony W","non-dropping-particle":"","parse-names":false,"suffix":""},{"dropping-particle":"","family":"DiGirolomo","given":"Marc F.","non-dropping-particle":"","parse-names":false,"suffix":""},{"dropping-particle":"","family":"Rabaglia","given":"Robert J.","non-dropping-particle":"","parse-names":false,"suffix":""}],"container-title":"Journal of Forestry","id":"ITEM-1","issue":"2","issued":{"date-parts":[["2018","3","12"]]},"page":"178-191","title":"Expansion of Southern Pine Beetle into Northeastern Forests: Management and Impact of a Primary Bark Beetle in a New Region","type":"article-journal","volume":"116"},"uris":["http://www.mendeley.com/documents/?uuid=b85668ea-b149-4051-b75f-6d6c6f659f53"]}],"mendeley":{"formattedCitation":"(Dodds &lt;i&gt;et al.&lt;/i&gt; 2018)","plainTextFormattedCitation":"(Dodds et al. 2018)","previouslyFormattedCitation":"(Dodds &lt;i&gt;et al.&lt;/i&gt; 2018)"},"properties":{"noteIndex":0},"schema":"https://github.com/citation-style-language/schema/raw/master/csl-citation.json"}</w:instrText>
      </w:r>
      <w:r w:rsidR="00DC1312">
        <w:rPr>
          <w:sz w:val="22"/>
          <w:szCs w:val="22"/>
        </w:rPr>
        <w:fldChar w:fldCharType="separate"/>
      </w:r>
      <w:r w:rsidR="00163863" w:rsidRPr="00163863">
        <w:rPr>
          <w:noProof/>
          <w:sz w:val="22"/>
          <w:szCs w:val="22"/>
        </w:rPr>
        <w:t xml:space="preserve">(Dodds </w:t>
      </w:r>
      <w:r w:rsidR="00163863" w:rsidRPr="00163863">
        <w:rPr>
          <w:i/>
          <w:noProof/>
          <w:sz w:val="22"/>
          <w:szCs w:val="22"/>
        </w:rPr>
        <w:t>et al.</w:t>
      </w:r>
      <w:r w:rsidR="00163863" w:rsidRPr="00163863">
        <w:rPr>
          <w:noProof/>
          <w:sz w:val="22"/>
          <w:szCs w:val="22"/>
        </w:rPr>
        <w:t xml:space="preserve"> 2018)</w:t>
      </w:r>
      <w:ins w:id="2128" w:author="Risa" w:date="2021-06-24T23:47:00Z">
        <w:r w:rsidR="00DC1312">
          <w:rPr>
            <w:sz w:val="22"/>
            <w:szCs w:val="22"/>
          </w:rPr>
          <w:fldChar w:fldCharType="end"/>
        </w:r>
      </w:ins>
      <w:ins w:id="2129" w:author="Risa" w:date="2021-06-24T23:50:00Z">
        <w:r w:rsidR="00DC1312">
          <w:rPr>
            <w:sz w:val="22"/>
            <w:szCs w:val="22"/>
          </w:rPr>
          <w:t>.</w:t>
        </w:r>
      </w:ins>
      <w:del w:id="2130" w:author="Risa" w:date="2021-06-24T23:50:00Z">
        <w:r w:rsidR="00345813" w:rsidRPr="00A07261" w:rsidDel="00DC1312">
          <w:rPr>
            <w:sz w:val="22"/>
            <w:szCs w:val="22"/>
          </w:rPr>
          <w:delText>(</w:delText>
        </w:r>
        <w:r w:rsidR="00345813" w:rsidRPr="00417E15" w:rsidDel="00DC1312">
          <w:rPr>
            <w:sz w:val="22"/>
            <w:szCs w:val="22"/>
            <w:highlight w:val="yellow"/>
            <w:rPrChange w:id="2131" w:author="Risa" w:date="2021-06-24T20:29:00Z">
              <w:rPr>
                <w:sz w:val="22"/>
                <w:szCs w:val="22"/>
              </w:rPr>
            </w:rPrChange>
          </w:rPr>
          <w:delText xml:space="preserve">Dodds </w:delText>
        </w:r>
        <w:r w:rsidR="00345813" w:rsidRPr="00417E15" w:rsidDel="00DC1312">
          <w:rPr>
            <w:sz w:val="22"/>
            <w:szCs w:val="22"/>
            <w:highlight w:val="yellow"/>
            <w:rPrChange w:id="2132" w:author="Risa" w:date="2021-06-24T20:29:00Z">
              <w:rPr>
                <w:i/>
                <w:iCs/>
                <w:sz w:val="22"/>
                <w:szCs w:val="22"/>
              </w:rPr>
            </w:rPrChange>
          </w:rPr>
          <w:delText>et al</w:delText>
        </w:r>
        <w:r w:rsidR="005B5FAD" w:rsidRPr="00417E15" w:rsidDel="00DC1312">
          <w:rPr>
            <w:sz w:val="22"/>
            <w:szCs w:val="22"/>
            <w:highlight w:val="yellow"/>
            <w:rPrChange w:id="2133" w:author="Risa" w:date="2021-06-24T20:29:00Z">
              <w:rPr>
                <w:i/>
                <w:iCs/>
                <w:sz w:val="22"/>
                <w:szCs w:val="22"/>
              </w:rPr>
            </w:rPrChange>
          </w:rPr>
          <w:delText>.</w:delText>
        </w:r>
        <w:r w:rsidR="00345813" w:rsidRPr="00417E15" w:rsidDel="00DC1312">
          <w:rPr>
            <w:sz w:val="22"/>
            <w:szCs w:val="22"/>
            <w:highlight w:val="yellow"/>
            <w:rPrChange w:id="2134" w:author="Risa" w:date="2021-06-24T20:29:00Z">
              <w:rPr>
                <w:i/>
                <w:iCs/>
                <w:sz w:val="22"/>
                <w:szCs w:val="22"/>
              </w:rPr>
            </w:rPrChange>
          </w:rPr>
          <w:delText xml:space="preserve"> </w:delText>
        </w:r>
        <w:r w:rsidR="00345813" w:rsidRPr="00417E15" w:rsidDel="00DC1312">
          <w:rPr>
            <w:sz w:val="22"/>
            <w:szCs w:val="22"/>
            <w:highlight w:val="yellow"/>
            <w:rPrChange w:id="2135" w:author="Risa" w:date="2021-06-24T20:29:00Z">
              <w:rPr>
                <w:sz w:val="22"/>
                <w:szCs w:val="22"/>
              </w:rPr>
            </w:rPrChange>
          </w:rPr>
          <w:delText>2018</w:delText>
        </w:r>
        <w:r w:rsidR="00345813" w:rsidRPr="006D57B1" w:rsidDel="00DC1312">
          <w:rPr>
            <w:sz w:val="22"/>
            <w:szCs w:val="22"/>
          </w:rPr>
          <w:delText>).</w:delText>
        </w:r>
      </w:del>
      <w:r w:rsidR="00345813" w:rsidRPr="006D57B1">
        <w:rPr>
          <w:sz w:val="22"/>
          <w:szCs w:val="22"/>
        </w:rPr>
        <w:t xml:space="preserve"> Unless </w:t>
      </w:r>
      <w:r w:rsidR="00751660" w:rsidRPr="006D57B1">
        <w:rPr>
          <w:sz w:val="22"/>
          <w:szCs w:val="22"/>
        </w:rPr>
        <w:t xml:space="preserve">SPB’s </w:t>
      </w:r>
      <w:r w:rsidR="00345813" w:rsidRPr="006D57B1">
        <w:rPr>
          <w:sz w:val="22"/>
          <w:szCs w:val="22"/>
        </w:rPr>
        <w:t>progress is deterred by other insect predators like double checkered clerid (</w:t>
      </w:r>
      <w:r w:rsidR="00345813" w:rsidRPr="003E016C">
        <w:rPr>
          <w:i/>
          <w:iCs/>
          <w:sz w:val="22"/>
          <w:szCs w:val="22"/>
        </w:rPr>
        <w:t>Thanasimus dubius</w:t>
      </w:r>
      <w:r w:rsidR="00751660" w:rsidRPr="006D57B1">
        <w:rPr>
          <w:sz w:val="22"/>
          <w:szCs w:val="22"/>
        </w:rPr>
        <w:t xml:space="preserve">; </w:t>
      </w:r>
      <w:ins w:id="2136" w:author="Risa" w:date="2021-06-24T23:48:00Z">
        <w:r w:rsidR="00DC1312">
          <w:rPr>
            <w:sz w:val="22"/>
            <w:szCs w:val="22"/>
          </w:rPr>
          <w:fldChar w:fldCharType="begin" w:fldLock="1"/>
        </w:r>
      </w:ins>
      <w:r w:rsidR="00E567C1">
        <w:rPr>
          <w:sz w:val="22"/>
          <w:szCs w:val="22"/>
        </w:rPr>
        <w:instrText>ADDIN CSL_CITATION {"citationItems":[{"id":"ITEM-1","itemData":{"abstract":"Successful mass attack of a pine tree by the southern pine beetle (SPB) results in the tree's death and provides opportunity for colonization of the new phloem resource and reproduction by a new generation of SPBs plus hundreds of associated species of insects, mites, fungi, and nematodes. The within-tree portions of the SPB life history can be divided into component processes of colonization (including attack, mating, gallery construction, and oviposition), parent adult reemergence, brood development and survival, and emergence of a new generation of adults. Variables considered in relation to the attack process are threshold density needed to overcome tree resistance, spatial distribution of attacks on trees, rate of attack through time, attack density, and tree resistance to attack. Southern pine beetle females that successfully colonize pine phloem select a single mate, construct galleries in phloem, and oviposit eggs along the margins of those galleries. After oviposition, a variable, and frequently high, proportion of parent adults reemerge and are then available to colonize additional hosts. The reemergence process is strongly influenced by temperature but weakly by parent adult density. Within-tree development of the new SPB brood proceeds in the phloem from egg hatch through four larval stages, the last being completed in a cell in the outer bark in which pupation occurs. Pupae become callow (teneral) adults, then brood adults that subsequently emerge to colonize new hosts. Within-tree development is strongly influenced by temperature, season of the year, SPB density, fungi (both beneficial and antagonistic), and mortality from a variety of predaceous and parasitic species. The effects of temperature on development, and to a lesser extent mortality, have been described. Estimation of the amount of mortality to within-tree populations is difficult to accurately measure, and it is even more challenging to identify and quantify causes of stage-specific mortality.","author":[{"dropping-particle":"","family":"Coulson","given":"R.N.","non-dropping-particle":"","parse-names":false,"suffix":""},{"dropping-particle":"","family":"Klepzig","given":"K.D.","non-dropping-particle":"","parse-names":false,"suffix":""}],"container-title":"U.S. Department of Agriculture Forest Service, Southern Research Station","id":"ITEM-1","issued":{"date-parts":[["2011"]]},"number-of-pages":"512","publisher-place":"Asheville, NC","title":"Southern pine beetle II General Technical Report SRS-140","type":"report"},"uris":["http://www.mendeley.com/documents/?uuid=fe6ce896-e6e5-4dd1-8935-685fabaae87b"]}],"mendeley":{"formattedCitation":"(Coulson and Klepzig 2011)","manualFormatting":"Coulson and Klepzig, 2011)","plainTextFormattedCitation":"(Coulson and Klepzig 2011)","previouslyFormattedCitation":"(Coulson and Klepzig 2011)"},"properties":{"noteIndex":0},"schema":"https://github.com/citation-style-language/schema/raw/master/csl-citation.json"}</w:instrText>
      </w:r>
      <w:r w:rsidR="00DC1312">
        <w:rPr>
          <w:sz w:val="22"/>
          <w:szCs w:val="22"/>
        </w:rPr>
        <w:fldChar w:fldCharType="separate"/>
      </w:r>
      <w:del w:id="2137" w:author="Risa" w:date="2021-06-24T23:50:00Z">
        <w:r w:rsidR="00DC1312" w:rsidRPr="00DC1312" w:rsidDel="00DC1312">
          <w:rPr>
            <w:noProof/>
            <w:sz w:val="22"/>
            <w:szCs w:val="22"/>
          </w:rPr>
          <w:delText>(</w:delText>
        </w:r>
      </w:del>
      <w:r w:rsidR="00DC1312" w:rsidRPr="00DC1312">
        <w:rPr>
          <w:noProof/>
          <w:sz w:val="22"/>
          <w:szCs w:val="22"/>
        </w:rPr>
        <w:t>Coulson and Klepzig, 2011)</w:t>
      </w:r>
      <w:ins w:id="2138" w:author="Risa" w:date="2021-06-24T23:48:00Z">
        <w:r w:rsidR="00DC1312">
          <w:rPr>
            <w:sz w:val="22"/>
            <w:szCs w:val="22"/>
          </w:rPr>
          <w:fldChar w:fldCharType="end"/>
        </w:r>
      </w:ins>
      <w:del w:id="2139" w:author="Risa" w:date="2021-06-24T23:50:00Z">
        <w:r w:rsidR="00345813" w:rsidRPr="00417E15" w:rsidDel="00DC1312">
          <w:rPr>
            <w:color w:val="0A0A0A"/>
            <w:sz w:val="22"/>
            <w:szCs w:val="22"/>
            <w:highlight w:val="yellow"/>
            <w:shd w:val="clear" w:color="auto" w:fill="FEFEFE"/>
            <w:rPrChange w:id="2140" w:author="Risa" w:date="2021-06-24T20:29:00Z">
              <w:rPr>
                <w:color w:val="0A0A0A"/>
                <w:sz w:val="22"/>
                <w:szCs w:val="22"/>
                <w:shd w:val="clear" w:color="auto" w:fill="FEFEFE"/>
              </w:rPr>
            </w:rPrChange>
          </w:rPr>
          <w:delText>Coulson and Klepzig 2011</w:delText>
        </w:r>
        <w:r w:rsidR="00345813" w:rsidRPr="006D57B1" w:rsidDel="00DC1312">
          <w:rPr>
            <w:color w:val="0A0A0A"/>
            <w:sz w:val="22"/>
            <w:szCs w:val="22"/>
            <w:shd w:val="clear" w:color="auto" w:fill="FEFEFE"/>
          </w:rPr>
          <w:delText>)</w:delText>
        </w:r>
      </w:del>
      <w:r w:rsidR="00345813" w:rsidRPr="006D57B1">
        <w:rPr>
          <w:color w:val="0A0A0A"/>
          <w:sz w:val="22"/>
          <w:szCs w:val="22"/>
          <w:shd w:val="clear" w:color="auto" w:fill="FEFEFE"/>
        </w:rPr>
        <w:t>,</w:t>
      </w:r>
      <w:r w:rsidR="00345813" w:rsidRPr="006D57B1">
        <w:rPr>
          <w:sz w:val="22"/>
          <w:szCs w:val="22"/>
        </w:rPr>
        <w:t xml:space="preserve"> </w:t>
      </w:r>
      <w:ins w:id="2141" w:author="Jeff" w:date="2021-06-21T20:56:00Z">
        <w:r w:rsidR="00C50A70" w:rsidRPr="006D57B1">
          <w:rPr>
            <w:sz w:val="22"/>
            <w:szCs w:val="22"/>
          </w:rPr>
          <w:t xml:space="preserve">or </w:t>
        </w:r>
      </w:ins>
      <w:ins w:id="2142" w:author="Jeff" w:date="2021-06-21T20:57:00Z">
        <w:r w:rsidR="00BD3555" w:rsidRPr="006D57B1">
          <w:rPr>
            <w:sz w:val="22"/>
            <w:szCs w:val="22"/>
          </w:rPr>
          <w:t xml:space="preserve">some undetermined climate factor, </w:t>
        </w:r>
      </w:ins>
      <w:r w:rsidR="00345813" w:rsidRPr="006D57B1">
        <w:rPr>
          <w:sz w:val="22"/>
          <w:szCs w:val="22"/>
        </w:rPr>
        <w:t>it is possible</w:t>
      </w:r>
      <w:r w:rsidR="00C47820" w:rsidRPr="006D57B1">
        <w:rPr>
          <w:sz w:val="22"/>
          <w:szCs w:val="22"/>
        </w:rPr>
        <w:t xml:space="preserve"> that</w:t>
      </w:r>
      <w:r w:rsidR="00345813" w:rsidRPr="006D57B1">
        <w:rPr>
          <w:sz w:val="22"/>
          <w:szCs w:val="22"/>
        </w:rPr>
        <w:t xml:space="preserve"> pitch pines along with understory plants, </w:t>
      </w:r>
      <w:r w:rsidR="00345813" w:rsidRPr="006D57B1">
        <w:rPr>
          <w:bCs/>
          <w:kern w:val="36"/>
          <w:sz w:val="22"/>
          <w:szCs w:val="22"/>
        </w:rPr>
        <w:t>butterflies and moth members of th</w:t>
      </w:r>
      <w:r w:rsidR="00345813" w:rsidRPr="00C96924">
        <w:rPr>
          <w:bCs/>
          <w:kern w:val="36"/>
          <w:sz w:val="22"/>
          <w:szCs w:val="22"/>
        </w:rPr>
        <w:t xml:space="preserve">e Acadia ecosystem will suffer the same fate </w:t>
      </w:r>
      <w:r w:rsidR="004910BA" w:rsidRPr="00C96924">
        <w:rPr>
          <w:bCs/>
          <w:kern w:val="36"/>
          <w:sz w:val="22"/>
          <w:szCs w:val="22"/>
        </w:rPr>
        <w:t xml:space="preserve">in Maine </w:t>
      </w:r>
      <w:del w:id="2143" w:author="Jeff" w:date="2021-06-21T20:57:00Z">
        <w:r w:rsidR="004910BA" w:rsidRPr="00276828" w:rsidDel="00BD3555">
          <w:rPr>
            <w:bCs/>
            <w:kern w:val="36"/>
            <w:sz w:val="22"/>
            <w:szCs w:val="22"/>
          </w:rPr>
          <w:delText xml:space="preserve">which is </w:delText>
        </w:r>
      </w:del>
      <w:r w:rsidR="00345813" w:rsidRPr="00276828">
        <w:rPr>
          <w:bCs/>
          <w:kern w:val="36"/>
          <w:sz w:val="22"/>
          <w:szCs w:val="22"/>
        </w:rPr>
        <w:t>experience</w:t>
      </w:r>
      <w:r w:rsidR="00230881" w:rsidRPr="00276828">
        <w:rPr>
          <w:bCs/>
          <w:kern w:val="36"/>
          <w:sz w:val="22"/>
          <w:szCs w:val="22"/>
        </w:rPr>
        <w:t>d</w:t>
      </w:r>
      <w:r w:rsidR="00345813" w:rsidRPr="00276828">
        <w:rPr>
          <w:bCs/>
          <w:kern w:val="36"/>
          <w:sz w:val="22"/>
          <w:szCs w:val="22"/>
        </w:rPr>
        <w:t xml:space="preserve"> in more southerly locations </w:t>
      </w:r>
      <w:ins w:id="2144" w:author="Risa" w:date="2021-06-24T23:48:00Z">
        <w:r w:rsidR="00DC1312">
          <w:rPr>
            <w:bCs/>
            <w:kern w:val="36"/>
            <w:sz w:val="22"/>
            <w:szCs w:val="22"/>
          </w:rPr>
          <w:fldChar w:fldCharType="begin" w:fldLock="1"/>
        </w:r>
      </w:ins>
      <w:r w:rsidR="00E567C1">
        <w:rPr>
          <w:bCs/>
          <w:kern w:val="36"/>
          <w:sz w:val="22"/>
          <w:szCs w:val="22"/>
        </w:rPr>
        <w:instrText>ADDIN CSL_CITATION {"citationItems":[{"id":"ITEM-1","itemData":{"DOI":"10.1038/nclimate3375","ISSN":"1758-678X","author":[{"dropping-particle":"","family":"Lesk","given":"Corey","non-dropping-particle":"","parse-names":false,"suffix":""},{"dropping-particle":"","family":"Coffel","given":"Ethan","non-dropping-particle":"","parse-names":false,"suffix":""},{"dropping-particle":"","family":"D’Amato","given":"Anthony W.","non-dropping-particle":"","parse-names":false,"suffix":""},{"dropping-particle":"","family":"Dodds","given":"Kevin","non-dropping-particle":"","parse-names":false,"suffix":""},{"dropping-particle":"","family":"Horton","given":"Radley","non-dropping-particle":"","parse-names":false,"suffix":""}],"container-title":"Nature Climate Change","id":"ITEM-1","issue":"10","issued":{"date-parts":[["2017","10","28"]]},"page":"713-717","title":"Threats to North American forests from southern pine beetle with warming winters","type":"article-journal","volume":"7"},"uris":["http://www.mendeley.com/documents/?uuid=7c579d93-12a9-4d1e-a94e-3a154e0a3ce0"]}],"mendeley":{"formattedCitation":"(Lesk &lt;i&gt;et al.&lt;/i&gt; 2017)","plainTextFormattedCitation":"(Lesk et al. 2017)","previouslyFormattedCitation":"(Lesk &lt;i&gt;et al.&lt;/i&gt; 2017)"},"properties":{"noteIndex":0},"schema":"https://github.com/citation-style-language/schema/raw/master/csl-citation.json"}</w:instrText>
      </w:r>
      <w:r w:rsidR="00DC1312">
        <w:rPr>
          <w:bCs/>
          <w:kern w:val="36"/>
          <w:sz w:val="22"/>
          <w:szCs w:val="22"/>
        </w:rPr>
        <w:fldChar w:fldCharType="separate"/>
      </w:r>
      <w:r w:rsidR="00163863" w:rsidRPr="00163863">
        <w:rPr>
          <w:bCs/>
          <w:noProof/>
          <w:kern w:val="36"/>
          <w:sz w:val="22"/>
          <w:szCs w:val="22"/>
        </w:rPr>
        <w:t xml:space="preserve">(Lesk </w:t>
      </w:r>
      <w:r w:rsidR="00163863" w:rsidRPr="00163863">
        <w:rPr>
          <w:bCs/>
          <w:i/>
          <w:noProof/>
          <w:kern w:val="36"/>
          <w:sz w:val="22"/>
          <w:szCs w:val="22"/>
        </w:rPr>
        <w:t>et al.</w:t>
      </w:r>
      <w:r w:rsidR="00163863" w:rsidRPr="00163863">
        <w:rPr>
          <w:bCs/>
          <w:noProof/>
          <w:kern w:val="36"/>
          <w:sz w:val="22"/>
          <w:szCs w:val="22"/>
        </w:rPr>
        <w:t xml:space="preserve"> 2017)</w:t>
      </w:r>
      <w:ins w:id="2145" w:author="Risa" w:date="2021-06-24T23:48:00Z">
        <w:r w:rsidR="00DC1312">
          <w:rPr>
            <w:bCs/>
            <w:kern w:val="36"/>
            <w:sz w:val="22"/>
            <w:szCs w:val="22"/>
          </w:rPr>
          <w:fldChar w:fldCharType="end"/>
        </w:r>
      </w:ins>
      <w:ins w:id="2146" w:author="Risa" w:date="2021-06-24T23:50:00Z">
        <w:r w:rsidR="00DC1312">
          <w:rPr>
            <w:bCs/>
            <w:kern w:val="36"/>
            <w:sz w:val="22"/>
            <w:szCs w:val="22"/>
          </w:rPr>
          <w:t>.</w:t>
        </w:r>
      </w:ins>
      <w:del w:id="2147" w:author="Risa" w:date="2021-06-24T23:50:00Z">
        <w:r w:rsidR="00345813" w:rsidRPr="00DC1312" w:rsidDel="00DC1312">
          <w:rPr>
            <w:bCs/>
            <w:kern w:val="36"/>
            <w:sz w:val="22"/>
            <w:szCs w:val="22"/>
          </w:rPr>
          <w:delText>(</w:delText>
        </w:r>
        <w:r w:rsidR="00345813" w:rsidRPr="00417E15" w:rsidDel="00DC1312">
          <w:rPr>
            <w:bCs/>
            <w:kern w:val="36"/>
            <w:sz w:val="22"/>
            <w:szCs w:val="22"/>
            <w:highlight w:val="yellow"/>
            <w:rPrChange w:id="2148" w:author="Risa" w:date="2021-06-24T20:30:00Z">
              <w:rPr>
                <w:bCs/>
                <w:kern w:val="36"/>
                <w:sz w:val="22"/>
                <w:szCs w:val="22"/>
              </w:rPr>
            </w:rPrChange>
          </w:rPr>
          <w:delText xml:space="preserve">Lesk </w:delText>
        </w:r>
        <w:r w:rsidR="00345813" w:rsidRPr="00417E15" w:rsidDel="00DC1312">
          <w:rPr>
            <w:bCs/>
            <w:kern w:val="36"/>
            <w:sz w:val="22"/>
            <w:szCs w:val="22"/>
            <w:highlight w:val="yellow"/>
            <w:rPrChange w:id="2149" w:author="Risa" w:date="2021-06-24T20:30:00Z">
              <w:rPr>
                <w:bCs/>
                <w:i/>
                <w:iCs/>
                <w:kern w:val="36"/>
                <w:sz w:val="22"/>
                <w:szCs w:val="22"/>
              </w:rPr>
            </w:rPrChange>
          </w:rPr>
          <w:delText>et al</w:delText>
        </w:r>
        <w:r w:rsidR="005B5FAD" w:rsidRPr="00417E15" w:rsidDel="00DC1312">
          <w:rPr>
            <w:bCs/>
            <w:kern w:val="36"/>
            <w:sz w:val="22"/>
            <w:szCs w:val="22"/>
            <w:highlight w:val="yellow"/>
            <w:rPrChange w:id="2150" w:author="Risa" w:date="2021-06-24T20:30:00Z">
              <w:rPr>
                <w:bCs/>
                <w:i/>
                <w:iCs/>
                <w:kern w:val="36"/>
                <w:sz w:val="22"/>
                <w:szCs w:val="22"/>
              </w:rPr>
            </w:rPrChange>
          </w:rPr>
          <w:delText>.</w:delText>
        </w:r>
        <w:r w:rsidR="00345813" w:rsidRPr="00417E15" w:rsidDel="00DC1312">
          <w:rPr>
            <w:bCs/>
            <w:kern w:val="36"/>
            <w:sz w:val="22"/>
            <w:szCs w:val="22"/>
            <w:highlight w:val="yellow"/>
            <w:rPrChange w:id="2151" w:author="Risa" w:date="2021-06-24T20:30:00Z">
              <w:rPr>
                <w:bCs/>
                <w:kern w:val="36"/>
                <w:sz w:val="22"/>
                <w:szCs w:val="22"/>
              </w:rPr>
            </w:rPrChange>
          </w:rPr>
          <w:delText xml:space="preserve"> 2017</w:delText>
        </w:r>
        <w:r w:rsidR="00345813" w:rsidRPr="006D57B1" w:rsidDel="00DC1312">
          <w:rPr>
            <w:bCs/>
            <w:kern w:val="36"/>
            <w:sz w:val="22"/>
            <w:szCs w:val="22"/>
          </w:rPr>
          <w:delText xml:space="preserve">). </w:delText>
        </w:r>
      </w:del>
      <w:moveFromRangeStart w:id="2152" w:author="Jeff" w:date="2021-06-20T20:44:00Z" w:name="move75114280"/>
      <w:moveFrom w:id="2153" w:author="Jeff" w:date="2021-06-20T20:44:00Z">
        <w:r w:rsidR="00E90DD7" w:rsidRPr="006D57B1" w:rsidDel="008512EA">
          <w:rPr>
            <w:sz w:val="22"/>
            <w:szCs w:val="22"/>
          </w:rPr>
          <w:t xml:space="preserve">According to several authors (Day </w:t>
        </w:r>
        <w:r w:rsidR="00E90DD7" w:rsidRPr="00276828" w:rsidDel="008512EA">
          <w:rPr>
            <w:sz w:val="22"/>
            <w:szCs w:val="22"/>
            <w:rPrChange w:id="2154" w:author="Risa" w:date="2021-06-24T19:11:00Z">
              <w:rPr>
                <w:i/>
                <w:iCs/>
                <w:sz w:val="22"/>
                <w:szCs w:val="22"/>
              </w:rPr>
            </w:rPrChange>
          </w:rPr>
          <w:t>et al</w:t>
        </w:r>
        <w:r w:rsidR="005B5FAD" w:rsidRPr="006D57B1" w:rsidDel="008512EA">
          <w:rPr>
            <w:sz w:val="22"/>
            <w:szCs w:val="22"/>
          </w:rPr>
          <w:t xml:space="preserve">. </w:t>
        </w:r>
        <w:r w:rsidR="00E90DD7" w:rsidRPr="006D57B1" w:rsidDel="008512EA">
          <w:rPr>
            <w:sz w:val="22"/>
            <w:szCs w:val="22"/>
          </w:rPr>
          <w:t xml:space="preserve">2005; Lee </w:t>
        </w:r>
        <w:r w:rsidR="00E90DD7" w:rsidRPr="00276828" w:rsidDel="008512EA">
          <w:rPr>
            <w:sz w:val="22"/>
            <w:szCs w:val="22"/>
            <w:rPrChange w:id="2155" w:author="Risa" w:date="2021-06-24T19:11:00Z">
              <w:rPr>
                <w:i/>
                <w:iCs/>
                <w:sz w:val="22"/>
                <w:szCs w:val="22"/>
              </w:rPr>
            </w:rPrChange>
          </w:rPr>
          <w:t>et al</w:t>
        </w:r>
        <w:r w:rsidR="005B5FAD" w:rsidRPr="006D57B1" w:rsidDel="008512EA">
          <w:rPr>
            <w:sz w:val="22"/>
            <w:szCs w:val="22"/>
          </w:rPr>
          <w:t xml:space="preserve">. </w:t>
        </w:r>
        <w:r w:rsidR="00E90DD7" w:rsidRPr="006D57B1" w:rsidDel="008512EA">
          <w:rPr>
            <w:sz w:val="22"/>
            <w:szCs w:val="22"/>
          </w:rPr>
          <w:t xml:space="preserve">2019) warming climate impacts </w:t>
        </w:r>
        <w:r w:rsidR="00751660" w:rsidRPr="006D57B1" w:rsidDel="008512EA">
          <w:rPr>
            <w:sz w:val="22"/>
            <w:szCs w:val="22"/>
          </w:rPr>
          <w:t xml:space="preserve">habitat </w:t>
        </w:r>
        <w:r w:rsidR="00E90DD7" w:rsidRPr="006D57B1" w:rsidDel="008512EA">
          <w:rPr>
            <w:sz w:val="22"/>
            <w:szCs w:val="22"/>
          </w:rPr>
          <w:t>suitability</w:t>
        </w:r>
        <w:r w:rsidR="00751660" w:rsidRPr="006D57B1" w:rsidDel="008512EA">
          <w:rPr>
            <w:sz w:val="22"/>
            <w:szCs w:val="22"/>
          </w:rPr>
          <w:t xml:space="preserve"> and</w:t>
        </w:r>
        <w:r w:rsidR="00E90DD7" w:rsidRPr="006D57B1" w:rsidDel="008512EA">
          <w:rPr>
            <w:sz w:val="22"/>
            <w:szCs w:val="22"/>
          </w:rPr>
          <w:t xml:space="preserve"> pitch pine tendencies to consolidate, regenerate or migrate may be in jeopardy</w:t>
        </w:r>
        <w:r w:rsidR="005A2365" w:rsidRPr="006D57B1" w:rsidDel="008512EA">
          <w:rPr>
            <w:sz w:val="22"/>
            <w:szCs w:val="22"/>
          </w:rPr>
          <w:t xml:space="preserve"> </w:t>
        </w:r>
        <w:r w:rsidR="00E90DD7" w:rsidRPr="00C96924" w:rsidDel="008512EA">
          <w:rPr>
            <w:strike/>
            <w:sz w:val="22"/>
            <w:szCs w:val="22"/>
          </w:rPr>
          <w:t xml:space="preserve">These effects are likely to eventually limit aspects of </w:t>
        </w:r>
        <w:r w:rsidR="00F3370C" w:rsidRPr="00C96924" w:rsidDel="008512EA">
          <w:rPr>
            <w:strike/>
            <w:sz w:val="22"/>
            <w:szCs w:val="22"/>
          </w:rPr>
          <w:t>persistence capacity</w:t>
        </w:r>
        <w:r w:rsidR="00E90DD7" w:rsidRPr="00C96924" w:rsidDel="008512EA">
          <w:rPr>
            <w:strike/>
            <w:sz w:val="22"/>
            <w:szCs w:val="22"/>
          </w:rPr>
          <w:t xml:space="preserve"> such as niche expansion, if they have not already,</w:t>
        </w:r>
        <w:r w:rsidR="00E90DD7" w:rsidRPr="00C96924" w:rsidDel="008512EA">
          <w:rPr>
            <w:sz w:val="22"/>
            <w:szCs w:val="22"/>
          </w:rPr>
          <w:t xml:space="preserve"> through a combination of diminished open space capacity, loss of enriched substrates and elimination of </w:t>
        </w:r>
        <w:r w:rsidR="00751660" w:rsidRPr="00C96924" w:rsidDel="008512EA">
          <w:rPr>
            <w:sz w:val="22"/>
            <w:szCs w:val="22"/>
          </w:rPr>
          <w:t>suitable habitats</w:t>
        </w:r>
        <w:r w:rsidR="00E70848" w:rsidRPr="00C96924" w:rsidDel="008512EA">
          <w:rPr>
            <w:sz w:val="22"/>
            <w:szCs w:val="22"/>
          </w:rPr>
          <w:t xml:space="preserve"> (Day </w:t>
        </w:r>
        <w:r w:rsidR="00E70848" w:rsidRPr="00276828" w:rsidDel="008512EA">
          <w:rPr>
            <w:sz w:val="22"/>
            <w:szCs w:val="22"/>
            <w:rPrChange w:id="2156" w:author="Risa" w:date="2021-06-24T19:11:00Z">
              <w:rPr>
                <w:i/>
                <w:iCs/>
                <w:sz w:val="22"/>
                <w:szCs w:val="22"/>
              </w:rPr>
            </w:rPrChange>
          </w:rPr>
          <w:t>et al</w:t>
        </w:r>
        <w:r w:rsidR="005B5FAD" w:rsidRPr="00276828" w:rsidDel="008512EA">
          <w:rPr>
            <w:sz w:val="22"/>
            <w:szCs w:val="22"/>
            <w:rPrChange w:id="2157" w:author="Risa" w:date="2021-06-24T19:11:00Z">
              <w:rPr>
                <w:i/>
                <w:iCs/>
                <w:sz w:val="22"/>
                <w:szCs w:val="22"/>
              </w:rPr>
            </w:rPrChange>
          </w:rPr>
          <w:t>.</w:t>
        </w:r>
        <w:r w:rsidR="00E70848" w:rsidRPr="006D57B1" w:rsidDel="008512EA">
          <w:rPr>
            <w:sz w:val="22"/>
            <w:szCs w:val="22"/>
          </w:rPr>
          <w:t xml:space="preserve"> 2005).</w:t>
        </w:r>
      </w:moveFrom>
      <w:moveFromRangeEnd w:id="2152"/>
    </w:p>
    <w:p w14:paraId="6A2531D8" w14:textId="77777777" w:rsidR="006F37E3" w:rsidRPr="006D57B1" w:rsidDel="00A03C77" w:rsidRDefault="006F37E3">
      <w:pPr>
        <w:spacing w:line="360" w:lineRule="auto"/>
        <w:rPr>
          <w:del w:id="2158" w:author="Risa" w:date="2021-06-24T20:20:00Z"/>
          <w:sz w:val="22"/>
          <w:szCs w:val="22"/>
        </w:rPr>
        <w:pPrChange w:id="2159" w:author="Risa" w:date="2021-06-24T18:40:00Z">
          <w:pPr>
            <w:spacing w:line="276" w:lineRule="auto"/>
            <w:jc w:val="both"/>
          </w:pPr>
        </w:pPrChange>
      </w:pPr>
    </w:p>
    <w:p w14:paraId="78212A82" w14:textId="6E922008" w:rsidR="00A369A1" w:rsidRPr="0020587D" w:rsidDel="00A03C77" w:rsidRDefault="00345813">
      <w:pPr>
        <w:spacing w:line="360" w:lineRule="auto"/>
        <w:rPr>
          <w:ins w:id="2160" w:author="Jeff" w:date="2021-06-23T13:54:00Z"/>
          <w:del w:id="2161" w:author="Risa" w:date="2021-06-24T20:20:00Z"/>
          <w:sz w:val="22"/>
          <w:szCs w:val="22"/>
        </w:rPr>
        <w:pPrChange w:id="2162" w:author="Risa" w:date="2021-06-24T18:40:00Z">
          <w:pPr>
            <w:spacing w:line="276" w:lineRule="auto"/>
            <w:jc w:val="both"/>
          </w:pPr>
        </w:pPrChange>
      </w:pPr>
      <w:del w:id="2163" w:author="Risa" w:date="2021-06-24T20:20:00Z">
        <w:r w:rsidRPr="006D57B1" w:rsidDel="00A03C77">
          <w:rPr>
            <w:strike/>
            <w:sz w:val="22"/>
            <w:szCs w:val="22"/>
          </w:rPr>
          <w:delText xml:space="preserve">pine is considered an important guardian of underlying heath communities at </w:delText>
        </w:r>
        <w:r w:rsidR="00C437EC" w:rsidRPr="006D57B1" w:rsidDel="00A03C77">
          <w:rPr>
            <w:strike/>
            <w:sz w:val="22"/>
            <w:szCs w:val="22"/>
          </w:rPr>
          <w:delText>Mt. Desert Island</w:delText>
        </w:r>
        <w:r w:rsidRPr="006D57B1" w:rsidDel="00A03C77">
          <w:rPr>
            <w:strike/>
            <w:sz w:val="22"/>
            <w:szCs w:val="22"/>
          </w:rPr>
          <w:delText>; it is foundational as a necessary ecosystem component in a stressed environment.</w:delText>
        </w:r>
        <w:r w:rsidRPr="006D57B1" w:rsidDel="00A03C77">
          <w:rPr>
            <w:sz w:val="22"/>
            <w:szCs w:val="22"/>
          </w:rPr>
          <w:delText xml:space="preserve"> </w:delText>
        </w:r>
      </w:del>
      <w:moveFromRangeStart w:id="2164" w:author="Jeff" w:date="2021-06-21T20:59:00Z" w:name="move75201533"/>
      <w:moveFrom w:id="2165" w:author="Jeff" w:date="2021-06-21T20:59:00Z">
        <w:del w:id="2166" w:author="Risa" w:date="2021-06-24T20:20:00Z">
          <w:r w:rsidR="00BC6C54" w:rsidRPr="006D57B1" w:rsidDel="00A03C77">
            <w:rPr>
              <w:sz w:val="22"/>
              <w:szCs w:val="22"/>
            </w:rPr>
            <w:delText xml:space="preserve">Due in part to </w:delText>
          </w:r>
          <w:r w:rsidRPr="00C96924" w:rsidDel="00A03C77">
            <w:rPr>
              <w:sz w:val="22"/>
              <w:szCs w:val="22"/>
            </w:rPr>
            <w:delText xml:space="preserve">increasing climate pressures, tree retreat </w:delText>
          </w:r>
          <w:r w:rsidR="005B5FAD" w:rsidRPr="00C96924" w:rsidDel="00A03C77">
            <w:rPr>
              <w:sz w:val="22"/>
              <w:szCs w:val="22"/>
            </w:rPr>
            <w:delText xml:space="preserve">at Mt. Desert, </w:delText>
          </w:r>
          <w:r w:rsidRPr="00C96924" w:rsidDel="00A03C77">
            <w:rPr>
              <w:sz w:val="22"/>
              <w:szCs w:val="22"/>
            </w:rPr>
            <w:delText>into ever more sparse conditions</w:delText>
          </w:r>
          <w:r w:rsidR="005B5FAD" w:rsidRPr="00C96924" w:rsidDel="00A03C77">
            <w:rPr>
              <w:sz w:val="22"/>
              <w:szCs w:val="22"/>
            </w:rPr>
            <w:delText>,</w:delText>
          </w:r>
          <w:r w:rsidRPr="00C96924" w:rsidDel="00A03C77">
            <w:rPr>
              <w:sz w:val="22"/>
              <w:szCs w:val="22"/>
            </w:rPr>
            <w:delText xml:space="preserve"> reinforces their facilitator status (Connell and Slatyer 1977) </w:delText>
          </w:r>
          <w:r w:rsidR="00BC6C54" w:rsidRPr="00C96924" w:rsidDel="00A03C77">
            <w:rPr>
              <w:sz w:val="22"/>
              <w:szCs w:val="22"/>
            </w:rPr>
            <w:delText>as a maintainer</w:delText>
          </w:r>
          <w:r w:rsidRPr="00C96924" w:rsidDel="00A03C77">
            <w:rPr>
              <w:sz w:val="22"/>
              <w:szCs w:val="22"/>
            </w:rPr>
            <w:delText xml:space="preserve"> of underlying flora through a sharing and distribution of ecoservices. </w:delText>
          </w:r>
        </w:del>
      </w:moveFrom>
      <w:moveFromRangeEnd w:id="2164"/>
      <w:del w:id="2167" w:author="Risa" w:date="2021-06-24T20:20:00Z">
        <w:r w:rsidRPr="00C96924" w:rsidDel="00A03C77">
          <w:rPr>
            <w:strike/>
            <w:sz w:val="22"/>
            <w:szCs w:val="22"/>
          </w:rPr>
          <w:delText xml:space="preserve">The model we proposed is not </w:delText>
        </w:r>
        <w:r w:rsidR="00167ACC" w:rsidRPr="00C96924" w:rsidDel="00A03C77">
          <w:rPr>
            <w:strike/>
            <w:sz w:val="22"/>
            <w:szCs w:val="22"/>
          </w:rPr>
          <w:delText xml:space="preserve">built on </w:delText>
        </w:r>
        <w:r w:rsidRPr="00C96924" w:rsidDel="00A03C77">
          <w:rPr>
            <w:strike/>
            <w:sz w:val="22"/>
            <w:szCs w:val="22"/>
          </w:rPr>
          <w:delText xml:space="preserve">a </w:delText>
        </w:r>
        <w:r w:rsidR="00E6529C" w:rsidRPr="00C96924" w:rsidDel="00A03C77">
          <w:rPr>
            <w:strike/>
            <w:sz w:val="22"/>
            <w:szCs w:val="22"/>
          </w:rPr>
          <w:delText>quantitative</w:delText>
        </w:r>
        <w:r w:rsidRPr="00C96924" w:rsidDel="00A03C77">
          <w:rPr>
            <w:strike/>
            <w:sz w:val="22"/>
            <w:szCs w:val="22"/>
          </w:rPr>
          <w:delText xml:space="preserve"> framework </w:delText>
        </w:r>
        <w:r w:rsidR="00D919A2" w:rsidRPr="00F70722" w:rsidDel="00A03C77">
          <w:rPr>
            <w:strike/>
            <w:sz w:val="22"/>
            <w:szCs w:val="22"/>
          </w:rPr>
          <w:delText>nor is it</w:delText>
        </w:r>
        <w:r w:rsidRPr="00F70722" w:rsidDel="00A03C77">
          <w:rPr>
            <w:strike/>
            <w:sz w:val="22"/>
            <w:szCs w:val="22"/>
          </w:rPr>
          <w:delText xml:space="preserve"> </w:delText>
        </w:r>
        <w:r w:rsidR="00E95C6B" w:rsidRPr="002F4867" w:rsidDel="00A03C77">
          <w:rPr>
            <w:strike/>
            <w:sz w:val="22"/>
            <w:szCs w:val="22"/>
          </w:rPr>
          <w:delText>intende</w:delText>
        </w:r>
        <w:r w:rsidRPr="002F4867" w:rsidDel="00A03C77">
          <w:rPr>
            <w:strike/>
            <w:sz w:val="22"/>
            <w:szCs w:val="22"/>
          </w:rPr>
          <w:delText xml:space="preserve">d as a predictive model, </w:delText>
        </w:r>
        <w:r w:rsidR="00E95C6B" w:rsidRPr="002F4867" w:rsidDel="00A03C77">
          <w:rPr>
            <w:i/>
            <w:iCs/>
            <w:strike/>
            <w:sz w:val="22"/>
            <w:szCs w:val="22"/>
          </w:rPr>
          <w:delText>per se</w:delText>
        </w:r>
        <w:r w:rsidR="00E95C6B" w:rsidRPr="002F4867" w:rsidDel="00A03C77">
          <w:rPr>
            <w:strike/>
            <w:sz w:val="22"/>
            <w:szCs w:val="22"/>
          </w:rPr>
          <w:delText xml:space="preserve">, </w:delText>
        </w:r>
        <w:r w:rsidRPr="002F4867" w:rsidDel="00A03C77">
          <w:rPr>
            <w:strike/>
            <w:sz w:val="22"/>
            <w:szCs w:val="22"/>
          </w:rPr>
          <w:delText xml:space="preserve">yet results </w:delText>
        </w:r>
        <w:r w:rsidR="000324C8" w:rsidRPr="002F4867" w:rsidDel="00A03C77">
          <w:rPr>
            <w:strike/>
            <w:sz w:val="22"/>
            <w:szCs w:val="22"/>
          </w:rPr>
          <w:delText>attached</w:delText>
        </w:r>
        <w:r w:rsidRPr="00A03C77" w:rsidDel="00A03C77">
          <w:rPr>
            <w:strike/>
            <w:sz w:val="22"/>
            <w:szCs w:val="22"/>
          </w:rPr>
          <w:delText xml:space="preserve"> to this model are useful </w:delText>
        </w:r>
        <w:r w:rsidR="00324C91" w:rsidRPr="0020587D" w:rsidDel="00A03C77">
          <w:rPr>
            <w:strike/>
            <w:sz w:val="22"/>
            <w:szCs w:val="22"/>
          </w:rPr>
          <w:delText xml:space="preserve">in several ways. First, </w:delText>
        </w:r>
        <w:r w:rsidR="00E6529C" w:rsidRPr="0020587D" w:rsidDel="00A03C77">
          <w:rPr>
            <w:strike/>
            <w:sz w:val="22"/>
            <w:szCs w:val="22"/>
          </w:rPr>
          <w:delText xml:space="preserve">these </w:delText>
        </w:r>
        <w:r w:rsidR="00324C91" w:rsidRPr="0020587D" w:rsidDel="00A03C77">
          <w:rPr>
            <w:strike/>
            <w:sz w:val="22"/>
            <w:szCs w:val="22"/>
          </w:rPr>
          <w:delText xml:space="preserve">metrics </w:delText>
        </w:r>
        <w:r w:rsidR="00167ACC" w:rsidRPr="0020587D" w:rsidDel="00A03C77">
          <w:rPr>
            <w:strike/>
            <w:sz w:val="22"/>
            <w:szCs w:val="22"/>
          </w:rPr>
          <w:delText>provide a context for describing</w:delText>
        </w:r>
        <w:r w:rsidR="00324C91" w:rsidRPr="0020587D" w:rsidDel="00A03C77">
          <w:rPr>
            <w:strike/>
            <w:sz w:val="22"/>
            <w:szCs w:val="22"/>
          </w:rPr>
          <w:delText xml:space="preserve"> recovery or persistence</w:delText>
        </w:r>
        <w:r w:rsidR="00FA49A2" w:rsidRPr="0020587D" w:rsidDel="00A03C77">
          <w:rPr>
            <w:strike/>
            <w:sz w:val="22"/>
            <w:szCs w:val="22"/>
          </w:rPr>
          <w:delText xml:space="preserve"> </w:delText>
        </w:r>
        <w:r w:rsidR="00167ACC" w:rsidRPr="0020587D" w:rsidDel="00A03C77">
          <w:rPr>
            <w:strike/>
            <w:sz w:val="22"/>
            <w:szCs w:val="22"/>
          </w:rPr>
          <w:delText>in</w:delText>
        </w:r>
        <w:r w:rsidR="00FA49A2" w:rsidRPr="0020587D" w:rsidDel="00A03C77">
          <w:rPr>
            <w:strike/>
            <w:sz w:val="22"/>
            <w:szCs w:val="22"/>
          </w:rPr>
          <w:delText xml:space="preserve"> mathematical</w:delText>
        </w:r>
        <w:r w:rsidR="00167ACC" w:rsidRPr="0020587D" w:rsidDel="00A03C77">
          <w:rPr>
            <w:strike/>
            <w:sz w:val="22"/>
            <w:szCs w:val="22"/>
          </w:rPr>
          <w:delText xml:space="preserve"> relationships </w:delText>
        </w:r>
        <w:r w:rsidR="00FA49A2" w:rsidRPr="0020587D" w:rsidDel="00A03C77">
          <w:rPr>
            <w:strike/>
            <w:sz w:val="22"/>
            <w:szCs w:val="22"/>
          </w:rPr>
          <w:delText>along an adaptivity curve. Second, our method operationalize</w:delText>
        </w:r>
        <w:r w:rsidR="00167ACC" w:rsidRPr="0020587D" w:rsidDel="00A03C77">
          <w:rPr>
            <w:strike/>
            <w:sz w:val="22"/>
            <w:szCs w:val="22"/>
          </w:rPr>
          <w:delText>s</w:delText>
        </w:r>
        <w:r w:rsidR="00FA49A2" w:rsidRPr="0020587D" w:rsidDel="00A03C77">
          <w:rPr>
            <w:strike/>
            <w:sz w:val="22"/>
            <w:szCs w:val="22"/>
          </w:rPr>
          <w:delText xml:space="preserve"> recovery and persistence mechanisms fit </w:delText>
        </w:r>
        <w:r w:rsidR="00167ACC" w:rsidRPr="0020587D" w:rsidDel="00A03C77">
          <w:rPr>
            <w:strike/>
            <w:sz w:val="22"/>
            <w:szCs w:val="22"/>
          </w:rPr>
          <w:delText xml:space="preserve">to </w:delText>
        </w:r>
        <w:r w:rsidR="00FA49A2" w:rsidRPr="0020587D" w:rsidDel="00A03C77">
          <w:rPr>
            <w:strike/>
            <w:sz w:val="22"/>
            <w:szCs w:val="22"/>
          </w:rPr>
          <w:delText>an ecological framework (Brand and Jax 2007). Finally, our model</w:delText>
        </w:r>
        <w:r w:rsidR="00FA49A2" w:rsidRPr="0020587D" w:rsidDel="00A03C77">
          <w:rPr>
            <w:sz w:val="22"/>
            <w:szCs w:val="22"/>
          </w:rPr>
          <w:delText xml:space="preserve"> </w:delText>
        </w:r>
      </w:del>
    </w:p>
    <w:p w14:paraId="139C302D" w14:textId="77777777" w:rsidR="00276828" w:rsidRDefault="00276828" w:rsidP="0020587D">
      <w:pPr>
        <w:spacing w:line="360" w:lineRule="auto"/>
        <w:rPr>
          <w:ins w:id="2168" w:author="Risa" w:date="2021-06-24T19:11:00Z"/>
          <w:b/>
          <w:bCs/>
          <w:sz w:val="22"/>
          <w:szCs w:val="22"/>
        </w:rPr>
      </w:pPr>
    </w:p>
    <w:p w14:paraId="7DCA1409" w14:textId="0F7DE83F" w:rsidR="00A369A1" w:rsidRPr="00276828" w:rsidRDefault="00A369A1">
      <w:pPr>
        <w:spacing w:line="360" w:lineRule="auto"/>
        <w:rPr>
          <w:ins w:id="2169" w:author="Jeff" w:date="2021-06-23T13:54:00Z"/>
          <w:b/>
          <w:bCs/>
          <w:sz w:val="22"/>
          <w:szCs w:val="22"/>
          <w:rPrChange w:id="2170" w:author="Risa" w:date="2021-06-24T19:11:00Z">
            <w:rPr>
              <w:ins w:id="2171" w:author="Jeff" w:date="2021-06-23T13:54:00Z"/>
              <w:sz w:val="22"/>
              <w:szCs w:val="22"/>
            </w:rPr>
          </w:rPrChange>
        </w:rPr>
        <w:pPrChange w:id="2172" w:author="Risa" w:date="2021-06-24T18:40:00Z">
          <w:pPr>
            <w:spacing w:line="276" w:lineRule="auto"/>
            <w:jc w:val="both"/>
          </w:pPr>
        </w:pPrChange>
      </w:pPr>
      <w:ins w:id="2173" w:author="Jeff" w:date="2021-06-23T13:54:00Z">
        <w:del w:id="2174" w:author="Risa" w:date="2021-06-24T19:11:00Z">
          <w:r w:rsidRPr="00276828" w:rsidDel="00276828">
            <w:rPr>
              <w:b/>
              <w:bCs/>
              <w:sz w:val="22"/>
              <w:szCs w:val="22"/>
              <w:rPrChange w:id="2175" w:author="Risa" w:date="2021-06-24T19:11:00Z">
                <w:rPr>
                  <w:sz w:val="22"/>
                  <w:szCs w:val="22"/>
                </w:rPr>
              </w:rPrChange>
            </w:rPr>
            <w:delText>Colony</w:delText>
          </w:r>
        </w:del>
      </w:ins>
      <w:ins w:id="2176" w:author="Risa" w:date="2021-06-24T19:11:00Z">
        <w:r w:rsidR="00276828">
          <w:rPr>
            <w:b/>
            <w:bCs/>
            <w:sz w:val="22"/>
            <w:szCs w:val="22"/>
          </w:rPr>
          <w:t>Pitch pine</w:t>
        </w:r>
      </w:ins>
      <w:ins w:id="2177" w:author="Jeff" w:date="2021-06-23T13:54:00Z">
        <w:r w:rsidRPr="00276828">
          <w:rPr>
            <w:b/>
            <w:bCs/>
            <w:sz w:val="22"/>
            <w:szCs w:val="22"/>
            <w:rPrChange w:id="2178" w:author="Risa" w:date="2021-06-24T19:11:00Z">
              <w:rPr>
                <w:sz w:val="22"/>
                <w:szCs w:val="22"/>
              </w:rPr>
            </w:rPrChange>
          </w:rPr>
          <w:t xml:space="preserve"> management at Mt</w:t>
        </w:r>
      </w:ins>
      <w:ins w:id="2179" w:author="Risa" w:date="2021-06-24T19:11:00Z">
        <w:r w:rsidR="00276828">
          <w:rPr>
            <w:b/>
            <w:bCs/>
            <w:sz w:val="22"/>
            <w:szCs w:val="22"/>
          </w:rPr>
          <w:t>.</w:t>
        </w:r>
      </w:ins>
      <w:ins w:id="2180" w:author="Jeff" w:date="2021-06-23T13:54:00Z">
        <w:r w:rsidRPr="00276828">
          <w:rPr>
            <w:b/>
            <w:bCs/>
            <w:sz w:val="22"/>
            <w:szCs w:val="22"/>
            <w:rPrChange w:id="2181" w:author="Risa" w:date="2021-06-24T19:11:00Z">
              <w:rPr>
                <w:sz w:val="22"/>
                <w:szCs w:val="22"/>
              </w:rPr>
            </w:rPrChange>
          </w:rPr>
          <w:t xml:space="preserve"> Desert</w:t>
        </w:r>
      </w:ins>
      <w:ins w:id="2182" w:author="Jeff" w:date="2021-06-24T04:27:00Z">
        <w:r w:rsidR="007403E7" w:rsidRPr="00276828">
          <w:rPr>
            <w:b/>
            <w:bCs/>
            <w:sz w:val="22"/>
            <w:szCs w:val="22"/>
            <w:rPrChange w:id="2183" w:author="Risa" w:date="2021-06-24T19:11:00Z">
              <w:rPr>
                <w:i/>
                <w:iCs/>
                <w:sz w:val="22"/>
                <w:szCs w:val="22"/>
              </w:rPr>
            </w:rPrChange>
          </w:rPr>
          <w:t xml:space="preserve"> and beyond</w:t>
        </w:r>
      </w:ins>
    </w:p>
    <w:p w14:paraId="2D02F599" w14:textId="50D138A7" w:rsidR="00DD04C3" w:rsidRPr="009709DC" w:rsidRDefault="002235F3">
      <w:pPr>
        <w:spacing w:line="360" w:lineRule="auto"/>
        <w:rPr>
          <w:sz w:val="22"/>
          <w:szCs w:val="22"/>
        </w:rPr>
        <w:pPrChange w:id="2184" w:author="Risa" w:date="2021-06-24T18:40:00Z">
          <w:pPr>
            <w:spacing w:line="276" w:lineRule="auto"/>
            <w:jc w:val="both"/>
          </w:pPr>
        </w:pPrChange>
      </w:pPr>
      <w:r w:rsidRPr="009709DC">
        <w:rPr>
          <w:sz w:val="22"/>
          <w:szCs w:val="22"/>
        </w:rPr>
        <w:t xml:space="preserve">Our </w:t>
      </w:r>
      <w:del w:id="2185" w:author="Jeff" w:date="2021-06-24T04:22:00Z">
        <w:r w:rsidRPr="0020587D" w:rsidDel="007403E7">
          <w:rPr>
            <w:sz w:val="22"/>
            <w:szCs w:val="22"/>
          </w:rPr>
          <w:delText xml:space="preserve">observations of </w:delText>
        </w:r>
      </w:del>
      <w:r w:rsidRPr="0020587D">
        <w:rPr>
          <w:sz w:val="22"/>
          <w:szCs w:val="22"/>
        </w:rPr>
        <w:t xml:space="preserve">pitch pine </w:t>
      </w:r>
      <w:del w:id="2186" w:author="Jeff" w:date="2021-06-24T04:22:00Z">
        <w:r w:rsidRPr="0020587D" w:rsidDel="007403E7">
          <w:rPr>
            <w:sz w:val="22"/>
            <w:szCs w:val="22"/>
          </w:rPr>
          <w:delText>dynamics and persistence response over the past decades must</w:delText>
        </w:r>
      </w:del>
      <w:ins w:id="2187" w:author="Jeff" w:date="2021-06-24T04:22:00Z">
        <w:r w:rsidR="007403E7" w:rsidRPr="0020587D">
          <w:rPr>
            <w:sz w:val="22"/>
            <w:szCs w:val="22"/>
          </w:rPr>
          <w:t xml:space="preserve">data are </w:t>
        </w:r>
      </w:ins>
      <w:ins w:id="2188" w:author="Jeff" w:date="2021-06-24T04:27:00Z">
        <w:r w:rsidR="007403E7" w:rsidRPr="0020587D">
          <w:rPr>
            <w:sz w:val="22"/>
            <w:szCs w:val="22"/>
          </w:rPr>
          <w:t>preliminary based on the need for future</w:t>
        </w:r>
      </w:ins>
      <w:ins w:id="2189" w:author="Jeff" w:date="2021-06-24T04:28:00Z">
        <w:r w:rsidR="007403E7" w:rsidRPr="0020587D">
          <w:rPr>
            <w:sz w:val="22"/>
            <w:szCs w:val="22"/>
          </w:rPr>
          <w:t xml:space="preserve"> replication of trait studies</w:t>
        </w:r>
      </w:ins>
      <w:ins w:id="2190" w:author="Jeff" w:date="2021-06-24T04:30:00Z">
        <w:r w:rsidR="007403E7" w:rsidRPr="0020587D">
          <w:rPr>
            <w:sz w:val="22"/>
            <w:szCs w:val="22"/>
          </w:rPr>
          <w:t xml:space="preserve">; yet </w:t>
        </w:r>
      </w:ins>
      <w:ins w:id="2191" w:author="Jeff" w:date="2021-06-24T04:28:00Z">
        <w:r w:rsidR="007403E7" w:rsidRPr="0020587D">
          <w:rPr>
            <w:sz w:val="22"/>
            <w:szCs w:val="22"/>
          </w:rPr>
          <w:t xml:space="preserve">there is </w:t>
        </w:r>
      </w:ins>
      <w:ins w:id="2192" w:author="Jeff" w:date="2021-06-24T04:29:00Z">
        <w:r w:rsidR="007403E7" w:rsidRPr="0020587D">
          <w:rPr>
            <w:sz w:val="22"/>
            <w:szCs w:val="22"/>
          </w:rPr>
          <w:t xml:space="preserve">already </w:t>
        </w:r>
      </w:ins>
      <w:ins w:id="2193" w:author="Jeff" w:date="2021-06-24T04:28:00Z">
        <w:r w:rsidR="007403E7" w:rsidRPr="0020587D">
          <w:rPr>
            <w:sz w:val="22"/>
            <w:szCs w:val="22"/>
          </w:rPr>
          <w:t xml:space="preserve">sufficient information </w:t>
        </w:r>
      </w:ins>
      <w:del w:id="2194" w:author="Jeff" w:date="2021-06-24T04:30:00Z">
        <w:r w:rsidRPr="0020587D" w:rsidDel="007403E7">
          <w:rPr>
            <w:sz w:val="22"/>
            <w:szCs w:val="22"/>
          </w:rPr>
          <w:delText xml:space="preserve"> </w:delText>
        </w:r>
      </w:del>
      <w:ins w:id="2195" w:author="Jeff" w:date="2021-06-24T04:29:00Z">
        <w:r w:rsidR="007403E7" w:rsidRPr="0020587D">
          <w:rPr>
            <w:sz w:val="22"/>
            <w:szCs w:val="22"/>
          </w:rPr>
          <w:t xml:space="preserve">to </w:t>
        </w:r>
      </w:ins>
      <w:r w:rsidRPr="0020587D">
        <w:rPr>
          <w:sz w:val="22"/>
          <w:szCs w:val="22"/>
        </w:rPr>
        <w:t xml:space="preserve">inform </w:t>
      </w:r>
      <w:ins w:id="2196" w:author="Risa" w:date="2021-06-24T23:58:00Z">
        <w:r w:rsidR="00011E00">
          <w:rPr>
            <w:sz w:val="22"/>
            <w:szCs w:val="22"/>
          </w:rPr>
          <w:t xml:space="preserve">the </w:t>
        </w:r>
      </w:ins>
      <w:del w:id="2197" w:author="Jeff" w:date="2021-06-24T04:30:00Z">
        <w:r w:rsidRPr="0020587D" w:rsidDel="007403E7">
          <w:rPr>
            <w:sz w:val="22"/>
            <w:szCs w:val="22"/>
          </w:rPr>
          <w:delText xml:space="preserve">management decisions by </w:delText>
        </w:r>
      </w:del>
      <w:r w:rsidRPr="0020587D">
        <w:rPr>
          <w:sz w:val="22"/>
          <w:szCs w:val="22"/>
        </w:rPr>
        <w:t xml:space="preserve">National Park Service </w:t>
      </w:r>
      <w:del w:id="2198" w:author="Risa" w:date="2021-06-24T23:59:00Z">
        <w:r w:rsidRPr="0020587D" w:rsidDel="00011E00">
          <w:rPr>
            <w:sz w:val="22"/>
            <w:szCs w:val="22"/>
          </w:rPr>
          <w:delText>(</w:delText>
        </w:r>
        <w:r w:rsidRPr="00417E15" w:rsidDel="00011E00">
          <w:rPr>
            <w:sz w:val="22"/>
            <w:szCs w:val="22"/>
            <w:highlight w:val="yellow"/>
            <w:rPrChange w:id="2199" w:author="Risa" w:date="2021-06-24T20:30:00Z">
              <w:rPr>
                <w:sz w:val="22"/>
                <w:szCs w:val="22"/>
              </w:rPr>
            </w:rPrChange>
          </w:rPr>
          <w:delText xml:space="preserve">Miller </w:delText>
        </w:r>
        <w:r w:rsidRPr="00417E15" w:rsidDel="00011E00">
          <w:rPr>
            <w:i/>
            <w:iCs/>
            <w:sz w:val="22"/>
            <w:szCs w:val="22"/>
            <w:highlight w:val="yellow"/>
            <w:rPrChange w:id="2200" w:author="Risa" w:date="2021-06-24T20:30:00Z">
              <w:rPr>
                <w:i/>
                <w:iCs/>
                <w:sz w:val="22"/>
                <w:szCs w:val="22"/>
              </w:rPr>
            </w:rPrChange>
          </w:rPr>
          <w:delText>et al.</w:delText>
        </w:r>
        <w:r w:rsidRPr="00417E15" w:rsidDel="00011E00">
          <w:rPr>
            <w:sz w:val="22"/>
            <w:szCs w:val="22"/>
            <w:highlight w:val="yellow"/>
            <w:rPrChange w:id="2201" w:author="Risa" w:date="2021-06-24T20:30:00Z">
              <w:rPr>
                <w:sz w:val="22"/>
                <w:szCs w:val="22"/>
              </w:rPr>
            </w:rPrChange>
          </w:rPr>
          <w:delText xml:space="preserve"> 2014</w:delText>
        </w:r>
        <w:r w:rsidRPr="003E016C" w:rsidDel="00011E00">
          <w:rPr>
            <w:sz w:val="22"/>
            <w:szCs w:val="22"/>
          </w:rPr>
          <w:delText>)</w:delText>
        </w:r>
      </w:del>
      <w:ins w:id="2202" w:author="Jeff" w:date="2021-06-24T04:30:00Z">
        <w:del w:id="2203" w:author="Risa" w:date="2021-06-24T23:59:00Z">
          <w:r w:rsidR="007403E7" w:rsidRPr="003E016C" w:rsidDel="00011E00">
            <w:rPr>
              <w:sz w:val="22"/>
              <w:szCs w:val="22"/>
            </w:rPr>
            <w:delText xml:space="preserve"> </w:delText>
          </w:r>
        </w:del>
        <w:r w:rsidR="007403E7" w:rsidRPr="003E016C">
          <w:rPr>
            <w:sz w:val="22"/>
            <w:szCs w:val="22"/>
          </w:rPr>
          <w:t>management</w:t>
        </w:r>
      </w:ins>
      <w:r w:rsidRPr="003E016C">
        <w:rPr>
          <w:sz w:val="22"/>
          <w:szCs w:val="22"/>
        </w:rPr>
        <w:t xml:space="preserve"> charged with protection of </w:t>
      </w:r>
      <w:del w:id="2204" w:author="Jeff" w:date="2021-06-24T04:23:00Z">
        <w:r w:rsidRPr="0020587D" w:rsidDel="007403E7">
          <w:rPr>
            <w:sz w:val="22"/>
            <w:szCs w:val="22"/>
          </w:rPr>
          <w:delText>pitch pine</w:delText>
        </w:r>
      </w:del>
      <w:ins w:id="2205" w:author="Jeff" w:date="2021-06-24T04:23:00Z">
        <w:r w:rsidR="007403E7" w:rsidRPr="0020587D">
          <w:rPr>
            <w:sz w:val="22"/>
            <w:szCs w:val="22"/>
          </w:rPr>
          <w:t xml:space="preserve">this species. </w:t>
        </w:r>
      </w:ins>
      <w:ins w:id="2206" w:author="Jeff" w:date="2021-06-24T04:31:00Z">
        <w:r w:rsidR="007403E7" w:rsidRPr="0020587D">
          <w:rPr>
            <w:sz w:val="22"/>
            <w:szCs w:val="22"/>
          </w:rPr>
          <w:t>The</w:t>
        </w:r>
      </w:ins>
      <w:ins w:id="2207" w:author="Jeff" w:date="2021-06-24T04:23:00Z">
        <w:r w:rsidR="007403E7" w:rsidRPr="0020587D">
          <w:rPr>
            <w:sz w:val="22"/>
            <w:szCs w:val="22"/>
          </w:rPr>
          <w:t xml:space="preserve"> importance </w:t>
        </w:r>
      </w:ins>
      <w:ins w:id="2208" w:author="Jeff" w:date="2021-06-24T04:31:00Z">
        <w:r w:rsidR="007403E7" w:rsidRPr="0020587D">
          <w:rPr>
            <w:sz w:val="22"/>
            <w:szCs w:val="22"/>
          </w:rPr>
          <w:t xml:space="preserve">of this species </w:t>
        </w:r>
      </w:ins>
      <w:ins w:id="2209" w:author="Jeff" w:date="2021-06-24T04:23:00Z">
        <w:r w:rsidR="007403E7" w:rsidRPr="0020587D">
          <w:rPr>
            <w:sz w:val="22"/>
            <w:szCs w:val="22"/>
          </w:rPr>
          <w:t>cannot be overstated from an ecological</w:t>
        </w:r>
      </w:ins>
      <w:ins w:id="2210" w:author="Risa" w:date="2021-06-25T00:22:00Z">
        <w:r w:rsidR="00C5587A">
          <w:rPr>
            <w:sz w:val="22"/>
            <w:szCs w:val="22"/>
          </w:rPr>
          <w:t xml:space="preserve"> and </w:t>
        </w:r>
      </w:ins>
      <w:ins w:id="2211" w:author="Jeff" w:date="2021-06-24T04:23:00Z">
        <w:del w:id="2212" w:author="Risa" w:date="2021-06-25T00:22:00Z">
          <w:r w:rsidR="007403E7" w:rsidRPr="0020587D" w:rsidDel="00C5587A">
            <w:rPr>
              <w:sz w:val="22"/>
              <w:szCs w:val="22"/>
            </w:rPr>
            <w:delText xml:space="preserve"> </w:delText>
          </w:r>
        </w:del>
      </w:ins>
      <w:ins w:id="2213" w:author="Jeff" w:date="2021-06-24T04:31:00Z">
        <w:del w:id="2214" w:author="Risa" w:date="2021-06-25T00:22:00Z">
          <w:r w:rsidR="007403E7" w:rsidRPr="0020587D" w:rsidDel="00C5587A">
            <w:rPr>
              <w:sz w:val="22"/>
              <w:szCs w:val="22"/>
            </w:rPr>
            <w:delText>(</w:delText>
          </w:r>
        </w:del>
        <w:r w:rsidR="007403E7" w:rsidRPr="0020587D">
          <w:rPr>
            <w:sz w:val="22"/>
            <w:szCs w:val="22"/>
          </w:rPr>
          <w:t>globally threatened</w:t>
        </w:r>
        <w:del w:id="2215" w:author="Risa" w:date="2021-06-25T00:22:00Z">
          <w:r w:rsidR="007403E7" w:rsidRPr="0020587D" w:rsidDel="00C5587A">
            <w:rPr>
              <w:sz w:val="22"/>
              <w:szCs w:val="22"/>
            </w:rPr>
            <w:delText>)</w:delText>
          </w:r>
        </w:del>
        <w:r w:rsidR="007403E7" w:rsidRPr="0020587D">
          <w:rPr>
            <w:sz w:val="22"/>
            <w:szCs w:val="22"/>
          </w:rPr>
          <w:t xml:space="preserve"> standpoint </w:t>
        </w:r>
        <w:r w:rsidR="003E0FB4" w:rsidRPr="0020587D">
          <w:rPr>
            <w:sz w:val="22"/>
            <w:szCs w:val="22"/>
          </w:rPr>
          <w:t>and a regional need t</w:t>
        </w:r>
      </w:ins>
      <w:ins w:id="2216" w:author="Jeff" w:date="2021-06-24T04:32:00Z">
        <w:r w:rsidR="003E0FB4" w:rsidRPr="0020587D">
          <w:rPr>
            <w:sz w:val="22"/>
            <w:szCs w:val="22"/>
          </w:rPr>
          <w:t xml:space="preserve">o preserve a highly </w:t>
        </w:r>
      </w:ins>
      <w:del w:id="2217" w:author="Jeff" w:date="2021-06-24T04:32:00Z">
        <w:r w:rsidRPr="0020587D" w:rsidDel="003E0FB4">
          <w:rPr>
            <w:sz w:val="22"/>
            <w:szCs w:val="22"/>
          </w:rPr>
          <w:delText xml:space="preserve"> </w:delText>
        </w:r>
      </w:del>
      <w:del w:id="2218" w:author="Jeff" w:date="2021-06-24T04:23:00Z">
        <w:r w:rsidRPr="0020587D" w:rsidDel="007403E7">
          <w:rPr>
            <w:sz w:val="22"/>
            <w:szCs w:val="22"/>
          </w:rPr>
          <w:delText xml:space="preserve">which </w:delText>
        </w:r>
      </w:del>
      <w:del w:id="2219" w:author="Jeff" w:date="2021-06-24T04:32:00Z">
        <w:r w:rsidRPr="0020587D" w:rsidDel="003E0FB4">
          <w:rPr>
            <w:sz w:val="22"/>
            <w:szCs w:val="22"/>
          </w:rPr>
          <w:delText xml:space="preserve">anchors an </w:delText>
        </w:r>
      </w:del>
      <w:r w:rsidRPr="0020587D">
        <w:rPr>
          <w:sz w:val="22"/>
          <w:szCs w:val="22"/>
        </w:rPr>
        <w:t xml:space="preserve">environmentally sensitive barrens </w:t>
      </w:r>
      <w:ins w:id="2220" w:author="Jeff" w:date="2021-06-24T04:24:00Z">
        <w:r w:rsidR="007403E7" w:rsidRPr="0020587D">
          <w:rPr>
            <w:sz w:val="22"/>
            <w:szCs w:val="22"/>
          </w:rPr>
          <w:t xml:space="preserve">and heathland </w:t>
        </w:r>
      </w:ins>
      <w:r w:rsidRPr="0020587D">
        <w:rPr>
          <w:sz w:val="22"/>
          <w:szCs w:val="22"/>
        </w:rPr>
        <w:t>ecosystem</w:t>
      </w:r>
      <w:ins w:id="2221" w:author="Jeff" w:date="2021-06-24T04:32:00Z">
        <w:r w:rsidR="003E0FB4" w:rsidRPr="0020587D">
          <w:rPr>
            <w:sz w:val="22"/>
            <w:szCs w:val="22"/>
          </w:rPr>
          <w:t xml:space="preserve"> which anchors so many other plant, animal</w:t>
        </w:r>
      </w:ins>
      <w:ins w:id="2222" w:author="Risa" w:date="2021-06-25T00:22:00Z">
        <w:r w:rsidR="00C5587A">
          <w:rPr>
            <w:sz w:val="22"/>
            <w:szCs w:val="22"/>
          </w:rPr>
          <w:t>,</w:t>
        </w:r>
      </w:ins>
      <w:ins w:id="2223" w:author="Jeff" w:date="2021-06-24T04:32:00Z">
        <w:r w:rsidR="003E0FB4" w:rsidRPr="00163863">
          <w:rPr>
            <w:sz w:val="22"/>
            <w:szCs w:val="22"/>
          </w:rPr>
          <w:t xml:space="preserve"> and insect species</w:t>
        </w:r>
      </w:ins>
      <w:del w:id="2224" w:author="Jeff" w:date="2021-06-24T04:24:00Z">
        <w:r w:rsidRPr="0020587D" w:rsidDel="007403E7">
          <w:rPr>
            <w:sz w:val="22"/>
            <w:szCs w:val="22"/>
          </w:rPr>
          <w:delText xml:space="preserve"> featuring heath communities</w:delText>
        </w:r>
      </w:del>
      <w:ins w:id="2225" w:author="Jeff" w:date="2021-06-20T20:47:00Z">
        <w:r w:rsidR="008512EA" w:rsidRPr="0020587D">
          <w:rPr>
            <w:sz w:val="22"/>
            <w:szCs w:val="22"/>
          </w:rPr>
          <w:t xml:space="preserve">. </w:t>
        </w:r>
      </w:ins>
      <w:del w:id="2226" w:author="Jeff" w:date="2021-06-20T20:47:00Z">
        <w:r w:rsidRPr="0020587D" w:rsidDel="008512EA">
          <w:rPr>
            <w:sz w:val="22"/>
            <w:szCs w:val="22"/>
          </w:rPr>
          <w:delText>, similar in many respects to those located in nearly twenty other states to the south</w:delText>
        </w:r>
        <w:r w:rsidRPr="0020587D" w:rsidDel="008512EA">
          <w:rPr>
            <w:strike/>
            <w:sz w:val="22"/>
            <w:szCs w:val="22"/>
          </w:rPr>
          <w:delText xml:space="preserve">Pitch </w:delText>
        </w:r>
      </w:del>
      <w:del w:id="2227" w:author="Jeff" w:date="2021-06-24T04:32:00Z">
        <w:r w:rsidR="005A2365" w:rsidRPr="0020587D" w:rsidDel="003E0FB4">
          <w:rPr>
            <w:sz w:val="22"/>
            <w:szCs w:val="22"/>
          </w:rPr>
          <w:delText>Our</w:delText>
        </w:r>
      </w:del>
      <w:ins w:id="2228" w:author="Jeff" w:date="2021-06-24T04:32:00Z">
        <w:r w:rsidR="003E0FB4" w:rsidRPr="0020587D">
          <w:rPr>
            <w:sz w:val="22"/>
            <w:szCs w:val="22"/>
          </w:rPr>
          <w:t>Depe</w:t>
        </w:r>
      </w:ins>
      <w:ins w:id="2229" w:author="Jeff" w:date="2021-06-24T04:33:00Z">
        <w:r w:rsidR="003E0FB4" w:rsidRPr="0020587D">
          <w:rPr>
            <w:sz w:val="22"/>
            <w:szCs w:val="22"/>
          </w:rPr>
          <w:t>nding on similarities with other</w:t>
        </w:r>
      </w:ins>
      <w:r w:rsidR="005A2365" w:rsidRPr="0020587D">
        <w:rPr>
          <w:sz w:val="22"/>
          <w:szCs w:val="22"/>
        </w:rPr>
        <w:t xml:space="preserve"> </w:t>
      </w:r>
      <w:ins w:id="2230" w:author="Jeff" w:date="2021-06-24T04:33:00Z">
        <w:r w:rsidR="003E0FB4" w:rsidRPr="0020587D">
          <w:rPr>
            <w:sz w:val="22"/>
            <w:szCs w:val="22"/>
          </w:rPr>
          <w:t xml:space="preserve">pitch pine ecosystems outside of the Northeast U.S. </w:t>
        </w:r>
      </w:ins>
      <w:ins w:id="2231" w:author="Risa" w:date="2021-06-24T23:49:00Z">
        <w:r w:rsidR="00DC1312">
          <w:rPr>
            <w:sz w:val="22"/>
            <w:szCs w:val="22"/>
          </w:rPr>
          <w:fldChar w:fldCharType="begin" w:fldLock="1"/>
        </w:r>
      </w:ins>
      <w:r w:rsidR="00E567C1">
        <w:rPr>
          <w:sz w:val="22"/>
          <w:szCs w:val="22"/>
        </w:rPr>
        <w:instrText>ADDIN CSL_CITATION {"citationItems":[{"id":"ITEM-1","itemData":{"DOI":"10.1093/forestry/cpv046","ISSN":"0015-752X","abstract":"Resilience is rapidly becoming a prominent concept in research, policy and practice. However, it is apparent that there is no consistent meaning of resilience being used by those involved in governing and managing forests and tree health. We aimed to (1) identify how the concept of resilience is defined in a range of decision-making contexts, (2) develop an understanding of resilience, which will be useful in the context of tree health and forestry and (3) suggest how managers could use this understanding more broadly as a framework for decision-making on resilience within the forestry sector. Implementation of resilience for tree health needs to encompass a range of functions and services, management objectives and threats, all present at a variety of scales. We conclude that, due to the complexity of the resilience concept and forest systems, no single definition of resilience can be sufficient and it is more appropriate to explicitly consider four resilience components: resistance, recovery, transformation and adaptation. We propose a set of decision steps which stakeholders can use to develop a Resilience Implementation Framework to guide management for their system of interest.","author":[{"dropping-particle":"","family":"Fuller","given":"Lauren","non-dropping-particle":"","parse-names":false,"suffix":""},{"dropping-particle":"","family":"Quine","given":"Christopher P.","non-dropping-particle":"","parse-names":false,"suffix":""}],"container-title":"Forestry","id":"ITEM-1","issue":"1","issued":{"date-parts":[["2016","1"]]},"page":"7-19","title":"Resilience and tree health: a basis for implementation in sustainable forest management","type":"article-journal","volume":"89"},"uris":["http://www.mendeley.com/documents/?uuid=cb121607-6721-4aa7-983a-bc3cb1f7b69a"]}],"mendeley":{"formattedCitation":"(Fuller and Quine 2016)","plainTextFormattedCitation":"(Fuller and Quine 2016)","previouslyFormattedCitation":"(Fuller and Quine 2016)"},"properties":{"noteIndex":0},"schema":"https://github.com/citation-style-language/schema/raw/master/csl-citation.json"}</w:instrText>
      </w:r>
      <w:r w:rsidR="00DC1312">
        <w:rPr>
          <w:sz w:val="22"/>
          <w:szCs w:val="22"/>
        </w:rPr>
        <w:fldChar w:fldCharType="separate"/>
      </w:r>
      <w:r w:rsidR="00163863" w:rsidRPr="00163863">
        <w:rPr>
          <w:noProof/>
          <w:sz w:val="22"/>
          <w:szCs w:val="22"/>
        </w:rPr>
        <w:t>(Fuller and Quine 2016)</w:t>
      </w:r>
      <w:ins w:id="2232" w:author="Risa" w:date="2021-06-24T23:49:00Z">
        <w:r w:rsidR="00DC1312">
          <w:rPr>
            <w:sz w:val="22"/>
            <w:szCs w:val="22"/>
          </w:rPr>
          <w:fldChar w:fldCharType="end"/>
        </w:r>
      </w:ins>
      <w:ins w:id="2233" w:author="Risa" w:date="2021-06-24T23:50:00Z">
        <w:r w:rsidR="00DC1312">
          <w:rPr>
            <w:sz w:val="22"/>
            <w:szCs w:val="22"/>
          </w:rPr>
          <w:t>,</w:t>
        </w:r>
      </w:ins>
      <w:ins w:id="2234" w:author="Jeff" w:date="2021-06-24T04:33:00Z">
        <w:del w:id="2235" w:author="Risa" w:date="2021-06-24T23:50:00Z">
          <w:r w:rsidR="003E0FB4" w:rsidRPr="00DC1312" w:rsidDel="00DC1312">
            <w:rPr>
              <w:sz w:val="22"/>
              <w:szCs w:val="22"/>
            </w:rPr>
            <w:delText>(</w:delText>
          </w:r>
          <w:r w:rsidR="003E0FB4" w:rsidRPr="00417E15" w:rsidDel="00DC1312">
            <w:rPr>
              <w:sz w:val="22"/>
              <w:szCs w:val="22"/>
              <w:highlight w:val="yellow"/>
              <w:rPrChange w:id="2236" w:author="Risa" w:date="2021-06-24T20:30:00Z">
                <w:rPr>
                  <w:sz w:val="22"/>
                  <w:szCs w:val="22"/>
                </w:rPr>
              </w:rPrChange>
            </w:rPr>
            <w:delText>Fuller and Quine 2016</w:delText>
          </w:r>
          <w:r w:rsidR="003E0FB4" w:rsidRPr="003E016C" w:rsidDel="00DC1312">
            <w:rPr>
              <w:sz w:val="22"/>
              <w:szCs w:val="22"/>
            </w:rPr>
            <w:delText>),</w:delText>
          </w:r>
        </w:del>
        <w:r w:rsidR="003E0FB4" w:rsidRPr="003E016C">
          <w:rPr>
            <w:sz w:val="22"/>
            <w:szCs w:val="22"/>
          </w:rPr>
          <w:t xml:space="preserve"> our </w:t>
        </w:r>
      </w:ins>
      <w:r w:rsidR="005A2365" w:rsidRPr="003E016C">
        <w:rPr>
          <w:sz w:val="22"/>
          <w:szCs w:val="22"/>
        </w:rPr>
        <w:t xml:space="preserve">findings </w:t>
      </w:r>
      <w:r w:rsidR="00FA49A2" w:rsidRPr="00A07261">
        <w:rPr>
          <w:sz w:val="22"/>
          <w:szCs w:val="22"/>
        </w:rPr>
        <w:t xml:space="preserve">may </w:t>
      </w:r>
      <w:del w:id="2237" w:author="Jeff" w:date="2021-06-24T04:24:00Z">
        <w:r w:rsidR="00FA49A2" w:rsidRPr="0020587D" w:rsidDel="007403E7">
          <w:rPr>
            <w:sz w:val="22"/>
            <w:szCs w:val="22"/>
          </w:rPr>
          <w:delText>be used</w:delText>
        </w:r>
        <w:r w:rsidR="00383B88" w:rsidRPr="0020587D" w:rsidDel="007403E7">
          <w:rPr>
            <w:sz w:val="22"/>
            <w:szCs w:val="22"/>
          </w:rPr>
          <w:delText xml:space="preserve"> by other scientists</w:delText>
        </w:r>
        <w:r w:rsidR="00FA49A2" w:rsidRPr="0020587D" w:rsidDel="007403E7">
          <w:rPr>
            <w:sz w:val="22"/>
            <w:szCs w:val="22"/>
          </w:rPr>
          <w:delText xml:space="preserve"> </w:delText>
        </w:r>
      </w:del>
      <w:del w:id="2238" w:author="Jeff" w:date="2021-06-20T20:47:00Z">
        <w:r w:rsidR="00A13068" w:rsidRPr="0020587D" w:rsidDel="008512EA">
          <w:rPr>
            <w:sz w:val="22"/>
            <w:szCs w:val="22"/>
          </w:rPr>
          <w:delText>(Fuller and Quine 2016)</w:delText>
        </w:r>
      </w:del>
      <w:del w:id="2239" w:author="Jeff" w:date="2021-06-24T04:24:00Z">
        <w:r w:rsidR="00A13068" w:rsidRPr="0020587D" w:rsidDel="007403E7">
          <w:rPr>
            <w:sz w:val="22"/>
            <w:szCs w:val="22"/>
          </w:rPr>
          <w:delText xml:space="preserve"> </w:delText>
        </w:r>
        <w:r w:rsidR="00345813" w:rsidRPr="0020587D" w:rsidDel="007403E7">
          <w:rPr>
            <w:sz w:val="22"/>
            <w:szCs w:val="22"/>
          </w:rPr>
          <w:delText xml:space="preserve">to </w:delText>
        </w:r>
        <w:r w:rsidR="00FA49A2" w:rsidRPr="0020587D" w:rsidDel="007403E7">
          <w:rPr>
            <w:sz w:val="22"/>
            <w:szCs w:val="22"/>
          </w:rPr>
          <w:delText xml:space="preserve">better </w:delText>
        </w:r>
        <w:r w:rsidR="00345813" w:rsidRPr="0020587D" w:rsidDel="007403E7">
          <w:rPr>
            <w:sz w:val="22"/>
            <w:szCs w:val="22"/>
          </w:rPr>
          <w:delText>understand how</w:delText>
        </w:r>
      </w:del>
      <w:ins w:id="2240" w:author="Jeff" w:date="2021-06-24T04:33:00Z">
        <w:r w:rsidR="003E0FB4" w:rsidRPr="0020587D">
          <w:rPr>
            <w:sz w:val="22"/>
            <w:szCs w:val="22"/>
          </w:rPr>
          <w:t>provide further</w:t>
        </w:r>
      </w:ins>
      <w:ins w:id="2241" w:author="Jeff" w:date="2021-06-24T04:24:00Z">
        <w:r w:rsidR="007403E7" w:rsidRPr="0020587D">
          <w:rPr>
            <w:sz w:val="22"/>
            <w:szCs w:val="22"/>
          </w:rPr>
          <w:t xml:space="preserve"> understanding to </w:t>
        </w:r>
      </w:ins>
      <w:ins w:id="2242" w:author="Jeff" w:date="2021-06-24T04:33:00Z">
        <w:r w:rsidR="003E0FB4" w:rsidRPr="0020587D">
          <w:rPr>
            <w:sz w:val="22"/>
            <w:szCs w:val="22"/>
          </w:rPr>
          <w:t>those studying</w:t>
        </w:r>
      </w:ins>
      <w:del w:id="2243" w:author="Jeff" w:date="2021-06-24T04:33:00Z">
        <w:r w:rsidR="00345813" w:rsidRPr="0020587D" w:rsidDel="003E0FB4">
          <w:rPr>
            <w:sz w:val="22"/>
            <w:szCs w:val="22"/>
          </w:rPr>
          <w:delText xml:space="preserve"> pitch pine </w:delText>
        </w:r>
      </w:del>
      <w:del w:id="2244" w:author="Jeff" w:date="2021-06-24T04:25:00Z">
        <w:r w:rsidR="00345813" w:rsidRPr="0020587D" w:rsidDel="007403E7">
          <w:rPr>
            <w:sz w:val="22"/>
            <w:szCs w:val="22"/>
          </w:rPr>
          <w:delText xml:space="preserve">in other </w:delText>
        </w:r>
      </w:del>
      <w:del w:id="2245" w:author="Jeff" w:date="2021-06-24T04:33:00Z">
        <w:r w:rsidR="00345813" w:rsidRPr="0020587D" w:rsidDel="003E0FB4">
          <w:rPr>
            <w:sz w:val="22"/>
            <w:szCs w:val="22"/>
          </w:rPr>
          <w:delText>ecosystems</w:delText>
        </w:r>
      </w:del>
      <w:del w:id="2246" w:author="Jeff" w:date="2021-06-24T04:25:00Z">
        <w:r w:rsidR="00345813" w:rsidRPr="0020587D" w:rsidDel="007403E7">
          <w:rPr>
            <w:sz w:val="22"/>
            <w:szCs w:val="22"/>
          </w:rPr>
          <w:delText>,</w:delText>
        </w:r>
      </w:del>
      <w:del w:id="2247" w:author="Jeff" w:date="2021-06-24T04:33:00Z">
        <w:r w:rsidR="00345813" w:rsidRPr="0020587D" w:rsidDel="003E0FB4">
          <w:rPr>
            <w:sz w:val="22"/>
            <w:szCs w:val="22"/>
          </w:rPr>
          <w:delText xml:space="preserve"> </w:delText>
        </w:r>
        <w:r w:rsidR="00167ACC" w:rsidRPr="0020587D" w:rsidDel="003E0FB4">
          <w:rPr>
            <w:sz w:val="22"/>
            <w:szCs w:val="22"/>
          </w:rPr>
          <w:delText xml:space="preserve">outside of the </w:delText>
        </w:r>
        <w:r w:rsidR="00345813" w:rsidRPr="0020587D" w:rsidDel="003E0FB4">
          <w:rPr>
            <w:sz w:val="22"/>
            <w:szCs w:val="22"/>
          </w:rPr>
          <w:delText>Northeast U.S.</w:delText>
        </w:r>
      </w:del>
      <w:del w:id="2248" w:author="Jeff" w:date="2021-06-20T20:48:00Z">
        <w:r w:rsidR="00345813" w:rsidRPr="0020587D" w:rsidDel="008512EA">
          <w:rPr>
            <w:sz w:val="22"/>
            <w:szCs w:val="22"/>
          </w:rPr>
          <w:delText>,</w:delText>
        </w:r>
      </w:del>
      <w:del w:id="2249" w:author="Jeff" w:date="2021-06-24T04:33:00Z">
        <w:r w:rsidR="00345813" w:rsidRPr="0020587D" w:rsidDel="003E0FB4">
          <w:rPr>
            <w:sz w:val="22"/>
            <w:szCs w:val="22"/>
          </w:rPr>
          <w:delText xml:space="preserve"> </w:delText>
        </w:r>
      </w:del>
      <w:del w:id="2250" w:author="Jeff" w:date="2021-06-24T04:25:00Z">
        <w:r w:rsidR="00383B88" w:rsidRPr="0020587D" w:rsidDel="007403E7">
          <w:rPr>
            <w:sz w:val="22"/>
            <w:szCs w:val="22"/>
          </w:rPr>
          <w:delText>take advantage of</w:delText>
        </w:r>
        <w:r w:rsidR="00FA49A2" w:rsidRPr="0020587D" w:rsidDel="007403E7">
          <w:rPr>
            <w:sz w:val="22"/>
            <w:szCs w:val="22"/>
          </w:rPr>
          <w:delText xml:space="preserve"> elevation and</w:delText>
        </w:r>
      </w:del>
      <w:ins w:id="2251" w:author="Jeff" w:date="2021-06-24T04:25:00Z">
        <w:r w:rsidR="007403E7" w:rsidRPr="0020587D">
          <w:rPr>
            <w:sz w:val="22"/>
            <w:szCs w:val="22"/>
          </w:rPr>
          <w:t xml:space="preserve"> fire history and</w:t>
        </w:r>
      </w:ins>
      <w:r w:rsidR="00FA49A2" w:rsidRPr="0020587D">
        <w:rPr>
          <w:sz w:val="22"/>
          <w:szCs w:val="22"/>
        </w:rPr>
        <w:t xml:space="preserve"> topographic parameters</w:t>
      </w:r>
      <w:del w:id="2252" w:author="Jeff" w:date="2021-06-24T04:25:00Z">
        <w:r w:rsidR="00383B88" w:rsidRPr="0020587D" w:rsidDel="007403E7">
          <w:rPr>
            <w:sz w:val="22"/>
            <w:szCs w:val="22"/>
          </w:rPr>
          <w:delText xml:space="preserve"> </w:delText>
        </w:r>
        <w:r w:rsidR="00A13068" w:rsidRPr="0020587D" w:rsidDel="007403E7">
          <w:rPr>
            <w:sz w:val="22"/>
            <w:szCs w:val="22"/>
          </w:rPr>
          <w:delText>to gain</w:delText>
        </w:r>
        <w:r w:rsidR="00383B88" w:rsidRPr="0020587D" w:rsidDel="007403E7">
          <w:rPr>
            <w:sz w:val="22"/>
            <w:szCs w:val="22"/>
          </w:rPr>
          <w:delText xml:space="preserve"> advantage over competitors</w:delText>
        </w:r>
      </w:del>
      <w:ins w:id="2253" w:author="Jeff" w:date="2021-06-24T04:26:00Z">
        <w:r w:rsidR="007403E7" w:rsidRPr="0020587D">
          <w:rPr>
            <w:sz w:val="22"/>
            <w:szCs w:val="22"/>
          </w:rPr>
          <w:t xml:space="preserve"> which </w:t>
        </w:r>
      </w:ins>
      <w:del w:id="2254" w:author="Jeff" w:date="2021-06-24T04:26:00Z">
        <w:r w:rsidR="00345813" w:rsidRPr="0020587D" w:rsidDel="007403E7">
          <w:rPr>
            <w:sz w:val="22"/>
            <w:szCs w:val="22"/>
          </w:rPr>
          <w:delText>.</w:delText>
        </w:r>
        <w:r w:rsidR="00D41527" w:rsidRPr="0020587D" w:rsidDel="007403E7">
          <w:rPr>
            <w:sz w:val="22"/>
            <w:szCs w:val="22"/>
          </w:rPr>
          <w:delText xml:space="preserve"> </w:delText>
        </w:r>
        <w:r w:rsidR="00E6529C" w:rsidRPr="0020587D" w:rsidDel="007403E7">
          <w:rPr>
            <w:sz w:val="22"/>
            <w:szCs w:val="22"/>
          </w:rPr>
          <w:delText>T</w:delText>
        </w:r>
        <w:r w:rsidR="00345813" w:rsidRPr="0020587D" w:rsidDel="007403E7">
          <w:rPr>
            <w:sz w:val="22"/>
            <w:szCs w:val="22"/>
          </w:rPr>
          <w:delText xml:space="preserve">he present data </w:delText>
        </w:r>
        <w:r w:rsidR="00383B88" w:rsidRPr="0020587D" w:rsidDel="007403E7">
          <w:rPr>
            <w:sz w:val="22"/>
            <w:szCs w:val="22"/>
          </w:rPr>
          <w:delText>yield</w:delText>
        </w:r>
        <w:r w:rsidR="00345813" w:rsidRPr="0020587D" w:rsidDel="007403E7">
          <w:rPr>
            <w:sz w:val="22"/>
            <w:szCs w:val="22"/>
          </w:rPr>
          <w:delText>s a firm</w:delText>
        </w:r>
        <w:r w:rsidR="000324C8" w:rsidRPr="0020587D" w:rsidDel="007403E7">
          <w:rPr>
            <w:sz w:val="22"/>
            <w:szCs w:val="22"/>
          </w:rPr>
          <w:delText>er</w:delText>
        </w:r>
        <w:r w:rsidR="00345813" w:rsidRPr="0020587D" w:rsidDel="007403E7">
          <w:rPr>
            <w:sz w:val="22"/>
            <w:szCs w:val="22"/>
          </w:rPr>
          <w:delText xml:space="preserve"> </w:delText>
        </w:r>
      </w:del>
      <w:del w:id="2255" w:author="Jeff" w:date="2021-06-20T20:48:00Z">
        <w:r w:rsidR="00167ACC" w:rsidRPr="0020587D" w:rsidDel="008512EA">
          <w:rPr>
            <w:sz w:val="22"/>
            <w:szCs w:val="22"/>
          </w:rPr>
          <w:delText>purchase on</w:delText>
        </w:r>
      </w:del>
      <w:del w:id="2256" w:author="Jeff" w:date="2021-06-24T04:26:00Z">
        <w:r w:rsidR="00345813" w:rsidRPr="0020587D" w:rsidDel="007403E7">
          <w:rPr>
            <w:sz w:val="22"/>
            <w:szCs w:val="22"/>
          </w:rPr>
          <w:delText xml:space="preserve"> current regeneration and expansion</w:delText>
        </w:r>
        <w:r w:rsidR="00167ACC" w:rsidRPr="0020587D" w:rsidDel="007403E7">
          <w:rPr>
            <w:sz w:val="22"/>
            <w:szCs w:val="22"/>
          </w:rPr>
          <w:delText xml:space="preserve"> </w:delText>
        </w:r>
      </w:del>
      <w:del w:id="2257" w:author="Jeff" w:date="2021-06-20T20:49:00Z">
        <w:r w:rsidR="00167ACC" w:rsidRPr="0020587D" w:rsidDel="008512EA">
          <w:rPr>
            <w:sz w:val="22"/>
            <w:szCs w:val="22"/>
          </w:rPr>
          <w:delText>conce</w:delText>
        </w:r>
      </w:del>
      <w:del w:id="2258" w:author="Jeff" w:date="2021-06-20T20:48:00Z">
        <w:r w:rsidR="00167ACC" w:rsidRPr="0020587D" w:rsidDel="008512EA">
          <w:rPr>
            <w:sz w:val="22"/>
            <w:szCs w:val="22"/>
          </w:rPr>
          <w:delText>pts</w:delText>
        </w:r>
      </w:del>
      <w:del w:id="2259" w:author="Jeff" w:date="2021-06-24T04:26:00Z">
        <w:r w:rsidR="00345813" w:rsidRPr="0020587D" w:rsidDel="007403E7">
          <w:rPr>
            <w:sz w:val="22"/>
            <w:szCs w:val="22"/>
          </w:rPr>
          <w:delText xml:space="preserve">—essential to an appreciation of </w:delText>
        </w:r>
      </w:del>
      <w:r w:rsidR="00345813" w:rsidRPr="0020587D">
        <w:rPr>
          <w:sz w:val="22"/>
          <w:szCs w:val="22"/>
        </w:rPr>
        <w:t>influence</w:t>
      </w:r>
      <w:ins w:id="2260" w:author="Jeff" w:date="2021-06-24T04:26:00Z">
        <w:r w:rsidR="007403E7" w:rsidRPr="0020587D">
          <w:rPr>
            <w:sz w:val="22"/>
            <w:szCs w:val="22"/>
          </w:rPr>
          <w:t xml:space="preserve"> </w:t>
        </w:r>
      </w:ins>
      <w:del w:id="2261" w:author="Jeff" w:date="2021-06-24T04:26:00Z">
        <w:r w:rsidR="00345813" w:rsidRPr="0020587D" w:rsidDel="007403E7">
          <w:rPr>
            <w:sz w:val="22"/>
            <w:szCs w:val="22"/>
          </w:rPr>
          <w:delText xml:space="preserve">s on </w:delText>
        </w:r>
      </w:del>
      <w:r w:rsidR="00345813" w:rsidRPr="0020587D">
        <w:rPr>
          <w:sz w:val="22"/>
          <w:szCs w:val="22"/>
        </w:rPr>
        <w:t xml:space="preserve">persistence in </w:t>
      </w:r>
      <w:del w:id="2262" w:author="Jeff" w:date="2021-06-24T04:26:00Z">
        <w:r w:rsidR="00345813" w:rsidRPr="0020587D" w:rsidDel="007403E7">
          <w:rPr>
            <w:sz w:val="22"/>
            <w:szCs w:val="22"/>
          </w:rPr>
          <w:delText>the absence of forest or prescribed fire</w:delText>
        </w:r>
      </w:del>
      <w:ins w:id="2263" w:author="Jeff" w:date="2021-06-24T04:26:00Z">
        <w:r w:rsidR="007403E7" w:rsidRPr="0020587D">
          <w:rPr>
            <w:sz w:val="22"/>
            <w:szCs w:val="22"/>
          </w:rPr>
          <w:t xml:space="preserve">other </w:t>
        </w:r>
        <w:r w:rsidR="007403E7" w:rsidRPr="00C5587A">
          <w:rPr>
            <w:sz w:val="22"/>
            <w:szCs w:val="22"/>
          </w:rPr>
          <w:t>refugia</w:t>
        </w:r>
      </w:ins>
      <w:r w:rsidR="00345813" w:rsidRPr="009709DC">
        <w:rPr>
          <w:sz w:val="22"/>
          <w:szCs w:val="22"/>
        </w:rPr>
        <w:t>.</w:t>
      </w:r>
    </w:p>
    <w:p w14:paraId="34C9A6CA" w14:textId="77777777" w:rsidR="002F5049" w:rsidRPr="009709DC" w:rsidRDefault="002F5049">
      <w:pPr>
        <w:spacing w:line="360" w:lineRule="auto"/>
        <w:rPr>
          <w:sz w:val="22"/>
          <w:szCs w:val="22"/>
        </w:rPr>
        <w:pPrChange w:id="2264" w:author="Risa" w:date="2021-06-24T18:40:00Z">
          <w:pPr>
            <w:spacing w:line="276" w:lineRule="auto"/>
            <w:jc w:val="both"/>
          </w:pPr>
        </w:pPrChange>
      </w:pPr>
    </w:p>
    <w:bookmarkEnd w:id="1151"/>
    <w:p w14:paraId="620190EB" w14:textId="3C19F126" w:rsidR="00345813" w:rsidRPr="006D57B1" w:rsidRDefault="00345813">
      <w:pPr>
        <w:spacing w:line="360" w:lineRule="auto"/>
        <w:rPr>
          <w:b/>
          <w:bCs/>
          <w:sz w:val="22"/>
          <w:szCs w:val="22"/>
        </w:rPr>
        <w:pPrChange w:id="2265" w:author="Risa" w:date="2021-06-24T18:40:00Z">
          <w:pPr>
            <w:spacing w:line="276" w:lineRule="auto"/>
            <w:jc w:val="both"/>
          </w:pPr>
        </w:pPrChange>
      </w:pPr>
      <w:r w:rsidRPr="006D57B1">
        <w:rPr>
          <w:b/>
          <w:bCs/>
          <w:sz w:val="22"/>
          <w:szCs w:val="22"/>
        </w:rPr>
        <w:t>CONCLUSION</w:t>
      </w:r>
    </w:p>
    <w:p w14:paraId="41F6C5DE" w14:textId="72DD16E5" w:rsidR="007848AB" w:rsidRPr="0020587D" w:rsidRDefault="00E6529C">
      <w:pPr>
        <w:spacing w:line="360" w:lineRule="auto"/>
        <w:rPr>
          <w:sz w:val="22"/>
          <w:szCs w:val="22"/>
        </w:rPr>
        <w:pPrChange w:id="2266" w:author="Risa" w:date="2021-06-24T18:40:00Z">
          <w:pPr>
            <w:spacing w:line="276" w:lineRule="auto"/>
            <w:jc w:val="both"/>
          </w:pPr>
        </w:pPrChange>
      </w:pPr>
      <w:commentRangeStart w:id="2267"/>
      <w:del w:id="2268" w:author="Risa" w:date="2021-06-24T20:20:00Z">
        <w:r w:rsidRPr="006D57B1" w:rsidDel="00A03C77">
          <w:rPr>
            <w:strike/>
            <w:sz w:val="22"/>
            <w:szCs w:val="22"/>
          </w:rPr>
          <w:delText>Here, we pres</w:delText>
        </w:r>
        <w:r w:rsidR="00C437EC" w:rsidRPr="006D57B1" w:rsidDel="00A03C77">
          <w:rPr>
            <w:strike/>
            <w:sz w:val="22"/>
            <w:szCs w:val="22"/>
          </w:rPr>
          <w:delText>e</w:delText>
        </w:r>
        <w:r w:rsidRPr="006D57B1" w:rsidDel="00A03C77">
          <w:rPr>
            <w:strike/>
            <w:sz w:val="22"/>
            <w:szCs w:val="22"/>
          </w:rPr>
          <w:delText>nt</w:delText>
        </w:r>
        <w:r w:rsidR="009032E7" w:rsidRPr="006D57B1" w:rsidDel="00A03C77">
          <w:rPr>
            <w:strike/>
            <w:sz w:val="22"/>
            <w:szCs w:val="22"/>
          </w:rPr>
          <w:delText xml:space="preserve"> an</w:delText>
        </w:r>
        <w:r w:rsidR="00345813" w:rsidRPr="006D57B1" w:rsidDel="00A03C77">
          <w:rPr>
            <w:strike/>
            <w:sz w:val="22"/>
            <w:szCs w:val="22"/>
          </w:rPr>
          <w:delText xml:space="preserve"> explanatory model of pitch pine </w:delText>
        </w:r>
        <w:r w:rsidR="009A61A6" w:rsidRPr="006D57B1" w:rsidDel="00A03C77">
          <w:rPr>
            <w:strike/>
            <w:sz w:val="22"/>
            <w:szCs w:val="22"/>
          </w:rPr>
          <w:delText xml:space="preserve">post-fire recovery and persistence capacities </w:delText>
        </w:r>
        <w:r w:rsidR="00A61982" w:rsidRPr="006D57B1" w:rsidDel="00A03C77">
          <w:rPr>
            <w:strike/>
            <w:sz w:val="22"/>
            <w:szCs w:val="22"/>
          </w:rPr>
          <w:delText>to</w:delText>
        </w:r>
        <w:r w:rsidR="00487D46" w:rsidRPr="00C96924" w:rsidDel="00A03C77">
          <w:rPr>
            <w:strike/>
            <w:sz w:val="22"/>
            <w:szCs w:val="22"/>
          </w:rPr>
          <w:delText xml:space="preserve"> analyze population status as a function of</w:delText>
        </w:r>
        <w:r w:rsidR="00345813" w:rsidRPr="00C96924" w:rsidDel="00A03C77">
          <w:rPr>
            <w:strike/>
            <w:sz w:val="22"/>
            <w:szCs w:val="22"/>
          </w:rPr>
          <w:delText xml:space="preserve"> fire</w:delText>
        </w:r>
        <w:r w:rsidRPr="00C96924" w:rsidDel="00A03C77">
          <w:rPr>
            <w:strike/>
            <w:sz w:val="22"/>
            <w:szCs w:val="22"/>
          </w:rPr>
          <w:delText xml:space="preserve"> and</w:delText>
        </w:r>
        <w:r w:rsidR="00345813" w:rsidRPr="00C96924" w:rsidDel="00A03C77">
          <w:rPr>
            <w:strike/>
            <w:sz w:val="22"/>
            <w:szCs w:val="22"/>
          </w:rPr>
          <w:delText xml:space="preserve"> </w:delText>
        </w:r>
        <w:r w:rsidRPr="00C96924" w:rsidDel="00A03C77">
          <w:rPr>
            <w:strike/>
            <w:sz w:val="22"/>
            <w:szCs w:val="22"/>
          </w:rPr>
          <w:delText>topography</w:delText>
        </w:r>
        <w:r w:rsidR="00345813" w:rsidRPr="00C96924" w:rsidDel="00A03C77">
          <w:rPr>
            <w:strike/>
            <w:sz w:val="22"/>
            <w:szCs w:val="22"/>
          </w:rPr>
          <w:delText>.</w:delText>
        </w:r>
        <w:r w:rsidR="00345813" w:rsidRPr="00C96924" w:rsidDel="00A03C77">
          <w:rPr>
            <w:sz w:val="22"/>
            <w:szCs w:val="22"/>
          </w:rPr>
          <w:delText xml:space="preserve"> </w:delText>
        </w:r>
      </w:del>
      <w:r w:rsidR="00345813" w:rsidRPr="00C96924">
        <w:rPr>
          <w:sz w:val="22"/>
          <w:szCs w:val="22"/>
        </w:rPr>
        <w:t>We found</w:t>
      </w:r>
      <w:ins w:id="2269" w:author="Risa" w:date="2021-06-24T20:20:00Z">
        <w:r w:rsidR="00A03C77">
          <w:rPr>
            <w:sz w:val="22"/>
            <w:szCs w:val="22"/>
          </w:rPr>
          <w:t xml:space="preserve"> that</w:t>
        </w:r>
      </w:ins>
      <w:r w:rsidR="00345813" w:rsidRPr="00C96924">
        <w:rPr>
          <w:sz w:val="22"/>
          <w:szCs w:val="22"/>
        </w:rPr>
        <w:t xml:space="preserve"> </w:t>
      </w:r>
      <w:del w:id="2270" w:author="Jeff" w:date="2021-06-23T13:54:00Z">
        <w:r w:rsidR="00BF5293" w:rsidRPr="0020587D" w:rsidDel="00A369A1">
          <w:rPr>
            <w:sz w:val="22"/>
            <w:szCs w:val="22"/>
          </w:rPr>
          <w:delText xml:space="preserve">elevation and </w:delText>
        </w:r>
      </w:del>
      <w:r w:rsidR="00BF5293" w:rsidRPr="0020587D">
        <w:rPr>
          <w:sz w:val="22"/>
          <w:szCs w:val="22"/>
        </w:rPr>
        <w:t>topography</w:t>
      </w:r>
      <w:del w:id="2271" w:author="Jeff" w:date="2021-06-24T04:39:00Z">
        <w:r w:rsidR="00BF5293" w:rsidRPr="0020587D" w:rsidDel="004F25DF">
          <w:rPr>
            <w:sz w:val="22"/>
            <w:szCs w:val="22"/>
          </w:rPr>
          <w:delText xml:space="preserve"> </w:delText>
        </w:r>
      </w:del>
      <w:ins w:id="2272" w:author="Jeff" w:date="2021-06-24T04:39:00Z">
        <w:r w:rsidR="004F25DF" w:rsidRPr="0020587D">
          <w:rPr>
            <w:sz w:val="22"/>
            <w:szCs w:val="22"/>
          </w:rPr>
          <w:t>, even more than fire history, is tied to pitch pine persistence</w:t>
        </w:r>
      </w:ins>
      <w:ins w:id="2273" w:author="Jeff" w:date="2021-06-24T04:40:00Z">
        <w:r w:rsidR="004F25DF" w:rsidRPr="0020587D">
          <w:rPr>
            <w:sz w:val="22"/>
            <w:szCs w:val="22"/>
          </w:rPr>
          <w:t xml:space="preserve"> </w:t>
        </w:r>
      </w:ins>
      <w:commentRangeEnd w:id="2267"/>
      <w:r w:rsidR="00C5587A">
        <w:rPr>
          <w:rStyle w:val="CommentReference"/>
        </w:rPr>
        <w:commentReference w:id="2267"/>
      </w:r>
      <w:ins w:id="2274" w:author="Jeff" w:date="2021-06-24T04:40:00Z">
        <w:r w:rsidR="004F25DF" w:rsidRPr="00163863">
          <w:rPr>
            <w:sz w:val="22"/>
            <w:szCs w:val="22"/>
          </w:rPr>
          <w:t xml:space="preserve">as demonstrated in various metrics which lend </w:t>
        </w:r>
      </w:ins>
      <w:ins w:id="2275" w:author="Jeff" w:date="2021-06-24T04:41:00Z">
        <w:r w:rsidR="004F25DF" w:rsidRPr="00163863">
          <w:rPr>
            <w:sz w:val="22"/>
            <w:szCs w:val="22"/>
          </w:rPr>
          <w:t xml:space="preserve">themselves to a better understanding of </w:t>
        </w:r>
        <w:r w:rsidR="00C64EE9" w:rsidRPr="00163863">
          <w:rPr>
            <w:sz w:val="22"/>
            <w:szCs w:val="22"/>
          </w:rPr>
          <w:t>b</w:t>
        </w:r>
      </w:ins>
      <w:ins w:id="2276" w:author="Jeff" w:date="2021-06-24T04:42:00Z">
        <w:r w:rsidR="00C64EE9" w:rsidRPr="00E567C1">
          <w:rPr>
            <w:sz w:val="22"/>
            <w:szCs w:val="22"/>
          </w:rPr>
          <w:t xml:space="preserve">iological </w:t>
        </w:r>
      </w:ins>
      <w:ins w:id="2277" w:author="Jeff" w:date="2021-06-24T04:41:00Z">
        <w:r w:rsidR="004F25DF" w:rsidRPr="00E567C1">
          <w:rPr>
            <w:sz w:val="22"/>
            <w:szCs w:val="22"/>
          </w:rPr>
          <w:t xml:space="preserve">stoichiometry </w:t>
        </w:r>
        <w:del w:id="2278" w:author="Risa" w:date="2021-06-24T23:51:00Z">
          <w:r w:rsidR="004F25DF" w:rsidRPr="0020587D" w:rsidDel="0018467A">
            <w:rPr>
              <w:sz w:val="22"/>
              <w:szCs w:val="22"/>
            </w:rPr>
            <w:delText>(</w:delText>
          </w:r>
          <w:r w:rsidR="004F25DF" w:rsidRPr="00DF367D" w:rsidDel="0018467A">
            <w:rPr>
              <w:sz w:val="22"/>
              <w:szCs w:val="22"/>
              <w:highlight w:val="yellow"/>
              <w:rPrChange w:id="2279" w:author="Risa" w:date="2021-06-24T20:30:00Z">
                <w:rPr>
                  <w:sz w:val="22"/>
                  <w:szCs w:val="22"/>
                </w:rPr>
              </w:rPrChange>
            </w:rPr>
            <w:delText xml:space="preserve">Van de Waal </w:delText>
          </w:r>
          <w:r w:rsidR="004F25DF" w:rsidRPr="00DF367D" w:rsidDel="0018467A">
            <w:rPr>
              <w:i/>
              <w:iCs/>
              <w:sz w:val="22"/>
              <w:szCs w:val="22"/>
              <w:highlight w:val="yellow"/>
              <w:rPrChange w:id="2280" w:author="Risa" w:date="2021-06-24T20:30:00Z">
                <w:rPr>
                  <w:i/>
                  <w:iCs/>
                  <w:sz w:val="22"/>
                  <w:szCs w:val="22"/>
                </w:rPr>
              </w:rPrChange>
            </w:rPr>
            <w:delText>et al.</w:delText>
          </w:r>
          <w:r w:rsidR="004F25DF" w:rsidRPr="00DF367D" w:rsidDel="0018467A">
            <w:rPr>
              <w:sz w:val="22"/>
              <w:szCs w:val="22"/>
              <w:highlight w:val="yellow"/>
              <w:rPrChange w:id="2281" w:author="Risa" w:date="2021-06-24T20:30:00Z">
                <w:rPr>
                  <w:sz w:val="22"/>
                  <w:szCs w:val="22"/>
                </w:rPr>
              </w:rPrChange>
            </w:rPr>
            <w:delText xml:space="preserve"> 2018</w:delText>
          </w:r>
          <w:r w:rsidR="004F25DF" w:rsidRPr="003E016C" w:rsidDel="0018467A">
            <w:rPr>
              <w:sz w:val="22"/>
              <w:szCs w:val="22"/>
            </w:rPr>
            <w:delText xml:space="preserve">) </w:delText>
          </w:r>
        </w:del>
        <w:r w:rsidR="004F25DF" w:rsidRPr="003E016C">
          <w:rPr>
            <w:sz w:val="22"/>
            <w:szCs w:val="22"/>
          </w:rPr>
          <w:t>at Mt. Desert Island</w:t>
        </w:r>
      </w:ins>
      <w:ins w:id="2282" w:author="Risa" w:date="2021-06-25T00:23:00Z">
        <w:r w:rsidR="00C5587A">
          <w:rPr>
            <w:sz w:val="22"/>
            <w:szCs w:val="22"/>
          </w:rPr>
          <w:t>.</w:t>
        </w:r>
      </w:ins>
      <w:ins w:id="2283" w:author="Jeff" w:date="2021-06-24T04:41:00Z">
        <w:del w:id="2284" w:author="Risa" w:date="2021-06-25T00:23:00Z">
          <w:r w:rsidR="004F25DF" w:rsidRPr="003E016C" w:rsidDel="00C5587A">
            <w:rPr>
              <w:sz w:val="22"/>
              <w:szCs w:val="22"/>
            </w:rPr>
            <w:delText>,</w:delText>
          </w:r>
        </w:del>
        <w:r w:rsidR="004F25DF" w:rsidRPr="00A07261">
          <w:rPr>
            <w:sz w:val="22"/>
            <w:szCs w:val="22"/>
          </w:rPr>
          <w:t xml:space="preserve"> </w:t>
        </w:r>
      </w:ins>
      <w:del w:id="2285" w:author="Jeff" w:date="2021-06-24T04:39:00Z">
        <w:r w:rsidR="00BF5293" w:rsidRPr="0020587D" w:rsidDel="004F25DF">
          <w:rPr>
            <w:sz w:val="22"/>
            <w:szCs w:val="22"/>
          </w:rPr>
          <w:delText xml:space="preserve">signaled </w:delText>
        </w:r>
        <w:r w:rsidR="00D0146E" w:rsidRPr="0020587D" w:rsidDel="004F25DF">
          <w:rPr>
            <w:bCs/>
            <w:sz w:val="22"/>
            <w:szCs w:val="22"/>
          </w:rPr>
          <w:delText>adaptivity</w:delText>
        </w:r>
        <w:r w:rsidR="00345813" w:rsidRPr="0020587D" w:rsidDel="004F25DF">
          <w:rPr>
            <w:sz w:val="22"/>
            <w:szCs w:val="22"/>
          </w:rPr>
          <w:delText xml:space="preserve"> effects (growth, expansion into greater stand density) </w:delText>
        </w:r>
        <w:r w:rsidR="00BF5293" w:rsidRPr="0020587D" w:rsidDel="004F25DF">
          <w:rPr>
            <w:sz w:val="22"/>
            <w:szCs w:val="22"/>
          </w:rPr>
          <w:delText xml:space="preserve">which </w:delText>
        </w:r>
        <w:r w:rsidR="00345813" w:rsidRPr="0020587D" w:rsidDel="004F25DF">
          <w:rPr>
            <w:sz w:val="22"/>
            <w:szCs w:val="22"/>
          </w:rPr>
          <w:delText xml:space="preserve">account for greater growth and stand density </w:delText>
        </w:r>
        <w:r w:rsidRPr="0020587D" w:rsidDel="004F25DF">
          <w:rPr>
            <w:sz w:val="22"/>
            <w:szCs w:val="22"/>
          </w:rPr>
          <w:delText>on more hospitable terrain, with little impact from fire history</w:delText>
        </w:r>
      </w:del>
      <w:del w:id="2286" w:author="Jeff" w:date="2021-06-24T04:41:00Z">
        <w:r w:rsidR="00345813" w:rsidRPr="0020587D" w:rsidDel="004F25DF">
          <w:rPr>
            <w:sz w:val="22"/>
            <w:szCs w:val="22"/>
          </w:rPr>
          <w:delText xml:space="preserve">. </w:delText>
        </w:r>
      </w:del>
      <w:del w:id="2287" w:author="Jeff" w:date="2021-06-24T04:42:00Z">
        <w:r w:rsidRPr="0020587D" w:rsidDel="00C64EE9">
          <w:rPr>
            <w:sz w:val="22"/>
            <w:szCs w:val="22"/>
          </w:rPr>
          <w:delText xml:space="preserve">This is </w:delText>
        </w:r>
        <w:r w:rsidR="002A15F0" w:rsidRPr="0020587D" w:rsidDel="00C64EE9">
          <w:rPr>
            <w:sz w:val="22"/>
            <w:szCs w:val="22"/>
          </w:rPr>
          <w:delText xml:space="preserve">undoubtedly </w:delText>
        </w:r>
        <w:r w:rsidRPr="0020587D" w:rsidDel="00C64EE9">
          <w:rPr>
            <w:sz w:val="22"/>
            <w:szCs w:val="22"/>
          </w:rPr>
          <w:delText>due to the fact that</w:delText>
        </w:r>
      </w:del>
      <w:ins w:id="2288" w:author="Jeff" w:date="2021-06-24T04:42:00Z">
        <w:r w:rsidR="00C64EE9" w:rsidRPr="0020587D">
          <w:rPr>
            <w:sz w:val="22"/>
            <w:szCs w:val="22"/>
          </w:rPr>
          <w:t xml:space="preserve">Given the length of the current </w:t>
        </w:r>
        <w:del w:id="2289" w:author="Risa" w:date="2021-06-25T00:23:00Z">
          <w:r w:rsidR="00C64EE9" w:rsidRPr="0020587D" w:rsidDel="00C5587A">
            <w:rPr>
              <w:sz w:val="22"/>
              <w:szCs w:val="22"/>
            </w:rPr>
            <w:delText>seventy-five</w:delText>
          </w:r>
        </w:del>
      </w:ins>
      <w:ins w:id="2290" w:author="Risa" w:date="2021-06-25T00:23:00Z">
        <w:r w:rsidR="00C5587A">
          <w:rPr>
            <w:sz w:val="22"/>
            <w:szCs w:val="22"/>
          </w:rPr>
          <w:t>75</w:t>
        </w:r>
      </w:ins>
      <w:ins w:id="2291" w:author="Jeff" w:date="2021-06-24T04:42:00Z">
        <w:r w:rsidR="00C64EE9" w:rsidRPr="00163863">
          <w:rPr>
            <w:sz w:val="22"/>
            <w:szCs w:val="22"/>
          </w:rPr>
          <w:t xml:space="preserve"> year lapse in</w:t>
        </w:r>
      </w:ins>
      <w:r w:rsidR="00A61982" w:rsidRPr="00163863">
        <w:rPr>
          <w:sz w:val="22"/>
          <w:szCs w:val="22"/>
        </w:rPr>
        <w:t xml:space="preserve"> </w:t>
      </w:r>
      <w:ins w:id="2292" w:author="Jeff" w:date="2021-06-24T04:43:00Z">
        <w:r w:rsidR="00C64EE9" w:rsidRPr="00163863">
          <w:rPr>
            <w:sz w:val="22"/>
            <w:szCs w:val="22"/>
          </w:rPr>
          <w:t>fire events</w:t>
        </w:r>
      </w:ins>
      <w:ins w:id="2293" w:author="Risa" w:date="2021-06-25T00:23:00Z">
        <w:r w:rsidR="00C5587A">
          <w:rPr>
            <w:sz w:val="22"/>
            <w:szCs w:val="22"/>
          </w:rPr>
          <w:t>,</w:t>
        </w:r>
      </w:ins>
      <w:ins w:id="2294" w:author="Jeff" w:date="2021-06-24T04:43:00Z">
        <w:r w:rsidR="00C64EE9" w:rsidRPr="00163863">
          <w:rPr>
            <w:sz w:val="22"/>
            <w:szCs w:val="22"/>
          </w:rPr>
          <w:t xml:space="preserve"> </w:t>
        </w:r>
      </w:ins>
      <w:del w:id="2295" w:author="Jeff" w:date="2021-06-24T04:42:00Z">
        <w:r w:rsidR="00A61982" w:rsidRPr="0020587D" w:rsidDel="00C64EE9">
          <w:rPr>
            <w:sz w:val="22"/>
            <w:szCs w:val="22"/>
          </w:rPr>
          <w:delText xml:space="preserve">fire return intervals are so infrequent as to reduce recovery features found elsewhere (e.g., </w:delText>
        </w:r>
        <w:r w:rsidR="002A15F0" w:rsidRPr="0020587D" w:rsidDel="00C64EE9">
          <w:rPr>
            <w:sz w:val="22"/>
            <w:szCs w:val="22"/>
          </w:rPr>
          <w:delText>where</w:delText>
        </w:r>
      </w:del>
      <w:ins w:id="2296" w:author="Jeff" w:date="2021-06-24T04:42:00Z">
        <w:r w:rsidR="00C64EE9" w:rsidRPr="0020587D">
          <w:rPr>
            <w:sz w:val="22"/>
            <w:szCs w:val="22"/>
          </w:rPr>
          <w:t xml:space="preserve">it is </w:t>
        </w:r>
        <w:commentRangeStart w:id="2297"/>
        <w:r w:rsidR="00C64EE9" w:rsidRPr="0020587D">
          <w:rPr>
            <w:sz w:val="22"/>
            <w:szCs w:val="22"/>
          </w:rPr>
          <w:t>unsurprising that</w:t>
        </w:r>
      </w:ins>
      <w:r w:rsidR="002A15F0" w:rsidRPr="0020587D">
        <w:rPr>
          <w:sz w:val="22"/>
          <w:szCs w:val="22"/>
        </w:rPr>
        <w:t xml:space="preserve"> </w:t>
      </w:r>
      <w:r w:rsidR="00A61982" w:rsidRPr="0020587D">
        <w:rPr>
          <w:sz w:val="22"/>
          <w:szCs w:val="22"/>
        </w:rPr>
        <w:t>cone serot</w:t>
      </w:r>
      <w:r w:rsidR="00545C03" w:rsidRPr="0020587D">
        <w:rPr>
          <w:sz w:val="22"/>
          <w:szCs w:val="22"/>
        </w:rPr>
        <w:t>i</w:t>
      </w:r>
      <w:r w:rsidR="00A61982" w:rsidRPr="0020587D">
        <w:rPr>
          <w:sz w:val="22"/>
          <w:szCs w:val="22"/>
        </w:rPr>
        <w:t>ny</w:t>
      </w:r>
      <w:r w:rsidR="00BF5293" w:rsidRPr="0020587D">
        <w:rPr>
          <w:sz w:val="22"/>
          <w:szCs w:val="22"/>
        </w:rPr>
        <w:t xml:space="preserve"> and </w:t>
      </w:r>
      <w:del w:id="2298" w:author="Jeff" w:date="2021-06-24T04:43:00Z">
        <w:r w:rsidR="00BF5293" w:rsidRPr="0020587D" w:rsidDel="00C64EE9">
          <w:rPr>
            <w:sz w:val="22"/>
            <w:szCs w:val="22"/>
          </w:rPr>
          <w:delText>epicormic sprouting</w:delText>
        </w:r>
        <w:r w:rsidR="002A15F0" w:rsidRPr="0020587D" w:rsidDel="00C64EE9">
          <w:rPr>
            <w:sz w:val="22"/>
            <w:szCs w:val="22"/>
          </w:rPr>
          <w:delText xml:space="preserve"> still prevail</w:delText>
        </w:r>
        <w:r w:rsidR="00A61982" w:rsidRPr="0020587D" w:rsidDel="00C64EE9">
          <w:rPr>
            <w:sz w:val="22"/>
            <w:szCs w:val="22"/>
          </w:rPr>
          <w:delText>).</w:delText>
        </w:r>
      </w:del>
      <w:ins w:id="2299" w:author="Jeff" w:date="2021-06-24T04:43:00Z">
        <w:r w:rsidR="00C64EE9" w:rsidRPr="0020587D">
          <w:rPr>
            <w:sz w:val="22"/>
            <w:szCs w:val="22"/>
          </w:rPr>
          <w:t>bark thickening are on the decline</w:t>
        </w:r>
      </w:ins>
      <w:commentRangeEnd w:id="2297"/>
      <w:r w:rsidR="00C5587A">
        <w:rPr>
          <w:rStyle w:val="CommentReference"/>
        </w:rPr>
        <w:commentReference w:id="2297"/>
      </w:r>
      <w:ins w:id="2300" w:author="Jeff" w:date="2021-06-24T04:43:00Z">
        <w:r w:rsidR="00C64EE9" w:rsidRPr="00163863">
          <w:rPr>
            <w:sz w:val="22"/>
            <w:szCs w:val="22"/>
          </w:rPr>
          <w:t>. Several factors are of interest</w:t>
        </w:r>
      </w:ins>
      <w:ins w:id="2301" w:author="Jeff" w:date="2021-06-24T04:44:00Z">
        <w:r w:rsidR="00C64EE9" w:rsidRPr="00163863">
          <w:rPr>
            <w:sz w:val="22"/>
            <w:szCs w:val="22"/>
          </w:rPr>
          <w:t xml:space="preserve"> including insights into</w:t>
        </w:r>
      </w:ins>
      <w:r w:rsidR="00A61982" w:rsidRPr="00163863">
        <w:rPr>
          <w:sz w:val="22"/>
          <w:szCs w:val="22"/>
        </w:rPr>
        <w:t xml:space="preserve"> </w:t>
      </w:r>
      <w:del w:id="2302" w:author="Jeff" w:date="2021-06-24T04:44:00Z">
        <w:r w:rsidR="00A61982" w:rsidRPr="0020587D" w:rsidDel="00C64EE9">
          <w:rPr>
            <w:sz w:val="22"/>
            <w:szCs w:val="22"/>
          </w:rPr>
          <w:delText xml:space="preserve">Flat and ledge </w:delText>
        </w:r>
        <w:r w:rsidR="00A61982" w:rsidRPr="0020587D" w:rsidDel="00C64EE9">
          <w:rPr>
            <w:bCs/>
            <w:iCs/>
            <w:sz w:val="22"/>
            <w:szCs w:val="22"/>
            <w:lang w:val="en"/>
          </w:rPr>
          <w:delText>pitch</w:delText>
        </w:r>
      </w:del>
      <w:ins w:id="2303" w:author="Jeff" w:date="2021-06-24T04:44:00Z">
        <w:r w:rsidR="00C64EE9" w:rsidRPr="0020587D">
          <w:rPr>
            <w:sz w:val="22"/>
            <w:szCs w:val="22"/>
          </w:rPr>
          <w:t xml:space="preserve">flat, cliff and </w:t>
        </w:r>
        <w:r w:rsidR="00C64EE9" w:rsidRPr="0020587D">
          <w:rPr>
            <w:sz w:val="22"/>
            <w:szCs w:val="22"/>
          </w:rPr>
          <w:lastRenderedPageBreak/>
          <w:t xml:space="preserve">ledge colonization as well as adaptivity to stress tolerance or growth depending on </w:t>
        </w:r>
      </w:ins>
      <w:ins w:id="2304" w:author="Jeff" w:date="2021-06-24T04:45:00Z">
        <w:r w:rsidR="00C64EE9" w:rsidRPr="0020587D">
          <w:rPr>
            <w:sz w:val="22"/>
            <w:szCs w:val="22"/>
          </w:rPr>
          <w:t>topographic, soil, leaf and whole plant traits.</w:t>
        </w:r>
      </w:ins>
      <w:r w:rsidR="00A61982" w:rsidRPr="0020587D">
        <w:rPr>
          <w:sz w:val="22"/>
          <w:szCs w:val="22"/>
        </w:rPr>
        <w:t xml:space="preserve"> </w:t>
      </w:r>
      <w:del w:id="2305" w:author="Jeff" w:date="2021-06-24T04:45:00Z">
        <w:r w:rsidR="00A61982" w:rsidRPr="0020587D" w:rsidDel="00C64EE9">
          <w:rPr>
            <w:sz w:val="22"/>
            <w:szCs w:val="22"/>
          </w:rPr>
          <w:delText>pine populations exhibited greater buoyancy than trees in more strenuous cliff situations. We</w:delText>
        </w:r>
        <w:r w:rsidR="00345813" w:rsidRPr="0020587D" w:rsidDel="00C64EE9">
          <w:rPr>
            <w:sz w:val="22"/>
            <w:szCs w:val="22"/>
          </w:rPr>
          <w:delText xml:space="preserve"> also identified a selective preference for either growth</w:delText>
        </w:r>
        <w:r w:rsidRPr="0020587D" w:rsidDel="00C64EE9">
          <w:rPr>
            <w:sz w:val="22"/>
            <w:szCs w:val="22"/>
          </w:rPr>
          <w:delText xml:space="preserve"> at low elevations</w:delText>
        </w:r>
        <w:r w:rsidR="00345813" w:rsidRPr="0020587D" w:rsidDel="00C64EE9">
          <w:rPr>
            <w:sz w:val="22"/>
            <w:szCs w:val="22"/>
          </w:rPr>
          <w:delText xml:space="preserve"> or stress tolerance</w:delText>
        </w:r>
        <w:r w:rsidRPr="0020587D" w:rsidDel="00C64EE9">
          <w:rPr>
            <w:sz w:val="22"/>
            <w:szCs w:val="22"/>
          </w:rPr>
          <w:delText xml:space="preserve"> at high elevations using multiple plant and ecosystem metrics</w:delText>
        </w:r>
        <w:r w:rsidR="00345813" w:rsidRPr="0020587D" w:rsidDel="00C64EE9">
          <w:rPr>
            <w:bCs/>
            <w:iCs/>
            <w:sz w:val="22"/>
            <w:szCs w:val="22"/>
            <w:lang w:val="en"/>
          </w:rPr>
          <w:delText xml:space="preserve">. </w:delText>
        </w:r>
      </w:del>
      <w:r w:rsidR="00345813" w:rsidRPr="0020587D">
        <w:rPr>
          <w:sz w:val="22"/>
          <w:szCs w:val="22"/>
        </w:rPr>
        <w:t xml:space="preserve">Our </w:t>
      </w:r>
      <w:del w:id="2306" w:author="Jeff" w:date="2021-06-24T04:45:00Z">
        <w:r w:rsidR="00345813" w:rsidRPr="0020587D" w:rsidDel="00C64EE9">
          <w:rPr>
            <w:sz w:val="22"/>
            <w:szCs w:val="22"/>
          </w:rPr>
          <w:delText xml:space="preserve">findings </w:delText>
        </w:r>
      </w:del>
      <w:ins w:id="2307" w:author="Jeff" w:date="2021-06-24T04:45:00Z">
        <w:r w:rsidR="00C64EE9" w:rsidRPr="0020587D">
          <w:rPr>
            <w:sz w:val="22"/>
            <w:szCs w:val="22"/>
          </w:rPr>
          <w:t xml:space="preserve">data begin the task of </w:t>
        </w:r>
        <w:del w:id="2308" w:author="Risa" w:date="2021-06-25T00:43:00Z">
          <w:r w:rsidR="00C64EE9" w:rsidRPr="0020587D" w:rsidDel="00D8699A">
            <w:rPr>
              <w:sz w:val="22"/>
              <w:szCs w:val="22"/>
            </w:rPr>
            <w:delText xml:space="preserve"> </w:delText>
          </w:r>
        </w:del>
      </w:ins>
      <w:r w:rsidR="00345813" w:rsidRPr="0020587D">
        <w:rPr>
          <w:sz w:val="22"/>
          <w:szCs w:val="22"/>
        </w:rPr>
        <w:t>unravel</w:t>
      </w:r>
      <w:ins w:id="2309" w:author="Jeff" w:date="2021-06-24T04:46:00Z">
        <w:r w:rsidR="00C64EE9" w:rsidRPr="0020587D">
          <w:rPr>
            <w:sz w:val="22"/>
            <w:szCs w:val="22"/>
          </w:rPr>
          <w:t xml:space="preserve">ing at least a </w:t>
        </w:r>
      </w:ins>
      <w:del w:id="2310" w:author="Jeff" w:date="2021-06-24T04:46:00Z">
        <w:r w:rsidR="00345813" w:rsidRPr="0020587D" w:rsidDel="00C64EE9">
          <w:rPr>
            <w:sz w:val="22"/>
            <w:szCs w:val="22"/>
          </w:rPr>
          <w:delText xml:space="preserve"> </w:delText>
        </w:r>
      </w:del>
      <w:r w:rsidR="00BF5293" w:rsidRPr="0020587D">
        <w:rPr>
          <w:sz w:val="22"/>
          <w:szCs w:val="22"/>
        </w:rPr>
        <w:t xml:space="preserve">part of the </w:t>
      </w:r>
      <w:r w:rsidR="00345813" w:rsidRPr="0020587D">
        <w:rPr>
          <w:sz w:val="22"/>
          <w:szCs w:val="22"/>
        </w:rPr>
        <w:t>enigma</w:t>
      </w:r>
      <w:r w:rsidR="00854384" w:rsidRPr="0020587D">
        <w:rPr>
          <w:sz w:val="22"/>
          <w:szCs w:val="22"/>
        </w:rPr>
        <w:t xml:space="preserve"> </w:t>
      </w:r>
      <w:del w:id="2311" w:author="Jeff" w:date="2021-06-24T04:46:00Z">
        <w:r w:rsidR="00854384" w:rsidRPr="0020587D" w:rsidDel="00C64EE9">
          <w:rPr>
            <w:sz w:val="22"/>
            <w:szCs w:val="22"/>
          </w:rPr>
          <w:delText xml:space="preserve">about </w:delText>
        </w:r>
      </w:del>
      <w:ins w:id="2312" w:author="Jeff" w:date="2021-06-24T04:46:00Z">
        <w:r w:rsidR="00C64EE9" w:rsidRPr="0020587D">
          <w:rPr>
            <w:sz w:val="22"/>
            <w:szCs w:val="22"/>
          </w:rPr>
          <w:t xml:space="preserve">witnessing pitch pine </w:t>
        </w:r>
      </w:ins>
      <w:r w:rsidR="00854384" w:rsidRPr="0020587D">
        <w:rPr>
          <w:sz w:val="22"/>
          <w:szCs w:val="22"/>
        </w:rPr>
        <w:t>persistence</w:t>
      </w:r>
      <w:r w:rsidR="00345813" w:rsidRPr="0020587D">
        <w:rPr>
          <w:sz w:val="22"/>
          <w:szCs w:val="22"/>
        </w:rPr>
        <w:t xml:space="preserve"> </w:t>
      </w:r>
      <w:r w:rsidR="00854384" w:rsidRPr="0020587D">
        <w:rPr>
          <w:sz w:val="22"/>
          <w:szCs w:val="22"/>
        </w:rPr>
        <w:t xml:space="preserve">in a post-fire milieu </w:t>
      </w:r>
      <w:r w:rsidR="00345813" w:rsidRPr="0020587D">
        <w:rPr>
          <w:sz w:val="22"/>
          <w:szCs w:val="22"/>
        </w:rPr>
        <w:t>during a critical phase of the Anthropocene age</w:t>
      </w:r>
      <w:del w:id="2313" w:author="Risa" w:date="2021-06-24T23:51:00Z">
        <w:r w:rsidR="00187A6B" w:rsidRPr="0020587D" w:rsidDel="0018467A">
          <w:rPr>
            <w:sz w:val="22"/>
            <w:szCs w:val="22"/>
          </w:rPr>
          <w:delText xml:space="preserve"> (</w:delText>
        </w:r>
        <w:r w:rsidR="00187A6B" w:rsidRPr="00DF367D" w:rsidDel="0018467A">
          <w:rPr>
            <w:sz w:val="22"/>
            <w:szCs w:val="22"/>
            <w:highlight w:val="yellow"/>
            <w:rPrChange w:id="2314" w:author="Risa" w:date="2021-06-24T20:30:00Z">
              <w:rPr>
                <w:sz w:val="22"/>
                <w:szCs w:val="22"/>
              </w:rPr>
            </w:rPrChange>
          </w:rPr>
          <w:delText>Crutzen</w:delText>
        </w:r>
        <w:r w:rsidR="00470A6B" w:rsidRPr="00DF367D" w:rsidDel="0018467A">
          <w:rPr>
            <w:sz w:val="22"/>
            <w:szCs w:val="22"/>
            <w:highlight w:val="yellow"/>
            <w:rPrChange w:id="2315" w:author="Risa" w:date="2021-06-24T20:30:00Z">
              <w:rPr>
                <w:sz w:val="22"/>
                <w:szCs w:val="22"/>
              </w:rPr>
            </w:rPrChange>
          </w:rPr>
          <w:delText xml:space="preserve"> and Stoermer 2000</w:delText>
        </w:r>
        <w:r w:rsidR="00187A6B" w:rsidRPr="003E016C" w:rsidDel="0018467A">
          <w:rPr>
            <w:sz w:val="22"/>
            <w:szCs w:val="22"/>
          </w:rPr>
          <w:delText>)</w:delText>
        </w:r>
      </w:del>
      <w:r w:rsidR="00854384" w:rsidRPr="003E016C">
        <w:rPr>
          <w:sz w:val="22"/>
          <w:szCs w:val="22"/>
        </w:rPr>
        <w:t>.</w:t>
      </w:r>
      <w:r w:rsidR="00345813" w:rsidRPr="003E016C">
        <w:rPr>
          <w:sz w:val="22"/>
          <w:szCs w:val="22"/>
        </w:rPr>
        <w:t xml:space="preserve"> </w:t>
      </w:r>
      <w:del w:id="2316" w:author="Jeff" w:date="2021-06-24T04:46:00Z">
        <w:r w:rsidR="00C748E1" w:rsidRPr="0020587D" w:rsidDel="00C64EE9">
          <w:rPr>
            <w:sz w:val="22"/>
            <w:szCs w:val="22"/>
          </w:rPr>
          <w:delText xml:space="preserve">At lower elevations, which represent the vast majority </w:delText>
        </w:r>
        <w:r w:rsidR="00C748E1" w:rsidRPr="0020587D" w:rsidDel="00C64EE9">
          <w:rPr>
            <w:color w:val="000000" w:themeColor="text1"/>
            <w:sz w:val="22"/>
            <w:szCs w:val="22"/>
          </w:rPr>
          <w:delText xml:space="preserve">of pitch pine populations in the Northeast US, we predict newly pioneered locations </w:delText>
        </w:r>
        <w:r w:rsidR="009A61A6" w:rsidRPr="0020587D" w:rsidDel="00C64EE9">
          <w:rPr>
            <w:color w:val="000000" w:themeColor="text1"/>
            <w:sz w:val="22"/>
            <w:szCs w:val="22"/>
          </w:rPr>
          <w:delText>reflect</w:delText>
        </w:r>
        <w:r w:rsidR="00C748E1" w:rsidRPr="0020587D" w:rsidDel="00C64EE9">
          <w:rPr>
            <w:color w:val="000000" w:themeColor="text1"/>
            <w:sz w:val="22"/>
            <w:szCs w:val="22"/>
          </w:rPr>
          <w:delText xml:space="preserve"> a continuation of </w:delText>
        </w:r>
        <w:r w:rsidR="00F3370C" w:rsidRPr="0020587D" w:rsidDel="00C64EE9">
          <w:rPr>
            <w:sz w:val="22"/>
            <w:szCs w:val="22"/>
          </w:rPr>
          <w:delText xml:space="preserve">persistence </w:delText>
        </w:r>
        <w:r w:rsidR="009A61A6" w:rsidRPr="0020587D" w:rsidDel="00C64EE9">
          <w:rPr>
            <w:color w:val="000000" w:themeColor="text1"/>
            <w:sz w:val="22"/>
            <w:szCs w:val="22"/>
          </w:rPr>
          <w:delText>signaled</w:delText>
        </w:r>
        <w:r w:rsidR="00C748E1" w:rsidRPr="0020587D" w:rsidDel="00C64EE9">
          <w:rPr>
            <w:color w:val="000000" w:themeColor="text1"/>
            <w:sz w:val="22"/>
            <w:szCs w:val="22"/>
          </w:rPr>
          <w:delText xml:space="preserve"> by significant differences in </w:delText>
        </w:r>
        <w:r w:rsidR="009A61A6" w:rsidRPr="0020587D" w:rsidDel="00C64EE9">
          <w:rPr>
            <w:color w:val="000000" w:themeColor="text1"/>
            <w:sz w:val="22"/>
            <w:szCs w:val="22"/>
          </w:rPr>
          <w:delText xml:space="preserve">density, </w:delText>
        </w:r>
        <w:r w:rsidR="00C748E1" w:rsidRPr="0020587D" w:rsidDel="00C64EE9">
          <w:rPr>
            <w:color w:val="000000" w:themeColor="text1"/>
            <w:sz w:val="22"/>
            <w:szCs w:val="22"/>
          </w:rPr>
          <w:delText xml:space="preserve">slope and aspect. </w:delText>
        </w:r>
      </w:del>
      <w:r w:rsidR="00345813" w:rsidRPr="0020587D">
        <w:rPr>
          <w:color w:val="000000" w:themeColor="text1"/>
          <w:sz w:val="22"/>
          <w:szCs w:val="22"/>
        </w:rPr>
        <w:t xml:space="preserve">At a time when continued climate change </w:t>
      </w:r>
      <w:del w:id="2317" w:author="Jeff" w:date="2021-06-24T04:36:00Z">
        <w:r w:rsidR="00345813" w:rsidRPr="0020587D" w:rsidDel="004F25DF">
          <w:rPr>
            <w:color w:val="000000" w:themeColor="text1"/>
            <w:sz w:val="22"/>
            <w:szCs w:val="22"/>
          </w:rPr>
          <w:delText>may tip</w:delText>
        </w:r>
      </w:del>
      <w:ins w:id="2318" w:author="Jeff" w:date="2021-06-24T04:36:00Z">
        <w:r w:rsidR="004F25DF" w:rsidRPr="0020587D">
          <w:rPr>
            <w:color w:val="000000" w:themeColor="text1"/>
            <w:sz w:val="22"/>
            <w:szCs w:val="22"/>
          </w:rPr>
          <w:t>appears to be tipping</w:t>
        </w:r>
      </w:ins>
      <w:r w:rsidR="00345813" w:rsidRPr="0020587D">
        <w:rPr>
          <w:color w:val="000000" w:themeColor="text1"/>
          <w:sz w:val="22"/>
          <w:szCs w:val="22"/>
        </w:rPr>
        <w:t xml:space="preserve"> the scale away from </w:t>
      </w:r>
      <w:ins w:id="2319" w:author="Jeff" w:date="2021-06-24T04:36:00Z">
        <w:r w:rsidR="004F25DF" w:rsidRPr="0020587D">
          <w:rPr>
            <w:color w:val="000000" w:themeColor="text1"/>
            <w:sz w:val="22"/>
            <w:szCs w:val="22"/>
          </w:rPr>
          <w:t xml:space="preserve">pitch pine </w:t>
        </w:r>
      </w:ins>
      <w:r w:rsidR="00345813" w:rsidRPr="0020587D">
        <w:rPr>
          <w:color w:val="000000" w:themeColor="text1"/>
          <w:sz w:val="22"/>
          <w:szCs w:val="22"/>
        </w:rPr>
        <w:t>survival</w:t>
      </w:r>
      <w:ins w:id="2320" w:author="Jeff" w:date="2021-06-24T04:36:00Z">
        <w:r w:rsidR="004F25DF" w:rsidRPr="0020587D">
          <w:rPr>
            <w:color w:val="000000" w:themeColor="text1"/>
            <w:sz w:val="22"/>
            <w:szCs w:val="22"/>
          </w:rPr>
          <w:t xml:space="preserve"> at Mt. Desert</w:t>
        </w:r>
      </w:ins>
      <w:r w:rsidR="00345813" w:rsidRPr="0020587D">
        <w:rPr>
          <w:color w:val="000000" w:themeColor="text1"/>
          <w:sz w:val="22"/>
          <w:szCs w:val="22"/>
        </w:rPr>
        <w:t xml:space="preserve">, our findings </w:t>
      </w:r>
      <w:ins w:id="2321" w:author="Jeff" w:date="2021-06-24T04:47:00Z">
        <w:r w:rsidR="00C64EE9" w:rsidRPr="0020587D">
          <w:rPr>
            <w:color w:val="000000" w:themeColor="text1"/>
            <w:sz w:val="22"/>
            <w:szCs w:val="22"/>
          </w:rPr>
          <w:t xml:space="preserve">suggest trees are slowly adopting phenotypic </w:t>
        </w:r>
      </w:ins>
      <w:del w:id="2322" w:author="Jeff" w:date="2021-06-24T04:48:00Z">
        <w:r w:rsidR="00345813" w:rsidRPr="0020587D" w:rsidDel="00C64EE9">
          <w:rPr>
            <w:color w:val="000000" w:themeColor="text1"/>
            <w:sz w:val="22"/>
            <w:szCs w:val="22"/>
          </w:rPr>
          <w:delText>encourage the use</w:delText>
        </w:r>
      </w:del>
      <w:ins w:id="2323" w:author="Jeff" w:date="2021-06-24T04:48:00Z">
        <w:r w:rsidR="00C64EE9" w:rsidRPr="0020587D">
          <w:rPr>
            <w:color w:val="000000" w:themeColor="text1"/>
            <w:sz w:val="22"/>
            <w:szCs w:val="22"/>
          </w:rPr>
          <w:t>responses to some of the stresses and disturbance in their refugia. We antic</w:t>
        </w:r>
      </w:ins>
      <w:ins w:id="2324" w:author="Jeff" w:date="2021-06-24T04:49:00Z">
        <w:r w:rsidR="00C64EE9" w:rsidRPr="0020587D">
          <w:rPr>
            <w:color w:val="000000" w:themeColor="text1"/>
            <w:sz w:val="22"/>
            <w:szCs w:val="22"/>
          </w:rPr>
          <w:t>i</w:t>
        </w:r>
      </w:ins>
      <w:ins w:id="2325" w:author="Jeff" w:date="2021-06-24T04:48:00Z">
        <w:r w:rsidR="00C64EE9" w:rsidRPr="0020587D">
          <w:rPr>
            <w:color w:val="000000" w:themeColor="text1"/>
            <w:sz w:val="22"/>
            <w:szCs w:val="22"/>
          </w:rPr>
          <w:t>pate</w:t>
        </w:r>
      </w:ins>
      <w:ins w:id="2326" w:author="Jeff" w:date="2021-06-24T04:49:00Z">
        <w:r w:rsidR="00C64EE9" w:rsidRPr="0020587D">
          <w:rPr>
            <w:color w:val="000000" w:themeColor="text1"/>
            <w:sz w:val="22"/>
            <w:szCs w:val="22"/>
          </w:rPr>
          <w:t xml:space="preserve"> our </w:t>
        </w:r>
      </w:ins>
      <w:del w:id="2327" w:author="Jeff" w:date="2021-06-24T04:49:00Z">
        <w:r w:rsidR="00345813" w:rsidRPr="0020587D" w:rsidDel="00C64EE9">
          <w:rPr>
            <w:color w:val="000000" w:themeColor="text1"/>
            <w:sz w:val="22"/>
            <w:szCs w:val="22"/>
          </w:rPr>
          <w:delText xml:space="preserve"> of </w:delText>
        </w:r>
      </w:del>
      <w:r w:rsidR="00BF5293" w:rsidRPr="0020587D">
        <w:rPr>
          <w:color w:val="000000" w:themeColor="text1"/>
          <w:sz w:val="22"/>
          <w:szCs w:val="22"/>
        </w:rPr>
        <w:t xml:space="preserve">data </w:t>
      </w:r>
      <w:del w:id="2328" w:author="Jeff" w:date="2021-06-24T04:49:00Z">
        <w:r w:rsidR="00487D46" w:rsidRPr="0020587D" w:rsidDel="00C64EE9">
          <w:rPr>
            <w:color w:val="000000" w:themeColor="text1"/>
            <w:sz w:val="22"/>
            <w:szCs w:val="22"/>
          </w:rPr>
          <w:delText xml:space="preserve">by </w:delText>
        </w:r>
      </w:del>
      <w:ins w:id="2329" w:author="Jeff" w:date="2021-06-24T04:49:00Z">
        <w:r w:rsidR="00C64EE9" w:rsidRPr="0020587D">
          <w:rPr>
            <w:color w:val="000000" w:themeColor="text1"/>
            <w:sz w:val="22"/>
            <w:szCs w:val="22"/>
          </w:rPr>
          <w:t>enable</w:t>
        </w:r>
      </w:ins>
      <w:ins w:id="2330" w:author="Jeff" w:date="2021-06-24T04:50:00Z">
        <w:r w:rsidR="00C64EE9" w:rsidRPr="0020587D">
          <w:rPr>
            <w:color w:val="000000" w:themeColor="text1"/>
            <w:sz w:val="22"/>
            <w:szCs w:val="22"/>
          </w:rPr>
          <w:t>s</w:t>
        </w:r>
      </w:ins>
      <w:ins w:id="2331" w:author="Jeff" w:date="2021-06-24T04:49:00Z">
        <w:r w:rsidR="00C64EE9" w:rsidRPr="0020587D">
          <w:rPr>
            <w:color w:val="000000" w:themeColor="text1"/>
            <w:sz w:val="22"/>
            <w:szCs w:val="22"/>
          </w:rPr>
          <w:t xml:space="preserve"> </w:t>
        </w:r>
      </w:ins>
      <w:r w:rsidR="00487D46" w:rsidRPr="0020587D">
        <w:rPr>
          <w:color w:val="000000" w:themeColor="text1"/>
          <w:sz w:val="22"/>
          <w:szCs w:val="22"/>
        </w:rPr>
        <w:t>forest manager</w:t>
      </w:r>
      <w:r w:rsidR="003A1681" w:rsidRPr="0020587D">
        <w:rPr>
          <w:color w:val="000000" w:themeColor="text1"/>
          <w:sz w:val="22"/>
          <w:szCs w:val="22"/>
        </w:rPr>
        <w:t>s</w:t>
      </w:r>
      <w:r w:rsidR="00487D46" w:rsidRPr="0020587D">
        <w:rPr>
          <w:color w:val="000000" w:themeColor="text1"/>
          <w:sz w:val="22"/>
          <w:szCs w:val="22"/>
        </w:rPr>
        <w:t xml:space="preserve"> </w:t>
      </w:r>
      <w:r w:rsidR="003A1681" w:rsidRPr="0020587D">
        <w:rPr>
          <w:color w:val="000000" w:themeColor="text1"/>
          <w:sz w:val="22"/>
          <w:szCs w:val="22"/>
        </w:rPr>
        <w:t xml:space="preserve">to </w:t>
      </w:r>
      <w:del w:id="2332" w:author="Jeff" w:date="2021-06-24T04:49:00Z">
        <w:r w:rsidR="003A1681" w:rsidRPr="0020587D" w:rsidDel="00C64EE9">
          <w:rPr>
            <w:color w:val="000000" w:themeColor="text1"/>
            <w:sz w:val="22"/>
            <w:szCs w:val="22"/>
          </w:rPr>
          <w:delText>better understand</w:delText>
        </w:r>
      </w:del>
      <w:ins w:id="2333" w:author="Jeff" w:date="2021-06-24T04:49:00Z">
        <w:r w:rsidR="00C64EE9" w:rsidRPr="0020587D">
          <w:rPr>
            <w:color w:val="000000" w:themeColor="text1"/>
            <w:sz w:val="22"/>
            <w:szCs w:val="22"/>
          </w:rPr>
          <w:t>gain a better purchase on</w:t>
        </w:r>
      </w:ins>
      <w:r w:rsidR="003A1681" w:rsidRPr="0020587D">
        <w:rPr>
          <w:color w:val="000000" w:themeColor="text1"/>
          <w:sz w:val="22"/>
          <w:szCs w:val="22"/>
        </w:rPr>
        <w:t xml:space="preserve"> </w:t>
      </w:r>
      <w:ins w:id="2334" w:author="Jeff" w:date="2021-06-24T04:38:00Z">
        <w:r w:rsidR="004F25DF" w:rsidRPr="0020587D">
          <w:rPr>
            <w:color w:val="000000" w:themeColor="text1"/>
            <w:sz w:val="22"/>
            <w:szCs w:val="22"/>
          </w:rPr>
          <w:t xml:space="preserve">the effects of </w:t>
        </w:r>
      </w:ins>
      <w:ins w:id="2335" w:author="Jeff" w:date="2021-06-24T04:37:00Z">
        <w:r w:rsidR="004F25DF" w:rsidRPr="0020587D">
          <w:rPr>
            <w:color w:val="000000" w:themeColor="text1"/>
            <w:sz w:val="22"/>
            <w:szCs w:val="22"/>
          </w:rPr>
          <w:t xml:space="preserve">fire history and topographic factors </w:t>
        </w:r>
      </w:ins>
      <w:del w:id="2336" w:author="Jeff" w:date="2021-06-24T04:37:00Z">
        <w:r w:rsidR="003A1681" w:rsidRPr="0020587D" w:rsidDel="004F25DF">
          <w:rPr>
            <w:color w:val="000000" w:themeColor="text1"/>
            <w:sz w:val="22"/>
            <w:szCs w:val="22"/>
          </w:rPr>
          <w:delText>the imposition of</w:delText>
        </w:r>
        <w:r w:rsidR="00345813" w:rsidRPr="0020587D" w:rsidDel="004F25DF">
          <w:rPr>
            <w:color w:val="000000" w:themeColor="text1"/>
            <w:sz w:val="22"/>
            <w:szCs w:val="22"/>
          </w:rPr>
          <w:delText xml:space="preserve"> fire </w:delText>
        </w:r>
        <w:r w:rsidR="003A1681" w:rsidRPr="0020587D" w:rsidDel="004F25DF">
          <w:rPr>
            <w:color w:val="000000" w:themeColor="text1"/>
            <w:sz w:val="22"/>
            <w:szCs w:val="22"/>
          </w:rPr>
          <w:delText>absence on</w:delText>
        </w:r>
        <w:r w:rsidR="00487D46" w:rsidRPr="0020587D" w:rsidDel="004F25DF">
          <w:rPr>
            <w:color w:val="000000" w:themeColor="text1"/>
            <w:sz w:val="22"/>
            <w:szCs w:val="22"/>
          </w:rPr>
          <w:delText xml:space="preserve"> flat and ledge communities</w:delText>
        </w:r>
        <w:r w:rsidR="007848AB" w:rsidRPr="0020587D" w:rsidDel="004F25DF">
          <w:rPr>
            <w:color w:val="000000" w:themeColor="text1"/>
            <w:sz w:val="22"/>
            <w:szCs w:val="22"/>
          </w:rPr>
          <w:delText xml:space="preserve"> and </w:delText>
        </w:r>
        <w:r w:rsidR="007848AB" w:rsidRPr="0020587D" w:rsidDel="004F25DF">
          <w:rPr>
            <w:sz w:val="22"/>
            <w:szCs w:val="22"/>
          </w:rPr>
          <w:delText>application to pitch pine colony management in districts along the Eastern seaboard where natural fire and prescribed fire do not play a role in the lives of pine barrens</w:delText>
        </w:r>
      </w:del>
      <w:ins w:id="2337" w:author="Jeff" w:date="2021-06-24T04:49:00Z">
        <w:r w:rsidR="00C64EE9" w:rsidRPr="0020587D">
          <w:rPr>
            <w:color w:val="000000" w:themeColor="text1"/>
            <w:sz w:val="22"/>
            <w:szCs w:val="22"/>
          </w:rPr>
          <w:t>which affect</w:t>
        </w:r>
      </w:ins>
      <w:ins w:id="2338" w:author="Jeff" w:date="2021-06-24T04:38:00Z">
        <w:r w:rsidR="004F25DF" w:rsidRPr="0020587D">
          <w:rPr>
            <w:sz w:val="22"/>
            <w:szCs w:val="22"/>
          </w:rPr>
          <w:t xml:space="preserve"> persistence of this globally threatened species.</w:t>
        </w:r>
      </w:ins>
      <w:del w:id="2339" w:author="Jeff" w:date="2021-06-24T04:38:00Z">
        <w:r w:rsidR="007848AB" w:rsidRPr="0020587D" w:rsidDel="004F25DF">
          <w:rPr>
            <w:sz w:val="22"/>
            <w:szCs w:val="22"/>
          </w:rPr>
          <w:delText>.</w:delText>
        </w:r>
      </w:del>
    </w:p>
    <w:p w14:paraId="38BAA2E6" w14:textId="3311BF86" w:rsidR="005B59F0" w:rsidRPr="0020587D" w:rsidRDefault="005B59F0">
      <w:pPr>
        <w:pStyle w:val="mb0"/>
        <w:shd w:val="clear" w:color="auto" w:fill="FFFFFF"/>
        <w:spacing w:before="0" w:beforeAutospacing="0" w:after="0" w:afterAutospacing="0" w:line="360" w:lineRule="auto"/>
        <w:rPr>
          <w:color w:val="000000" w:themeColor="text1"/>
          <w:sz w:val="22"/>
          <w:szCs w:val="22"/>
        </w:rPr>
        <w:pPrChange w:id="2340" w:author="Risa" w:date="2021-06-24T18:40:00Z">
          <w:pPr>
            <w:pStyle w:val="mb0"/>
            <w:shd w:val="clear" w:color="auto" w:fill="FFFFFF"/>
            <w:spacing w:before="0" w:beforeAutospacing="0" w:after="150" w:afterAutospacing="0" w:line="276" w:lineRule="auto"/>
            <w:jc w:val="both"/>
          </w:pPr>
        </w:pPrChange>
      </w:pPr>
    </w:p>
    <w:p w14:paraId="612D5D45" w14:textId="5B326E34" w:rsidR="008C11D0" w:rsidRPr="0020587D" w:rsidRDefault="008C11D0">
      <w:pPr>
        <w:pStyle w:val="Heading2"/>
        <w:spacing w:before="0" w:beforeAutospacing="0" w:after="0" w:afterAutospacing="0" w:line="360" w:lineRule="auto"/>
        <w:rPr>
          <w:color w:val="000000" w:themeColor="text1"/>
          <w:sz w:val="22"/>
          <w:szCs w:val="22"/>
        </w:rPr>
        <w:pPrChange w:id="2341" w:author="Risa" w:date="2021-06-24T18:40:00Z">
          <w:pPr>
            <w:pStyle w:val="Heading2"/>
            <w:spacing w:before="0" w:beforeAutospacing="0" w:after="0" w:afterAutospacing="0"/>
            <w:jc w:val="both"/>
          </w:pPr>
        </w:pPrChange>
      </w:pPr>
      <w:r w:rsidRPr="0020587D">
        <w:rPr>
          <w:color w:val="000000" w:themeColor="text1"/>
          <w:sz w:val="22"/>
          <w:szCs w:val="22"/>
        </w:rPr>
        <w:t>Data Availability Statement</w:t>
      </w:r>
    </w:p>
    <w:p w14:paraId="33BA131C" w14:textId="110CD0CA" w:rsidR="00A17CDA" w:rsidRPr="00603401" w:rsidRDefault="008A65EC">
      <w:pPr>
        <w:pStyle w:val="mb0"/>
        <w:spacing w:before="0" w:beforeAutospacing="0" w:after="0" w:afterAutospacing="0" w:line="360" w:lineRule="auto"/>
        <w:rPr>
          <w:color w:val="000000" w:themeColor="text1"/>
          <w:sz w:val="22"/>
          <w:szCs w:val="22"/>
        </w:rPr>
        <w:pPrChange w:id="2342" w:author="Risa" w:date="2021-06-24T18:40:00Z">
          <w:pPr>
            <w:pStyle w:val="mb0"/>
            <w:spacing w:before="0" w:beforeAutospacing="0" w:after="150" w:afterAutospacing="0"/>
          </w:pPr>
        </w:pPrChange>
      </w:pPr>
      <w:r w:rsidRPr="0020587D">
        <w:rPr>
          <w:color w:val="000000" w:themeColor="text1"/>
          <w:sz w:val="22"/>
          <w:szCs w:val="22"/>
        </w:rPr>
        <w:t>D</w:t>
      </w:r>
      <w:r w:rsidR="008C11D0" w:rsidRPr="0020587D">
        <w:rPr>
          <w:color w:val="000000" w:themeColor="text1"/>
          <w:sz w:val="22"/>
          <w:szCs w:val="22"/>
        </w:rPr>
        <w:t>ata used in this article can be found at</w:t>
      </w:r>
      <w:r w:rsidR="00873E70" w:rsidRPr="0020587D">
        <w:rPr>
          <w:color w:val="000000" w:themeColor="text1"/>
          <w:sz w:val="22"/>
          <w:szCs w:val="22"/>
        </w:rPr>
        <w:t xml:space="preserve"> the following repository: </w:t>
      </w:r>
      <w:r w:rsidR="001120D8" w:rsidRPr="0020587D">
        <w:rPr>
          <w:sz w:val="22"/>
          <w:szCs w:val="22"/>
          <w:rPrChange w:id="2343" w:author="Risa" w:date="2021-06-24T18:40:00Z">
            <w:rPr/>
          </w:rPrChange>
        </w:rPr>
        <w:fldChar w:fldCharType="begin"/>
      </w:r>
      <w:r w:rsidR="001120D8" w:rsidRPr="0020587D">
        <w:rPr>
          <w:sz w:val="22"/>
          <w:szCs w:val="22"/>
          <w:rPrChange w:id="2344" w:author="Risa" w:date="2021-06-24T18:40:00Z">
            <w:rPr/>
          </w:rPrChange>
        </w:rPr>
        <w:instrText xml:space="preserve"> HYPERLINK "https://github.com/SmithEcophysLab/mtDesertIsland_Pinusrigida" </w:instrText>
      </w:r>
      <w:r w:rsidR="001120D8" w:rsidRPr="0020587D">
        <w:rPr>
          <w:sz w:val="22"/>
          <w:szCs w:val="22"/>
          <w:rPrChange w:id="2345" w:author="Risa" w:date="2021-06-24T18:40:00Z">
            <w:rPr>
              <w:rStyle w:val="Hyperlink"/>
              <w:color w:val="000000" w:themeColor="text1"/>
              <w:sz w:val="22"/>
              <w:szCs w:val="22"/>
            </w:rPr>
          </w:rPrChange>
        </w:rPr>
        <w:fldChar w:fldCharType="separate"/>
      </w:r>
      <w:r w:rsidR="005F5EAF" w:rsidRPr="0020587D">
        <w:rPr>
          <w:rStyle w:val="Hyperlink"/>
          <w:color w:val="000000" w:themeColor="text1"/>
          <w:sz w:val="22"/>
          <w:szCs w:val="22"/>
        </w:rPr>
        <w:t>https://github.com/SmithEcophysLab/mtDesertIsland_Pinusrigida</w:t>
      </w:r>
      <w:r w:rsidR="001120D8" w:rsidRPr="0020587D">
        <w:rPr>
          <w:rStyle w:val="Hyperlink"/>
          <w:color w:val="000000" w:themeColor="text1"/>
          <w:sz w:val="22"/>
          <w:szCs w:val="22"/>
          <w:rPrChange w:id="2346" w:author="Risa" w:date="2021-06-24T18:40:00Z">
            <w:rPr>
              <w:rStyle w:val="Hyperlink"/>
              <w:color w:val="000000" w:themeColor="text1"/>
              <w:sz w:val="22"/>
              <w:szCs w:val="22"/>
            </w:rPr>
          </w:rPrChange>
        </w:rPr>
        <w:fldChar w:fldCharType="end"/>
      </w:r>
      <w:r w:rsidR="005F5EAF" w:rsidRPr="009709DC">
        <w:rPr>
          <w:color w:val="000000" w:themeColor="text1"/>
          <w:sz w:val="22"/>
          <w:szCs w:val="22"/>
        </w:rPr>
        <w:t xml:space="preserve"> (DOI:10.5281/zenodo.4663255).</w:t>
      </w:r>
      <w:bookmarkStart w:id="2347" w:name="h7"/>
      <w:bookmarkEnd w:id="2347"/>
      <w:r w:rsidR="00CF5011" w:rsidRPr="0011330A">
        <w:rPr>
          <w:color w:val="000000" w:themeColor="text1"/>
          <w:sz w:val="22"/>
          <w:szCs w:val="22"/>
        </w:rPr>
        <w:t xml:space="preserve"> Additional soil inorganic data is available at this site.</w:t>
      </w:r>
    </w:p>
    <w:p w14:paraId="14C03FE4" w14:textId="7330D721" w:rsidR="008C11D0" w:rsidRPr="006D57B1" w:rsidRDefault="008C11D0">
      <w:pPr>
        <w:pStyle w:val="Heading2"/>
        <w:spacing w:before="0" w:beforeAutospacing="0" w:after="0" w:afterAutospacing="0" w:line="360" w:lineRule="auto"/>
        <w:rPr>
          <w:color w:val="000000" w:themeColor="text1"/>
          <w:sz w:val="22"/>
          <w:szCs w:val="22"/>
        </w:rPr>
        <w:pPrChange w:id="2348" w:author="Risa" w:date="2021-06-24T18:40:00Z">
          <w:pPr>
            <w:pStyle w:val="Heading2"/>
            <w:spacing w:before="0" w:beforeAutospacing="0" w:after="0" w:afterAutospacing="0"/>
            <w:jc w:val="both"/>
          </w:pPr>
        </w:pPrChange>
      </w:pPr>
      <w:r w:rsidRPr="006D57B1">
        <w:rPr>
          <w:color w:val="000000" w:themeColor="text1"/>
          <w:sz w:val="22"/>
          <w:szCs w:val="22"/>
        </w:rPr>
        <w:t>Author Contributions</w:t>
      </w:r>
    </w:p>
    <w:p w14:paraId="2D634B1F" w14:textId="12489139" w:rsidR="00D932EE" w:rsidRPr="001B72FD" w:rsidRDefault="008C11D0">
      <w:pPr>
        <w:pStyle w:val="mb0"/>
        <w:spacing w:before="0" w:beforeAutospacing="0" w:after="0" w:afterAutospacing="0" w:line="360" w:lineRule="auto"/>
        <w:rPr>
          <w:color w:val="000000" w:themeColor="text1"/>
          <w:sz w:val="22"/>
          <w:szCs w:val="22"/>
        </w:rPr>
        <w:pPrChange w:id="2349" w:author="Risa" w:date="2021-06-24T18:40:00Z">
          <w:pPr>
            <w:pStyle w:val="mb0"/>
            <w:spacing w:before="0" w:beforeAutospacing="0" w:after="150" w:afterAutospacing="0"/>
            <w:jc w:val="both"/>
          </w:pPr>
        </w:pPrChange>
      </w:pPr>
      <w:r w:rsidRPr="006D57B1">
        <w:rPr>
          <w:color w:val="000000" w:themeColor="text1"/>
          <w:sz w:val="22"/>
          <w:szCs w:val="22"/>
        </w:rPr>
        <w:t>J</w:t>
      </w:r>
      <w:r w:rsidR="00F20384" w:rsidRPr="006D57B1">
        <w:rPr>
          <w:color w:val="000000" w:themeColor="text1"/>
          <w:sz w:val="22"/>
          <w:szCs w:val="22"/>
        </w:rPr>
        <w:t>L</w:t>
      </w:r>
      <w:r w:rsidRPr="006D57B1">
        <w:rPr>
          <w:color w:val="000000" w:themeColor="text1"/>
          <w:sz w:val="22"/>
          <w:szCs w:val="22"/>
        </w:rPr>
        <w:t xml:space="preserve"> and N</w:t>
      </w:r>
      <w:r w:rsidR="00F20384" w:rsidRPr="006D57B1">
        <w:rPr>
          <w:color w:val="000000" w:themeColor="text1"/>
          <w:sz w:val="22"/>
          <w:szCs w:val="22"/>
        </w:rPr>
        <w:t>G</w:t>
      </w:r>
      <w:r w:rsidRPr="006D57B1">
        <w:rPr>
          <w:color w:val="000000" w:themeColor="text1"/>
          <w:sz w:val="22"/>
          <w:szCs w:val="22"/>
        </w:rPr>
        <w:t>S conceived the work</w:t>
      </w:r>
      <w:r w:rsidR="00125645" w:rsidRPr="006D57B1">
        <w:rPr>
          <w:color w:val="000000" w:themeColor="text1"/>
          <w:sz w:val="22"/>
          <w:szCs w:val="22"/>
        </w:rPr>
        <w:t>. JL, RM, and N</w:t>
      </w:r>
      <w:r w:rsidR="00F20384" w:rsidRPr="006D57B1">
        <w:rPr>
          <w:color w:val="000000" w:themeColor="text1"/>
          <w:sz w:val="22"/>
          <w:szCs w:val="22"/>
        </w:rPr>
        <w:t>G</w:t>
      </w:r>
      <w:r w:rsidR="00125645" w:rsidRPr="006D57B1">
        <w:rPr>
          <w:color w:val="000000" w:themeColor="text1"/>
          <w:sz w:val="22"/>
          <w:szCs w:val="22"/>
        </w:rPr>
        <w:t>S</w:t>
      </w:r>
      <w:r w:rsidRPr="006D57B1">
        <w:rPr>
          <w:color w:val="000000" w:themeColor="text1"/>
          <w:sz w:val="22"/>
          <w:szCs w:val="22"/>
        </w:rPr>
        <w:t xml:space="preserve"> contributed substantially to the interpretation of the data and to drafting the manuscript, gave final approval of the version submitted, and agreed to be accountable for all aspects of the work</w:t>
      </w:r>
      <w:r w:rsidR="008A65EC" w:rsidRPr="006D57B1">
        <w:rPr>
          <w:color w:val="000000" w:themeColor="text1"/>
          <w:sz w:val="22"/>
          <w:szCs w:val="22"/>
        </w:rPr>
        <w:t>. Q</w:t>
      </w:r>
      <w:r w:rsidRPr="006D57B1">
        <w:rPr>
          <w:color w:val="000000" w:themeColor="text1"/>
          <w:sz w:val="22"/>
          <w:szCs w:val="22"/>
        </w:rPr>
        <w:t xml:space="preserve">uestions related to the accuracy or integrity of any part of the work are appropriately investigated and resolved. JL carried out </w:t>
      </w:r>
      <w:r w:rsidR="00753C30" w:rsidRPr="00C96924">
        <w:rPr>
          <w:color w:val="000000" w:themeColor="text1"/>
          <w:sz w:val="22"/>
          <w:szCs w:val="22"/>
        </w:rPr>
        <w:t xml:space="preserve">sample </w:t>
      </w:r>
      <w:r w:rsidR="00A77074" w:rsidRPr="00C96924">
        <w:rPr>
          <w:color w:val="000000" w:themeColor="text1"/>
          <w:sz w:val="22"/>
          <w:szCs w:val="22"/>
        </w:rPr>
        <w:t>collection</w:t>
      </w:r>
      <w:r w:rsidR="00753C30" w:rsidRPr="00C96924">
        <w:rPr>
          <w:color w:val="000000" w:themeColor="text1"/>
          <w:sz w:val="22"/>
          <w:szCs w:val="22"/>
        </w:rPr>
        <w:t xml:space="preserve"> and field measurements, conducted </w:t>
      </w:r>
      <w:r w:rsidR="00F351F6" w:rsidRPr="00C96924">
        <w:rPr>
          <w:color w:val="000000" w:themeColor="text1"/>
          <w:sz w:val="22"/>
          <w:szCs w:val="22"/>
        </w:rPr>
        <w:t xml:space="preserve">soil water retention tests </w:t>
      </w:r>
      <w:r w:rsidR="00B5268D" w:rsidRPr="00C96924">
        <w:rPr>
          <w:color w:val="000000" w:themeColor="text1"/>
          <w:sz w:val="22"/>
          <w:szCs w:val="22"/>
        </w:rPr>
        <w:t xml:space="preserve">and </w:t>
      </w:r>
      <w:r w:rsidR="00753C30" w:rsidRPr="00C96924">
        <w:rPr>
          <w:color w:val="000000" w:themeColor="text1"/>
          <w:sz w:val="22"/>
          <w:szCs w:val="22"/>
        </w:rPr>
        <w:t>prepared samples for</w:t>
      </w:r>
      <w:r w:rsidR="00700426" w:rsidRPr="00C96924">
        <w:rPr>
          <w:color w:val="000000" w:themeColor="text1"/>
          <w:sz w:val="22"/>
          <w:szCs w:val="22"/>
        </w:rPr>
        <w:t xml:space="preserve"> EA-IRMS </w:t>
      </w:r>
      <w:r w:rsidR="00DD04C3" w:rsidRPr="00F70722">
        <w:rPr>
          <w:color w:val="000000" w:themeColor="text1"/>
          <w:sz w:val="22"/>
          <w:szCs w:val="22"/>
        </w:rPr>
        <w:t>analysis</w:t>
      </w:r>
      <w:r w:rsidRPr="00F70722">
        <w:rPr>
          <w:color w:val="000000" w:themeColor="text1"/>
          <w:sz w:val="22"/>
          <w:szCs w:val="22"/>
        </w:rPr>
        <w:t xml:space="preserve">. NS </w:t>
      </w:r>
      <w:r w:rsidR="00DD04C3" w:rsidRPr="002F4867">
        <w:rPr>
          <w:color w:val="000000" w:themeColor="text1"/>
          <w:sz w:val="22"/>
          <w:szCs w:val="22"/>
        </w:rPr>
        <w:t>performed</w:t>
      </w:r>
      <w:r w:rsidRPr="002F4867">
        <w:rPr>
          <w:color w:val="000000" w:themeColor="text1"/>
          <w:sz w:val="22"/>
          <w:szCs w:val="22"/>
        </w:rPr>
        <w:t xml:space="preserve"> </w:t>
      </w:r>
      <w:r w:rsidR="00A77074" w:rsidRPr="00A03C77">
        <w:rPr>
          <w:color w:val="000000" w:themeColor="text1"/>
          <w:sz w:val="22"/>
          <w:szCs w:val="22"/>
        </w:rPr>
        <w:t xml:space="preserve">C/N foliar </w:t>
      </w:r>
      <w:r w:rsidR="00753C30" w:rsidRPr="00A03C77">
        <w:rPr>
          <w:color w:val="000000" w:themeColor="text1"/>
          <w:sz w:val="22"/>
          <w:szCs w:val="22"/>
        </w:rPr>
        <w:t>analysis</w:t>
      </w:r>
      <w:r w:rsidR="00125645" w:rsidRPr="00A03C77">
        <w:rPr>
          <w:color w:val="000000" w:themeColor="text1"/>
          <w:sz w:val="22"/>
          <w:szCs w:val="22"/>
        </w:rPr>
        <w:t>. N</w:t>
      </w:r>
      <w:r w:rsidR="00F20384" w:rsidRPr="002A4B2D">
        <w:rPr>
          <w:color w:val="000000" w:themeColor="text1"/>
          <w:sz w:val="22"/>
          <w:szCs w:val="22"/>
        </w:rPr>
        <w:t>G</w:t>
      </w:r>
      <w:r w:rsidR="00125645" w:rsidRPr="002A4B2D">
        <w:rPr>
          <w:color w:val="000000" w:themeColor="text1"/>
          <w:sz w:val="22"/>
          <w:szCs w:val="22"/>
        </w:rPr>
        <w:t xml:space="preserve">S and RM </w:t>
      </w:r>
      <w:r w:rsidRPr="002A4B2D">
        <w:rPr>
          <w:color w:val="000000" w:themeColor="text1"/>
          <w:sz w:val="22"/>
          <w:szCs w:val="22"/>
        </w:rPr>
        <w:t>conduct</w:t>
      </w:r>
      <w:r w:rsidR="00125645" w:rsidRPr="002A4B2D">
        <w:rPr>
          <w:color w:val="000000" w:themeColor="text1"/>
          <w:sz w:val="22"/>
          <w:szCs w:val="22"/>
        </w:rPr>
        <w:t>ed</w:t>
      </w:r>
      <w:r w:rsidRPr="002A4B2D">
        <w:rPr>
          <w:color w:val="000000" w:themeColor="text1"/>
          <w:sz w:val="22"/>
          <w:szCs w:val="22"/>
        </w:rPr>
        <w:t xml:space="preserve"> statistical analyses and formulat</w:t>
      </w:r>
      <w:r w:rsidR="00125645" w:rsidRPr="002A4B2D">
        <w:rPr>
          <w:color w:val="000000" w:themeColor="text1"/>
          <w:sz w:val="22"/>
          <w:szCs w:val="22"/>
        </w:rPr>
        <w:t>ed</w:t>
      </w:r>
      <w:r w:rsidRPr="001B72FD">
        <w:rPr>
          <w:color w:val="000000" w:themeColor="text1"/>
          <w:sz w:val="22"/>
          <w:szCs w:val="22"/>
        </w:rPr>
        <w:t xml:space="preserve"> figures and tables.</w:t>
      </w:r>
    </w:p>
    <w:p w14:paraId="2131D448" w14:textId="4BDB0BDF" w:rsidR="00AE173C" w:rsidRPr="001B72FD" w:rsidRDefault="00AE173C">
      <w:pPr>
        <w:autoSpaceDE w:val="0"/>
        <w:autoSpaceDN w:val="0"/>
        <w:adjustRightInd w:val="0"/>
        <w:spacing w:line="360" w:lineRule="auto"/>
        <w:rPr>
          <w:rFonts w:eastAsiaTheme="minorEastAsia"/>
          <w:b/>
          <w:bCs/>
          <w:color w:val="000000" w:themeColor="text1"/>
          <w:sz w:val="22"/>
          <w:szCs w:val="22"/>
        </w:rPr>
        <w:pPrChange w:id="2350" w:author="Risa" w:date="2021-06-24T18:40:00Z">
          <w:pPr>
            <w:autoSpaceDE w:val="0"/>
            <w:autoSpaceDN w:val="0"/>
            <w:adjustRightInd w:val="0"/>
            <w:jc w:val="both"/>
          </w:pPr>
        </w:pPrChange>
      </w:pPr>
      <w:r w:rsidRPr="001B72FD">
        <w:rPr>
          <w:rFonts w:eastAsiaTheme="minorEastAsia"/>
          <w:b/>
          <w:bCs/>
          <w:sz w:val="22"/>
          <w:szCs w:val="22"/>
        </w:rPr>
        <w:t>ACKNOWLEDGEMENTS</w:t>
      </w:r>
    </w:p>
    <w:p w14:paraId="76350621" w14:textId="20C4D3B5" w:rsidR="00AE173C" w:rsidRPr="006764D5" w:rsidRDefault="004403BF">
      <w:pPr>
        <w:spacing w:line="360" w:lineRule="auto"/>
        <w:rPr>
          <w:rFonts w:eastAsiaTheme="minorEastAsia"/>
          <w:color w:val="000000" w:themeColor="text1"/>
          <w:sz w:val="22"/>
          <w:szCs w:val="22"/>
        </w:rPr>
        <w:pPrChange w:id="2351" w:author="Risa" w:date="2021-06-24T18:40:00Z">
          <w:pPr>
            <w:jc w:val="both"/>
          </w:pPr>
        </w:pPrChange>
      </w:pPr>
      <w:r w:rsidRPr="001B72FD">
        <w:rPr>
          <w:color w:val="000000" w:themeColor="text1"/>
          <w:sz w:val="22"/>
          <w:szCs w:val="22"/>
          <w:shd w:val="clear" w:color="auto" w:fill="FFFFFF"/>
        </w:rPr>
        <w:t xml:space="preserve">Research at </w:t>
      </w:r>
      <w:r w:rsidR="00C437EC" w:rsidRPr="001B72FD">
        <w:rPr>
          <w:sz w:val="22"/>
          <w:szCs w:val="22"/>
        </w:rPr>
        <w:t>Mt. Desert Island</w:t>
      </w:r>
      <w:r w:rsidRPr="003E016C">
        <w:rPr>
          <w:color w:val="000000" w:themeColor="text1"/>
          <w:sz w:val="22"/>
          <w:szCs w:val="22"/>
          <w:shd w:val="clear" w:color="auto" w:fill="FFFFFF"/>
        </w:rPr>
        <w:t xml:space="preserve"> was conducted under permit ACAD-2020-SCI-0014 from the U.S. Department of Interior granted to Jeff Licht. M</w:t>
      </w:r>
      <w:r w:rsidR="00700426" w:rsidRPr="003E016C">
        <w:rPr>
          <w:color w:val="000000" w:themeColor="text1"/>
          <w:sz w:val="22"/>
          <w:szCs w:val="22"/>
          <w:shd w:val="clear" w:color="auto" w:fill="FFFFFF"/>
        </w:rPr>
        <w:t xml:space="preserve">ike Day, </w:t>
      </w:r>
      <w:r w:rsidR="00F2679E" w:rsidRPr="003E016C">
        <w:rPr>
          <w:color w:val="000000" w:themeColor="text1"/>
          <w:sz w:val="22"/>
          <w:szCs w:val="22"/>
          <w:shd w:val="clear" w:color="auto" w:fill="FFFFFF"/>
        </w:rPr>
        <w:t xml:space="preserve">PhD, suggested </w:t>
      </w:r>
      <w:r w:rsidR="00821389" w:rsidRPr="00A07261">
        <w:rPr>
          <w:color w:val="000000" w:themeColor="text1"/>
          <w:sz w:val="22"/>
          <w:szCs w:val="22"/>
          <w:shd w:val="clear" w:color="auto" w:fill="FFFFFF"/>
        </w:rPr>
        <w:t>topics for study and</w:t>
      </w:r>
      <w:r w:rsidR="00897CF4" w:rsidRPr="00A07261">
        <w:rPr>
          <w:color w:val="000000" w:themeColor="text1"/>
          <w:sz w:val="22"/>
          <w:szCs w:val="22"/>
          <w:shd w:val="clear" w:color="auto" w:fill="FFFFFF"/>
        </w:rPr>
        <w:t xml:space="preserve"> </w:t>
      </w:r>
      <w:r w:rsidR="00821389" w:rsidRPr="00A07261">
        <w:rPr>
          <w:color w:val="000000" w:themeColor="text1"/>
          <w:sz w:val="22"/>
          <w:szCs w:val="22"/>
          <w:shd w:val="clear" w:color="auto" w:fill="FFFFFF"/>
        </w:rPr>
        <w:t>locat</w:t>
      </w:r>
      <w:r w:rsidR="00897CF4" w:rsidRPr="00A07261">
        <w:rPr>
          <w:color w:val="000000" w:themeColor="text1"/>
          <w:sz w:val="22"/>
          <w:szCs w:val="22"/>
          <w:shd w:val="clear" w:color="auto" w:fill="FFFFFF"/>
        </w:rPr>
        <w:t xml:space="preserve">ed </w:t>
      </w:r>
      <w:r w:rsidR="00821389" w:rsidRPr="00A07261">
        <w:rPr>
          <w:color w:val="000000" w:themeColor="text1"/>
          <w:sz w:val="22"/>
          <w:szCs w:val="22"/>
          <w:shd w:val="clear" w:color="auto" w:fill="FFFFFF"/>
        </w:rPr>
        <w:t xml:space="preserve">some of the </w:t>
      </w:r>
      <w:r w:rsidR="00897CF4" w:rsidRPr="00E174C9">
        <w:rPr>
          <w:color w:val="000000" w:themeColor="text1"/>
          <w:sz w:val="22"/>
          <w:szCs w:val="22"/>
          <w:shd w:val="clear" w:color="auto" w:fill="FFFFFF"/>
        </w:rPr>
        <w:t>sites for the study</w:t>
      </w:r>
      <w:r w:rsidR="00700426" w:rsidRPr="00E174C9">
        <w:rPr>
          <w:color w:val="000000" w:themeColor="text1"/>
          <w:sz w:val="22"/>
          <w:szCs w:val="22"/>
          <w:shd w:val="clear" w:color="auto" w:fill="FFFFFF"/>
        </w:rPr>
        <w:t xml:space="preserve">. </w:t>
      </w:r>
      <w:r w:rsidR="00B5268D" w:rsidRPr="008360DC">
        <w:rPr>
          <w:color w:val="000000" w:themeColor="text1"/>
          <w:sz w:val="22"/>
          <w:szCs w:val="22"/>
        </w:rPr>
        <w:t xml:space="preserve">Cartographer </w:t>
      </w:r>
      <w:r w:rsidR="00056FB2" w:rsidRPr="008360DC">
        <w:rPr>
          <w:color w:val="000000" w:themeColor="text1"/>
          <w:sz w:val="22"/>
          <w:szCs w:val="22"/>
        </w:rPr>
        <w:t xml:space="preserve">Jill </w:t>
      </w:r>
      <w:r w:rsidR="00700426" w:rsidRPr="008360DC">
        <w:rPr>
          <w:color w:val="000000" w:themeColor="text1"/>
          <w:sz w:val="22"/>
          <w:szCs w:val="22"/>
        </w:rPr>
        <w:t>Phelps Kern</w:t>
      </w:r>
      <w:r w:rsidR="00056FB2" w:rsidRPr="008360DC">
        <w:rPr>
          <w:color w:val="000000" w:themeColor="text1"/>
          <w:sz w:val="22"/>
          <w:szCs w:val="22"/>
        </w:rPr>
        <w:t xml:space="preserve"> </w:t>
      </w:r>
      <w:r w:rsidR="003066AB" w:rsidRPr="008360DC">
        <w:rPr>
          <w:color w:val="000000" w:themeColor="text1"/>
          <w:sz w:val="22"/>
          <w:szCs w:val="22"/>
        </w:rPr>
        <w:t>created</w:t>
      </w:r>
      <w:r w:rsidR="00056FB2" w:rsidRPr="008360DC">
        <w:rPr>
          <w:color w:val="000000" w:themeColor="text1"/>
          <w:sz w:val="22"/>
          <w:szCs w:val="22"/>
        </w:rPr>
        <w:t xml:space="preserve"> </w:t>
      </w:r>
      <w:r w:rsidR="00897CF4" w:rsidRPr="008360DC">
        <w:rPr>
          <w:color w:val="000000" w:themeColor="text1"/>
          <w:sz w:val="22"/>
          <w:szCs w:val="22"/>
        </w:rPr>
        <w:t>geospatial figures</w:t>
      </w:r>
      <w:r w:rsidR="0023756A" w:rsidRPr="00491298">
        <w:rPr>
          <w:color w:val="000000" w:themeColor="text1"/>
          <w:sz w:val="22"/>
          <w:szCs w:val="22"/>
        </w:rPr>
        <w:t>.</w:t>
      </w:r>
      <w:r w:rsidR="00056FB2" w:rsidRPr="00491298">
        <w:rPr>
          <w:color w:val="000000" w:themeColor="text1"/>
          <w:sz w:val="22"/>
          <w:szCs w:val="22"/>
          <w:shd w:val="clear" w:color="auto" w:fill="FFFFFF"/>
        </w:rPr>
        <w:t xml:space="preserve"> </w:t>
      </w:r>
      <w:r w:rsidR="00AE173C" w:rsidRPr="00491298">
        <w:rPr>
          <w:color w:val="000000" w:themeColor="text1"/>
          <w:sz w:val="22"/>
          <w:szCs w:val="22"/>
          <w:shd w:val="clear" w:color="auto" w:fill="FFFFFF"/>
        </w:rPr>
        <w:t>Remote sensing devices were supplied by Tora Johnson</w:t>
      </w:r>
      <w:r w:rsidR="00F2679E" w:rsidRPr="00491298">
        <w:rPr>
          <w:color w:val="000000" w:themeColor="text1"/>
          <w:sz w:val="22"/>
          <w:szCs w:val="22"/>
          <w:shd w:val="clear" w:color="auto" w:fill="FFFFFF"/>
        </w:rPr>
        <w:t>, PhD</w:t>
      </w:r>
      <w:r w:rsidR="00AE173C" w:rsidRPr="00491298">
        <w:rPr>
          <w:color w:val="000000" w:themeColor="text1"/>
          <w:sz w:val="22"/>
          <w:szCs w:val="22"/>
          <w:shd w:val="clear" w:color="auto" w:fill="FFFFFF"/>
        </w:rPr>
        <w:t xml:space="preserve">. </w:t>
      </w:r>
      <w:r w:rsidR="00700426" w:rsidRPr="00491298">
        <w:rPr>
          <w:color w:val="000000" w:themeColor="text1"/>
          <w:sz w:val="22"/>
          <w:szCs w:val="22"/>
          <w:shd w:val="clear" w:color="auto" w:fill="FFFFFF"/>
        </w:rPr>
        <w:t xml:space="preserve">Field </w:t>
      </w:r>
      <w:r w:rsidR="00897CF4" w:rsidRPr="00491298">
        <w:rPr>
          <w:color w:val="000000" w:themeColor="text1"/>
          <w:sz w:val="22"/>
          <w:szCs w:val="22"/>
          <w:shd w:val="clear" w:color="auto" w:fill="FFFFFF"/>
        </w:rPr>
        <w:t>sampling was</w:t>
      </w:r>
      <w:r w:rsidR="00700426" w:rsidRPr="00491298">
        <w:rPr>
          <w:color w:val="000000" w:themeColor="text1"/>
          <w:sz w:val="22"/>
          <w:szCs w:val="22"/>
          <w:shd w:val="clear" w:color="auto" w:fill="FFFFFF"/>
        </w:rPr>
        <w:t xml:space="preserve"> assisted by Mimi Licht and Laura Brumleve. </w:t>
      </w:r>
      <w:r w:rsidR="00F2679E" w:rsidRPr="00491298">
        <w:rPr>
          <w:color w:val="000000" w:themeColor="text1"/>
          <w:sz w:val="22"/>
          <w:szCs w:val="22"/>
          <w:shd w:val="clear" w:color="auto" w:fill="FFFFFF"/>
        </w:rPr>
        <w:t>Site measurements were</w:t>
      </w:r>
      <w:r w:rsidR="002972F4" w:rsidRPr="00491298">
        <w:rPr>
          <w:color w:val="000000" w:themeColor="text1"/>
          <w:sz w:val="22"/>
          <w:szCs w:val="22"/>
          <w:shd w:val="clear" w:color="auto" w:fill="FFFFFF"/>
        </w:rPr>
        <w:t xml:space="preserve"> </w:t>
      </w:r>
      <w:r w:rsidR="00821389" w:rsidRPr="00A62535">
        <w:rPr>
          <w:color w:val="000000" w:themeColor="text1"/>
          <w:sz w:val="22"/>
          <w:szCs w:val="22"/>
          <w:shd w:val="clear" w:color="auto" w:fill="FFFFFF"/>
        </w:rPr>
        <w:t xml:space="preserve">greatly </w:t>
      </w:r>
      <w:r w:rsidR="005F3C86" w:rsidRPr="0077694C">
        <w:rPr>
          <w:color w:val="000000" w:themeColor="text1"/>
          <w:sz w:val="22"/>
          <w:szCs w:val="22"/>
          <w:shd w:val="clear" w:color="auto" w:fill="FFFFFF"/>
        </w:rPr>
        <w:t>facilitat</w:t>
      </w:r>
      <w:r w:rsidR="002972F4" w:rsidRPr="0077694C">
        <w:rPr>
          <w:color w:val="000000" w:themeColor="text1"/>
          <w:sz w:val="22"/>
          <w:szCs w:val="22"/>
          <w:shd w:val="clear" w:color="auto" w:fill="FFFFFF"/>
        </w:rPr>
        <w:t>ed by</w:t>
      </w:r>
      <w:r w:rsidR="00AE173C" w:rsidRPr="006764D5">
        <w:rPr>
          <w:color w:val="000000" w:themeColor="text1"/>
          <w:sz w:val="22"/>
          <w:szCs w:val="22"/>
          <w:shd w:val="clear" w:color="auto" w:fill="FFFFFF"/>
        </w:rPr>
        <w:t xml:space="preserve"> </w:t>
      </w:r>
      <w:r w:rsidR="003A4281" w:rsidRPr="006764D5">
        <w:rPr>
          <w:color w:val="000000" w:themeColor="text1"/>
          <w:sz w:val="22"/>
          <w:szCs w:val="22"/>
          <w:shd w:val="clear" w:color="auto" w:fill="FFFFFF"/>
        </w:rPr>
        <w:t>staff at</w:t>
      </w:r>
      <w:r w:rsidR="005F3C86" w:rsidRPr="006764D5">
        <w:rPr>
          <w:color w:val="000000" w:themeColor="text1"/>
          <w:sz w:val="22"/>
          <w:szCs w:val="22"/>
          <w:shd w:val="clear" w:color="auto" w:fill="FFFFFF"/>
        </w:rPr>
        <w:t xml:space="preserve"> </w:t>
      </w:r>
      <w:r w:rsidR="00AE173C" w:rsidRPr="006764D5">
        <w:rPr>
          <w:color w:val="000000" w:themeColor="text1"/>
          <w:sz w:val="22"/>
          <w:szCs w:val="22"/>
          <w:shd w:val="clear" w:color="auto" w:fill="FFFFFF"/>
        </w:rPr>
        <w:t>National Park Service</w:t>
      </w:r>
      <w:r w:rsidR="005F3C86" w:rsidRPr="006764D5">
        <w:rPr>
          <w:color w:val="000000" w:themeColor="text1"/>
          <w:sz w:val="22"/>
          <w:szCs w:val="22"/>
          <w:shd w:val="clear" w:color="auto" w:fill="FFFFFF"/>
        </w:rPr>
        <w:t xml:space="preserve">, </w:t>
      </w:r>
      <w:r w:rsidR="00C437EC" w:rsidRPr="006764D5">
        <w:rPr>
          <w:color w:val="000000" w:themeColor="text1"/>
          <w:sz w:val="22"/>
          <w:szCs w:val="22"/>
          <w:shd w:val="clear" w:color="auto" w:fill="FFFFFF"/>
        </w:rPr>
        <w:t>Mt. Desert Island</w:t>
      </w:r>
      <w:r w:rsidR="005F3C86" w:rsidRPr="006764D5">
        <w:rPr>
          <w:color w:val="000000" w:themeColor="text1"/>
          <w:sz w:val="22"/>
          <w:szCs w:val="22"/>
          <w:shd w:val="clear" w:color="auto" w:fill="FFFFFF"/>
        </w:rPr>
        <w:t xml:space="preserve">, </w:t>
      </w:r>
      <w:r w:rsidR="00821389" w:rsidRPr="006764D5">
        <w:rPr>
          <w:color w:val="000000" w:themeColor="text1"/>
          <w:sz w:val="22"/>
          <w:szCs w:val="22"/>
          <w:shd w:val="clear" w:color="auto" w:fill="FFFFFF"/>
        </w:rPr>
        <w:t xml:space="preserve">Bar Harbor, </w:t>
      </w:r>
      <w:r w:rsidR="005F3C86" w:rsidRPr="006764D5">
        <w:rPr>
          <w:color w:val="000000" w:themeColor="text1"/>
          <w:sz w:val="22"/>
          <w:szCs w:val="22"/>
          <w:shd w:val="clear" w:color="auto" w:fill="FFFFFF"/>
        </w:rPr>
        <w:t>ME</w:t>
      </w:r>
      <w:r w:rsidR="00AE173C" w:rsidRPr="006764D5">
        <w:rPr>
          <w:color w:val="000000" w:themeColor="text1"/>
          <w:sz w:val="22"/>
          <w:szCs w:val="22"/>
          <w:shd w:val="clear" w:color="auto" w:fill="FFFFFF"/>
        </w:rPr>
        <w:t>.</w:t>
      </w:r>
      <w:r w:rsidR="0023756A" w:rsidRPr="006764D5">
        <w:rPr>
          <w:color w:val="000000" w:themeColor="text1"/>
          <w:sz w:val="22"/>
          <w:szCs w:val="22"/>
          <w:shd w:val="clear" w:color="auto" w:fill="FFFFFF"/>
        </w:rPr>
        <w:t xml:space="preserve"> Our thanks to several </w:t>
      </w:r>
      <w:r w:rsidRPr="006764D5">
        <w:rPr>
          <w:color w:val="000000" w:themeColor="text1"/>
          <w:sz w:val="22"/>
          <w:szCs w:val="22"/>
          <w:shd w:val="clear" w:color="auto" w:fill="FFFFFF"/>
        </w:rPr>
        <w:t xml:space="preserve">anonymous </w:t>
      </w:r>
      <w:r w:rsidR="0023756A" w:rsidRPr="006764D5">
        <w:rPr>
          <w:color w:val="000000" w:themeColor="text1"/>
          <w:sz w:val="22"/>
          <w:szCs w:val="22"/>
          <w:shd w:val="clear" w:color="auto" w:fill="FFFFFF"/>
        </w:rPr>
        <w:t>reviewers prior to submi</w:t>
      </w:r>
      <w:r w:rsidR="00897CF4" w:rsidRPr="006764D5">
        <w:rPr>
          <w:color w:val="000000" w:themeColor="text1"/>
          <w:sz w:val="22"/>
          <w:szCs w:val="22"/>
          <w:shd w:val="clear" w:color="auto" w:fill="FFFFFF"/>
        </w:rPr>
        <w:t>ssion</w:t>
      </w:r>
      <w:r w:rsidR="0023756A" w:rsidRPr="006764D5">
        <w:rPr>
          <w:color w:val="000000" w:themeColor="text1"/>
          <w:sz w:val="22"/>
          <w:szCs w:val="22"/>
          <w:shd w:val="clear" w:color="auto" w:fill="FFFFFF"/>
        </w:rPr>
        <w:t>.</w:t>
      </w:r>
    </w:p>
    <w:p w14:paraId="729CC817" w14:textId="77777777" w:rsidR="00185B4B" w:rsidRPr="006764D5" w:rsidRDefault="00185B4B">
      <w:pPr>
        <w:autoSpaceDE w:val="0"/>
        <w:autoSpaceDN w:val="0"/>
        <w:adjustRightInd w:val="0"/>
        <w:spacing w:line="360" w:lineRule="auto"/>
        <w:rPr>
          <w:rFonts w:eastAsiaTheme="minorEastAsia"/>
          <w:b/>
          <w:bCs/>
          <w:color w:val="000000" w:themeColor="text1"/>
          <w:sz w:val="22"/>
          <w:szCs w:val="22"/>
        </w:rPr>
        <w:pPrChange w:id="2352" w:author="Risa" w:date="2021-06-24T18:40:00Z">
          <w:pPr>
            <w:autoSpaceDE w:val="0"/>
            <w:autoSpaceDN w:val="0"/>
            <w:adjustRightInd w:val="0"/>
          </w:pPr>
        </w:pPrChange>
      </w:pPr>
    </w:p>
    <w:p w14:paraId="6B39280E" w14:textId="5D9D323A" w:rsidR="00AE173C" w:rsidRPr="006764D5" w:rsidRDefault="00AE173C">
      <w:pPr>
        <w:autoSpaceDE w:val="0"/>
        <w:autoSpaceDN w:val="0"/>
        <w:adjustRightInd w:val="0"/>
        <w:spacing w:line="360" w:lineRule="auto"/>
        <w:rPr>
          <w:rFonts w:eastAsiaTheme="minorEastAsia"/>
          <w:b/>
          <w:bCs/>
          <w:color w:val="000000" w:themeColor="text1"/>
          <w:sz w:val="22"/>
          <w:szCs w:val="22"/>
        </w:rPr>
        <w:pPrChange w:id="2353" w:author="Risa" w:date="2021-06-24T18:40:00Z">
          <w:pPr>
            <w:autoSpaceDE w:val="0"/>
            <w:autoSpaceDN w:val="0"/>
            <w:adjustRightInd w:val="0"/>
          </w:pPr>
        </w:pPrChange>
      </w:pPr>
      <w:r w:rsidRPr="006764D5">
        <w:rPr>
          <w:rFonts w:eastAsiaTheme="minorEastAsia"/>
          <w:b/>
          <w:bCs/>
          <w:color w:val="000000" w:themeColor="text1"/>
          <w:sz w:val="22"/>
          <w:szCs w:val="22"/>
        </w:rPr>
        <w:t>ORCID</w:t>
      </w:r>
    </w:p>
    <w:p w14:paraId="0AC29BE6" w14:textId="1F269D56" w:rsidR="00AE173C" w:rsidRPr="009709DC" w:rsidRDefault="00AE173C">
      <w:pPr>
        <w:autoSpaceDE w:val="0"/>
        <w:autoSpaceDN w:val="0"/>
        <w:adjustRightInd w:val="0"/>
        <w:spacing w:line="360" w:lineRule="auto"/>
        <w:rPr>
          <w:rFonts w:eastAsiaTheme="minorEastAsia"/>
          <w:sz w:val="22"/>
          <w:szCs w:val="22"/>
        </w:rPr>
        <w:pPrChange w:id="2354" w:author="Risa" w:date="2021-06-24T18:40:00Z">
          <w:pPr>
            <w:autoSpaceDE w:val="0"/>
            <w:autoSpaceDN w:val="0"/>
            <w:adjustRightInd w:val="0"/>
          </w:pPr>
        </w:pPrChange>
      </w:pPr>
      <w:r w:rsidRPr="006764D5">
        <w:rPr>
          <w:rFonts w:eastAsiaTheme="minorEastAsia"/>
          <w:sz w:val="22"/>
          <w:szCs w:val="22"/>
        </w:rPr>
        <w:t xml:space="preserve">Jeff Licht: </w:t>
      </w:r>
      <w:r w:rsidR="001120D8" w:rsidRPr="0020587D">
        <w:rPr>
          <w:sz w:val="22"/>
          <w:szCs w:val="22"/>
          <w:rPrChange w:id="2355" w:author="Risa" w:date="2021-06-24T18:40:00Z">
            <w:rPr/>
          </w:rPrChange>
        </w:rPr>
        <w:fldChar w:fldCharType="begin"/>
      </w:r>
      <w:r w:rsidR="001120D8" w:rsidRPr="0020587D">
        <w:rPr>
          <w:sz w:val="22"/>
          <w:szCs w:val="22"/>
          <w:rPrChange w:id="2356" w:author="Risa" w:date="2021-06-24T18:40:00Z">
            <w:rPr/>
          </w:rPrChange>
        </w:rPr>
        <w:instrText xml:space="preserve"> HYPERLINK "https://orcid.org/0000-0002-2248-2050" </w:instrText>
      </w:r>
      <w:r w:rsidR="001120D8" w:rsidRPr="0020587D">
        <w:rPr>
          <w:sz w:val="22"/>
          <w:szCs w:val="22"/>
          <w:rPrChange w:id="2357" w:author="Risa" w:date="2021-06-24T18:40:00Z">
            <w:rPr>
              <w:rStyle w:val="Hyperlink"/>
              <w:rFonts w:eastAsiaTheme="minorEastAsia"/>
              <w:color w:val="auto"/>
              <w:sz w:val="22"/>
              <w:szCs w:val="22"/>
              <w:u w:val="none"/>
            </w:rPr>
          </w:rPrChange>
        </w:rPr>
        <w:fldChar w:fldCharType="separate"/>
      </w:r>
      <w:r w:rsidR="007C7A11" w:rsidRPr="0020587D">
        <w:rPr>
          <w:rStyle w:val="Hyperlink"/>
          <w:rFonts w:eastAsiaTheme="minorEastAsia"/>
          <w:color w:val="auto"/>
          <w:sz w:val="22"/>
          <w:szCs w:val="22"/>
          <w:u w:val="none"/>
        </w:rPr>
        <w:t>https://orcid.org/0000-0002-2248-2050</w:t>
      </w:r>
      <w:r w:rsidR="001120D8" w:rsidRPr="0020587D">
        <w:rPr>
          <w:rStyle w:val="Hyperlink"/>
          <w:rFonts w:eastAsiaTheme="minorEastAsia"/>
          <w:color w:val="auto"/>
          <w:sz w:val="22"/>
          <w:szCs w:val="22"/>
          <w:u w:val="none"/>
          <w:rPrChange w:id="2358" w:author="Risa" w:date="2021-06-24T18:40:00Z">
            <w:rPr>
              <w:rStyle w:val="Hyperlink"/>
              <w:rFonts w:eastAsiaTheme="minorEastAsia"/>
              <w:color w:val="auto"/>
              <w:sz w:val="22"/>
              <w:szCs w:val="22"/>
              <w:u w:val="none"/>
            </w:rPr>
          </w:rPrChange>
        </w:rPr>
        <w:fldChar w:fldCharType="end"/>
      </w:r>
    </w:p>
    <w:p w14:paraId="491B06CE" w14:textId="15EE4C1C" w:rsidR="007C7A11" w:rsidRPr="0011330A" w:rsidRDefault="007C7A11">
      <w:pPr>
        <w:autoSpaceDE w:val="0"/>
        <w:autoSpaceDN w:val="0"/>
        <w:adjustRightInd w:val="0"/>
        <w:spacing w:line="360" w:lineRule="auto"/>
        <w:rPr>
          <w:rFonts w:eastAsiaTheme="minorEastAsia"/>
          <w:sz w:val="22"/>
          <w:szCs w:val="22"/>
          <w:lang w:val="es-ES"/>
        </w:rPr>
        <w:pPrChange w:id="2359" w:author="Risa" w:date="2021-06-24T18:40:00Z">
          <w:pPr>
            <w:autoSpaceDE w:val="0"/>
            <w:autoSpaceDN w:val="0"/>
            <w:adjustRightInd w:val="0"/>
          </w:pPr>
        </w:pPrChange>
      </w:pPr>
      <w:r w:rsidRPr="009709DC">
        <w:rPr>
          <w:rFonts w:eastAsiaTheme="minorEastAsia"/>
          <w:sz w:val="22"/>
          <w:szCs w:val="22"/>
          <w:lang w:val="es-ES"/>
        </w:rPr>
        <w:t>Risa McNellis: https://orcid.org/0000-0002-3538-9269</w:t>
      </w:r>
    </w:p>
    <w:p w14:paraId="3CFC1A50" w14:textId="6AEE0360" w:rsidR="00EA07E7" w:rsidRPr="009709DC" w:rsidRDefault="00AE173C">
      <w:pPr>
        <w:spacing w:line="360" w:lineRule="auto"/>
        <w:rPr>
          <w:rStyle w:val="Hyperlink"/>
          <w:rFonts w:eastAsiaTheme="minorEastAsia"/>
          <w:color w:val="auto"/>
          <w:sz w:val="22"/>
          <w:szCs w:val="22"/>
          <w:u w:val="none"/>
        </w:rPr>
        <w:pPrChange w:id="2360" w:author="Risa" w:date="2021-06-24T18:40:00Z">
          <w:pPr>
            <w:spacing w:after="231"/>
          </w:pPr>
        </w:pPrChange>
      </w:pPr>
      <w:r w:rsidRPr="0011330A">
        <w:rPr>
          <w:rFonts w:eastAsiaTheme="minorEastAsia"/>
          <w:sz w:val="22"/>
          <w:szCs w:val="22"/>
        </w:rPr>
        <w:t xml:space="preserve">Nicholas Smith: </w:t>
      </w:r>
      <w:r w:rsidR="001120D8" w:rsidRPr="0020587D">
        <w:rPr>
          <w:sz w:val="22"/>
          <w:szCs w:val="22"/>
          <w:rPrChange w:id="2361" w:author="Risa" w:date="2021-06-24T18:40:00Z">
            <w:rPr/>
          </w:rPrChange>
        </w:rPr>
        <w:fldChar w:fldCharType="begin"/>
      </w:r>
      <w:r w:rsidR="001120D8" w:rsidRPr="0020587D">
        <w:rPr>
          <w:sz w:val="22"/>
          <w:szCs w:val="22"/>
          <w:rPrChange w:id="2362" w:author="Risa" w:date="2021-06-24T18:40:00Z">
            <w:rPr/>
          </w:rPrChange>
        </w:rPr>
        <w:instrText xml:space="preserve"> HYPERLINK "https://orcid.org/0000-0001-7048-4387" </w:instrText>
      </w:r>
      <w:r w:rsidR="001120D8" w:rsidRPr="0020587D">
        <w:rPr>
          <w:sz w:val="22"/>
          <w:szCs w:val="22"/>
          <w:rPrChange w:id="2363" w:author="Risa" w:date="2021-06-24T18:40:00Z">
            <w:rPr>
              <w:rStyle w:val="Hyperlink"/>
              <w:rFonts w:eastAsiaTheme="minorEastAsia"/>
              <w:color w:val="auto"/>
              <w:sz w:val="22"/>
              <w:szCs w:val="22"/>
              <w:u w:val="none"/>
            </w:rPr>
          </w:rPrChange>
        </w:rPr>
        <w:fldChar w:fldCharType="separate"/>
      </w:r>
      <w:r w:rsidRPr="0020587D">
        <w:rPr>
          <w:rStyle w:val="Hyperlink"/>
          <w:rFonts w:eastAsiaTheme="minorEastAsia"/>
          <w:color w:val="auto"/>
          <w:sz w:val="22"/>
          <w:szCs w:val="22"/>
          <w:u w:val="none"/>
        </w:rPr>
        <w:t>https://orcid.org/0000-0001-7048-4387</w:t>
      </w:r>
      <w:r w:rsidR="001120D8" w:rsidRPr="0020587D">
        <w:rPr>
          <w:rStyle w:val="Hyperlink"/>
          <w:rFonts w:eastAsiaTheme="minorEastAsia"/>
          <w:color w:val="auto"/>
          <w:sz w:val="22"/>
          <w:szCs w:val="22"/>
          <w:u w:val="none"/>
          <w:rPrChange w:id="2364" w:author="Risa" w:date="2021-06-24T18:40:00Z">
            <w:rPr>
              <w:rStyle w:val="Hyperlink"/>
              <w:rFonts w:eastAsiaTheme="minorEastAsia"/>
              <w:color w:val="auto"/>
              <w:sz w:val="22"/>
              <w:szCs w:val="22"/>
              <w:u w:val="none"/>
            </w:rPr>
          </w:rPrChange>
        </w:rPr>
        <w:fldChar w:fldCharType="end"/>
      </w:r>
    </w:p>
    <w:p w14:paraId="2BF9CF7F" w14:textId="1D281F85" w:rsidR="0015307D" w:rsidRPr="009709DC" w:rsidRDefault="0015307D">
      <w:pPr>
        <w:autoSpaceDE w:val="0"/>
        <w:autoSpaceDN w:val="0"/>
        <w:adjustRightInd w:val="0"/>
        <w:spacing w:line="360" w:lineRule="auto"/>
        <w:rPr>
          <w:rFonts w:eastAsiaTheme="minorEastAsia"/>
          <w:b/>
          <w:bCs/>
          <w:sz w:val="22"/>
          <w:szCs w:val="22"/>
        </w:rPr>
        <w:pPrChange w:id="2365" w:author="Risa" w:date="2021-06-24T18:40:00Z">
          <w:pPr>
            <w:autoSpaceDE w:val="0"/>
            <w:autoSpaceDN w:val="0"/>
            <w:adjustRightInd w:val="0"/>
          </w:pPr>
        </w:pPrChange>
      </w:pPr>
      <w:r w:rsidRPr="009709DC">
        <w:rPr>
          <w:rFonts w:eastAsiaTheme="minorEastAsia"/>
          <w:b/>
          <w:bCs/>
          <w:sz w:val="22"/>
          <w:szCs w:val="22"/>
        </w:rPr>
        <w:t>FUNDING</w:t>
      </w:r>
      <w:r w:rsidR="00FF053F" w:rsidRPr="009709DC">
        <w:rPr>
          <w:rFonts w:eastAsiaTheme="minorEastAsia"/>
          <w:b/>
          <w:bCs/>
          <w:sz w:val="22"/>
          <w:szCs w:val="22"/>
        </w:rPr>
        <w:t xml:space="preserve"> INFORMATION</w:t>
      </w:r>
    </w:p>
    <w:p w14:paraId="2E6FA864" w14:textId="12FBE2B2" w:rsidR="00237190" w:rsidRPr="0020587D" w:rsidRDefault="00BF742B">
      <w:pPr>
        <w:spacing w:line="360" w:lineRule="auto"/>
        <w:rPr>
          <w:b/>
          <w:sz w:val="22"/>
          <w:szCs w:val="22"/>
          <w:rPrChange w:id="2366" w:author="Risa" w:date="2021-06-24T18:40:00Z">
            <w:rPr>
              <w:b/>
            </w:rPr>
          </w:rPrChange>
        </w:rPr>
        <w:pPrChange w:id="2367" w:author="Risa" w:date="2021-06-24T18:40:00Z">
          <w:pPr>
            <w:spacing w:after="231"/>
          </w:pPr>
        </w:pPrChange>
      </w:pPr>
      <w:r w:rsidRPr="009709DC">
        <w:rPr>
          <w:rFonts w:eastAsiaTheme="minorEastAsia"/>
          <w:sz w:val="22"/>
          <w:szCs w:val="22"/>
        </w:rPr>
        <w:lastRenderedPageBreak/>
        <w:t>NGS and JL acknowledge support from the U</w:t>
      </w:r>
      <w:r w:rsidR="00F85475" w:rsidRPr="0011330A">
        <w:rPr>
          <w:rFonts w:eastAsiaTheme="minorEastAsia"/>
          <w:sz w:val="22"/>
          <w:szCs w:val="22"/>
        </w:rPr>
        <w:t>nited States</w:t>
      </w:r>
      <w:r w:rsidRPr="0011330A">
        <w:rPr>
          <w:rFonts w:eastAsiaTheme="minorEastAsia"/>
          <w:sz w:val="22"/>
          <w:szCs w:val="22"/>
        </w:rPr>
        <w:t xml:space="preserve"> Department of Interior (grant P20AP00312). NGS acknowledges support from</w:t>
      </w:r>
      <w:r w:rsidR="00C65DF8" w:rsidRPr="00603401">
        <w:rPr>
          <w:rFonts w:eastAsiaTheme="minorEastAsia"/>
          <w:sz w:val="22"/>
          <w:szCs w:val="22"/>
        </w:rPr>
        <w:t xml:space="preserve"> Texas Tech</w:t>
      </w:r>
      <w:r w:rsidRPr="006D57B1">
        <w:rPr>
          <w:rFonts w:eastAsiaTheme="minorEastAsia"/>
          <w:sz w:val="22"/>
          <w:szCs w:val="22"/>
        </w:rPr>
        <w:t xml:space="preserve"> University. RM was supported by the Texas Tech Climate Cente</w:t>
      </w:r>
      <w:r w:rsidRPr="0020587D">
        <w:rPr>
          <w:rFonts w:eastAsiaTheme="minorEastAsia"/>
          <w:sz w:val="22"/>
          <w:szCs w:val="22"/>
          <w:rPrChange w:id="2368" w:author="Risa" w:date="2021-06-24T18:40:00Z">
            <w:rPr>
              <w:rFonts w:eastAsiaTheme="minorEastAsia"/>
            </w:rPr>
          </w:rPrChange>
        </w:rPr>
        <w:t xml:space="preserve">r, with funding from the </w:t>
      </w:r>
      <w:r w:rsidR="00F85475" w:rsidRPr="0020587D">
        <w:rPr>
          <w:rFonts w:eastAsiaTheme="minorEastAsia"/>
          <w:sz w:val="22"/>
          <w:szCs w:val="22"/>
          <w:rPrChange w:id="2369" w:author="Risa" w:date="2021-06-24T18:40:00Z">
            <w:rPr>
              <w:rFonts w:eastAsiaTheme="minorEastAsia"/>
            </w:rPr>
          </w:rPrChange>
        </w:rPr>
        <w:t>United States Department of Interior</w:t>
      </w:r>
      <w:r w:rsidR="00700426" w:rsidRPr="0020587D">
        <w:rPr>
          <w:rFonts w:eastAsiaTheme="minorEastAsia"/>
          <w:sz w:val="22"/>
          <w:szCs w:val="22"/>
          <w:rPrChange w:id="2370" w:author="Risa" w:date="2021-06-24T18:40:00Z">
            <w:rPr>
              <w:rFonts w:eastAsiaTheme="minorEastAsia"/>
            </w:rPr>
          </w:rPrChange>
        </w:rPr>
        <w:t>.</w:t>
      </w:r>
    </w:p>
    <w:p w14:paraId="3F62B862" w14:textId="13DC54B9" w:rsidR="00881E53" w:rsidRDefault="0015307D" w:rsidP="0020587D">
      <w:pPr>
        <w:tabs>
          <w:tab w:val="left" w:pos="360"/>
        </w:tabs>
        <w:spacing w:line="360" w:lineRule="auto"/>
        <w:ind w:left="360" w:hanging="360"/>
        <w:rPr>
          <w:ins w:id="2371" w:author="Risa" w:date="2021-06-24T20:32:00Z"/>
          <w:b/>
          <w:bCs/>
          <w:color w:val="222222"/>
          <w:sz w:val="22"/>
          <w:szCs w:val="22"/>
          <w:shd w:val="clear" w:color="auto" w:fill="FFFFFF"/>
        </w:rPr>
      </w:pPr>
      <w:r w:rsidRPr="0020587D">
        <w:rPr>
          <w:b/>
          <w:bCs/>
          <w:color w:val="222222"/>
          <w:sz w:val="22"/>
          <w:szCs w:val="22"/>
          <w:shd w:val="clear" w:color="auto" w:fill="FFFFFF"/>
          <w:rPrChange w:id="2372" w:author="Risa" w:date="2021-06-24T18:40:00Z">
            <w:rPr>
              <w:b/>
              <w:bCs/>
              <w:color w:val="222222"/>
              <w:shd w:val="clear" w:color="auto" w:fill="FFFFFF"/>
            </w:rPr>
          </w:rPrChange>
        </w:rPr>
        <w:t>REFERENCES</w:t>
      </w:r>
      <w:r w:rsidR="00D031DC" w:rsidRPr="0020587D">
        <w:rPr>
          <w:b/>
          <w:bCs/>
          <w:color w:val="222222"/>
          <w:sz w:val="22"/>
          <w:szCs w:val="22"/>
          <w:shd w:val="clear" w:color="auto" w:fill="FFFFFF"/>
          <w:rPrChange w:id="2373" w:author="Risa" w:date="2021-06-24T18:40:00Z">
            <w:rPr>
              <w:b/>
              <w:bCs/>
              <w:color w:val="222222"/>
              <w:shd w:val="clear" w:color="auto" w:fill="FFFFFF"/>
            </w:rPr>
          </w:rPrChange>
        </w:rPr>
        <w:t xml:space="preserve"> </w:t>
      </w:r>
    </w:p>
    <w:p w14:paraId="13DF69AD" w14:textId="7D9CBEC8" w:rsidR="00072A86" w:rsidRPr="00072A86" w:rsidRDefault="003E016C" w:rsidP="00072A86">
      <w:pPr>
        <w:widowControl w:val="0"/>
        <w:autoSpaceDE w:val="0"/>
        <w:autoSpaceDN w:val="0"/>
        <w:adjustRightInd w:val="0"/>
        <w:spacing w:line="360" w:lineRule="auto"/>
        <w:ind w:left="480" w:hanging="480"/>
        <w:rPr>
          <w:noProof/>
          <w:sz w:val="22"/>
        </w:rPr>
      </w:pPr>
      <w:ins w:id="2374" w:author="Risa" w:date="2021-06-24T20:32:00Z">
        <w:r>
          <w:rPr>
            <w:b/>
            <w:bCs/>
            <w:color w:val="222222"/>
            <w:sz w:val="22"/>
            <w:szCs w:val="22"/>
            <w:shd w:val="clear" w:color="auto" w:fill="FFFFFF"/>
          </w:rPr>
          <w:fldChar w:fldCharType="begin" w:fldLock="1"/>
        </w:r>
        <w:r>
          <w:rPr>
            <w:b/>
            <w:bCs/>
            <w:color w:val="222222"/>
            <w:sz w:val="22"/>
            <w:szCs w:val="22"/>
            <w:shd w:val="clear" w:color="auto" w:fill="FFFFFF"/>
          </w:rPr>
          <w:instrText xml:space="preserve">ADDIN Mendeley Bibliography CSL_BIBLIOGRAPHY </w:instrText>
        </w:r>
      </w:ins>
      <w:r>
        <w:rPr>
          <w:b/>
          <w:bCs/>
          <w:color w:val="222222"/>
          <w:sz w:val="22"/>
          <w:szCs w:val="22"/>
          <w:shd w:val="clear" w:color="auto" w:fill="FFFFFF"/>
        </w:rPr>
        <w:fldChar w:fldCharType="separate"/>
      </w:r>
      <w:r w:rsidR="00072A86" w:rsidRPr="00072A86">
        <w:rPr>
          <w:noProof/>
          <w:sz w:val="22"/>
        </w:rPr>
        <w:t xml:space="preserve">Abney RB, Kuhn TJ, Chow A, </w:t>
      </w:r>
      <w:r w:rsidR="00072A86" w:rsidRPr="00072A86">
        <w:rPr>
          <w:i/>
          <w:iCs/>
          <w:noProof/>
          <w:sz w:val="22"/>
        </w:rPr>
        <w:t>et al.</w:t>
      </w:r>
      <w:r w:rsidR="00072A86" w:rsidRPr="00072A86">
        <w:rPr>
          <w:noProof/>
          <w:sz w:val="22"/>
        </w:rPr>
        <w:t xml:space="preserve"> 2019. Pyrogenic carbon erosion after the Rim Fire, Yosemite National Park: The Role of Burn Severity and Slope. </w:t>
      </w:r>
      <w:r w:rsidR="00072A86" w:rsidRPr="00072A86">
        <w:rPr>
          <w:i/>
          <w:iCs/>
          <w:noProof/>
          <w:sz w:val="22"/>
        </w:rPr>
        <w:t>J Geophys Res Biogeosciences</w:t>
      </w:r>
      <w:r w:rsidR="00072A86" w:rsidRPr="00072A86">
        <w:rPr>
          <w:noProof/>
          <w:sz w:val="22"/>
        </w:rPr>
        <w:t xml:space="preserve"> </w:t>
      </w:r>
      <w:r w:rsidR="00072A86" w:rsidRPr="00072A86">
        <w:rPr>
          <w:b/>
          <w:bCs/>
          <w:noProof/>
          <w:sz w:val="22"/>
        </w:rPr>
        <w:t>124</w:t>
      </w:r>
      <w:r w:rsidR="00072A86" w:rsidRPr="00072A86">
        <w:rPr>
          <w:noProof/>
          <w:sz w:val="22"/>
        </w:rPr>
        <w:t>: 432–49.</w:t>
      </w:r>
    </w:p>
    <w:p w14:paraId="7CE5DD26"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Agostinelli C and Lund U. 2017. R package “circular”: Circular Statistics (version 0.4-93).</w:t>
      </w:r>
    </w:p>
    <w:p w14:paraId="1961E9B4"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Bresson CC, Kowalski AS, Kremer A, and Delzon S. 2009. Evidence of altitudinal increase in photosynthetic capacity: gas exchange measurements at ambient and constant CO2 partial pressures. </w:t>
      </w:r>
      <w:r w:rsidRPr="00072A86">
        <w:rPr>
          <w:i/>
          <w:iCs/>
          <w:noProof/>
          <w:sz w:val="22"/>
        </w:rPr>
        <w:t>Ann For Sci</w:t>
      </w:r>
      <w:r w:rsidRPr="00072A86">
        <w:rPr>
          <w:noProof/>
          <w:sz w:val="22"/>
        </w:rPr>
        <w:t xml:space="preserve"> </w:t>
      </w:r>
      <w:r w:rsidRPr="00072A86">
        <w:rPr>
          <w:b/>
          <w:bCs/>
          <w:noProof/>
          <w:sz w:val="22"/>
        </w:rPr>
        <w:t>66</w:t>
      </w:r>
      <w:r w:rsidRPr="00072A86">
        <w:rPr>
          <w:noProof/>
          <w:sz w:val="22"/>
        </w:rPr>
        <w:t>: 505–505.</w:t>
      </w:r>
    </w:p>
    <w:p w14:paraId="5C4F4B45"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Caldwell MM and Richards JH. 1989. Hydraulic lift: water efflux from upper roots improves effectiveness of water uptake by deep roots. </w:t>
      </w:r>
      <w:r w:rsidRPr="00072A86">
        <w:rPr>
          <w:i/>
          <w:iCs/>
          <w:noProof/>
          <w:sz w:val="22"/>
        </w:rPr>
        <w:t>Oecologia</w:t>
      </w:r>
      <w:r w:rsidRPr="00072A86">
        <w:rPr>
          <w:noProof/>
          <w:sz w:val="22"/>
        </w:rPr>
        <w:t xml:space="preserve"> </w:t>
      </w:r>
      <w:r w:rsidRPr="00072A86">
        <w:rPr>
          <w:b/>
          <w:bCs/>
          <w:noProof/>
          <w:sz w:val="22"/>
        </w:rPr>
        <w:t>79</w:t>
      </w:r>
      <w:r w:rsidRPr="00072A86">
        <w:rPr>
          <w:noProof/>
          <w:sz w:val="22"/>
        </w:rPr>
        <w:t>: 1–5.</w:t>
      </w:r>
    </w:p>
    <w:p w14:paraId="69078EB3"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Chen Z, Wang G, and Jia Y. 2017. Foliar δ13C Showed No Altitudinal Trend in an Arid Region and Atmospheric Pressure Exerted a Negative Effect on Plant δ13C. </w:t>
      </w:r>
      <w:r w:rsidRPr="00072A86">
        <w:rPr>
          <w:i/>
          <w:iCs/>
          <w:noProof/>
          <w:sz w:val="22"/>
        </w:rPr>
        <w:t>Front Plant Sci</w:t>
      </w:r>
      <w:r w:rsidRPr="00072A86">
        <w:rPr>
          <w:noProof/>
          <w:sz w:val="22"/>
        </w:rPr>
        <w:t xml:space="preserve"> </w:t>
      </w:r>
      <w:r w:rsidRPr="00072A86">
        <w:rPr>
          <w:b/>
          <w:bCs/>
          <w:noProof/>
          <w:sz w:val="22"/>
        </w:rPr>
        <w:t>8</w:t>
      </w:r>
      <w:r w:rsidRPr="00072A86">
        <w:rPr>
          <w:noProof/>
          <w:sz w:val="22"/>
        </w:rPr>
        <w:t>: 1–9.</w:t>
      </w:r>
    </w:p>
    <w:p w14:paraId="61FA53CC"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Churchill DJ, Larson AJ, Dahlgreen MC, </w:t>
      </w:r>
      <w:r w:rsidRPr="00072A86">
        <w:rPr>
          <w:i/>
          <w:iCs/>
          <w:noProof/>
          <w:sz w:val="22"/>
        </w:rPr>
        <w:t>et al.</w:t>
      </w:r>
      <w:r w:rsidRPr="00072A86">
        <w:rPr>
          <w:noProof/>
          <w:sz w:val="22"/>
        </w:rPr>
        <w:t xml:space="preserve"> 2013. Restoring forest resilience: From reference spatial patterns to silvicultural prescriptions and monitoring. </w:t>
      </w:r>
      <w:r w:rsidRPr="00072A86">
        <w:rPr>
          <w:i/>
          <w:iCs/>
          <w:noProof/>
          <w:sz w:val="22"/>
        </w:rPr>
        <w:t>For Ecol Manage</w:t>
      </w:r>
      <w:r w:rsidRPr="00072A86">
        <w:rPr>
          <w:noProof/>
          <w:sz w:val="22"/>
        </w:rPr>
        <w:t xml:space="preserve"> </w:t>
      </w:r>
      <w:r w:rsidRPr="00072A86">
        <w:rPr>
          <w:b/>
          <w:bCs/>
          <w:noProof/>
          <w:sz w:val="22"/>
        </w:rPr>
        <w:t>291</w:t>
      </w:r>
      <w:r w:rsidRPr="00072A86">
        <w:rPr>
          <w:noProof/>
          <w:sz w:val="22"/>
        </w:rPr>
        <w:t>: 442–57.</w:t>
      </w:r>
    </w:p>
    <w:p w14:paraId="5B6DB317"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Conkey LE, Keifer M, and Lloyd AH. 1995. Disjunct jack pine (Pinus banksiana Lamb.) structure and dynamics, Acadia National Park, Maine. </w:t>
      </w:r>
      <w:r w:rsidRPr="00072A86">
        <w:rPr>
          <w:i/>
          <w:iCs/>
          <w:noProof/>
          <w:sz w:val="22"/>
        </w:rPr>
        <w:t>Ecoscience</w:t>
      </w:r>
      <w:r w:rsidRPr="00072A86">
        <w:rPr>
          <w:noProof/>
          <w:sz w:val="22"/>
        </w:rPr>
        <w:t xml:space="preserve"> </w:t>
      </w:r>
      <w:r w:rsidRPr="00072A86">
        <w:rPr>
          <w:b/>
          <w:bCs/>
          <w:noProof/>
          <w:sz w:val="22"/>
        </w:rPr>
        <w:t>2</w:t>
      </w:r>
      <w:r w:rsidRPr="00072A86">
        <w:rPr>
          <w:noProof/>
          <w:sz w:val="22"/>
        </w:rPr>
        <w:t>: 168–76.</w:t>
      </w:r>
    </w:p>
    <w:p w14:paraId="1A7C6E79"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Connell JH and Slatyer RO. 1977. Mechanisms of Succession in Natural Communities and Their Role in Community Stability and Organization. </w:t>
      </w:r>
      <w:r w:rsidRPr="00072A86">
        <w:rPr>
          <w:i/>
          <w:iCs/>
          <w:noProof/>
          <w:sz w:val="22"/>
        </w:rPr>
        <w:t>Am Nat</w:t>
      </w:r>
      <w:r w:rsidRPr="00072A86">
        <w:rPr>
          <w:noProof/>
          <w:sz w:val="22"/>
        </w:rPr>
        <w:t xml:space="preserve"> </w:t>
      </w:r>
      <w:r w:rsidRPr="00072A86">
        <w:rPr>
          <w:b/>
          <w:bCs/>
          <w:noProof/>
          <w:sz w:val="22"/>
        </w:rPr>
        <w:t>111</w:t>
      </w:r>
      <w:r w:rsidRPr="00072A86">
        <w:rPr>
          <w:noProof/>
          <w:sz w:val="22"/>
        </w:rPr>
        <w:t>: 1119–44.</w:t>
      </w:r>
    </w:p>
    <w:p w14:paraId="32A6C7C3"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Coulson RN and Klepzig KD. 2011. Southern pine beetle II General Technical Report SRS-140. Asheville, NC.</w:t>
      </w:r>
    </w:p>
    <w:p w14:paraId="434A5955"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Day ME, Greenwood MS, and White AS. 2001. Age-related changes in foliar morphology and physiology in red spruce and their influence on declining photosynthetic rates and productivity with tree age. </w:t>
      </w:r>
      <w:r w:rsidRPr="00072A86">
        <w:rPr>
          <w:i/>
          <w:iCs/>
          <w:noProof/>
          <w:sz w:val="22"/>
        </w:rPr>
        <w:t>Tree Physiol</w:t>
      </w:r>
      <w:r w:rsidRPr="00072A86">
        <w:rPr>
          <w:noProof/>
          <w:sz w:val="22"/>
        </w:rPr>
        <w:t xml:space="preserve"> </w:t>
      </w:r>
      <w:r w:rsidRPr="00072A86">
        <w:rPr>
          <w:b/>
          <w:bCs/>
          <w:noProof/>
          <w:sz w:val="22"/>
        </w:rPr>
        <w:t>21</w:t>
      </w:r>
      <w:r w:rsidRPr="00072A86">
        <w:rPr>
          <w:noProof/>
          <w:sz w:val="22"/>
        </w:rPr>
        <w:t>: 1195–204.</w:t>
      </w:r>
    </w:p>
    <w:p w14:paraId="1651F563"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Day ME, Schedlbauer JL, Livingston WH, </w:t>
      </w:r>
      <w:r w:rsidRPr="00072A86">
        <w:rPr>
          <w:i/>
          <w:iCs/>
          <w:noProof/>
          <w:sz w:val="22"/>
        </w:rPr>
        <w:t>et al.</w:t>
      </w:r>
      <w:r w:rsidRPr="00072A86">
        <w:rPr>
          <w:noProof/>
          <w:sz w:val="22"/>
        </w:rPr>
        <w:t xml:space="preserve"> 2005. Influence of seedbed, light environment, and elevated night temperature on growth and carbon allocation in pitch pine (Pinus rigida) and jack pine (Pinus banksiana) seedlings. </w:t>
      </w:r>
      <w:r w:rsidRPr="00072A86">
        <w:rPr>
          <w:i/>
          <w:iCs/>
          <w:noProof/>
          <w:sz w:val="22"/>
        </w:rPr>
        <w:t>For Ecol Manage</w:t>
      </w:r>
      <w:r w:rsidRPr="00072A86">
        <w:rPr>
          <w:noProof/>
          <w:sz w:val="22"/>
        </w:rPr>
        <w:t xml:space="preserve"> </w:t>
      </w:r>
      <w:r w:rsidRPr="00072A86">
        <w:rPr>
          <w:b/>
          <w:bCs/>
          <w:noProof/>
          <w:sz w:val="22"/>
        </w:rPr>
        <w:t>205</w:t>
      </w:r>
      <w:r w:rsidRPr="00072A86">
        <w:rPr>
          <w:noProof/>
          <w:sz w:val="22"/>
        </w:rPr>
        <w:t>: 59–71.</w:t>
      </w:r>
    </w:p>
    <w:p w14:paraId="613F92D5"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Day ME, Zazzaro S, and Perkins LB. 2014. Seedling ontogeny and environmental plasticity in two co-occurring shade-tolerant conifers and implications for environment-population interactions. </w:t>
      </w:r>
      <w:r w:rsidRPr="00072A86">
        <w:rPr>
          <w:i/>
          <w:iCs/>
          <w:noProof/>
          <w:sz w:val="22"/>
        </w:rPr>
        <w:t>Am J Bot</w:t>
      </w:r>
      <w:r w:rsidRPr="00072A86">
        <w:rPr>
          <w:noProof/>
          <w:sz w:val="22"/>
        </w:rPr>
        <w:t xml:space="preserve"> </w:t>
      </w:r>
      <w:r w:rsidRPr="00072A86">
        <w:rPr>
          <w:b/>
          <w:bCs/>
          <w:noProof/>
          <w:sz w:val="22"/>
        </w:rPr>
        <w:t>101</w:t>
      </w:r>
      <w:r w:rsidRPr="00072A86">
        <w:rPr>
          <w:noProof/>
          <w:sz w:val="22"/>
        </w:rPr>
        <w:t>: 45–55.</w:t>
      </w:r>
    </w:p>
    <w:p w14:paraId="5EF0D43D"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Dodds KJ, Aoki CF, Arango-Velez A, </w:t>
      </w:r>
      <w:r w:rsidRPr="00072A86">
        <w:rPr>
          <w:i/>
          <w:iCs/>
          <w:noProof/>
          <w:sz w:val="22"/>
        </w:rPr>
        <w:t>et al.</w:t>
      </w:r>
      <w:r w:rsidRPr="00072A86">
        <w:rPr>
          <w:noProof/>
          <w:sz w:val="22"/>
        </w:rPr>
        <w:t xml:space="preserve"> 2018. Expansion of Southern Pine Beetle into Northeastern Forests: Management and Impact of a Primary Bark Beetle in a New Region. </w:t>
      </w:r>
      <w:r w:rsidRPr="00072A86">
        <w:rPr>
          <w:i/>
          <w:iCs/>
          <w:noProof/>
          <w:sz w:val="22"/>
        </w:rPr>
        <w:t>J For</w:t>
      </w:r>
      <w:r w:rsidRPr="00072A86">
        <w:rPr>
          <w:noProof/>
          <w:sz w:val="22"/>
        </w:rPr>
        <w:t xml:space="preserve"> </w:t>
      </w:r>
      <w:r w:rsidRPr="00072A86">
        <w:rPr>
          <w:b/>
          <w:bCs/>
          <w:noProof/>
          <w:sz w:val="22"/>
        </w:rPr>
        <w:t>116</w:t>
      </w:r>
      <w:r w:rsidRPr="00072A86">
        <w:rPr>
          <w:noProof/>
          <w:sz w:val="22"/>
        </w:rPr>
        <w:t>: 178–91.</w:t>
      </w:r>
    </w:p>
    <w:p w14:paraId="580B005A"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Doerr SH, Santín C, Merino A, </w:t>
      </w:r>
      <w:r w:rsidRPr="00072A86">
        <w:rPr>
          <w:i/>
          <w:iCs/>
          <w:noProof/>
          <w:sz w:val="22"/>
        </w:rPr>
        <w:t>et al.</w:t>
      </w:r>
      <w:r w:rsidRPr="00072A86">
        <w:rPr>
          <w:noProof/>
          <w:sz w:val="22"/>
        </w:rPr>
        <w:t xml:space="preserve"> 2018. Fire as a Removal Mechanism of Pyrogenic Carbon From the </w:t>
      </w:r>
      <w:r w:rsidRPr="00072A86">
        <w:rPr>
          <w:noProof/>
          <w:sz w:val="22"/>
        </w:rPr>
        <w:lastRenderedPageBreak/>
        <w:t xml:space="preserve">Environment: Effects of Fire and Pyrogenic Carbon Characteristics. </w:t>
      </w:r>
      <w:r w:rsidRPr="00072A86">
        <w:rPr>
          <w:i/>
          <w:iCs/>
          <w:noProof/>
          <w:sz w:val="22"/>
        </w:rPr>
        <w:t>Front Earth Sci</w:t>
      </w:r>
      <w:r w:rsidRPr="00072A86">
        <w:rPr>
          <w:noProof/>
          <w:sz w:val="22"/>
        </w:rPr>
        <w:t xml:space="preserve"> </w:t>
      </w:r>
      <w:r w:rsidRPr="00072A86">
        <w:rPr>
          <w:b/>
          <w:bCs/>
          <w:noProof/>
          <w:sz w:val="22"/>
        </w:rPr>
        <w:t>6</w:t>
      </w:r>
      <w:r w:rsidRPr="00072A86">
        <w:rPr>
          <w:noProof/>
          <w:sz w:val="22"/>
        </w:rPr>
        <w:t>: 1–13.</w:t>
      </w:r>
    </w:p>
    <w:p w14:paraId="39194E85"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Farquhar GD, Ehleringer JR, and Hubick KT. 1989. CARBON ISOTOPE DISCRIMINATION AND PHOTOSYNTHESIS. </w:t>
      </w:r>
      <w:r w:rsidRPr="00072A86">
        <w:rPr>
          <w:i/>
          <w:iCs/>
          <w:noProof/>
          <w:sz w:val="22"/>
        </w:rPr>
        <w:t>Annu Rev Plant Physiol Plant Mol Biol</w:t>
      </w:r>
      <w:r w:rsidRPr="00072A86">
        <w:rPr>
          <w:noProof/>
          <w:sz w:val="22"/>
        </w:rPr>
        <w:t xml:space="preserve"> </w:t>
      </w:r>
      <w:r w:rsidRPr="00072A86">
        <w:rPr>
          <w:b/>
          <w:bCs/>
          <w:noProof/>
          <w:sz w:val="22"/>
        </w:rPr>
        <w:t>40</w:t>
      </w:r>
      <w:r w:rsidRPr="00072A86">
        <w:rPr>
          <w:noProof/>
          <w:sz w:val="22"/>
        </w:rPr>
        <w:t>: 503–37.</w:t>
      </w:r>
    </w:p>
    <w:p w14:paraId="1AE60548"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Fernandez IJ, Schmitt C, Stancioff E, </w:t>
      </w:r>
      <w:r w:rsidRPr="00072A86">
        <w:rPr>
          <w:i/>
          <w:iCs/>
          <w:noProof/>
          <w:sz w:val="22"/>
        </w:rPr>
        <w:t>et al.</w:t>
      </w:r>
      <w:r w:rsidRPr="00072A86">
        <w:rPr>
          <w:noProof/>
          <w:sz w:val="22"/>
        </w:rPr>
        <w:t xml:space="preserve"> 2015. Maine’ s Climate Future: 2015 Update Repository Citation.</w:t>
      </w:r>
    </w:p>
    <w:p w14:paraId="05656125"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Friend AD, Woodward FI, and Switsur VR. 1989. Field Measurements of Photosynthesis, Stomatal Conductance, Leaf Nitrogen and δ 13 C Along Altitudinal Gradients in Scotland. </w:t>
      </w:r>
      <w:r w:rsidRPr="00072A86">
        <w:rPr>
          <w:i/>
          <w:iCs/>
          <w:noProof/>
          <w:sz w:val="22"/>
        </w:rPr>
        <w:t>Funct Ecol</w:t>
      </w:r>
      <w:r w:rsidRPr="00072A86">
        <w:rPr>
          <w:noProof/>
          <w:sz w:val="22"/>
        </w:rPr>
        <w:t xml:space="preserve"> </w:t>
      </w:r>
      <w:r w:rsidRPr="00072A86">
        <w:rPr>
          <w:b/>
          <w:bCs/>
          <w:noProof/>
          <w:sz w:val="22"/>
        </w:rPr>
        <w:t>3</w:t>
      </w:r>
      <w:r w:rsidRPr="00072A86">
        <w:rPr>
          <w:noProof/>
          <w:sz w:val="22"/>
        </w:rPr>
        <w:t>: 117.</w:t>
      </w:r>
    </w:p>
    <w:p w14:paraId="1D4C6E95"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Fuller L and Quine CP. 2016. Resilience and tree health: a basis for implementation in sustainable forest management. </w:t>
      </w:r>
      <w:r w:rsidRPr="00072A86">
        <w:rPr>
          <w:i/>
          <w:iCs/>
          <w:noProof/>
          <w:sz w:val="22"/>
        </w:rPr>
        <w:t>Forestry</w:t>
      </w:r>
      <w:r w:rsidRPr="00072A86">
        <w:rPr>
          <w:noProof/>
          <w:sz w:val="22"/>
        </w:rPr>
        <w:t xml:space="preserve"> </w:t>
      </w:r>
      <w:r w:rsidRPr="00072A86">
        <w:rPr>
          <w:b/>
          <w:bCs/>
          <w:noProof/>
          <w:sz w:val="22"/>
        </w:rPr>
        <w:t>89</w:t>
      </w:r>
      <w:r w:rsidRPr="00072A86">
        <w:rPr>
          <w:noProof/>
          <w:sz w:val="22"/>
        </w:rPr>
        <w:t>: 7–19.</w:t>
      </w:r>
    </w:p>
    <w:p w14:paraId="183B0F11"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Givnish TJ. 1981. Serotiny, Geography, and Fire in the Pine Barrens of New Jersey. </w:t>
      </w:r>
      <w:r w:rsidRPr="00072A86">
        <w:rPr>
          <w:i/>
          <w:iCs/>
          <w:noProof/>
          <w:sz w:val="22"/>
        </w:rPr>
        <w:t>Evolution (N Y)</w:t>
      </w:r>
      <w:r w:rsidRPr="00072A86">
        <w:rPr>
          <w:noProof/>
          <w:sz w:val="22"/>
        </w:rPr>
        <w:t xml:space="preserve"> </w:t>
      </w:r>
      <w:r w:rsidRPr="00072A86">
        <w:rPr>
          <w:b/>
          <w:bCs/>
          <w:noProof/>
          <w:sz w:val="22"/>
        </w:rPr>
        <w:t>35</w:t>
      </w:r>
      <w:r w:rsidRPr="00072A86">
        <w:rPr>
          <w:noProof/>
          <w:sz w:val="22"/>
        </w:rPr>
        <w:t>: 101–23.</w:t>
      </w:r>
    </w:p>
    <w:p w14:paraId="2CBDB6D9"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Hanberry BB, Dey DC, and He HS. 2012. Regime Shifts and Weakened Environmental Gradients in Open Oak and Pine Ecosystems (KP Van Niel, Ed). </w:t>
      </w:r>
      <w:r w:rsidRPr="00072A86">
        <w:rPr>
          <w:i/>
          <w:iCs/>
          <w:noProof/>
          <w:sz w:val="22"/>
        </w:rPr>
        <w:t>PLoS One</w:t>
      </w:r>
      <w:r w:rsidRPr="00072A86">
        <w:rPr>
          <w:noProof/>
          <w:sz w:val="22"/>
        </w:rPr>
        <w:t xml:space="preserve"> </w:t>
      </w:r>
      <w:r w:rsidRPr="00072A86">
        <w:rPr>
          <w:b/>
          <w:bCs/>
          <w:noProof/>
          <w:sz w:val="22"/>
        </w:rPr>
        <w:t>7</w:t>
      </w:r>
      <w:r w:rsidRPr="00072A86">
        <w:rPr>
          <w:noProof/>
          <w:sz w:val="22"/>
        </w:rPr>
        <w:t>: e41337.</w:t>
      </w:r>
    </w:p>
    <w:p w14:paraId="051C7B1A"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Hanson AA. 2017. Distribution Patterns in Appalachian Table Mountain Pine and Pitch Pine Stands. </w:t>
      </w:r>
      <w:r w:rsidRPr="00072A86">
        <w:rPr>
          <w:i/>
          <w:iCs/>
          <w:noProof/>
          <w:sz w:val="22"/>
        </w:rPr>
        <w:t>J Chem Inf Model</w:t>
      </w:r>
      <w:r w:rsidRPr="00072A86">
        <w:rPr>
          <w:noProof/>
          <w:sz w:val="22"/>
        </w:rPr>
        <w:t>.</w:t>
      </w:r>
    </w:p>
    <w:p w14:paraId="30AB46E0"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Howard LF and Stelacio MA. 2011. Fire and the Development of High-Elevation Pitch Pine Communities in Northeastern West Virginia. </w:t>
      </w:r>
      <w:r w:rsidRPr="00072A86">
        <w:rPr>
          <w:i/>
          <w:iCs/>
          <w:noProof/>
          <w:sz w:val="22"/>
        </w:rPr>
        <w:t>Bull New Jersey Acad Sci</w:t>
      </w:r>
      <w:r w:rsidRPr="00072A86">
        <w:rPr>
          <w:noProof/>
          <w:sz w:val="22"/>
        </w:rPr>
        <w:t xml:space="preserve"> </w:t>
      </w:r>
      <w:r w:rsidRPr="00072A86">
        <w:rPr>
          <w:b/>
          <w:bCs/>
          <w:noProof/>
          <w:sz w:val="22"/>
        </w:rPr>
        <w:t>56</w:t>
      </w:r>
      <w:r w:rsidRPr="00072A86">
        <w:rPr>
          <w:noProof/>
          <w:sz w:val="22"/>
        </w:rPr>
        <w:t>: 19–22.</w:t>
      </w:r>
    </w:p>
    <w:p w14:paraId="35CABC38"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Jordan MJ, Patterson WA, and Windisch AG. 2003. Conceptual ecological models for the Long Island pitch pine barrens: implications for managing rare plant communities. </w:t>
      </w:r>
      <w:r w:rsidRPr="00072A86">
        <w:rPr>
          <w:i/>
          <w:iCs/>
          <w:noProof/>
          <w:sz w:val="22"/>
        </w:rPr>
        <w:t>For Ecol Manage</w:t>
      </w:r>
      <w:r w:rsidRPr="00072A86">
        <w:rPr>
          <w:noProof/>
          <w:sz w:val="22"/>
        </w:rPr>
        <w:t xml:space="preserve"> </w:t>
      </w:r>
      <w:r w:rsidRPr="00072A86">
        <w:rPr>
          <w:b/>
          <w:bCs/>
          <w:noProof/>
          <w:sz w:val="22"/>
        </w:rPr>
        <w:t>185</w:t>
      </w:r>
      <w:r w:rsidRPr="00072A86">
        <w:rPr>
          <w:noProof/>
          <w:sz w:val="22"/>
        </w:rPr>
        <w:t>: 151–68.</w:t>
      </w:r>
    </w:p>
    <w:p w14:paraId="3DA376B4"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Kolden C, Bleeker T, Smith A, </w:t>
      </w:r>
      <w:r w:rsidRPr="00072A86">
        <w:rPr>
          <w:i/>
          <w:iCs/>
          <w:noProof/>
          <w:sz w:val="22"/>
        </w:rPr>
        <w:t>et al.</w:t>
      </w:r>
      <w:r w:rsidRPr="00072A86">
        <w:rPr>
          <w:noProof/>
          <w:sz w:val="22"/>
        </w:rPr>
        <w:t xml:space="preserve"> 2017. Fire Effects on Historical Wildfire Refugia in Contemporary Wildfires. </w:t>
      </w:r>
      <w:r w:rsidRPr="00072A86">
        <w:rPr>
          <w:i/>
          <w:iCs/>
          <w:noProof/>
          <w:sz w:val="22"/>
        </w:rPr>
        <w:t>Forests</w:t>
      </w:r>
      <w:r w:rsidRPr="00072A86">
        <w:rPr>
          <w:noProof/>
          <w:sz w:val="22"/>
        </w:rPr>
        <w:t xml:space="preserve"> </w:t>
      </w:r>
      <w:r w:rsidRPr="00072A86">
        <w:rPr>
          <w:b/>
          <w:bCs/>
          <w:noProof/>
          <w:sz w:val="22"/>
        </w:rPr>
        <w:t>8</w:t>
      </w:r>
      <w:r w:rsidRPr="00072A86">
        <w:rPr>
          <w:noProof/>
          <w:sz w:val="22"/>
        </w:rPr>
        <w:t>: 400.</w:t>
      </w:r>
    </w:p>
    <w:p w14:paraId="430DA05F"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Körner C, Bannister P, and Mark AF. 1986. Altitudinal variation in stomatal conductance, nitrogen content and leaf anatomy in different plant life forms in New Zealand. </w:t>
      </w:r>
      <w:r w:rsidRPr="00072A86">
        <w:rPr>
          <w:i/>
          <w:iCs/>
          <w:noProof/>
          <w:sz w:val="22"/>
        </w:rPr>
        <w:t>Oecologia</w:t>
      </w:r>
      <w:r w:rsidRPr="00072A86">
        <w:rPr>
          <w:noProof/>
          <w:sz w:val="22"/>
        </w:rPr>
        <w:t xml:space="preserve"> </w:t>
      </w:r>
      <w:r w:rsidRPr="00072A86">
        <w:rPr>
          <w:b/>
          <w:bCs/>
          <w:noProof/>
          <w:sz w:val="22"/>
        </w:rPr>
        <w:t>69</w:t>
      </w:r>
      <w:r w:rsidRPr="00072A86">
        <w:rPr>
          <w:noProof/>
          <w:sz w:val="22"/>
        </w:rPr>
        <w:t>: 577–88.</w:t>
      </w:r>
    </w:p>
    <w:p w14:paraId="7CCE3333"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Körner C and Diemer M. 1987. In situ Photosynthetic Responses to Light, Temperature and Carbon Dioxide in Herbaceous Plants from Low and High Altitude. </w:t>
      </w:r>
      <w:r w:rsidRPr="00072A86">
        <w:rPr>
          <w:i/>
          <w:iCs/>
          <w:noProof/>
          <w:sz w:val="22"/>
        </w:rPr>
        <w:t>Funct Ecol</w:t>
      </w:r>
      <w:r w:rsidRPr="00072A86">
        <w:rPr>
          <w:noProof/>
          <w:sz w:val="22"/>
        </w:rPr>
        <w:t xml:space="preserve"> </w:t>
      </w:r>
      <w:r w:rsidRPr="00072A86">
        <w:rPr>
          <w:b/>
          <w:bCs/>
          <w:noProof/>
          <w:sz w:val="22"/>
        </w:rPr>
        <w:t>1</w:t>
      </w:r>
      <w:r w:rsidRPr="00072A86">
        <w:rPr>
          <w:noProof/>
          <w:sz w:val="22"/>
        </w:rPr>
        <w:t>: 179.</w:t>
      </w:r>
    </w:p>
    <w:p w14:paraId="0D8F31CD"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Körner C, Farquhar GD, and Wong SC. 1991. Carbon isotope discrimination by plants follows latitudinal and altitudinal trends. </w:t>
      </w:r>
      <w:r w:rsidRPr="00072A86">
        <w:rPr>
          <w:i/>
          <w:iCs/>
          <w:noProof/>
          <w:sz w:val="22"/>
        </w:rPr>
        <w:t>Oecologia</w:t>
      </w:r>
      <w:r w:rsidRPr="00072A86">
        <w:rPr>
          <w:noProof/>
          <w:sz w:val="22"/>
        </w:rPr>
        <w:t xml:space="preserve"> </w:t>
      </w:r>
      <w:r w:rsidRPr="00072A86">
        <w:rPr>
          <w:b/>
          <w:bCs/>
          <w:noProof/>
          <w:sz w:val="22"/>
        </w:rPr>
        <w:t>88</w:t>
      </w:r>
      <w:r w:rsidRPr="00072A86">
        <w:rPr>
          <w:noProof/>
          <w:sz w:val="22"/>
        </w:rPr>
        <w:t>: 30–40.</w:t>
      </w:r>
    </w:p>
    <w:p w14:paraId="49764C21"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Lafon CW, Grissino-mayer HD, Aldrich SR, </w:t>
      </w:r>
      <w:r w:rsidRPr="00072A86">
        <w:rPr>
          <w:i/>
          <w:iCs/>
          <w:noProof/>
          <w:sz w:val="22"/>
        </w:rPr>
        <w:t>et al.</w:t>
      </w:r>
      <w:r w:rsidRPr="00072A86">
        <w:rPr>
          <w:noProof/>
          <w:sz w:val="22"/>
        </w:rPr>
        <w:t xml:space="preserve"> 2014. Three centuries of appalachian fire history from tree rings. : 99–103.</w:t>
      </w:r>
    </w:p>
    <w:p w14:paraId="5A5372D7"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Ledig FT, Hom JL, and Smouse PE. 2013. The evolution of the New Jersey Pine Plains. </w:t>
      </w:r>
      <w:r w:rsidRPr="00072A86">
        <w:rPr>
          <w:i/>
          <w:iCs/>
          <w:noProof/>
          <w:sz w:val="22"/>
        </w:rPr>
        <w:t>Am J Bot</w:t>
      </w:r>
      <w:r w:rsidRPr="00072A86">
        <w:rPr>
          <w:noProof/>
          <w:sz w:val="22"/>
        </w:rPr>
        <w:t xml:space="preserve"> </w:t>
      </w:r>
      <w:r w:rsidRPr="00072A86">
        <w:rPr>
          <w:b/>
          <w:bCs/>
          <w:noProof/>
          <w:sz w:val="22"/>
        </w:rPr>
        <w:t>100</w:t>
      </w:r>
      <w:r w:rsidRPr="00072A86">
        <w:rPr>
          <w:noProof/>
          <w:sz w:val="22"/>
        </w:rPr>
        <w:t>: 778–91.</w:t>
      </w:r>
    </w:p>
    <w:p w14:paraId="4E698EAD"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Ledig FT, Smouse PE, and Hom JL. 2015. Postglacial migration and adaptation for dispersal in pitch pine (Pinaceae). </w:t>
      </w:r>
      <w:r w:rsidRPr="00072A86">
        <w:rPr>
          <w:i/>
          <w:iCs/>
          <w:noProof/>
          <w:sz w:val="22"/>
        </w:rPr>
        <w:t>Am J Bot</w:t>
      </w:r>
      <w:r w:rsidRPr="00072A86">
        <w:rPr>
          <w:noProof/>
          <w:sz w:val="22"/>
        </w:rPr>
        <w:t xml:space="preserve"> </w:t>
      </w:r>
      <w:r w:rsidRPr="00072A86">
        <w:rPr>
          <w:b/>
          <w:bCs/>
          <w:noProof/>
          <w:sz w:val="22"/>
        </w:rPr>
        <w:t>102</w:t>
      </w:r>
      <w:r w:rsidRPr="00072A86">
        <w:rPr>
          <w:noProof/>
          <w:sz w:val="22"/>
        </w:rPr>
        <w:t>: 2074–91.</w:t>
      </w:r>
    </w:p>
    <w:p w14:paraId="42936441"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lastRenderedPageBreak/>
        <w:t xml:space="preserve">Lee C-S, Robinson GR, Robinson IP, and Lee H. 2019. Regeneration of pitch pine (Pinus rigida) stands inhibited by fire suppression in Albany Pine Bush Preserve, New York. </w:t>
      </w:r>
      <w:r w:rsidRPr="00072A86">
        <w:rPr>
          <w:i/>
          <w:iCs/>
          <w:noProof/>
          <w:sz w:val="22"/>
        </w:rPr>
        <w:t>J For Res</w:t>
      </w:r>
      <w:r w:rsidRPr="00072A86">
        <w:rPr>
          <w:noProof/>
          <w:sz w:val="22"/>
        </w:rPr>
        <w:t xml:space="preserve"> </w:t>
      </w:r>
      <w:r w:rsidRPr="00072A86">
        <w:rPr>
          <w:b/>
          <w:bCs/>
          <w:noProof/>
          <w:sz w:val="22"/>
        </w:rPr>
        <w:t>30</w:t>
      </w:r>
      <w:r w:rsidRPr="00072A86">
        <w:rPr>
          <w:noProof/>
          <w:sz w:val="22"/>
        </w:rPr>
        <w:t>: 233–42.</w:t>
      </w:r>
    </w:p>
    <w:p w14:paraId="2B79F08D"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Lenth R. 2020. emmeans: Estimated Marginal Means, aka Least-Squares Means.</w:t>
      </w:r>
    </w:p>
    <w:p w14:paraId="000E0A06" w14:textId="77777777" w:rsidR="00072A86" w:rsidRPr="00072A86" w:rsidRDefault="00072A86" w:rsidP="00072A86">
      <w:pPr>
        <w:widowControl w:val="0"/>
        <w:autoSpaceDE w:val="0"/>
        <w:autoSpaceDN w:val="0"/>
        <w:adjustRightInd w:val="0"/>
        <w:spacing w:line="360" w:lineRule="auto"/>
        <w:ind w:left="480" w:hanging="480"/>
        <w:rPr>
          <w:noProof/>
          <w:sz w:val="22"/>
        </w:rPr>
      </w:pPr>
      <w:r w:rsidRPr="003A0C5A">
        <w:rPr>
          <w:noProof/>
          <w:sz w:val="22"/>
          <w:lang w:val="es-ES"/>
          <w:rPrChange w:id="2375" w:author="Risa" w:date="2021-06-26T14:06:00Z">
            <w:rPr>
              <w:noProof/>
              <w:sz w:val="22"/>
            </w:rPr>
          </w:rPrChange>
        </w:rPr>
        <w:t xml:space="preserve">Lesk C, Coffel E, D’Amato AW, </w:t>
      </w:r>
      <w:r w:rsidRPr="003A0C5A">
        <w:rPr>
          <w:i/>
          <w:iCs/>
          <w:noProof/>
          <w:sz w:val="22"/>
          <w:lang w:val="es-ES"/>
          <w:rPrChange w:id="2376" w:author="Risa" w:date="2021-06-26T14:06:00Z">
            <w:rPr>
              <w:i/>
              <w:iCs/>
              <w:noProof/>
              <w:sz w:val="22"/>
            </w:rPr>
          </w:rPrChange>
        </w:rPr>
        <w:t>et al.</w:t>
      </w:r>
      <w:r w:rsidRPr="003A0C5A">
        <w:rPr>
          <w:noProof/>
          <w:sz w:val="22"/>
          <w:lang w:val="es-ES"/>
          <w:rPrChange w:id="2377" w:author="Risa" w:date="2021-06-26T14:06:00Z">
            <w:rPr>
              <w:noProof/>
              <w:sz w:val="22"/>
            </w:rPr>
          </w:rPrChange>
        </w:rPr>
        <w:t xml:space="preserve"> 2017. </w:t>
      </w:r>
      <w:r w:rsidRPr="00072A86">
        <w:rPr>
          <w:noProof/>
          <w:sz w:val="22"/>
        </w:rPr>
        <w:t xml:space="preserve">Threats to North American forests from southern pine beetle with warming winters. </w:t>
      </w:r>
      <w:r w:rsidRPr="00072A86">
        <w:rPr>
          <w:i/>
          <w:iCs/>
          <w:noProof/>
          <w:sz w:val="22"/>
        </w:rPr>
        <w:t>Nat Clim Chang</w:t>
      </w:r>
      <w:r w:rsidRPr="00072A86">
        <w:rPr>
          <w:noProof/>
          <w:sz w:val="22"/>
        </w:rPr>
        <w:t xml:space="preserve"> </w:t>
      </w:r>
      <w:r w:rsidRPr="00072A86">
        <w:rPr>
          <w:b/>
          <w:bCs/>
          <w:noProof/>
          <w:sz w:val="22"/>
        </w:rPr>
        <w:t>7</w:t>
      </w:r>
      <w:r w:rsidRPr="00072A86">
        <w:rPr>
          <w:noProof/>
          <w:sz w:val="22"/>
        </w:rPr>
        <w:t>: 713–7.</w:t>
      </w:r>
    </w:p>
    <w:p w14:paraId="35A32F85"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Licht J and Smith NG. 2020. Pyrogenic Carbon Increases Pitch Pine Seedling Growth, Soil Moisture Retention, and Photosynthetic Intrinsic Water Use Efficiency in the Field. </w:t>
      </w:r>
      <w:r w:rsidRPr="00072A86">
        <w:rPr>
          <w:i/>
          <w:iCs/>
          <w:noProof/>
          <w:sz w:val="22"/>
        </w:rPr>
        <w:t>Front For Glob Chang</w:t>
      </w:r>
      <w:r w:rsidRPr="00072A86">
        <w:rPr>
          <w:noProof/>
          <w:sz w:val="22"/>
        </w:rPr>
        <w:t xml:space="preserve"> </w:t>
      </w:r>
      <w:r w:rsidRPr="00072A86">
        <w:rPr>
          <w:b/>
          <w:bCs/>
          <w:noProof/>
          <w:sz w:val="22"/>
        </w:rPr>
        <w:t>3</w:t>
      </w:r>
      <w:r w:rsidRPr="00072A86">
        <w:rPr>
          <w:noProof/>
          <w:sz w:val="22"/>
        </w:rPr>
        <w:t>: 1–10.</w:t>
      </w:r>
    </w:p>
    <w:p w14:paraId="5062C2A8"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Mikita-Barbato RA, Kelly JJ, and Tate RL. 2015. Wildfire effects on the properties and microbial community structure of organic horizon soils in the New Jersey Pinelands. </w:t>
      </w:r>
      <w:r w:rsidRPr="00072A86">
        <w:rPr>
          <w:i/>
          <w:iCs/>
          <w:noProof/>
          <w:sz w:val="22"/>
        </w:rPr>
        <w:t>Soil Biol Biochem</w:t>
      </w:r>
      <w:r w:rsidRPr="00072A86">
        <w:rPr>
          <w:noProof/>
          <w:sz w:val="22"/>
        </w:rPr>
        <w:t xml:space="preserve"> </w:t>
      </w:r>
      <w:r w:rsidRPr="00072A86">
        <w:rPr>
          <w:b/>
          <w:bCs/>
          <w:noProof/>
          <w:sz w:val="22"/>
        </w:rPr>
        <w:t>86</w:t>
      </w:r>
      <w:r w:rsidRPr="00072A86">
        <w:rPr>
          <w:noProof/>
          <w:sz w:val="22"/>
        </w:rPr>
        <w:t>: 67–76.</w:t>
      </w:r>
    </w:p>
    <w:p w14:paraId="77D27720"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Miller DR, Castañeda IS, Bradley RS, and MacDonald D. 2017. Local and regional wildfire activity in central Maine (USA) during the past 900 years. </w:t>
      </w:r>
      <w:r w:rsidRPr="00072A86">
        <w:rPr>
          <w:i/>
          <w:iCs/>
          <w:noProof/>
          <w:sz w:val="22"/>
        </w:rPr>
        <w:t>J Paleolimnol</w:t>
      </w:r>
      <w:r w:rsidRPr="00072A86">
        <w:rPr>
          <w:noProof/>
          <w:sz w:val="22"/>
        </w:rPr>
        <w:t xml:space="preserve"> </w:t>
      </w:r>
      <w:r w:rsidRPr="00072A86">
        <w:rPr>
          <w:b/>
          <w:bCs/>
          <w:noProof/>
          <w:sz w:val="22"/>
        </w:rPr>
        <w:t>58</w:t>
      </w:r>
      <w:r w:rsidRPr="00072A86">
        <w:rPr>
          <w:noProof/>
          <w:sz w:val="22"/>
        </w:rPr>
        <w:t>: 455–66.</w:t>
      </w:r>
    </w:p>
    <w:p w14:paraId="60310D7F"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Mosseler A, Rajora OP, Major JE, and Kim KH. 2004. Reproductive and genetic characteristics of rare, disjunct pitch pine populations at the northern limits of its range in Canada. </w:t>
      </w:r>
      <w:r w:rsidRPr="00072A86">
        <w:rPr>
          <w:i/>
          <w:iCs/>
          <w:noProof/>
          <w:sz w:val="22"/>
        </w:rPr>
        <w:t>Conserv Genet</w:t>
      </w:r>
      <w:r w:rsidRPr="00072A86">
        <w:rPr>
          <w:noProof/>
          <w:sz w:val="22"/>
        </w:rPr>
        <w:t xml:space="preserve"> </w:t>
      </w:r>
      <w:r w:rsidRPr="00072A86">
        <w:rPr>
          <w:b/>
          <w:bCs/>
          <w:noProof/>
          <w:sz w:val="22"/>
        </w:rPr>
        <w:t>5</w:t>
      </w:r>
      <w:r w:rsidRPr="00072A86">
        <w:rPr>
          <w:noProof/>
          <w:sz w:val="22"/>
        </w:rPr>
        <w:t>: 571–83.</w:t>
      </w:r>
    </w:p>
    <w:p w14:paraId="54DF992D"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Noss RF, Franklin JF, Baker WL, </w:t>
      </w:r>
      <w:r w:rsidRPr="00072A86">
        <w:rPr>
          <w:i/>
          <w:iCs/>
          <w:noProof/>
          <w:sz w:val="22"/>
        </w:rPr>
        <w:t>et al.</w:t>
      </w:r>
      <w:r w:rsidRPr="00072A86">
        <w:rPr>
          <w:noProof/>
          <w:sz w:val="22"/>
        </w:rPr>
        <w:t xml:space="preserve"> 2006. Ecology and Management of Fire-prone Forests of the Western United States. </w:t>
      </w:r>
      <w:r w:rsidRPr="00072A86">
        <w:rPr>
          <w:i/>
          <w:iCs/>
          <w:noProof/>
          <w:sz w:val="22"/>
        </w:rPr>
        <w:t>Soc Conserv Biol Sci Panel Fire West US For</w:t>
      </w:r>
      <w:r w:rsidRPr="00072A86">
        <w:rPr>
          <w:noProof/>
          <w:sz w:val="22"/>
        </w:rPr>
        <w:t xml:space="preserve"> </w:t>
      </w:r>
      <w:r w:rsidRPr="00072A86">
        <w:rPr>
          <w:b/>
          <w:bCs/>
          <w:noProof/>
          <w:sz w:val="22"/>
        </w:rPr>
        <w:t>1</w:t>
      </w:r>
      <w:r w:rsidRPr="00072A86">
        <w:rPr>
          <w:noProof/>
          <w:sz w:val="22"/>
        </w:rPr>
        <w:t>: 1–72.</w:t>
      </w:r>
    </w:p>
    <w:p w14:paraId="21043D99"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Nowacki GJ and Abrams MD. 2008. The Demise of Fire and “Mesophication” of Forests in the Eastern United States. </w:t>
      </w:r>
      <w:r w:rsidRPr="00072A86">
        <w:rPr>
          <w:i/>
          <w:iCs/>
          <w:noProof/>
          <w:sz w:val="22"/>
        </w:rPr>
        <w:t>Bioscience</w:t>
      </w:r>
      <w:r w:rsidRPr="00072A86">
        <w:rPr>
          <w:noProof/>
          <w:sz w:val="22"/>
        </w:rPr>
        <w:t xml:space="preserve"> </w:t>
      </w:r>
      <w:r w:rsidRPr="00072A86">
        <w:rPr>
          <w:b/>
          <w:bCs/>
          <w:noProof/>
          <w:sz w:val="22"/>
        </w:rPr>
        <w:t>58</w:t>
      </w:r>
      <w:r w:rsidRPr="00072A86">
        <w:rPr>
          <w:noProof/>
          <w:sz w:val="22"/>
        </w:rPr>
        <w:t>: 123–38.</w:t>
      </w:r>
    </w:p>
    <w:p w14:paraId="3ABBDFCA"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Patel KF, Jakubowski MD, Fernandez IJ, </w:t>
      </w:r>
      <w:r w:rsidRPr="00072A86">
        <w:rPr>
          <w:i/>
          <w:iCs/>
          <w:noProof/>
          <w:sz w:val="22"/>
        </w:rPr>
        <w:t>et al.</w:t>
      </w:r>
      <w:r w:rsidRPr="00072A86">
        <w:rPr>
          <w:noProof/>
          <w:sz w:val="22"/>
        </w:rPr>
        <w:t xml:space="preserve"> 2019. Soil Nitrogen and Mercury Dynamics Seven Decades After a Fire Disturbance: a Case Study at Acadia National Park. </w:t>
      </w:r>
      <w:r w:rsidRPr="00072A86">
        <w:rPr>
          <w:i/>
          <w:iCs/>
          <w:noProof/>
          <w:sz w:val="22"/>
        </w:rPr>
        <w:t>Water, Air, Soil Pollut</w:t>
      </w:r>
      <w:r w:rsidRPr="00072A86">
        <w:rPr>
          <w:noProof/>
          <w:sz w:val="22"/>
        </w:rPr>
        <w:t xml:space="preserve"> </w:t>
      </w:r>
      <w:r w:rsidRPr="00072A86">
        <w:rPr>
          <w:b/>
          <w:bCs/>
          <w:noProof/>
          <w:sz w:val="22"/>
        </w:rPr>
        <w:t>230</w:t>
      </w:r>
      <w:r w:rsidRPr="00072A86">
        <w:rPr>
          <w:noProof/>
          <w:sz w:val="22"/>
        </w:rPr>
        <w:t>: 29.</w:t>
      </w:r>
    </w:p>
    <w:p w14:paraId="54850D9E"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Patterson WA, Edwards KJ, and Maguire DJ. 1987. Microscopic charcoal as a fossil indicator of fire. </w:t>
      </w:r>
      <w:r w:rsidRPr="00072A86">
        <w:rPr>
          <w:i/>
          <w:iCs/>
          <w:noProof/>
          <w:sz w:val="22"/>
        </w:rPr>
        <w:t>Quat Sci Rev</w:t>
      </w:r>
      <w:r w:rsidRPr="00072A86">
        <w:rPr>
          <w:noProof/>
          <w:sz w:val="22"/>
        </w:rPr>
        <w:t xml:space="preserve"> </w:t>
      </w:r>
      <w:r w:rsidRPr="00072A86">
        <w:rPr>
          <w:b/>
          <w:bCs/>
          <w:noProof/>
          <w:sz w:val="22"/>
        </w:rPr>
        <w:t>6</w:t>
      </w:r>
      <w:r w:rsidRPr="00072A86">
        <w:rPr>
          <w:noProof/>
          <w:sz w:val="22"/>
        </w:rPr>
        <w:t>: 3–23.</w:t>
      </w:r>
    </w:p>
    <w:p w14:paraId="0F6839F2"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Qi Z, Jingfang S, and Wenwei L. 2018. A survey about characteristics of soil water retention curve. </w:t>
      </w:r>
      <w:r w:rsidRPr="00072A86">
        <w:rPr>
          <w:i/>
          <w:iCs/>
          <w:noProof/>
          <w:sz w:val="22"/>
        </w:rPr>
        <w:t>IOP Conf Ser Earth Environ Sci</w:t>
      </w:r>
      <w:r w:rsidRPr="00072A86">
        <w:rPr>
          <w:noProof/>
          <w:sz w:val="22"/>
        </w:rPr>
        <w:t xml:space="preserve"> </w:t>
      </w:r>
      <w:r w:rsidRPr="00072A86">
        <w:rPr>
          <w:b/>
          <w:bCs/>
          <w:noProof/>
          <w:sz w:val="22"/>
        </w:rPr>
        <w:t>153</w:t>
      </w:r>
      <w:r w:rsidRPr="00072A86">
        <w:rPr>
          <w:noProof/>
          <w:sz w:val="22"/>
        </w:rPr>
        <w:t>: 062076.</w:t>
      </w:r>
    </w:p>
    <w:p w14:paraId="2C83C0B2"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R Core Team. 2020. R: A language and environment for statistical computing.</w:t>
      </w:r>
    </w:p>
    <w:p w14:paraId="558446F4"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Renninger HJ, Clark KL, Skowronski N, and Schäfer KVR. 2013. Effects of a prescribed fire on water use and photosynthetic capacity of pitch pines. </w:t>
      </w:r>
      <w:r w:rsidRPr="00072A86">
        <w:rPr>
          <w:i/>
          <w:iCs/>
          <w:noProof/>
          <w:sz w:val="22"/>
        </w:rPr>
        <w:t>Trees</w:t>
      </w:r>
      <w:r w:rsidRPr="00072A86">
        <w:rPr>
          <w:noProof/>
          <w:sz w:val="22"/>
        </w:rPr>
        <w:t xml:space="preserve"> </w:t>
      </w:r>
      <w:r w:rsidRPr="00072A86">
        <w:rPr>
          <w:b/>
          <w:bCs/>
          <w:noProof/>
          <w:sz w:val="22"/>
        </w:rPr>
        <w:t>27</w:t>
      </w:r>
      <w:r w:rsidRPr="00072A86">
        <w:rPr>
          <w:noProof/>
          <w:sz w:val="22"/>
        </w:rPr>
        <w:t>: 1115–27.</w:t>
      </w:r>
    </w:p>
    <w:p w14:paraId="4EA2D3C2"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Schafer K and Bohrer G. 2016. Effects of Disturbance on Carbon Sequestration in the New Jersey Pine Barrens. Argonne, IL (United States).</w:t>
      </w:r>
    </w:p>
    <w:p w14:paraId="57A2A080"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Schwartz NB, Urban DL, White PS, </w:t>
      </w:r>
      <w:r w:rsidRPr="00072A86">
        <w:rPr>
          <w:i/>
          <w:iCs/>
          <w:noProof/>
          <w:sz w:val="22"/>
        </w:rPr>
        <w:t>et al.</w:t>
      </w:r>
      <w:r w:rsidRPr="00072A86">
        <w:rPr>
          <w:noProof/>
          <w:sz w:val="22"/>
        </w:rPr>
        <w:t xml:space="preserve"> 2016. Vegetation dynamics vary across topographic and fire severity gradients following prescribed burning in Great Smoky Mountains National Park. </w:t>
      </w:r>
      <w:r w:rsidRPr="00072A86">
        <w:rPr>
          <w:i/>
          <w:iCs/>
          <w:noProof/>
          <w:sz w:val="22"/>
        </w:rPr>
        <w:t xml:space="preserve">For Ecol </w:t>
      </w:r>
      <w:r w:rsidRPr="00072A86">
        <w:rPr>
          <w:i/>
          <w:iCs/>
          <w:noProof/>
          <w:sz w:val="22"/>
        </w:rPr>
        <w:lastRenderedPageBreak/>
        <w:t>Manage</w:t>
      </w:r>
      <w:r w:rsidRPr="00072A86">
        <w:rPr>
          <w:noProof/>
          <w:sz w:val="22"/>
        </w:rPr>
        <w:t xml:space="preserve"> </w:t>
      </w:r>
      <w:r w:rsidRPr="00072A86">
        <w:rPr>
          <w:b/>
          <w:bCs/>
          <w:noProof/>
          <w:sz w:val="22"/>
        </w:rPr>
        <w:t>365</w:t>
      </w:r>
      <w:r w:rsidRPr="00072A86">
        <w:rPr>
          <w:noProof/>
          <w:sz w:val="22"/>
        </w:rPr>
        <w:t>: 1–11.</w:t>
      </w:r>
    </w:p>
    <w:p w14:paraId="14F44557"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Shakesby R and Doerr S. 2006. Wildfire as a hydrological and geomorphological agent. </w:t>
      </w:r>
      <w:r w:rsidRPr="00072A86">
        <w:rPr>
          <w:i/>
          <w:iCs/>
          <w:noProof/>
          <w:sz w:val="22"/>
        </w:rPr>
        <w:t>Earth-Science Rev</w:t>
      </w:r>
      <w:r w:rsidRPr="00072A86">
        <w:rPr>
          <w:noProof/>
          <w:sz w:val="22"/>
        </w:rPr>
        <w:t xml:space="preserve"> </w:t>
      </w:r>
      <w:r w:rsidRPr="00072A86">
        <w:rPr>
          <w:b/>
          <w:bCs/>
          <w:noProof/>
          <w:sz w:val="22"/>
        </w:rPr>
        <w:t>74</w:t>
      </w:r>
      <w:r w:rsidRPr="00072A86">
        <w:rPr>
          <w:noProof/>
          <w:sz w:val="22"/>
        </w:rPr>
        <w:t>: 269–307.</w:t>
      </w:r>
    </w:p>
    <w:p w14:paraId="7A14D13A"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Swanston C, Brandt LA, Janowiak MK, </w:t>
      </w:r>
      <w:r w:rsidRPr="00072A86">
        <w:rPr>
          <w:i/>
          <w:iCs/>
          <w:noProof/>
          <w:sz w:val="22"/>
        </w:rPr>
        <w:t>et al.</w:t>
      </w:r>
      <w:r w:rsidRPr="00072A86">
        <w:rPr>
          <w:noProof/>
          <w:sz w:val="22"/>
        </w:rPr>
        <w:t xml:space="preserve"> 2018. Vulnerability of forests of the Midwest and Northeast United States to climate change. </w:t>
      </w:r>
      <w:r w:rsidRPr="00072A86">
        <w:rPr>
          <w:i/>
          <w:iCs/>
          <w:noProof/>
          <w:sz w:val="22"/>
        </w:rPr>
        <w:t>Clim Change</w:t>
      </w:r>
      <w:r w:rsidRPr="00072A86">
        <w:rPr>
          <w:noProof/>
          <w:sz w:val="22"/>
        </w:rPr>
        <w:t xml:space="preserve"> </w:t>
      </w:r>
      <w:r w:rsidRPr="00072A86">
        <w:rPr>
          <w:b/>
          <w:bCs/>
          <w:noProof/>
          <w:sz w:val="22"/>
        </w:rPr>
        <w:t>146</w:t>
      </w:r>
      <w:r w:rsidRPr="00072A86">
        <w:rPr>
          <w:noProof/>
          <w:sz w:val="22"/>
        </w:rPr>
        <w:t>: 103–16.</w:t>
      </w:r>
    </w:p>
    <w:p w14:paraId="0BAB87DF"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Szpakowski DM and Jensen JLR. 2019. A Review of the Applications of Remote Sensing in Fire Ecology. </w:t>
      </w:r>
      <w:r w:rsidRPr="00072A86">
        <w:rPr>
          <w:i/>
          <w:iCs/>
          <w:noProof/>
          <w:sz w:val="22"/>
        </w:rPr>
        <w:t>Remote Sens</w:t>
      </w:r>
      <w:r w:rsidRPr="00072A86">
        <w:rPr>
          <w:noProof/>
          <w:sz w:val="22"/>
        </w:rPr>
        <w:t xml:space="preserve"> </w:t>
      </w:r>
      <w:r w:rsidRPr="00072A86">
        <w:rPr>
          <w:b/>
          <w:bCs/>
          <w:noProof/>
          <w:sz w:val="22"/>
        </w:rPr>
        <w:t>11</w:t>
      </w:r>
      <w:r w:rsidRPr="00072A86">
        <w:rPr>
          <w:noProof/>
          <w:sz w:val="22"/>
        </w:rPr>
        <w:t>.</w:t>
      </w:r>
    </w:p>
    <w:p w14:paraId="4E883BC5"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Verma SB, Dobermann A, Cassman KG, </w:t>
      </w:r>
      <w:r w:rsidRPr="00072A86">
        <w:rPr>
          <w:i/>
          <w:iCs/>
          <w:noProof/>
          <w:sz w:val="22"/>
        </w:rPr>
        <w:t>et al.</w:t>
      </w:r>
      <w:r w:rsidRPr="00072A86">
        <w:rPr>
          <w:noProof/>
          <w:sz w:val="22"/>
        </w:rPr>
        <w:t xml:space="preserve"> 2005. Annual carbon dioxide exchange in irrigated and rainfed maize-based agroecosystems. </w:t>
      </w:r>
      <w:r w:rsidRPr="00072A86">
        <w:rPr>
          <w:i/>
          <w:iCs/>
          <w:noProof/>
          <w:sz w:val="22"/>
        </w:rPr>
        <w:t>Agric For Meteorol</w:t>
      </w:r>
      <w:r w:rsidRPr="00072A86">
        <w:rPr>
          <w:noProof/>
          <w:sz w:val="22"/>
        </w:rPr>
        <w:t xml:space="preserve"> </w:t>
      </w:r>
      <w:r w:rsidRPr="00072A86">
        <w:rPr>
          <w:b/>
          <w:bCs/>
          <w:noProof/>
          <w:sz w:val="22"/>
        </w:rPr>
        <w:t>131</w:t>
      </w:r>
      <w:r w:rsidRPr="00072A86">
        <w:rPr>
          <w:noProof/>
          <w:sz w:val="22"/>
        </w:rPr>
        <w:t>: 77–96.</w:t>
      </w:r>
    </w:p>
    <w:p w14:paraId="5B69D286"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Wang H, Prentice IC, Davis TW, </w:t>
      </w:r>
      <w:r w:rsidRPr="00072A86">
        <w:rPr>
          <w:i/>
          <w:iCs/>
          <w:noProof/>
          <w:sz w:val="22"/>
        </w:rPr>
        <w:t>et al.</w:t>
      </w:r>
      <w:r w:rsidRPr="00072A86">
        <w:rPr>
          <w:noProof/>
          <w:sz w:val="22"/>
        </w:rPr>
        <w:t xml:space="preserve"> 2017. Photosynthetic responses to altitude: an explanation based on optimality principles. </w:t>
      </w:r>
      <w:r w:rsidRPr="00072A86">
        <w:rPr>
          <w:i/>
          <w:iCs/>
          <w:noProof/>
          <w:sz w:val="22"/>
        </w:rPr>
        <w:t>New Phytol</w:t>
      </w:r>
      <w:r w:rsidRPr="00072A86">
        <w:rPr>
          <w:noProof/>
          <w:sz w:val="22"/>
        </w:rPr>
        <w:t xml:space="preserve"> </w:t>
      </w:r>
      <w:r w:rsidRPr="00072A86">
        <w:rPr>
          <w:b/>
          <w:bCs/>
          <w:noProof/>
          <w:sz w:val="22"/>
        </w:rPr>
        <w:t>213</w:t>
      </w:r>
      <w:r w:rsidRPr="00072A86">
        <w:rPr>
          <w:noProof/>
          <w:sz w:val="22"/>
        </w:rPr>
        <w:t>: 976–82.</w:t>
      </w:r>
    </w:p>
    <w:p w14:paraId="05BE5658" w14:textId="77777777" w:rsidR="00072A86" w:rsidRPr="00072A86" w:rsidRDefault="00072A86" w:rsidP="00072A86">
      <w:pPr>
        <w:widowControl w:val="0"/>
        <w:autoSpaceDE w:val="0"/>
        <w:autoSpaceDN w:val="0"/>
        <w:adjustRightInd w:val="0"/>
        <w:spacing w:line="360" w:lineRule="auto"/>
        <w:ind w:left="480" w:hanging="480"/>
        <w:rPr>
          <w:noProof/>
          <w:sz w:val="22"/>
        </w:rPr>
      </w:pPr>
      <w:r w:rsidRPr="00072A86">
        <w:rPr>
          <w:noProof/>
          <w:sz w:val="22"/>
        </w:rPr>
        <w:t xml:space="preserve">Zhu Y, Siegwolf RTW, Durka W, and Körner C. 2010. Phylogenetically balanced evidence for structural and carbon isotope responses in plants along elevational gradients. </w:t>
      </w:r>
      <w:r w:rsidRPr="00072A86">
        <w:rPr>
          <w:i/>
          <w:iCs/>
          <w:noProof/>
          <w:sz w:val="22"/>
        </w:rPr>
        <w:t>Oecologia</w:t>
      </w:r>
      <w:r w:rsidRPr="00072A86">
        <w:rPr>
          <w:noProof/>
          <w:sz w:val="22"/>
        </w:rPr>
        <w:t xml:space="preserve"> </w:t>
      </w:r>
      <w:r w:rsidRPr="00072A86">
        <w:rPr>
          <w:b/>
          <w:bCs/>
          <w:noProof/>
          <w:sz w:val="22"/>
        </w:rPr>
        <w:t>162</w:t>
      </w:r>
      <w:r w:rsidRPr="00072A86">
        <w:rPr>
          <w:noProof/>
          <w:sz w:val="22"/>
        </w:rPr>
        <w:t>: 853–63.</w:t>
      </w:r>
    </w:p>
    <w:p w14:paraId="4BE55F18" w14:textId="5B5A20CF" w:rsidR="003E016C" w:rsidRPr="003A0C5A" w:rsidDel="003A0C5A" w:rsidRDefault="003E016C" w:rsidP="003A0C5A">
      <w:pPr>
        <w:widowControl w:val="0"/>
        <w:autoSpaceDE w:val="0"/>
        <w:autoSpaceDN w:val="0"/>
        <w:adjustRightInd w:val="0"/>
        <w:spacing w:line="360" w:lineRule="auto"/>
        <w:ind w:left="480" w:hanging="480"/>
        <w:rPr>
          <w:del w:id="2378" w:author="Risa" w:date="2021-06-26T14:10:00Z"/>
          <w:b/>
          <w:bCs/>
          <w:color w:val="222222"/>
          <w:sz w:val="22"/>
          <w:szCs w:val="22"/>
          <w:shd w:val="clear" w:color="auto" w:fill="FFFFFF"/>
          <w:rPrChange w:id="2379" w:author="Risa" w:date="2021-06-26T14:10:00Z">
            <w:rPr>
              <w:del w:id="2380" w:author="Risa" w:date="2021-06-26T14:10:00Z"/>
              <w:b/>
              <w:bCs/>
              <w:color w:val="000000" w:themeColor="text1"/>
              <w:shd w:val="clear" w:color="auto" w:fill="FFFFFF"/>
            </w:rPr>
          </w:rPrChange>
        </w:rPr>
        <w:pPrChange w:id="2381" w:author="Risa" w:date="2021-06-26T14:10:00Z">
          <w:pPr>
            <w:tabs>
              <w:tab w:val="left" w:pos="360"/>
            </w:tabs>
            <w:ind w:left="360" w:hanging="360"/>
          </w:pPr>
        </w:pPrChange>
      </w:pPr>
      <w:ins w:id="2382" w:author="Risa" w:date="2021-06-24T20:32:00Z">
        <w:r>
          <w:rPr>
            <w:b/>
            <w:bCs/>
            <w:color w:val="222222"/>
            <w:sz w:val="22"/>
            <w:szCs w:val="22"/>
            <w:shd w:val="clear" w:color="auto" w:fill="FFFFFF"/>
          </w:rPr>
          <w:fldChar w:fldCharType="end"/>
        </w:r>
      </w:ins>
    </w:p>
    <w:p w14:paraId="1293A703" w14:textId="06C607F6" w:rsidR="00881E53" w:rsidRPr="0020587D" w:rsidDel="003A0C5A" w:rsidRDefault="00881E53" w:rsidP="003A0C5A">
      <w:pPr>
        <w:rPr>
          <w:del w:id="2383" w:author="Risa" w:date="2021-06-26T14:10:00Z"/>
          <w:sz w:val="22"/>
          <w:szCs w:val="22"/>
          <w:highlight w:val="cyan"/>
          <w:rPrChange w:id="2384" w:author="Risa" w:date="2021-06-24T18:40:00Z">
            <w:rPr>
              <w:del w:id="2385" w:author="Risa" w:date="2021-06-26T14:10:00Z"/>
              <w:highlight w:val="cyan"/>
            </w:rPr>
          </w:rPrChange>
        </w:rPr>
        <w:pPrChange w:id="2386" w:author="Risa" w:date="2021-06-26T14:10:00Z">
          <w:pPr>
            <w:tabs>
              <w:tab w:val="left" w:pos="360"/>
            </w:tabs>
            <w:ind w:left="360" w:hanging="360"/>
          </w:pPr>
        </w:pPrChange>
      </w:pPr>
      <w:del w:id="2387" w:author="Risa" w:date="2021-06-26T14:10:00Z">
        <w:r w:rsidRPr="0020587D" w:rsidDel="003A0C5A">
          <w:rPr>
            <w:sz w:val="22"/>
            <w:szCs w:val="22"/>
            <w:shd w:val="clear" w:color="auto" w:fill="FFFFFF"/>
            <w:rPrChange w:id="2388" w:author="Risa" w:date="2021-06-24T18:40:00Z">
              <w:rPr>
                <w:sz w:val="20"/>
                <w:szCs w:val="20"/>
                <w:shd w:val="clear" w:color="auto" w:fill="FFFFFF"/>
              </w:rPr>
            </w:rPrChange>
          </w:rPr>
          <w:delText>Abney, R., Kuhn, T., Chow, A., Hockaday, W., Fogel, M., and Berhe, A. (2019). Pyrogenic carbon erosion after the rim fire, yosemite national park: the role of burn severity and slope. </w:delText>
        </w:r>
        <w:r w:rsidRPr="0020587D" w:rsidDel="003A0C5A">
          <w:rPr>
            <w:i/>
            <w:iCs/>
            <w:sz w:val="22"/>
            <w:szCs w:val="22"/>
            <w:shd w:val="clear" w:color="auto" w:fill="FFFFFF"/>
            <w:rPrChange w:id="2389" w:author="Risa" w:date="2021-06-24T18:40:00Z">
              <w:rPr>
                <w:i/>
                <w:iCs/>
                <w:sz w:val="20"/>
                <w:szCs w:val="20"/>
                <w:shd w:val="clear" w:color="auto" w:fill="FFFFFF"/>
              </w:rPr>
            </w:rPrChange>
          </w:rPr>
          <w:delText>JGR Biogeosciences</w:delText>
        </w:r>
        <w:r w:rsidRPr="0020587D" w:rsidDel="003A0C5A">
          <w:rPr>
            <w:sz w:val="22"/>
            <w:szCs w:val="22"/>
            <w:shd w:val="clear" w:color="auto" w:fill="FFFFFF"/>
            <w:rPrChange w:id="2390" w:author="Risa" w:date="2021-06-24T18:40:00Z">
              <w:rPr>
                <w:sz w:val="20"/>
                <w:szCs w:val="20"/>
                <w:shd w:val="clear" w:color="auto" w:fill="FFFFFF"/>
              </w:rPr>
            </w:rPrChange>
          </w:rPr>
          <w:delText> 124, 432–449. doi: 10.1029/2018JG004787</w:delText>
        </w:r>
        <w:r w:rsidRPr="0020587D" w:rsidDel="003A0C5A">
          <w:rPr>
            <w:sz w:val="22"/>
            <w:szCs w:val="22"/>
            <w:highlight w:val="cyan"/>
            <w:rPrChange w:id="2391" w:author="Risa" w:date="2021-06-24T18:40:00Z">
              <w:rPr>
                <w:sz w:val="20"/>
                <w:szCs w:val="20"/>
                <w:highlight w:val="cyan"/>
              </w:rPr>
            </w:rPrChange>
          </w:rPr>
          <w:delText xml:space="preserve"> </w:delText>
        </w:r>
      </w:del>
    </w:p>
    <w:p w14:paraId="6616DF62" w14:textId="65E4349A" w:rsidR="004320E4" w:rsidRPr="0020587D" w:rsidDel="003A0C5A" w:rsidRDefault="004320E4" w:rsidP="003A0C5A">
      <w:pPr>
        <w:rPr>
          <w:del w:id="2392" w:author="Risa" w:date="2021-06-26T14:10:00Z"/>
          <w:sz w:val="22"/>
          <w:szCs w:val="22"/>
          <w:rPrChange w:id="2393" w:author="Risa" w:date="2021-06-24T18:40:00Z">
            <w:rPr>
              <w:del w:id="2394" w:author="Risa" w:date="2021-06-26T14:10:00Z"/>
              <w:highlight w:val="cyan"/>
            </w:rPr>
          </w:rPrChange>
        </w:rPr>
        <w:pPrChange w:id="2395" w:author="Risa" w:date="2021-06-26T14:10:00Z">
          <w:pPr>
            <w:pStyle w:val="CommentText"/>
          </w:pPr>
        </w:pPrChange>
      </w:pPr>
      <w:del w:id="2396" w:author="Risa" w:date="2021-06-26T14:10:00Z">
        <w:r w:rsidRPr="0020587D" w:rsidDel="003A0C5A">
          <w:rPr>
            <w:sz w:val="22"/>
            <w:szCs w:val="22"/>
            <w:rPrChange w:id="2397" w:author="Risa" w:date="2021-06-24T18:40:00Z">
              <w:rPr>
                <w:highlight w:val="cyan"/>
              </w:rPr>
            </w:rPrChange>
          </w:rPr>
          <w:delText>Agostinell</w:delText>
        </w:r>
      </w:del>
      <w:ins w:id="2398" w:author="Jeff" w:date="2021-06-20T20:50:00Z">
        <w:del w:id="2399" w:author="Risa" w:date="2021-06-26T14:10:00Z">
          <w:r w:rsidR="00177ED6" w:rsidRPr="0020587D" w:rsidDel="003A0C5A">
            <w:rPr>
              <w:sz w:val="22"/>
              <w:szCs w:val="22"/>
              <w:rPrChange w:id="2400" w:author="Risa" w:date="2021-06-24T18:40:00Z">
                <w:rPr>
                  <w:highlight w:val="cyan"/>
                </w:rPr>
              </w:rPrChange>
            </w:rPr>
            <w:delText>i</w:delText>
          </w:r>
        </w:del>
      </w:ins>
      <w:del w:id="2401" w:author="Risa" w:date="2021-06-26T14:10:00Z">
        <w:r w:rsidRPr="0020587D" w:rsidDel="003A0C5A">
          <w:rPr>
            <w:sz w:val="22"/>
            <w:szCs w:val="22"/>
            <w:rPrChange w:id="2402" w:author="Risa" w:date="2021-06-24T18:40:00Z">
              <w:rPr>
                <w:highlight w:val="cyan"/>
              </w:rPr>
            </w:rPrChange>
          </w:rPr>
          <w:delText>, C. and Lund</w:delText>
        </w:r>
        <w:r w:rsidR="00CF36F8" w:rsidRPr="0020587D" w:rsidDel="003A0C5A">
          <w:rPr>
            <w:sz w:val="22"/>
            <w:szCs w:val="22"/>
            <w:rPrChange w:id="2403" w:author="Risa" w:date="2021-06-24T18:40:00Z">
              <w:rPr>
                <w:highlight w:val="cyan"/>
              </w:rPr>
            </w:rPrChange>
          </w:rPr>
          <w:delText>, U.</w:delText>
        </w:r>
        <w:r w:rsidRPr="0020587D" w:rsidDel="003A0C5A">
          <w:rPr>
            <w:sz w:val="22"/>
            <w:szCs w:val="22"/>
            <w:rPrChange w:id="2404" w:author="Risa" w:date="2021-06-24T18:40:00Z">
              <w:rPr>
                <w:highlight w:val="cyan"/>
              </w:rPr>
            </w:rPrChange>
          </w:rPr>
          <w:delText xml:space="preserve"> (2017). R package 'circular': Circular Statistics (version 0.4-93). URL</w:delText>
        </w:r>
      </w:del>
    </w:p>
    <w:p w14:paraId="518471AA" w14:textId="0F45B3CE" w:rsidR="004320E4" w:rsidRPr="0020587D" w:rsidDel="003A0C5A" w:rsidRDefault="00174107" w:rsidP="003A0C5A">
      <w:pPr>
        <w:rPr>
          <w:del w:id="2405" w:author="Risa" w:date="2021-06-26T14:10:00Z"/>
          <w:sz w:val="22"/>
          <w:szCs w:val="22"/>
          <w:rPrChange w:id="2406" w:author="Risa" w:date="2021-06-24T18:40:00Z">
            <w:rPr>
              <w:del w:id="2407" w:author="Risa" w:date="2021-06-26T14:10:00Z"/>
            </w:rPr>
          </w:rPrChange>
        </w:rPr>
        <w:pPrChange w:id="2408" w:author="Risa" w:date="2021-06-26T14:10:00Z">
          <w:pPr>
            <w:pStyle w:val="CommentText"/>
            <w:ind w:firstLine="360"/>
          </w:pPr>
        </w:pPrChange>
      </w:pPr>
      <w:del w:id="2409" w:author="Risa" w:date="2021-06-26T14:10:00Z">
        <w:r w:rsidRPr="0020587D" w:rsidDel="003A0C5A">
          <w:rPr>
            <w:sz w:val="22"/>
            <w:szCs w:val="22"/>
            <w:rPrChange w:id="2410" w:author="Risa" w:date="2021-06-24T18:40:00Z">
              <w:rPr/>
            </w:rPrChange>
          </w:rPr>
          <w:fldChar w:fldCharType="begin"/>
        </w:r>
        <w:r w:rsidRPr="0020587D" w:rsidDel="003A0C5A">
          <w:rPr>
            <w:sz w:val="22"/>
            <w:szCs w:val="22"/>
            <w:rPrChange w:id="2411" w:author="Risa" w:date="2021-06-24T18:40:00Z">
              <w:rPr/>
            </w:rPrChange>
          </w:rPr>
          <w:delInstrText xml:space="preserve"> HYPERLINK "https://r-forge.r-project.org/projects/circular/" </w:delInstrText>
        </w:r>
        <w:r w:rsidRPr="0020587D" w:rsidDel="003A0C5A">
          <w:rPr>
            <w:sz w:val="22"/>
            <w:szCs w:val="22"/>
            <w:rPrChange w:id="2412" w:author="Risa" w:date="2021-06-24T18:40:00Z">
              <w:rPr>
                <w:rStyle w:val="Hyperlink"/>
                <w:highlight w:val="cyan"/>
              </w:rPr>
            </w:rPrChange>
          </w:rPr>
          <w:fldChar w:fldCharType="separate"/>
        </w:r>
        <w:r w:rsidR="00BB29A7" w:rsidRPr="0020587D" w:rsidDel="003A0C5A">
          <w:rPr>
            <w:rStyle w:val="Hyperlink"/>
            <w:sz w:val="22"/>
            <w:szCs w:val="22"/>
            <w:rPrChange w:id="2413" w:author="Risa" w:date="2021-06-24T18:40:00Z">
              <w:rPr>
                <w:rStyle w:val="Hyperlink"/>
                <w:highlight w:val="cyan"/>
              </w:rPr>
            </w:rPrChange>
          </w:rPr>
          <w:delText>https://r-forge.r-project.org/projects/circular/</w:delText>
        </w:r>
        <w:r w:rsidRPr="0020587D" w:rsidDel="003A0C5A">
          <w:rPr>
            <w:rStyle w:val="Hyperlink"/>
            <w:sz w:val="22"/>
            <w:szCs w:val="22"/>
            <w:rPrChange w:id="2414" w:author="Risa" w:date="2021-06-24T18:40:00Z">
              <w:rPr>
                <w:rStyle w:val="Hyperlink"/>
                <w:highlight w:val="cyan"/>
              </w:rPr>
            </w:rPrChange>
          </w:rPr>
          <w:fldChar w:fldCharType="end"/>
        </w:r>
      </w:del>
    </w:p>
    <w:p w14:paraId="1C6E7FC0" w14:textId="41174E0B" w:rsidR="00AE173C" w:rsidRPr="0020587D" w:rsidDel="003A0C5A" w:rsidRDefault="00AE173C" w:rsidP="003A0C5A">
      <w:pPr>
        <w:rPr>
          <w:del w:id="2415" w:author="Risa" w:date="2021-06-26T14:10:00Z"/>
          <w:strike/>
          <w:color w:val="000000" w:themeColor="text1"/>
          <w:sz w:val="22"/>
          <w:szCs w:val="22"/>
          <w:shd w:val="clear" w:color="auto" w:fill="FFFFFF"/>
          <w:rPrChange w:id="2416" w:author="Risa" w:date="2021-06-24T18:40:00Z">
            <w:rPr>
              <w:del w:id="2417" w:author="Risa" w:date="2021-06-26T14:10:00Z"/>
              <w:color w:val="000000" w:themeColor="text1"/>
              <w:sz w:val="20"/>
              <w:szCs w:val="20"/>
              <w:shd w:val="clear" w:color="auto" w:fill="FFFFFF"/>
            </w:rPr>
          </w:rPrChange>
        </w:rPr>
        <w:pPrChange w:id="2418" w:author="Risa" w:date="2021-06-26T14:10:00Z">
          <w:pPr>
            <w:tabs>
              <w:tab w:val="left" w:pos="360"/>
            </w:tabs>
            <w:ind w:left="360" w:hanging="360"/>
          </w:pPr>
        </w:pPrChange>
      </w:pPr>
      <w:del w:id="2419" w:author="Risa" w:date="2021-06-26T14:10:00Z">
        <w:r w:rsidRPr="0020587D" w:rsidDel="003A0C5A">
          <w:rPr>
            <w:strike/>
            <w:color w:val="000000" w:themeColor="text1"/>
            <w:sz w:val="22"/>
            <w:szCs w:val="22"/>
            <w:shd w:val="clear" w:color="auto" w:fill="FFFFFF"/>
            <w:rPrChange w:id="2420" w:author="Risa" w:date="2021-06-24T18:40:00Z">
              <w:rPr>
                <w:color w:val="000000" w:themeColor="text1"/>
                <w:sz w:val="20"/>
                <w:szCs w:val="20"/>
                <w:highlight w:val="cyan"/>
                <w:shd w:val="clear" w:color="auto" w:fill="FFFFFF"/>
              </w:rPr>
            </w:rPrChange>
          </w:rPr>
          <w:delText xml:space="preserve">Brand, F. </w:delText>
        </w:r>
        <w:r w:rsidR="009147D5" w:rsidRPr="0020587D" w:rsidDel="003A0C5A">
          <w:rPr>
            <w:strike/>
            <w:color w:val="000000" w:themeColor="text1"/>
            <w:sz w:val="22"/>
            <w:szCs w:val="22"/>
            <w:shd w:val="clear" w:color="auto" w:fill="FFFFFF"/>
            <w:rPrChange w:id="2421" w:author="Risa" w:date="2021-06-24T18:40:00Z">
              <w:rPr>
                <w:color w:val="000000" w:themeColor="text1"/>
                <w:sz w:val="20"/>
                <w:szCs w:val="20"/>
                <w:highlight w:val="cyan"/>
                <w:shd w:val="clear" w:color="auto" w:fill="FFFFFF"/>
              </w:rPr>
            </w:rPrChange>
          </w:rPr>
          <w:delText>and</w:delText>
        </w:r>
        <w:r w:rsidRPr="0020587D" w:rsidDel="003A0C5A">
          <w:rPr>
            <w:strike/>
            <w:color w:val="000000" w:themeColor="text1"/>
            <w:sz w:val="22"/>
            <w:szCs w:val="22"/>
            <w:shd w:val="clear" w:color="auto" w:fill="FFFFFF"/>
            <w:rPrChange w:id="2422" w:author="Risa" w:date="2021-06-24T18:40:00Z">
              <w:rPr>
                <w:color w:val="000000" w:themeColor="text1"/>
                <w:sz w:val="20"/>
                <w:szCs w:val="20"/>
                <w:highlight w:val="cyan"/>
                <w:shd w:val="clear" w:color="auto" w:fill="FFFFFF"/>
              </w:rPr>
            </w:rPrChange>
          </w:rPr>
          <w:delText xml:space="preserve"> Jax, K. (2007). Focusing the meaning (s) of resilience: resilience as a descriptive concept and a boundary object. </w:delText>
        </w:r>
        <w:r w:rsidRPr="0020587D" w:rsidDel="003A0C5A">
          <w:rPr>
            <w:i/>
            <w:iCs/>
            <w:strike/>
            <w:color w:val="000000" w:themeColor="text1"/>
            <w:sz w:val="22"/>
            <w:szCs w:val="22"/>
            <w:rPrChange w:id="2423" w:author="Risa" w:date="2021-06-24T18:40:00Z">
              <w:rPr>
                <w:i/>
                <w:iCs/>
                <w:color w:val="000000" w:themeColor="text1"/>
                <w:sz w:val="20"/>
                <w:szCs w:val="20"/>
                <w:highlight w:val="cyan"/>
              </w:rPr>
            </w:rPrChange>
          </w:rPr>
          <w:delText>Ecology and society</w:delText>
        </w:r>
        <w:r w:rsidRPr="0020587D" w:rsidDel="003A0C5A">
          <w:rPr>
            <w:strike/>
            <w:color w:val="000000" w:themeColor="text1"/>
            <w:sz w:val="22"/>
            <w:szCs w:val="22"/>
            <w:shd w:val="clear" w:color="auto" w:fill="FFFFFF"/>
            <w:rPrChange w:id="2424" w:author="Risa" w:date="2021-06-24T18:40:00Z">
              <w:rPr>
                <w:color w:val="000000" w:themeColor="text1"/>
                <w:sz w:val="20"/>
                <w:szCs w:val="20"/>
                <w:highlight w:val="cyan"/>
                <w:shd w:val="clear" w:color="auto" w:fill="FFFFFF"/>
              </w:rPr>
            </w:rPrChange>
          </w:rPr>
          <w:delText xml:space="preserve">, </w:delText>
        </w:r>
        <w:r w:rsidRPr="0020587D" w:rsidDel="003A0C5A">
          <w:rPr>
            <w:i/>
            <w:iCs/>
            <w:strike/>
            <w:color w:val="000000" w:themeColor="text1"/>
            <w:sz w:val="22"/>
            <w:szCs w:val="22"/>
            <w:rPrChange w:id="2425" w:author="Risa" w:date="2021-06-24T18:40:00Z">
              <w:rPr>
                <w:i/>
                <w:iCs/>
                <w:color w:val="000000" w:themeColor="text1"/>
                <w:sz w:val="20"/>
                <w:szCs w:val="20"/>
                <w:highlight w:val="cyan"/>
              </w:rPr>
            </w:rPrChange>
          </w:rPr>
          <w:delText>12</w:delText>
        </w:r>
        <w:r w:rsidRPr="0020587D" w:rsidDel="003A0C5A">
          <w:rPr>
            <w:strike/>
            <w:color w:val="000000" w:themeColor="text1"/>
            <w:sz w:val="22"/>
            <w:szCs w:val="22"/>
            <w:shd w:val="clear" w:color="auto" w:fill="FFFFFF"/>
            <w:rPrChange w:id="2426" w:author="Risa" w:date="2021-06-24T18:40:00Z">
              <w:rPr>
                <w:color w:val="000000" w:themeColor="text1"/>
                <w:sz w:val="20"/>
                <w:szCs w:val="20"/>
                <w:highlight w:val="cyan"/>
                <w:shd w:val="clear" w:color="auto" w:fill="FFFFFF"/>
              </w:rPr>
            </w:rPrChange>
          </w:rPr>
          <w:delText>(1).</w:delText>
        </w:r>
      </w:del>
      <w:ins w:id="2427" w:author="Jeff" w:date="2021-06-20T20:53:00Z">
        <w:del w:id="2428" w:author="Risa" w:date="2021-06-26T14:10:00Z">
          <w:r w:rsidR="00EC2AAC" w:rsidRPr="0020587D" w:rsidDel="003A0C5A">
            <w:rPr>
              <w:strike/>
              <w:color w:val="000000" w:themeColor="text1"/>
              <w:sz w:val="22"/>
              <w:szCs w:val="22"/>
              <w:shd w:val="clear" w:color="auto" w:fill="FFFFFF"/>
              <w:rPrChange w:id="2429" w:author="Risa" w:date="2021-06-24T18:40:00Z">
                <w:rPr>
                  <w:color w:val="000000" w:themeColor="text1"/>
                  <w:sz w:val="20"/>
                  <w:szCs w:val="20"/>
                  <w:shd w:val="clear" w:color="auto" w:fill="FFFFFF"/>
                </w:rPr>
              </w:rPrChange>
            </w:rPr>
            <w:delText xml:space="preserve"> h</w:delText>
          </w:r>
          <w:r w:rsidR="00EC2AAC" w:rsidRPr="0020587D" w:rsidDel="003A0C5A">
            <w:rPr>
              <w:strike/>
              <w:color w:val="4B5555"/>
              <w:spacing w:val="-5"/>
              <w:sz w:val="22"/>
              <w:szCs w:val="22"/>
              <w:shd w:val="clear" w:color="auto" w:fill="FFFFFF"/>
              <w:rPrChange w:id="2430" w:author="Risa" w:date="2021-06-24T18:40:00Z">
                <w:rPr>
                  <w:rFonts w:ascii="Helvetica" w:hAnsi="Helvetica"/>
                  <w:color w:val="4B5555"/>
                  <w:spacing w:val="-5"/>
                  <w:sz w:val="21"/>
                  <w:szCs w:val="21"/>
                  <w:shd w:val="clear" w:color="auto" w:fill="FFFFFF"/>
                </w:rPr>
              </w:rPrChange>
            </w:rPr>
            <w:delText>ttps://www.jstor.org/stable/26267855</w:delText>
          </w:r>
        </w:del>
      </w:ins>
    </w:p>
    <w:p w14:paraId="49E33743" w14:textId="4D0A69F4" w:rsidR="00AE173C" w:rsidRPr="0020587D" w:rsidDel="003A0C5A" w:rsidRDefault="00AE173C" w:rsidP="003A0C5A">
      <w:pPr>
        <w:rPr>
          <w:del w:id="2431" w:author="Risa" w:date="2021-06-26T14:10:00Z"/>
          <w:color w:val="000000" w:themeColor="text1"/>
          <w:sz w:val="22"/>
          <w:szCs w:val="22"/>
          <w:shd w:val="clear" w:color="auto" w:fill="FFFFFF"/>
          <w:rPrChange w:id="2432" w:author="Risa" w:date="2021-06-24T18:40:00Z">
            <w:rPr>
              <w:del w:id="2433" w:author="Risa" w:date="2021-06-26T14:10:00Z"/>
              <w:color w:val="000000" w:themeColor="text1"/>
              <w:sz w:val="20"/>
              <w:szCs w:val="20"/>
              <w:shd w:val="clear" w:color="auto" w:fill="FFFFFF"/>
            </w:rPr>
          </w:rPrChange>
        </w:rPr>
        <w:pPrChange w:id="2434" w:author="Risa" w:date="2021-06-26T14:10:00Z">
          <w:pPr>
            <w:tabs>
              <w:tab w:val="left" w:pos="360"/>
            </w:tabs>
            <w:ind w:left="360" w:hanging="360"/>
          </w:pPr>
        </w:pPrChange>
      </w:pPr>
      <w:del w:id="2435" w:author="Risa" w:date="2021-06-26T14:10:00Z">
        <w:r w:rsidRPr="0020587D" w:rsidDel="003A0C5A">
          <w:rPr>
            <w:color w:val="000000" w:themeColor="text1"/>
            <w:sz w:val="22"/>
            <w:szCs w:val="22"/>
            <w:shd w:val="clear" w:color="auto" w:fill="FFFFFF"/>
            <w:rPrChange w:id="2436" w:author="Risa" w:date="2021-06-24T18:40:00Z">
              <w:rPr>
                <w:color w:val="000000" w:themeColor="text1"/>
                <w:sz w:val="20"/>
                <w:szCs w:val="20"/>
                <w:highlight w:val="cyan"/>
                <w:shd w:val="clear" w:color="auto" w:fill="FFFFFF"/>
              </w:rPr>
            </w:rPrChange>
          </w:rPr>
          <w:delText>Buma, B., Brown, C., Donato, D., Fontaine, J.</w:delText>
        </w:r>
        <w:r w:rsidR="004D4587" w:rsidRPr="0020587D" w:rsidDel="003A0C5A">
          <w:rPr>
            <w:color w:val="000000" w:themeColor="text1"/>
            <w:sz w:val="22"/>
            <w:szCs w:val="22"/>
            <w:shd w:val="clear" w:color="auto" w:fill="FFFFFF"/>
            <w:rPrChange w:id="2437" w:author="Risa" w:date="2021-06-24T18:40:00Z">
              <w:rPr>
                <w:color w:val="000000" w:themeColor="text1"/>
                <w:sz w:val="20"/>
                <w:szCs w:val="20"/>
                <w:highlight w:val="cyan"/>
                <w:shd w:val="clear" w:color="auto" w:fill="FFFFFF"/>
              </w:rPr>
            </w:rPrChange>
          </w:rPr>
          <w:delText xml:space="preserve"> </w:delText>
        </w:r>
        <w:r w:rsidR="00B238F5" w:rsidRPr="0020587D" w:rsidDel="003A0C5A">
          <w:rPr>
            <w:color w:val="000000" w:themeColor="text1"/>
            <w:sz w:val="22"/>
            <w:szCs w:val="22"/>
            <w:shd w:val="clear" w:color="auto" w:fill="FFFFFF"/>
            <w:rPrChange w:id="2438" w:author="Risa" w:date="2021-06-24T18:40:00Z">
              <w:rPr>
                <w:color w:val="000000" w:themeColor="text1"/>
                <w:sz w:val="20"/>
                <w:szCs w:val="20"/>
                <w:highlight w:val="cyan"/>
                <w:shd w:val="clear" w:color="auto" w:fill="FFFFFF"/>
              </w:rPr>
            </w:rPrChange>
          </w:rPr>
          <w:delText>and</w:delText>
        </w:r>
        <w:r w:rsidRPr="0020587D" w:rsidDel="003A0C5A">
          <w:rPr>
            <w:color w:val="000000" w:themeColor="text1"/>
            <w:sz w:val="22"/>
            <w:szCs w:val="22"/>
            <w:shd w:val="clear" w:color="auto" w:fill="FFFFFF"/>
            <w:rPrChange w:id="2439" w:author="Risa" w:date="2021-06-24T18:40:00Z">
              <w:rPr>
                <w:color w:val="000000" w:themeColor="text1"/>
                <w:sz w:val="20"/>
                <w:szCs w:val="20"/>
                <w:highlight w:val="cyan"/>
                <w:shd w:val="clear" w:color="auto" w:fill="FFFFFF"/>
              </w:rPr>
            </w:rPrChange>
          </w:rPr>
          <w:delText xml:space="preserve"> Johnstone, J. (2013). The impacts of changing disturbance regimes on serotinous plant populations and communities. </w:delText>
        </w:r>
        <w:r w:rsidRPr="0020587D" w:rsidDel="003A0C5A">
          <w:rPr>
            <w:i/>
            <w:iCs/>
            <w:color w:val="000000" w:themeColor="text1"/>
            <w:sz w:val="22"/>
            <w:szCs w:val="22"/>
            <w:rPrChange w:id="2440" w:author="Risa" w:date="2021-06-24T18:40:00Z">
              <w:rPr>
                <w:i/>
                <w:iCs/>
                <w:color w:val="000000" w:themeColor="text1"/>
                <w:sz w:val="20"/>
                <w:szCs w:val="20"/>
                <w:highlight w:val="cyan"/>
              </w:rPr>
            </w:rPrChange>
          </w:rPr>
          <w:delText>BioScience</w:delText>
        </w:r>
        <w:r w:rsidRPr="0020587D" w:rsidDel="003A0C5A">
          <w:rPr>
            <w:color w:val="000000" w:themeColor="text1"/>
            <w:sz w:val="22"/>
            <w:szCs w:val="22"/>
            <w:shd w:val="clear" w:color="auto" w:fill="FFFFFF"/>
            <w:rPrChange w:id="2441" w:author="Risa" w:date="2021-06-24T18:40:00Z">
              <w:rPr>
                <w:color w:val="000000" w:themeColor="text1"/>
                <w:sz w:val="20"/>
                <w:szCs w:val="20"/>
                <w:highlight w:val="cyan"/>
                <w:shd w:val="clear" w:color="auto" w:fill="FFFFFF"/>
              </w:rPr>
            </w:rPrChange>
          </w:rPr>
          <w:delText xml:space="preserve">, </w:delText>
        </w:r>
        <w:r w:rsidRPr="0020587D" w:rsidDel="003A0C5A">
          <w:rPr>
            <w:i/>
            <w:iCs/>
            <w:color w:val="000000" w:themeColor="text1"/>
            <w:sz w:val="22"/>
            <w:szCs w:val="22"/>
            <w:rPrChange w:id="2442" w:author="Risa" w:date="2021-06-24T18:40:00Z">
              <w:rPr>
                <w:i/>
                <w:iCs/>
                <w:color w:val="000000" w:themeColor="text1"/>
                <w:sz w:val="20"/>
                <w:szCs w:val="20"/>
                <w:highlight w:val="cyan"/>
              </w:rPr>
            </w:rPrChange>
          </w:rPr>
          <w:delText>63</w:delText>
        </w:r>
        <w:r w:rsidRPr="0020587D" w:rsidDel="003A0C5A">
          <w:rPr>
            <w:color w:val="000000" w:themeColor="text1"/>
            <w:sz w:val="22"/>
            <w:szCs w:val="22"/>
            <w:shd w:val="clear" w:color="auto" w:fill="FFFFFF"/>
            <w:rPrChange w:id="2443" w:author="Risa" w:date="2021-06-24T18:40:00Z">
              <w:rPr>
                <w:color w:val="000000" w:themeColor="text1"/>
                <w:sz w:val="20"/>
                <w:szCs w:val="20"/>
                <w:highlight w:val="cyan"/>
                <w:shd w:val="clear" w:color="auto" w:fill="FFFFFF"/>
              </w:rPr>
            </w:rPrChange>
          </w:rPr>
          <w:delText>(11), 866-876.</w:delText>
        </w:r>
      </w:del>
      <w:ins w:id="2444" w:author="Jeff" w:date="2021-06-20T20:54:00Z">
        <w:del w:id="2445" w:author="Risa" w:date="2021-06-26T14:10:00Z">
          <w:r w:rsidR="00EC2AAC" w:rsidRPr="0020587D" w:rsidDel="003A0C5A">
            <w:rPr>
              <w:color w:val="000000" w:themeColor="text1"/>
              <w:sz w:val="22"/>
              <w:szCs w:val="22"/>
              <w:shd w:val="clear" w:color="auto" w:fill="FFFFFF"/>
              <w:rPrChange w:id="2446" w:author="Risa" w:date="2021-06-24T18:40:00Z">
                <w:rPr>
                  <w:color w:val="000000" w:themeColor="text1"/>
                  <w:sz w:val="20"/>
                  <w:szCs w:val="20"/>
                  <w:shd w:val="clear" w:color="auto" w:fill="FFFFFF"/>
                </w:rPr>
              </w:rPrChange>
            </w:rPr>
            <w:delText xml:space="preserve"> doi.org/10.1525/bio.2013.63.11.5</w:delText>
          </w:r>
        </w:del>
      </w:ins>
    </w:p>
    <w:p w14:paraId="2CCBD477" w14:textId="0FB7EC0C" w:rsidR="00AE173C" w:rsidRPr="0020587D" w:rsidDel="003A0C5A" w:rsidRDefault="00AE173C" w:rsidP="003A0C5A">
      <w:pPr>
        <w:rPr>
          <w:del w:id="2447" w:author="Risa" w:date="2021-06-26T14:10:00Z"/>
          <w:color w:val="000000" w:themeColor="text1"/>
          <w:sz w:val="22"/>
          <w:szCs w:val="22"/>
          <w:shd w:val="clear" w:color="auto" w:fill="FFFFFF"/>
          <w:rPrChange w:id="2448" w:author="Risa" w:date="2021-06-24T18:40:00Z">
            <w:rPr>
              <w:del w:id="2449" w:author="Risa" w:date="2021-06-26T14:10:00Z"/>
              <w:color w:val="000000" w:themeColor="text1"/>
              <w:sz w:val="20"/>
              <w:szCs w:val="20"/>
              <w:shd w:val="clear" w:color="auto" w:fill="FFFFFF"/>
            </w:rPr>
          </w:rPrChange>
        </w:rPr>
        <w:pPrChange w:id="2450" w:author="Risa" w:date="2021-06-26T14:10:00Z">
          <w:pPr>
            <w:tabs>
              <w:tab w:val="left" w:pos="360"/>
            </w:tabs>
            <w:ind w:left="360" w:hanging="360"/>
          </w:pPr>
        </w:pPrChange>
      </w:pPr>
      <w:del w:id="2451" w:author="Risa" w:date="2021-06-26T14:10:00Z">
        <w:r w:rsidRPr="0020587D" w:rsidDel="003A0C5A">
          <w:rPr>
            <w:color w:val="000000" w:themeColor="text1"/>
            <w:sz w:val="22"/>
            <w:szCs w:val="22"/>
            <w:shd w:val="clear" w:color="auto" w:fill="FFFFFF"/>
            <w:rPrChange w:id="2452" w:author="Risa" w:date="2021-06-24T18:40:00Z">
              <w:rPr>
                <w:color w:val="000000" w:themeColor="text1"/>
                <w:sz w:val="20"/>
                <w:szCs w:val="20"/>
                <w:shd w:val="clear" w:color="auto" w:fill="FFFFFF"/>
              </w:rPr>
            </w:rPrChange>
          </w:rPr>
          <w:delText>Butak, A. (2014). Vegetation Composition, Structure, and Ecophysiology of Maritime Ledge Ecosystems, University of Maine, Or</w:delText>
        </w:r>
        <w:r w:rsidR="007219B8" w:rsidRPr="0020587D" w:rsidDel="003A0C5A">
          <w:rPr>
            <w:color w:val="000000" w:themeColor="text1"/>
            <w:sz w:val="22"/>
            <w:szCs w:val="22"/>
            <w:shd w:val="clear" w:color="auto" w:fill="FFFFFF"/>
            <w:rPrChange w:id="2453" w:author="Risa" w:date="2021-06-24T18:40:00Z">
              <w:rPr>
                <w:color w:val="000000" w:themeColor="text1"/>
                <w:sz w:val="20"/>
                <w:szCs w:val="20"/>
                <w:shd w:val="clear" w:color="auto" w:fill="FFFFFF"/>
              </w:rPr>
            </w:rPrChange>
          </w:rPr>
          <w:delText>o</w:delText>
        </w:r>
        <w:r w:rsidRPr="0020587D" w:rsidDel="003A0C5A">
          <w:rPr>
            <w:color w:val="000000" w:themeColor="text1"/>
            <w:sz w:val="22"/>
            <w:szCs w:val="22"/>
            <w:shd w:val="clear" w:color="auto" w:fill="FFFFFF"/>
            <w:rPrChange w:id="2454" w:author="Risa" w:date="2021-06-24T18:40:00Z">
              <w:rPr>
                <w:color w:val="000000" w:themeColor="text1"/>
                <w:sz w:val="20"/>
                <w:szCs w:val="20"/>
                <w:shd w:val="clear" w:color="auto" w:fill="FFFFFF"/>
              </w:rPr>
            </w:rPrChange>
          </w:rPr>
          <w:delText>no (</w:delText>
        </w:r>
        <w:r w:rsidR="00174107" w:rsidRPr="0020587D" w:rsidDel="003A0C5A">
          <w:rPr>
            <w:sz w:val="22"/>
            <w:szCs w:val="22"/>
            <w:rPrChange w:id="2455" w:author="Risa" w:date="2021-06-24T18:40:00Z">
              <w:rPr/>
            </w:rPrChange>
          </w:rPr>
          <w:fldChar w:fldCharType="begin"/>
        </w:r>
        <w:r w:rsidR="00174107" w:rsidRPr="0020587D" w:rsidDel="003A0C5A">
          <w:rPr>
            <w:sz w:val="22"/>
            <w:szCs w:val="22"/>
            <w:rPrChange w:id="2456" w:author="Risa" w:date="2021-06-24T18:40:00Z">
              <w:rPr/>
            </w:rPrChange>
          </w:rPr>
          <w:delInstrText xml:space="preserve"> HYPERLINK "http://digitalcommons.library.umaine.edu/etd/2212" </w:delInstrText>
        </w:r>
        <w:r w:rsidR="00174107" w:rsidRPr="0020587D" w:rsidDel="003A0C5A">
          <w:rPr>
            <w:sz w:val="22"/>
            <w:szCs w:val="22"/>
            <w:rPrChange w:id="2457" w:author="Risa" w:date="2021-06-24T18:40:00Z">
              <w:rPr>
                <w:rStyle w:val="Hyperlink"/>
                <w:color w:val="000000" w:themeColor="text1"/>
                <w:sz w:val="20"/>
                <w:szCs w:val="20"/>
                <w:u w:val="none"/>
                <w:shd w:val="clear" w:color="auto" w:fill="FFFFFF"/>
              </w:rPr>
            </w:rPrChange>
          </w:rPr>
          <w:fldChar w:fldCharType="separate"/>
        </w:r>
        <w:r w:rsidRPr="0020587D" w:rsidDel="003A0C5A">
          <w:rPr>
            <w:rStyle w:val="Hyperlink"/>
            <w:color w:val="000000" w:themeColor="text1"/>
            <w:sz w:val="22"/>
            <w:szCs w:val="22"/>
            <w:u w:val="none"/>
            <w:shd w:val="clear" w:color="auto" w:fill="FFFFFF"/>
            <w:rPrChange w:id="2458" w:author="Risa" w:date="2021-06-24T18:40:00Z">
              <w:rPr>
                <w:rStyle w:val="Hyperlink"/>
                <w:color w:val="000000" w:themeColor="text1"/>
                <w:sz w:val="20"/>
                <w:szCs w:val="20"/>
                <w:u w:val="none"/>
                <w:shd w:val="clear" w:color="auto" w:fill="FFFFFF"/>
              </w:rPr>
            </w:rPrChange>
          </w:rPr>
          <w:delText>http://digitalcommons.library.umaine.edu/etd/2212</w:delText>
        </w:r>
        <w:r w:rsidR="00174107" w:rsidRPr="0020587D" w:rsidDel="003A0C5A">
          <w:rPr>
            <w:rStyle w:val="Hyperlink"/>
            <w:color w:val="000000" w:themeColor="text1"/>
            <w:sz w:val="22"/>
            <w:szCs w:val="22"/>
            <w:u w:val="none"/>
            <w:shd w:val="clear" w:color="auto" w:fill="FFFFFF"/>
            <w:rPrChange w:id="2459" w:author="Risa" w:date="2021-06-24T18:40:00Z">
              <w:rPr>
                <w:rStyle w:val="Hyperlink"/>
                <w:color w:val="000000" w:themeColor="text1"/>
                <w:sz w:val="20"/>
                <w:szCs w:val="20"/>
                <w:u w:val="none"/>
                <w:shd w:val="clear" w:color="auto" w:fill="FFFFFF"/>
              </w:rPr>
            </w:rPrChange>
          </w:rPr>
          <w:fldChar w:fldCharType="end"/>
        </w:r>
        <w:r w:rsidRPr="0020587D" w:rsidDel="003A0C5A">
          <w:rPr>
            <w:color w:val="000000" w:themeColor="text1"/>
            <w:sz w:val="22"/>
            <w:szCs w:val="22"/>
            <w:shd w:val="clear" w:color="auto" w:fill="FFFFFF"/>
            <w:rPrChange w:id="2460" w:author="Risa" w:date="2021-06-24T18:40:00Z">
              <w:rPr>
                <w:color w:val="000000" w:themeColor="text1"/>
                <w:sz w:val="20"/>
                <w:szCs w:val="20"/>
                <w:shd w:val="clear" w:color="auto" w:fill="FFFFFF"/>
              </w:rPr>
            </w:rPrChange>
          </w:rPr>
          <w:delText>).</w:delText>
        </w:r>
      </w:del>
    </w:p>
    <w:p w14:paraId="22A2ABE1" w14:textId="10280CCB" w:rsidR="00AE173C" w:rsidRPr="0020587D" w:rsidDel="003A0C5A" w:rsidRDefault="00AE173C" w:rsidP="003A0C5A">
      <w:pPr>
        <w:rPr>
          <w:del w:id="2461" w:author="Risa" w:date="2021-06-26T14:10:00Z"/>
          <w:color w:val="000000" w:themeColor="text1"/>
          <w:sz w:val="22"/>
          <w:szCs w:val="22"/>
          <w:rPrChange w:id="2462" w:author="Risa" w:date="2021-06-24T18:40:00Z">
            <w:rPr>
              <w:del w:id="2463" w:author="Risa" w:date="2021-06-26T14:10:00Z"/>
              <w:color w:val="000000" w:themeColor="text1"/>
              <w:sz w:val="20"/>
              <w:szCs w:val="20"/>
            </w:rPr>
          </w:rPrChange>
        </w:rPr>
        <w:pPrChange w:id="2464" w:author="Risa" w:date="2021-06-26T14:10:00Z">
          <w:pPr>
            <w:tabs>
              <w:tab w:val="left" w:pos="360"/>
            </w:tabs>
            <w:ind w:left="360" w:hanging="360"/>
          </w:pPr>
        </w:pPrChange>
      </w:pPr>
      <w:del w:id="2465" w:author="Risa" w:date="2021-06-26T14:10:00Z">
        <w:r w:rsidRPr="0020587D" w:rsidDel="003A0C5A">
          <w:rPr>
            <w:color w:val="000000" w:themeColor="text1"/>
            <w:sz w:val="22"/>
            <w:szCs w:val="22"/>
            <w:rPrChange w:id="2466" w:author="Risa" w:date="2021-06-24T18:40:00Z">
              <w:rPr>
                <w:color w:val="000000" w:themeColor="text1"/>
                <w:sz w:val="20"/>
                <w:szCs w:val="20"/>
                <w:highlight w:val="cyan"/>
              </w:rPr>
            </w:rPrChange>
          </w:rPr>
          <w:delText xml:space="preserve">Caldwell, M. and J. Richards. </w:delText>
        </w:r>
      </w:del>
      <w:ins w:id="2467" w:author="Jeff" w:date="2021-06-23T02:08:00Z">
        <w:del w:id="2468" w:author="Risa" w:date="2021-06-26T14:10:00Z">
          <w:r w:rsidR="00782BB1" w:rsidRPr="0020587D" w:rsidDel="003A0C5A">
            <w:rPr>
              <w:color w:val="000000" w:themeColor="text1"/>
              <w:sz w:val="22"/>
              <w:szCs w:val="22"/>
              <w:rPrChange w:id="2469" w:author="Risa" w:date="2021-06-24T18:40:00Z">
                <w:rPr>
                  <w:color w:val="000000" w:themeColor="text1"/>
                  <w:sz w:val="20"/>
                  <w:szCs w:val="20"/>
                </w:rPr>
              </w:rPrChange>
            </w:rPr>
            <w:delText>(</w:delText>
          </w:r>
        </w:del>
      </w:ins>
      <w:del w:id="2470" w:author="Risa" w:date="2021-06-26T14:10:00Z">
        <w:r w:rsidRPr="0020587D" w:rsidDel="003A0C5A">
          <w:rPr>
            <w:color w:val="000000" w:themeColor="text1"/>
            <w:sz w:val="22"/>
            <w:szCs w:val="22"/>
            <w:rPrChange w:id="2471" w:author="Risa" w:date="2021-06-24T18:40:00Z">
              <w:rPr>
                <w:color w:val="000000" w:themeColor="text1"/>
                <w:sz w:val="20"/>
                <w:szCs w:val="20"/>
                <w:highlight w:val="cyan"/>
              </w:rPr>
            </w:rPrChange>
          </w:rPr>
          <w:delText>1989</w:delText>
        </w:r>
      </w:del>
      <w:ins w:id="2472" w:author="Jeff" w:date="2021-06-23T02:08:00Z">
        <w:del w:id="2473" w:author="Risa" w:date="2021-06-26T14:10:00Z">
          <w:r w:rsidR="00782BB1" w:rsidRPr="0020587D" w:rsidDel="003A0C5A">
            <w:rPr>
              <w:color w:val="000000" w:themeColor="text1"/>
              <w:sz w:val="22"/>
              <w:szCs w:val="22"/>
              <w:rPrChange w:id="2474" w:author="Risa" w:date="2021-06-24T18:40:00Z">
                <w:rPr>
                  <w:color w:val="000000" w:themeColor="text1"/>
                  <w:sz w:val="20"/>
                  <w:szCs w:val="20"/>
                </w:rPr>
              </w:rPrChange>
            </w:rPr>
            <w:delText>)</w:delText>
          </w:r>
        </w:del>
      </w:ins>
      <w:del w:id="2475" w:author="Risa" w:date="2021-06-26T14:10:00Z">
        <w:r w:rsidRPr="0020587D" w:rsidDel="003A0C5A">
          <w:rPr>
            <w:color w:val="000000" w:themeColor="text1"/>
            <w:sz w:val="22"/>
            <w:szCs w:val="22"/>
            <w:rPrChange w:id="2476" w:author="Risa" w:date="2021-06-24T18:40:00Z">
              <w:rPr>
                <w:color w:val="000000" w:themeColor="text1"/>
                <w:sz w:val="20"/>
                <w:szCs w:val="20"/>
                <w:highlight w:val="cyan"/>
              </w:rPr>
            </w:rPrChange>
          </w:rPr>
          <w:delText xml:space="preserve">. Hydraulic lift: water efflux from upper roots improves effectiveness of water uptake by deep roots. </w:delText>
        </w:r>
        <w:r w:rsidRPr="0020587D" w:rsidDel="003A0C5A">
          <w:rPr>
            <w:i/>
            <w:iCs/>
            <w:color w:val="000000" w:themeColor="text1"/>
            <w:sz w:val="22"/>
            <w:szCs w:val="22"/>
            <w:rPrChange w:id="2477" w:author="Risa" w:date="2021-06-24T18:40:00Z">
              <w:rPr>
                <w:i/>
                <w:iCs/>
                <w:color w:val="000000" w:themeColor="text1"/>
                <w:sz w:val="20"/>
                <w:szCs w:val="20"/>
                <w:highlight w:val="cyan"/>
              </w:rPr>
            </w:rPrChange>
          </w:rPr>
          <w:delText xml:space="preserve">Oecologia, </w:delText>
        </w:r>
        <w:r w:rsidRPr="0020587D" w:rsidDel="003A0C5A">
          <w:rPr>
            <w:color w:val="000000" w:themeColor="text1"/>
            <w:sz w:val="22"/>
            <w:szCs w:val="22"/>
            <w:rPrChange w:id="2478" w:author="Risa" w:date="2021-06-24T18:40:00Z">
              <w:rPr>
                <w:color w:val="000000" w:themeColor="text1"/>
                <w:sz w:val="20"/>
                <w:szCs w:val="20"/>
                <w:highlight w:val="cyan"/>
              </w:rPr>
            </w:rPrChange>
          </w:rPr>
          <w:delText>79, 1-5.</w:delText>
        </w:r>
      </w:del>
      <w:ins w:id="2479" w:author="Jeff" w:date="2021-06-20T20:55:00Z">
        <w:del w:id="2480" w:author="Risa" w:date="2021-06-26T14:10:00Z">
          <w:r w:rsidR="00EC2AAC" w:rsidRPr="0020587D" w:rsidDel="003A0C5A">
            <w:rPr>
              <w:color w:val="000000" w:themeColor="text1"/>
              <w:sz w:val="22"/>
              <w:szCs w:val="22"/>
              <w:rPrChange w:id="2481" w:author="Risa" w:date="2021-06-24T18:40:00Z">
                <w:rPr>
                  <w:color w:val="000000" w:themeColor="text1"/>
                  <w:sz w:val="20"/>
                  <w:szCs w:val="20"/>
                </w:rPr>
              </w:rPrChange>
            </w:rPr>
            <w:delText xml:space="preserve"> </w:delText>
          </w:r>
          <w:r w:rsidR="00EC2AAC" w:rsidRPr="0020587D" w:rsidDel="003A0C5A">
            <w:rPr>
              <w:color w:val="333333"/>
              <w:sz w:val="22"/>
              <w:szCs w:val="22"/>
              <w:shd w:val="clear" w:color="auto" w:fill="FCFCFC"/>
              <w:rPrChange w:id="2482" w:author="Risa" w:date="2021-06-24T18:40:00Z">
                <w:rPr>
                  <w:rFonts w:ascii="Segoe UI" w:hAnsi="Segoe UI" w:cs="Segoe UI"/>
                  <w:color w:val="333333"/>
                  <w:shd w:val="clear" w:color="auto" w:fill="FCFCFC"/>
                </w:rPr>
              </w:rPrChange>
            </w:rPr>
            <w:delText>doi.org/10.1007/BF00378231</w:delText>
          </w:r>
        </w:del>
      </w:ins>
      <w:del w:id="2483" w:author="Risa" w:date="2021-06-26T14:10:00Z">
        <w:r w:rsidRPr="0020587D" w:rsidDel="003A0C5A">
          <w:rPr>
            <w:color w:val="000000" w:themeColor="text1"/>
            <w:sz w:val="22"/>
            <w:szCs w:val="22"/>
            <w:rPrChange w:id="2484" w:author="Risa" w:date="2021-06-24T18:40:00Z">
              <w:rPr>
                <w:color w:val="000000" w:themeColor="text1"/>
                <w:sz w:val="20"/>
                <w:szCs w:val="20"/>
              </w:rPr>
            </w:rPrChange>
          </w:rPr>
          <w:delText xml:space="preserve"> </w:delText>
        </w:r>
      </w:del>
    </w:p>
    <w:p w14:paraId="55A897A0" w14:textId="79F50DB1" w:rsidR="00AE173C" w:rsidRPr="0020587D" w:rsidDel="003A0C5A" w:rsidRDefault="00AE173C" w:rsidP="003A0C5A">
      <w:pPr>
        <w:rPr>
          <w:del w:id="2485" w:author="Risa" w:date="2021-06-26T14:10:00Z"/>
          <w:color w:val="000000" w:themeColor="text1"/>
          <w:sz w:val="22"/>
          <w:szCs w:val="22"/>
          <w:shd w:val="clear" w:color="auto" w:fill="FFFFFF"/>
          <w:rPrChange w:id="2486" w:author="Risa" w:date="2021-06-24T18:40:00Z">
            <w:rPr>
              <w:del w:id="2487" w:author="Risa" w:date="2021-06-26T14:10:00Z"/>
              <w:color w:val="000000" w:themeColor="text1"/>
              <w:sz w:val="20"/>
              <w:szCs w:val="20"/>
              <w:shd w:val="clear" w:color="auto" w:fill="FFFFFF"/>
            </w:rPr>
          </w:rPrChange>
        </w:rPr>
        <w:pPrChange w:id="2488" w:author="Risa" w:date="2021-06-26T14:10:00Z">
          <w:pPr>
            <w:tabs>
              <w:tab w:val="left" w:pos="360"/>
            </w:tabs>
            <w:ind w:left="360" w:hanging="360"/>
          </w:pPr>
        </w:pPrChange>
      </w:pPr>
      <w:del w:id="2489" w:author="Risa" w:date="2021-06-26T14:10:00Z">
        <w:r w:rsidRPr="0020587D" w:rsidDel="003A0C5A">
          <w:rPr>
            <w:color w:val="000000" w:themeColor="text1"/>
            <w:sz w:val="22"/>
            <w:szCs w:val="22"/>
            <w:shd w:val="clear" w:color="auto" w:fill="FFFFFF"/>
            <w:rPrChange w:id="2490" w:author="Risa" w:date="2021-06-24T18:40:00Z">
              <w:rPr>
                <w:color w:val="000000" w:themeColor="text1"/>
                <w:sz w:val="20"/>
                <w:szCs w:val="20"/>
                <w:shd w:val="clear" w:color="auto" w:fill="FFFFFF"/>
              </w:rPr>
            </w:rPrChange>
          </w:rPr>
          <w:delText xml:space="preserve">Carlo, N., Renninger, H., Clark, K., </w:delText>
        </w:r>
        <w:r w:rsidR="00B238F5" w:rsidRPr="0020587D" w:rsidDel="003A0C5A">
          <w:rPr>
            <w:color w:val="000000" w:themeColor="text1"/>
            <w:sz w:val="22"/>
            <w:szCs w:val="22"/>
            <w:shd w:val="clear" w:color="auto" w:fill="FFFFFF"/>
            <w:rPrChange w:id="2491" w:author="Risa" w:date="2021-06-24T18:40:00Z">
              <w:rPr>
                <w:color w:val="000000" w:themeColor="text1"/>
                <w:sz w:val="20"/>
                <w:szCs w:val="20"/>
                <w:shd w:val="clear" w:color="auto" w:fill="FFFFFF"/>
              </w:rPr>
            </w:rPrChange>
          </w:rPr>
          <w:delText>and</w:delText>
        </w:r>
        <w:r w:rsidRPr="0020587D" w:rsidDel="003A0C5A">
          <w:rPr>
            <w:color w:val="000000" w:themeColor="text1"/>
            <w:sz w:val="22"/>
            <w:szCs w:val="22"/>
            <w:shd w:val="clear" w:color="auto" w:fill="FFFFFF"/>
            <w:rPrChange w:id="2492" w:author="Risa" w:date="2021-06-24T18:40:00Z">
              <w:rPr>
                <w:color w:val="000000" w:themeColor="text1"/>
                <w:sz w:val="20"/>
                <w:szCs w:val="20"/>
                <w:shd w:val="clear" w:color="auto" w:fill="FFFFFF"/>
              </w:rPr>
            </w:rPrChange>
          </w:rPr>
          <w:delText xml:space="preserve"> Schäfer, K. (2016). Impacts of prescribed fire on Pinus rigida Mill. in upland forests of the Atlantic Coastal Plain. </w:delText>
        </w:r>
        <w:r w:rsidRPr="0020587D" w:rsidDel="003A0C5A">
          <w:rPr>
            <w:i/>
            <w:iCs/>
            <w:color w:val="000000" w:themeColor="text1"/>
            <w:sz w:val="22"/>
            <w:szCs w:val="22"/>
            <w:rPrChange w:id="2493" w:author="Risa" w:date="2021-06-24T18:40:00Z">
              <w:rPr>
                <w:i/>
                <w:iCs/>
                <w:color w:val="000000" w:themeColor="text1"/>
                <w:sz w:val="20"/>
                <w:szCs w:val="20"/>
              </w:rPr>
            </w:rPrChange>
          </w:rPr>
          <w:delText>Tree physiology</w:delText>
        </w:r>
        <w:r w:rsidRPr="0020587D" w:rsidDel="003A0C5A">
          <w:rPr>
            <w:color w:val="000000" w:themeColor="text1"/>
            <w:sz w:val="22"/>
            <w:szCs w:val="22"/>
            <w:shd w:val="clear" w:color="auto" w:fill="FFFFFF"/>
            <w:rPrChange w:id="2494" w:author="Risa" w:date="2021-06-24T18:40:00Z">
              <w:rPr>
                <w:color w:val="000000" w:themeColor="text1"/>
                <w:sz w:val="20"/>
                <w:szCs w:val="20"/>
                <w:shd w:val="clear" w:color="auto" w:fill="FFFFFF"/>
              </w:rPr>
            </w:rPrChange>
          </w:rPr>
          <w:delText xml:space="preserve">, </w:delText>
        </w:r>
        <w:r w:rsidRPr="0020587D" w:rsidDel="003A0C5A">
          <w:rPr>
            <w:i/>
            <w:iCs/>
            <w:color w:val="000000" w:themeColor="text1"/>
            <w:sz w:val="22"/>
            <w:szCs w:val="22"/>
            <w:rPrChange w:id="2495" w:author="Risa" w:date="2021-06-24T18:40:00Z">
              <w:rPr>
                <w:i/>
                <w:iCs/>
                <w:color w:val="000000" w:themeColor="text1"/>
                <w:sz w:val="20"/>
                <w:szCs w:val="20"/>
              </w:rPr>
            </w:rPrChange>
          </w:rPr>
          <w:delText>36</w:delText>
        </w:r>
        <w:r w:rsidRPr="0020587D" w:rsidDel="003A0C5A">
          <w:rPr>
            <w:color w:val="000000" w:themeColor="text1"/>
            <w:sz w:val="22"/>
            <w:szCs w:val="22"/>
            <w:shd w:val="clear" w:color="auto" w:fill="FFFFFF"/>
            <w:rPrChange w:id="2496" w:author="Risa" w:date="2021-06-24T18:40:00Z">
              <w:rPr>
                <w:color w:val="000000" w:themeColor="text1"/>
                <w:sz w:val="20"/>
                <w:szCs w:val="20"/>
                <w:shd w:val="clear" w:color="auto" w:fill="FFFFFF"/>
              </w:rPr>
            </w:rPrChange>
          </w:rPr>
          <w:delText>(8), 967-982.</w:delText>
        </w:r>
        <w:r w:rsidR="0054289C" w:rsidRPr="0020587D" w:rsidDel="003A0C5A">
          <w:rPr>
            <w:color w:val="000000" w:themeColor="text1"/>
            <w:sz w:val="22"/>
            <w:szCs w:val="22"/>
            <w:shd w:val="clear" w:color="auto" w:fill="FFFFFF"/>
            <w:rPrChange w:id="2497" w:author="Risa" w:date="2021-06-24T18:40:00Z">
              <w:rPr>
                <w:color w:val="000000" w:themeColor="text1"/>
                <w:sz w:val="20"/>
                <w:szCs w:val="20"/>
                <w:shd w:val="clear" w:color="auto" w:fill="FFFFFF"/>
              </w:rPr>
            </w:rPrChange>
          </w:rPr>
          <w:delText xml:space="preserve"> </w:delText>
        </w:r>
        <w:r w:rsidR="0054289C" w:rsidRPr="0020587D" w:rsidDel="003A0C5A">
          <w:rPr>
            <w:color w:val="3E3D40"/>
            <w:sz w:val="22"/>
            <w:szCs w:val="22"/>
            <w:shd w:val="clear" w:color="auto" w:fill="FFFFFF"/>
            <w:rPrChange w:id="2498" w:author="Risa" w:date="2021-06-24T18:40:00Z">
              <w:rPr>
                <w:color w:val="3E3D40"/>
                <w:sz w:val="20"/>
                <w:szCs w:val="20"/>
                <w:shd w:val="clear" w:color="auto" w:fill="FFFFFF"/>
              </w:rPr>
            </w:rPrChange>
          </w:rPr>
          <w:delText>doi: 10.1093/treephys/tpw044</w:delText>
        </w:r>
      </w:del>
    </w:p>
    <w:p w14:paraId="3FCDBA81" w14:textId="47934224" w:rsidR="00AE173C" w:rsidRPr="0020587D" w:rsidDel="003A0C5A" w:rsidRDefault="00AE173C" w:rsidP="003A0C5A">
      <w:pPr>
        <w:rPr>
          <w:del w:id="2499" w:author="Risa" w:date="2021-06-26T14:10:00Z"/>
          <w:rFonts w:eastAsiaTheme="minorEastAsia"/>
          <w:color w:val="000000" w:themeColor="text1"/>
          <w:sz w:val="22"/>
          <w:szCs w:val="22"/>
          <w:rPrChange w:id="2500" w:author="Risa" w:date="2021-06-24T18:40:00Z">
            <w:rPr>
              <w:del w:id="2501" w:author="Risa" w:date="2021-06-26T14:10:00Z"/>
              <w:rFonts w:eastAsiaTheme="minorEastAsia"/>
              <w:color w:val="000000" w:themeColor="text1"/>
              <w:sz w:val="20"/>
              <w:szCs w:val="20"/>
            </w:rPr>
          </w:rPrChange>
        </w:rPr>
        <w:pPrChange w:id="2502" w:author="Risa" w:date="2021-06-26T14:10:00Z">
          <w:pPr>
            <w:tabs>
              <w:tab w:val="left" w:pos="360"/>
            </w:tabs>
            <w:ind w:left="360" w:hanging="360"/>
          </w:pPr>
        </w:pPrChange>
      </w:pPr>
      <w:del w:id="2503" w:author="Risa" w:date="2021-06-26T14:10:00Z">
        <w:r w:rsidRPr="0020587D" w:rsidDel="003A0C5A">
          <w:rPr>
            <w:rFonts w:eastAsiaTheme="minorEastAsia"/>
            <w:color w:val="000000" w:themeColor="text1"/>
            <w:sz w:val="22"/>
            <w:szCs w:val="22"/>
            <w:rPrChange w:id="2504" w:author="Risa" w:date="2021-06-24T18:40:00Z">
              <w:rPr>
                <w:rFonts w:eastAsiaTheme="minorEastAsia"/>
                <w:color w:val="000000" w:themeColor="text1"/>
                <w:sz w:val="20"/>
                <w:szCs w:val="20"/>
                <w:highlight w:val="cyan"/>
              </w:rPr>
            </w:rPrChange>
          </w:rPr>
          <w:delText>Certini</w:delText>
        </w:r>
        <w:r w:rsidR="0058300D" w:rsidRPr="0020587D" w:rsidDel="003A0C5A">
          <w:rPr>
            <w:rFonts w:eastAsiaTheme="minorEastAsia"/>
            <w:color w:val="000000" w:themeColor="text1"/>
            <w:sz w:val="22"/>
            <w:szCs w:val="22"/>
            <w:rPrChange w:id="2505" w:author="Risa" w:date="2021-06-24T18:40:00Z">
              <w:rPr>
                <w:rFonts w:eastAsiaTheme="minorEastAsia"/>
                <w:color w:val="000000" w:themeColor="text1"/>
                <w:sz w:val="20"/>
                <w:szCs w:val="20"/>
                <w:highlight w:val="cyan"/>
              </w:rPr>
            </w:rPrChange>
          </w:rPr>
          <w:delText xml:space="preserve">, </w:delText>
        </w:r>
        <w:r w:rsidRPr="0020587D" w:rsidDel="003A0C5A">
          <w:rPr>
            <w:rFonts w:eastAsiaTheme="minorEastAsia"/>
            <w:color w:val="000000" w:themeColor="text1"/>
            <w:sz w:val="22"/>
            <w:szCs w:val="22"/>
            <w:rPrChange w:id="2506" w:author="Risa" w:date="2021-06-24T18:40:00Z">
              <w:rPr>
                <w:rFonts w:eastAsiaTheme="minorEastAsia"/>
                <w:color w:val="000000" w:themeColor="text1"/>
                <w:sz w:val="20"/>
                <w:szCs w:val="20"/>
                <w:highlight w:val="cyan"/>
              </w:rPr>
            </w:rPrChange>
          </w:rPr>
          <w:delText xml:space="preserve">G. (2005) Effects of fire on properties of forest soils: a review. </w:delText>
        </w:r>
        <w:r w:rsidRPr="0020587D" w:rsidDel="003A0C5A">
          <w:rPr>
            <w:rFonts w:eastAsiaTheme="minorEastAsia"/>
            <w:i/>
            <w:color w:val="000000" w:themeColor="text1"/>
            <w:sz w:val="22"/>
            <w:szCs w:val="22"/>
            <w:rPrChange w:id="2507" w:author="Risa" w:date="2021-06-24T18:40:00Z">
              <w:rPr>
                <w:rFonts w:eastAsiaTheme="minorEastAsia"/>
                <w:i/>
                <w:color w:val="000000" w:themeColor="text1"/>
                <w:sz w:val="20"/>
                <w:szCs w:val="20"/>
                <w:highlight w:val="cyan"/>
              </w:rPr>
            </w:rPrChange>
          </w:rPr>
          <w:delText>Oecologia</w:delText>
        </w:r>
        <w:r w:rsidRPr="0020587D" w:rsidDel="003A0C5A">
          <w:rPr>
            <w:rFonts w:eastAsiaTheme="minorEastAsia"/>
            <w:color w:val="000000" w:themeColor="text1"/>
            <w:sz w:val="22"/>
            <w:szCs w:val="22"/>
            <w:rPrChange w:id="2508" w:author="Risa" w:date="2021-06-24T18:40:00Z">
              <w:rPr>
                <w:rFonts w:eastAsiaTheme="minorEastAsia"/>
                <w:color w:val="000000" w:themeColor="text1"/>
                <w:sz w:val="20"/>
                <w:szCs w:val="20"/>
                <w:highlight w:val="cyan"/>
              </w:rPr>
            </w:rPrChange>
          </w:rPr>
          <w:delText xml:space="preserve"> 143:1–10</w:delText>
        </w:r>
      </w:del>
      <w:ins w:id="2509" w:author="Jeff" w:date="2021-06-20T20:56:00Z">
        <w:del w:id="2510" w:author="Risa" w:date="2021-06-26T14:10:00Z">
          <w:r w:rsidR="00EC2AAC" w:rsidRPr="0020587D" w:rsidDel="003A0C5A">
            <w:rPr>
              <w:rFonts w:eastAsiaTheme="minorEastAsia"/>
              <w:color w:val="000000" w:themeColor="text1"/>
              <w:sz w:val="22"/>
              <w:szCs w:val="22"/>
              <w:rPrChange w:id="2511" w:author="Risa" w:date="2021-06-24T18:40:00Z">
                <w:rPr>
                  <w:rFonts w:eastAsiaTheme="minorEastAsia"/>
                  <w:color w:val="000000" w:themeColor="text1"/>
                  <w:sz w:val="20"/>
                  <w:szCs w:val="20"/>
                </w:rPr>
              </w:rPrChange>
            </w:rPr>
            <w:delText>.</w:delText>
          </w:r>
          <w:r w:rsidR="00EC2AAC" w:rsidRPr="0020587D" w:rsidDel="003A0C5A">
            <w:rPr>
              <w:color w:val="333333"/>
              <w:sz w:val="22"/>
              <w:szCs w:val="22"/>
              <w:shd w:val="clear" w:color="auto" w:fill="FCFCFC"/>
              <w:rPrChange w:id="2512" w:author="Risa" w:date="2021-06-24T18:40:00Z">
                <w:rPr>
                  <w:rFonts w:ascii="Segoe UI" w:hAnsi="Segoe UI" w:cs="Segoe UI"/>
                  <w:color w:val="333333"/>
                  <w:shd w:val="clear" w:color="auto" w:fill="FCFCFC"/>
                </w:rPr>
              </w:rPrChange>
            </w:rPr>
            <w:delText xml:space="preserve"> doi.org/10.1007/s00442-004-1788-8</w:delText>
          </w:r>
        </w:del>
      </w:ins>
    </w:p>
    <w:p w14:paraId="5278B77C" w14:textId="37B19C47" w:rsidR="00AE173C" w:rsidRPr="0020587D" w:rsidDel="003A0C5A" w:rsidRDefault="00AE173C" w:rsidP="003A0C5A">
      <w:pPr>
        <w:rPr>
          <w:del w:id="2513" w:author="Risa" w:date="2021-06-26T14:10:00Z"/>
          <w:strike/>
          <w:color w:val="000000" w:themeColor="text1"/>
          <w:sz w:val="22"/>
          <w:szCs w:val="22"/>
          <w:shd w:val="clear" w:color="auto" w:fill="FFFFFF"/>
          <w:rPrChange w:id="2514" w:author="Risa" w:date="2021-06-24T18:40:00Z">
            <w:rPr>
              <w:del w:id="2515" w:author="Risa" w:date="2021-06-26T14:10:00Z"/>
              <w:color w:val="000000" w:themeColor="text1"/>
              <w:sz w:val="20"/>
              <w:szCs w:val="20"/>
              <w:shd w:val="clear" w:color="auto" w:fill="FFFFFF"/>
            </w:rPr>
          </w:rPrChange>
        </w:rPr>
        <w:pPrChange w:id="2516" w:author="Risa" w:date="2021-06-26T14:10:00Z">
          <w:pPr>
            <w:tabs>
              <w:tab w:val="left" w:pos="360"/>
            </w:tabs>
            <w:ind w:left="360" w:hanging="360"/>
          </w:pPr>
        </w:pPrChange>
      </w:pPr>
      <w:del w:id="2517" w:author="Risa" w:date="2021-06-26T14:10:00Z">
        <w:r w:rsidRPr="0020587D" w:rsidDel="003A0C5A">
          <w:rPr>
            <w:rFonts w:eastAsiaTheme="minorEastAsia"/>
            <w:strike/>
            <w:color w:val="000000" w:themeColor="text1"/>
            <w:sz w:val="22"/>
            <w:szCs w:val="22"/>
            <w:rPrChange w:id="2518" w:author="Risa" w:date="2021-06-24T18:40:00Z">
              <w:rPr>
                <w:rFonts w:eastAsiaTheme="minorEastAsia"/>
                <w:color w:val="000000" w:themeColor="text1"/>
                <w:sz w:val="20"/>
                <w:szCs w:val="20"/>
              </w:rPr>
            </w:rPrChange>
          </w:rPr>
          <w:delText xml:space="preserve">Charpentier, J. (2020). </w:delText>
        </w:r>
        <w:r w:rsidRPr="0020587D" w:rsidDel="003A0C5A">
          <w:rPr>
            <w:strike/>
            <w:color w:val="000000" w:themeColor="text1"/>
            <w:sz w:val="22"/>
            <w:szCs w:val="22"/>
            <w:rPrChange w:id="2519" w:author="Risa" w:date="2021-06-24T18:40:00Z">
              <w:rPr>
                <w:color w:val="000000" w:themeColor="text1"/>
                <w:sz w:val="20"/>
                <w:szCs w:val="20"/>
              </w:rPr>
            </w:rPrChange>
          </w:rPr>
          <w:delText xml:space="preserve">Wildland Fire Disturbance - Recovery Dynamics in Upland Forests at Acadia National Park, Maine. Doctoral dissertation, Antioch University. </w:delText>
        </w:r>
        <w:r w:rsidR="00174107" w:rsidRPr="0020587D" w:rsidDel="003A0C5A">
          <w:rPr>
            <w:strike/>
            <w:sz w:val="22"/>
            <w:szCs w:val="22"/>
            <w:rPrChange w:id="2520" w:author="Risa" w:date="2021-06-24T18:40:00Z">
              <w:rPr/>
            </w:rPrChange>
          </w:rPr>
          <w:fldChar w:fldCharType="begin"/>
        </w:r>
        <w:r w:rsidR="00174107" w:rsidRPr="0020587D" w:rsidDel="003A0C5A">
          <w:rPr>
            <w:strike/>
            <w:sz w:val="22"/>
            <w:szCs w:val="22"/>
            <w:rPrChange w:id="2521" w:author="Risa" w:date="2021-06-24T18:40:00Z">
              <w:rPr/>
            </w:rPrChange>
          </w:rPr>
          <w:delInstrText xml:space="preserve"> HYPERLINK "https://aura.antioch.edu/etds" </w:delInstrText>
        </w:r>
        <w:r w:rsidR="00174107" w:rsidRPr="0020587D" w:rsidDel="003A0C5A">
          <w:rPr>
            <w:strike/>
            <w:sz w:val="22"/>
            <w:szCs w:val="22"/>
            <w:rPrChange w:id="2522" w:author="Risa" w:date="2021-06-24T18:40:00Z">
              <w:rPr>
                <w:rStyle w:val="Hyperlink"/>
                <w:color w:val="000000" w:themeColor="text1"/>
                <w:sz w:val="20"/>
                <w:szCs w:val="20"/>
                <w:u w:val="none"/>
              </w:rPr>
            </w:rPrChange>
          </w:rPr>
          <w:fldChar w:fldCharType="separate"/>
        </w:r>
        <w:r w:rsidRPr="0020587D" w:rsidDel="003A0C5A">
          <w:rPr>
            <w:rStyle w:val="Hyperlink"/>
            <w:strike/>
            <w:color w:val="000000" w:themeColor="text1"/>
            <w:sz w:val="22"/>
            <w:szCs w:val="22"/>
            <w:u w:val="none"/>
            <w:rPrChange w:id="2523" w:author="Risa" w:date="2021-06-24T18:40:00Z">
              <w:rPr>
                <w:rStyle w:val="Hyperlink"/>
                <w:color w:val="000000" w:themeColor="text1"/>
                <w:sz w:val="20"/>
                <w:szCs w:val="20"/>
                <w:u w:val="none"/>
              </w:rPr>
            </w:rPrChange>
          </w:rPr>
          <w:delText>https://aura.antioch.edu/etds</w:delText>
        </w:r>
        <w:r w:rsidR="00174107" w:rsidRPr="0020587D" w:rsidDel="003A0C5A">
          <w:rPr>
            <w:rStyle w:val="Hyperlink"/>
            <w:strike/>
            <w:color w:val="000000" w:themeColor="text1"/>
            <w:sz w:val="22"/>
            <w:szCs w:val="22"/>
            <w:u w:val="none"/>
            <w:rPrChange w:id="2524" w:author="Risa" w:date="2021-06-24T18:40:00Z">
              <w:rPr>
                <w:rStyle w:val="Hyperlink"/>
                <w:color w:val="000000" w:themeColor="text1"/>
                <w:sz w:val="20"/>
                <w:szCs w:val="20"/>
                <w:u w:val="none"/>
              </w:rPr>
            </w:rPrChange>
          </w:rPr>
          <w:fldChar w:fldCharType="end"/>
        </w:r>
      </w:del>
    </w:p>
    <w:p w14:paraId="7C23FAF7" w14:textId="62BA1EB0" w:rsidR="00AE173C" w:rsidRPr="0020587D" w:rsidDel="003A0C5A" w:rsidRDefault="00AE173C" w:rsidP="003A0C5A">
      <w:pPr>
        <w:rPr>
          <w:del w:id="2525" w:author="Risa" w:date="2021-06-26T14:10:00Z"/>
          <w:rFonts w:eastAsiaTheme="minorEastAsia"/>
          <w:color w:val="000000" w:themeColor="text1"/>
          <w:sz w:val="22"/>
          <w:szCs w:val="22"/>
          <w:rPrChange w:id="2526" w:author="Risa" w:date="2021-06-24T18:40:00Z">
            <w:rPr>
              <w:del w:id="2527" w:author="Risa" w:date="2021-06-26T14:10:00Z"/>
              <w:rFonts w:eastAsiaTheme="minorEastAsia"/>
              <w:color w:val="000000" w:themeColor="text1"/>
              <w:sz w:val="20"/>
              <w:szCs w:val="20"/>
              <w:highlight w:val="cyan"/>
            </w:rPr>
          </w:rPrChange>
        </w:rPr>
        <w:pPrChange w:id="2528" w:author="Risa" w:date="2021-06-26T14:10:00Z">
          <w:pPr>
            <w:tabs>
              <w:tab w:val="left" w:pos="360"/>
            </w:tabs>
            <w:ind w:left="360" w:hanging="360"/>
          </w:pPr>
        </w:pPrChange>
      </w:pPr>
      <w:del w:id="2529" w:author="Risa" w:date="2021-06-26T14:10:00Z">
        <w:r w:rsidRPr="0020587D" w:rsidDel="003A0C5A">
          <w:rPr>
            <w:rFonts w:eastAsiaTheme="minorEastAsia"/>
            <w:color w:val="000000" w:themeColor="text1"/>
            <w:sz w:val="22"/>
            <w:szCs w:val="22"/>
            <w:rPrChange w:id="2530" w:author="Risa" w:date="2021-06-24T18:40:00Z">
              <w:rPr>
                <w:rFonts w:eastAsiaTheme="minorEastAsia"/>
                <w:color w:val="000000" w:themeColor="text1"/>
                <w:sz w:val="20"/>
                <w:szCs w:val="20"/>
                <w:highlight w:val="cyan"/>
              </w:rPr>
            </w:rPrChange>
          </w:rPr>
          <w:delText>Chen</w:delText>
        </w:r>
        <w:r w:rsidR="00F113B5" w:rsidRPr="0020587D" w:rsidDel="003A0C5A">
          <w:rPr>
            <w:rFonts w:eastAsiaTheme="minorEastAsia"/>
            <w:color w:val="000000" w:themeColor="text1"/>
            <w:sz w:val="22"/>
            <w:szCs w:val="22"/>
            <w:rPrChange w:id="2531" w:author="Risa" w:date="2021-06-24T18:40:00Z">
              <w:rPr>
                <w:rFonts w:eastAsiaTheme="minorEastAsia"/>
                <w:color w:val="000000" w:themeColor="text1"/>
                <w:sz w:val="20"/>
                <w:szCs w:val="20"/>
                <w:highlight w:val="cyan"/>
              </w:rPr>
            </w:rPrChange>
          </w:rPr>
          <w:delText>,</w:delText>
        </w:r>
        <w:r w:rsidRPr="0020587D" w:rsidDel="003A0C5A">
          <w:rPr>
            <w:rFonts w:eastAsiaTheme="minorEastAsia"/>
            <w:color w:val="000000" w:themeColor="text1"/>
            <w:sz w:val="22"/>
            <w:szCs w:val="22"/>
            <w:rPrChange w:id="2532" w:author="Risa" w:date="2021-06-24T18:40:00Z">
              <w:rPr>
                <w:rFonts w:eastAsiaTheme="minorEastAsia"/>
                <w:color w:val="000000" w:themeColor="text1"/>
                <w:sz w:val="20"/>
                <w:szCs w:val="20"/>
                <w:highlight w:val="cyan"/>
              </w:rPr>
            </w:rPrChange>
          </w:rPr>
          <w:delText xml:space="preserve"> Z</w:delText>
        </w:r>
        <w:r w:rsidR="002F2655" w:rsidRPr="0020587D" w:rsidDel="003A0C5A">
          <w:rPr>
            <w:rFonts w:eastAsiaTheme="minorEastAsia"/>
            <w:color w:val="000000" w:themeColor="text1"/>
            <w:sz w:val="22"/>
            <w:szCs w:val="22"/>
            <w:rPrChange w:id="2533" w:author="Risa" w:date="2021-06-24T18:40:00Z">
              <w:rPr>
                <w:rFonts w:eastAsiaTheme="minorEastAsia"/>
                <w:color w:val="000000" w:themeColor="text1"/>
                <w:sz w:val="20"/>
                <w:szCs w:val="20"/>
                <w:highlight w:val="cyan"/>
              </w:rPr>
            </w:rPrChange>
          </w:rPr>
          <w:delText xml:space="preserve">., </w:delText>
        </w:r>
        <w:r w:rsidRPr="0020587D" w:rsidDel="003A0C5A">
          <w:rPr>
            <w:rFonts w:eastAsiaTheme="minorEastAsia"/>
            <w:color w:val="000000" w:themeColor="text1"/>
            <w:sz w:val="22"/>
            <w:szCs w:val="22"/>
            <w:rPrChange w:id="2534" w:author="Risa" w:date="2021-06-24T18:40:00Z">
              <w:rPr>
                <w:rFonts w:eastAsiaTheme="minorEastAsia"/>
                <w:color w:val="000000" w:themeColor="text1"/>
                <w:sz w:val="20"/>
                <w:szCs w:val="20"/>
                <w:highlight w:val="cyan"/>
              </w:rPr>
            </w:rPrChange>
          </w:rPr>
          <w:delText>Wang</w:delText>
        </w:r>
        <w:r w:rsidR="00F113B5" w:rsidRPr="0020587D" w:rsidDel="003A0C5A">
          <w:rPr>
            <w:rFonts w:eastAsiaTheme="minorEastAsia"/>
            <w:color w:val="000000" w:themeColor="text1"/>
            <w:sz w:val="22"/>
            <w:szCs w:val="22"/>
            <w:rPrChange w:id="2535" w:author="Risa" w:date="2021-06-24T18:40:00Z">
              <w:rPr>
                <w:rFonts w:eastAsiaTheme="minorEastAsia"/>
                <w:color w:val="000000" w:themeColor="text1"/>
                <w:sz w:val="20"/>
                <w:szCs w:val="20"/>
                <w:highlight w:val="cyan"/>
              </w:rPr>
            </w:rPrChange>
          </w:rPr>
          <w:delText>,</w:delText>
        </w:r>
        <w:r w:rsidRPr="0020587D" w:rsidDel="003A0C5A">
          <w:rPr>
            <w:rFonts w:eastAsiaTheme="minorEastAsia"/>
            <w:color w:val="000000" w:themeColor="text1"/>
            <w:sz w:val="22"/>
            <w:szCs w:val="22"/>
            <w:rPrChange w:id="2536" w:author="Risa" w:date="2021-06-24T18:40:00Z">
              <w:rPr>
                <w:rFonts w:eastAsiaTheme="minorEastAsia"/>
                <w:color w:val="000000" w:themeColor="text1"/>
                <w:sz w:val="20"/>
                <w:szCs w:val="20"/>
                <w:highlight w:val="cyan"/>
              </w:rPr>
            </w:rPrChange>
          </w:rPr>
          <w:delText xml:space="preserve"> G. and Jia</w:delText>
        </w:r>
        <w:r w:rsidR="00F113B5" w:rsidRPr="0020587D" w:rsidDel="003A0C5A">
          <w:rPr>
            <w:rFonts w:eastAsiaTheme="minorEastAsia"/>
            <w:color w:val="000000" w:themeColor="text1"/>
            <w:sz w:val="22"/>
            <w:szCs w:val="22"/>
            <w:rPrChange w:id="2537" w:author="Risa" w:date="2021-06-24T18:40:00Z">
              <w:rPr>
                <w:rFonts w:eastAsiaTheme="minorEastAsia"/>
                <w:color w:val="000000" w:themeColor="text1"/>
                <w:sz w:val="20"/>
                <w:szCs w:val="20"/>
                <w:highlight w:val="cyan"/>
              </w:rPr>
            </w:rPrChange>
          </w:rPr>
          <w:delText>,</w:delText>
        </w:r>
        <w:r w:rsidRPr="0020587D" w:rsidDel="003A0C5A">
          <w:rPr>
            <w:rFonts w:eastAsiaTheme="minorEastAsia"/>
            <w:color w:val="000000" w:themeColor="text1"/>
            <w:sz w:val="22"/>
            <w:szCs w:val="22"/>
            <w:rPrChange w:id="2538" w:author="Risa" w:date="2021-06-24T18:40:00Z">
              <w:rPr>
                <w:rFonts w:eastAsiaTheme="minorEastAsia"/>
                <w:color w:val="000000" w:themeColor="text1"/>
                <w:sz w:val="20"/>
                <w:szCs w:val="20"/>
                <w:highlight w:val="cyan"/>
              </w:rPr>
            </w:rPrChange>
          </w:rPr>
          <w:delText xml:space="preserve"> Y. (2017). Foliar d</w:delText>
        </w:r>
        <w:r w:rsidRPr="0020587D" w:rsidDel="003A0C5A">
          <w:rPr>
            <w:rFonts w:eastAsiaTheme="minorEastAsia"/>
            <w:color w:val="000000" w:themeColor="text1"/>
            <w:sz w:val="22"/>
            <w:szCs w:val="22"/>
            <w:vertAlign w:val="superscript"/>
            <w:rPrChange w:id="2539" w:author="Risa" w:date="2021-06-24T18:40:00Z">
              <w:rPr>
                <w:rFonts w:eastAsiaTheme="minorEastAsia"/>
                <w:color w:val="000000" w:themeColor="text1"/>
                <w:sz w:val="20"/>
                <w:szCs w:val="20"/>
                <w:highlight w:val="cyan"/>
                <w:vertAlign w:val="superscript"/>
              </w:rPr>
            </w:rPrChange>
          </w:rPr>
          <w:delText>13</w:delText>
        </w:r>
        <w:r w:rsidRPr="0020587D" w:rsidDel="003A0C5A">
          <w:rPr>
            <w:rFonts w:eastAsiaTheme="minorEastAsia"/>
            <w:color w:val="000000" w:themeColor="text1"/>
            <w:sz w:val="22"/>
            <w:szCs w:val="22"/>
            <w:rPrChange w:id="2540" w:author="Risa" w:date="2021-06-24T18:40:00Z">
              <w:rPr>
                <w:rFonts w:eastAsiaTheme="minorEastAsia"/>
                <w:color w:val="000000" w:themeColor="text1"/>
                <w:sz w:val="20"/>
                <w:szCs w:val="20"/>
                <w:highlight w:val="cyan"/>
              </w:rPr>
            </w:rPrChange>
          </w:rPr>
          <w:delText>C Showed No Altitudinal Trend in an Arid Region and Atmospheric Pressure Exerted a Negative Effect on Plant d</w:delText>
        </w:r>
        <w:r w:rsidRPr="0020587D" w:rsidDel="003A0C5A">
          <w:rPr>
            <w:rFonts w:eastAsiaTheme="minorEastAsia"/>
            <w:color w:val="000000" w:themeColor="text1"/>
            <w:sz w:val="22"/>
            <w:szCs w:val="22"/>
            <w:vertAlign w:val="superscript"/>
            <w:rPrChange w:id="2541" w:author="Risa" w:date="2021-06-24T18:40:00Z">
              <w:rPr>
                <w:rFonts w:eastAsiaTheme="minorEastAsia"/>
                <w:color w:val="000000" w:themeColor="text1"/>
                <w:sz w:val="20"/>
                <w:szCs w:val="20"/>
                <w:highlight w:val="cyan"/>
                <w:vertAlign w:val="superscript"/>
              </w:rPr>
            </w:rPrChange>
          </w:rPr>
          <w:delText>13</w:delText>
        </w:r>
        <w:r w:rsidRPr="0020587D" w:rsidDel="003A0C5A">
          <w:rPr>
            <w:rFonts w:eastAsiaTheme="minorEastAsia"/>
            <w:color w:val="000000" w:themeColor="text1"/>
            <w:sz w:val="22"/>
            <w:szCs w:val="22"/>
            <w:rPrChange w:id="2542" w:author="Risa" w:date="2021-06-24T18:40:00Z">
              <w:rPr>
                <w:rFonts w:eastAsiaTheme="minorEastAsia"/>
                <w:color w:val="000000" w:themeColor="text1"/>
                <w:sz w:val="20"/>
                <w:szCs w:val="20"/>
                <w:highlight w:val="cyan"/>
              </w:rPr>
            </w:rPrChange>
          </w:rPr>
          <w:delText xml:space="preserve">C, </w:delText>
        </w:r>
        <w:r w:rsidRPr="0020587D" w:rsidDel="003A0C5A">
          <w:rPr>
            <w:rFonts w:eastAsiaTheme="minorEastAsia"/>
            <w:i/>
            <w:color w:val="000000" w:themeColor="text1"/>
            <w:sz w:val="22"/>
            <w:szCs w:val="22"/>
            <w:rPrChange w:id="2543" w:author="Risa" w:date="2021-06-24T18:40:00Z">
              <w:rPr>
                <w:rFonts w:eastAsiaTheme="minorEastAsia"/>
                <w:i/>
                <w:color w:val="000000" w:themeColor="text1"/>
                <w:sz w:val="20"/>
                <w:szCs w:val="20"/>
                <w:highlight w:val="cyan"/>
              </w:rPr>
            </w:rPrChange>
          </w:rPr>
          <w:delText>Frontiers in Plant Science</w:delText>
        </w:r>
        <w:r w:rsidRPr="0020587D" w:rsidDel="003A0C5A">
          <w:rPr>
            <w:rFonts w:eastAsiaTheme="minorEastAsia"/>
            <w:color w:val="000000" w:themeColor="text1"/>
            <w:sz w:val="22"/>
            <w:szCs w:val="22"/>
            <w:rPrChange w:id="2544" w:author="Risa" w:date="2021-06-24T18:40:00Z">
              <w:rPr>
                <w:rFonts w:eastAsiaTheme="minorEastAsia"/>
                <w:color w:val="000000" w:themeColor="text1"/>
                <w:sz w:val="20"/>
                <w:szCs w:val="20"/>
                <w:highlight w:val="cyan"/>
              </w:rPr>
            </w:rPrChange>
          </w:rPr>
          <w:delText>, 8, 1-9.</w:delText>
        </w:r>
      </w:del>
      <w:ins w:id="2545" w:author="Jeff" w:date="2021-06-20T20:58:00Z">
        <w:del w:id="2546" w:author="Risa" w:date="2021-06-26T14:10:00Z">
          <w:r w:rsidR="00EC2AAC" w:rsidRPr="0020587D" w:rsidDel="003A0C5A">
            <w:rPr>
              <w:rFonts w:eastAsiaTheme="minorEastAsia"/>
              <w:color w:val="000000" w:themeColor="text1"/>
              <w:sz w:val="22"/>
              <w:szCs w:val="22"/>
              <w:rPrChange w:id="2547" w:author="Risa" w:date="2021-06-24T18:40:00Z">
                <w:rPr>
                  <w:rFonts w:eastAsiaTheme="minorEastAsia"/>
                  <w:color w:val="000000" w:themeColor="text1"/>
                  <w:sz w:val="20"/>
                  <w:szCs w:val="20"/>
                  <w:highlight w:val="cyan"/>
                </w:rPr>
              </w:rPrChange>
            </w:rPr>
            <w:delText xml:space="preserve"> </w:delText>
          </w:r>
          <w:r w:rsidR="00EC2AAC" w:rsidRPr="0020587D" w:rsidDel="003A0C5A">
            <w:rPr>
              <w:rFonts w:eastAsiaTheme="minorEastAsia"/>
              <w:color w:val="000000" w:themeColor="text1"/>
              <w:sz w:val="22"/>
              <w:szCs w:val="22"/>
              <w:rPrChange w:id="2548" w:author="Risa" w:date="2021-06-24T18:40:00Z">
                <w:rPr>
                  <w:rFonts w:eastAsiaTheme="minorEastAsia"/>
                  <w:color w:val="000000" w:themeColor="text1"/>
                  <w:sz w:val="20"/>
                  <w:szCs w:val="20"/>
                </w:rPr>
              </w:rPrChange>
            </w:rPr>
            <w:delText>https://doi.org/10.3389/fpls.2017.01070</w:delText>
          </w:r>
        </w:del>
      </w:ins>
    </w:p>
    <w:p w14:paraId="405A9A68" w14:textId="0CA5DEB5" w:rsidR="00E81AB7" w:rsidRPr="0020587D" w:rsidDel="003A0C5A" w:rsidRDefault="00E81AB7" w:rsidP="003A0C5A">
      <w:pPr>
        <w:rPr>
          <w:del w:id="2549" w:author="Risa" w:date="2021-06-26T14:10:00Z"/>
          <w:color w:val="000000" w:themeColor="text1"/>
          <w:sz w:val="22"/>
          <w:szCs w:val="22"/>
          <w:shd w:val="clear" w:color="auto" w:fill="FFFFFF"/>
          <w:rPrChange w:id="2550" w:author="Risa" w:date="2021-06-24T18:40:00Z">
            <w:rPr>
              <w:del w:id="2551" w:author="Risa" w:date="2021-06-26T14:10:00Z"/>
              <w:color w:val="000000" w:themeColor="text1"/>
              <w:sz w:val="20"/>
              <w:szCs w:val="20"/>
              <w:highlight w:val="cyan"/>
              <w:shd w:val="clear" w:color="auto" w:fill="FFFFFF"/>
            </w:rPr>
          </w:rPrChange>
        </w:rPr>
        <w:pPrChange w:id="2552" w:author="Risa" w:date="2021-06-26T14:10:00Z">
          <w:pPr>
            <w:tabs>
              <w:tab w:val="left" w:pos="360"/>
            </w:tabs>
            <w:ind w:left="360" w:hanging="360"/>
          </w:pPr>
        </w:pPrChange>
      </w:pPr>
      <w:del w:id="2553" w:author="Risa" w:date="2021-06-26T14:10:00Z">
        <w:r w:rsidRPr="0020587D" w:rsidDel="003A0C5A">
          <w:rPr>
            <w:rFonts w:eastAsiaTheme="minorEastAsia"/>
            <w:color w:val="000000" w:themeColor="text1"/>
            <w:sz w:val="22"/>
            <w:szCs w:val="22"/>
            <w:rPrChange w:id="2554" w:author="Risa" w:date="2021-06-24T18:40:00Z">
              <w:rPr>
                <w:rFonts w:eastAsiaTheme="minorEastAsia"/>
                <w:color w:val="000000" w:themeColor="text1"/>
                <w:sz w:val="20"/>
                <w:szCs w:val="20"/>
                <w:highlight w:val="cyan"/>
              </w:rPr>
            </w:rPrChange>
          </w:rPr>
          <w:delText xml:space="preserve">Churchill, D., </w:delText>
        </w:r>
        <w:r w:rsidRPr="0020587D" w:rsidDel="003A0C5A">
          <w:rPr>
            <w:color w:val="000000" w:themeColor="text1"/>
            <w:sz w:val="22"/>
            <w:szCs w:val="22"/>
            <w:shd w:val="clear" w:color="auto" w:fill="FFFFFF"/>
            <w:rPrChange w:id="2555" w:author="Risa" w:date="2021-06-24T18:40:00Z">
              <w:rPr>
                <w:color w:val="000000" w:themeColor="text1"/>
                <w:sz w:val="20"/>
                <w:szCs w:val="20"/>
                <w:highlight w:val="cyan"/>
                <w:shd w:val="clear" w:color="auto" w:fill="FFFFFF"/>
              </w:rPr>
            </w:rPrChange>
          </w:rPr>
          <w:delText>Larson, A., Dahlgreen, M., Franklin, J., Hessburg, P. and Lutz, J. A. (2013). Restoring forest resilience: from reference spatial patterns to silvicultural prescriptions and monitoring. </w:delText>
        </w:r>
        <w:r w:rsidRPr="0020587D" w:rsidDel="003A0C5A">
          <w:rPr>
            <w:i/>
            <w:iCs/>
            <w:color w:val="000000" w:themeColor="text1"/>
            <w:sz w:val="22"/>
            <w:szCs w:val="22"/>
            <w:shd w:val="clear" w:color="auto" w:fill="FFFFFF"/>
            <w:rPrChange w:id="2556" w:author="Risa" w:date="2021-06-24T18:40:00Z">
              <w:rPr>
                <w:i/>
                <w:iCs/>
                <w:color w:val="000000" w:themeColor="text1"/>
                <w:sz w:val="20"/>
                <w:szCs w:val="20"/>
                <w:highlight w:val="cyan"/>
                <w:shd w:val="clear" w:color="auto" w:fill="FFFFFF"/>
              </w:rPr>
            </w:rPrChange>
          </w:rPr>
          <w:delText>Forest Ecology and Management</w:delText>
        </w:r>
        <w:r w:rsidRPr="0020587D" w:rsidDel="003A0C5A">
          <w:rPr>
            <w:color w:val="000000" w:themeColor="text1"/>
            <w:sz w:val="22"/>
            <w:szCs w:val="22"/>
            <w:shd w:val="clear" w:color="auto" w:fill="FFFFFF"/>
            <w:rPrChange w:id="2557" w:author="Risa" w:date="2021-06-24T18:40:00Z">
              <w:rPr>
                <w:color w:val="000000" w:themeColor="text1"/>
                <w:sz w:val="20"/>
                <w:szCs w:val="20"/>
                <w:highlight w:val="cyan"/>
                <w:shd w:val="clear" w:color="auto" w:fill="FFFFFF"/>
              </w:rPr>
            </w:rPrChange>
          </w:rPr>
          <w:delText>, </w:delText>
        </w:r>
        <w:r w:rsidRPr="0020587D" w:rsidDel="003A0C5A">
          <w:rPr>
            <w:i/>
            <w:iCs/>
            <w:color w:val="000000" w:themeColor="text1"/>
            <w:sz w:val="22"/>
            <w:szCs w:val="22"/>
            <w:shd w:val="clear" w:color="auto" w:fill="FFFFFF"/>
            <w:rPrChange w:id="2558" w:author="Risa" w:date="2021-06-24T18:40:00Z">
              <w:rPr>
                <w:i/>
                <w:iCs/>
                <w:color w:val="000000" w:themeColor="text1"/>
                <w:sz w:val="20"/>
                <w:szCs w:val="20"/>
                <w:highlight w:val="cyan"/>
                <w:shd w:val="clear" w:color="auto" w:fill="FFFFFF"/>
              </w:rPr>
            </w:rPrChange>
          </w:rPr>
          <w:delText>291</w:delText>
        </w:r>
        <w:r w:rsidRPr="0020587D" w:rsidDel="003A0C5A">
          <w:rPr>
            <w:color w:val="000000" w:themeColor="text1"/>
            <w:sz w:val="22"/>
            <w:szCs w:val="22"/>
            <w:shd w:val="clear" w:color="auto" w:fill="FFFFFF"/>
            <w:rPrChange w:id="2559" w:author="Risa" w:date="2021-06-24T18:40:00Z">
              <w:rPr>
                <w:color w:val="000000" w:themeColor="text1"/>
                <w:sz w:val="20"/>
                <w:szCs w:val="20"/>
                <w:highlight w:val="cyan"/>
                <w:shd w:val="clear" w:color="auto" w:fill="FFFFFF"/>
              </w:rPr>
            </w:rPrChange>
          </w:rPr>
          <w:delText>, 442-457.</w:delText>
        </w:r>
      </w:del>
      <w:ins w:id="2560" w:author="Jeff" w:date="2021-06-20T20:58:00Z">
        <w:del w:id="2561" w:author="Risa" w:date="2021-06-26T14:10:00Z">
          <w:r w:rsidR="00EC2AAC" w:rsidRPr="0020587D" w:rsidDel="003A0C5A">
            <w:rPr>
              <w:color w:val="000000" w:themeColor="text1"/>
              <w:sz w:val="22"/>
              <w:szCs w:val="22"/>
              <w:shd w:val="clear" w:color="auto" w:fill="FFFFFF"/>
              <w:rPrChange w:id="2562" w:author="Risa" w:date="2021-06-24T18:40:00Z">
                <w:rPr>
                  <w:color w:val="000000" w:themeColor="text1"/>
                  <w:sz w:val="20"/>
                  <w:szCs w:val="20"/>
                  <w:highlight w:val="cyan"/>
                  <w:shd w:val="clear" w:color="auto" w:fill="FFFFFF"/>
                </w:rPr>
              </w:rPrChange>
            </w:rPr>
            <w:delText xml:space="preserve"> </w:delText>
          </w:r>
          <w:r w:rsidR="00EC2AAC" w:rsidRPr="0020587D" w:rsidDel="003A0C5A">
            <w:rPr>
              <w:color w:val="000000" w:themeColor="text1"/>
              <w:sz w:val="22"/>
              <w:szCs w:val="22"/>
              <w:shd w:val="clear" w:color="auto" w:fill="FFFFFF"/>
              <w:rPrChange w:id="2563" w:author="Risa" w:date="2021-06-24T18:40:00Z">
                <w:rPr>
                  <w:color w:val="000000" w:themeColor="text1"/>
                  <w:sz w:val="20"/>
                  <w:szCs w:val="20"/>
                  <w:shd w:val="clear" w:color="auto" w:fill="FFFFFF"/>
                </w:rPr>
              </w:rPrChange>
            </w:rPr>
            <w:delText>https://doi.org/10.1016/j.foreco.2012.11.007</w:delText>
          </w:r>
        </w:del>
      </w:ins>
    </w:p>
    <w:p w14:paraId="18F66C93" w14:textId="2F7CA6BA" w:rsidR="00CB4700" w:rsidRPr="0020587D" w:rsidDel="003A0C5A" w:rsidRDefault="00CB4700" w:rsidP="003A0C5A">
      <w:pPr>
        <w:rPr>
          <w:del w:id="2564" w:author="Risa" w:date="2021-06-26T14:10:00Z"/>
          <w:color w:val="000000" w:themeColor="text1"/>
          <w:sz w:val="22"/>
          <w:szCs w:val="22"/>
          <w:shd w:val="clear" w:color="auto" w:fill="FFFFFF"/>
          <w:rPrChange w:id="2565" w:author="Risa" w:date="2021-06-24T18:40:00Z">
            <w:rPr>
              <w:del w:id="2566" w:author="Risa" w:date="2021-06-26T14:10:00Z"/>
              <w:color w:val="000000" w:themeColor="text1"/>
              <w:sz w:val="20"/>
              <w:szCs w:val="20"/>
              <w:highlight w:val="cyan"/>
              <w:shd w:val="clear" w:color="auto" w:fill="FFFFFF"/>
            </w:rPr>
          </w:rPrChange>
        </w:rPr>
        <w:pPrChange w:id="2567" w:author="Risa" w:date="2021-06-26T14:10:00Z">
          <w:pPr>
            <w:tabs>
              <w:tab w:val="left" w:pos="360"/>
            </w:tabs>
            <w:ind w:left="360" w:hanging="360"/>
          </w:pPr>
        </w:pPrChange>
      </w:pPr>
      <w:del w:id="2568" w:author="Risa" w:date="2021-06-26T14:10:00Z">
        <w:r w:rsidRPr="0020587D" w:rsidDel="003A0C5A">
          <w:rPr>
            <w:color w:val="222222"/>
            <w:sz w:val="22"/>
            <w:szCs w:val="22"/>
            <w:shd w:val="clear" w:color="auto" w:fill="FFFFFF"/>
            <w:rPrChange w:id="2569" w:author="Risa" w:date="2021-06-24T18:40:00Z">
              <w:rPr>
                <w:color w:val="222222"/>
                <w:sz w:val="20"/>
                <w:szCs w:val="20"/>
                <w:highlight w:val="cyan"/>
                <w:shd w:val="clear" w:color="auto" w:fill="FFFFFF"/>
              </w:rPr>
            </w:rPrChange>
          </w:rPr>
          <w:delText>Conkey, L. , Keifer, M., and Lloyd, A. (1995). Disjunct jack pine (Pinus banksiana Lamb.) structure and dynamics, Acadia National Park, Maine. </w:delText>
        </w:r>
        <w:r w:rsidRPr="0020587D" w:rsidDel="003A0C5A">
          <w:rPr>
            <w:i/>
            <w:iCs/>
            <w:color w:val="222222"/>
            <w:sz w:val="22"/>
            <w:szCs w:val="22"/>
            <w:shd w:val="clear" w:color="auto" w:fill="FFFFFF"/>
            <w:rPrChange w:id="2570" w:author="Risa" w:date="2021-06-24T18:40:00Z">
              <w:rPr>
                <w:i/>
                <w:iCs/>
                <w:color w:val="222222"/>
                <w:sz w:val="20"/>
                <w:szCs w:val="20"/>
                <w:highlight w:val="cyan"/>
                <w:shd w:val="clear" w:color="auto" w:fill="FFFFFF"/>
              </w:rPr>
            </w:rPrChange>
          </w:rPr>
          <w:delText>Ecoscience</w:delText>
        </w:r>
        <w:r w:rsidRPr="0020587D" w:rsidDel="003A0C5A">
          <w:rPr>
            <w:color w:val="222222"/>
            <w:sz w:val="22"/>
            <w:szCs w:val="22"/>
            <w:shd w:val="clear" w:color="auto" w:fill="FFFFFF"/>
            <w:rPrChange w:id="2571" w:author="Risa" w:date="2021-06-24T18:40:00Z">
              <w:rPr>
                <w:color w:val="222222"/>
                <w:sz w:val="20"/>
                <w:szCs w:val="20"/>
                <w:highlight w:val="cyan"/>
                <w:shd w:val="clear" w:color="auto" w:fill="FFFFFF"/>
              </w:rPr>
            </w:rPrChange>
          </w:rPr>
          <w:delText>, </w:delText>
        </w:r>
        <w:r w:rsidRPr="0020587D" w:rsidDel="003A0C5A">
          <w:rPr>
            <w:i/>
            <w:iCs/>
            <w:color w:val="222222"/>
            <w:sz w:val="22"/>
            <w:szCs w:val="22"/>
            <w:shd w:val="clear" w:color="auto" w:fill="FFFFFF"/>
            <w:rPrChange w:id="2572" w:author="Risa" w:date="2021-06-24T18:40:00Z">
              <w:rPr>
                <w:i/>
                <w:iCs/>
                <w:color w:val="222222"/>
                <w:sz w:val="20"/>
                <w:szCs w:val="20"/>
                <w:highlight w:val="cyan"/>
                <w:shd w:val="clear" w:color="auto" w:fill="FFFFFF"/>
              </w:rPr>
            </w:rPrChange>
          </w:rPr>
          <w:delText>2</w:delText>
        </w:r>
        <w:r w:rsidRPr="0020587D" w:rsidDel="003A0C5A">
          <w:rPr>
            <w:color w:val="222222"/>
            <w:sz w:val="22"/>
            <w:szCs w:val="22"/>
            <w:shd w:val="clear" w:color="auto" w:fill="FFFFFF"/>
            <w:rPrChange w:id="2573" w:author="Risa" w:date="2021-06-24T18:40:00Z">
              <w:rPr>
                <w:color w:val="222222"/>
                <w:sz w:val="20"/>
                <w:szCs w:val="20"/>
                <w:highlight w:val="cyan"/>
                <w:shd w:val="clear" w:color="auto" w:fill="FFFFFF"/>
              </w:rPr>
            </w:rPrChange>
          </w:rPr>
          <w:delText>(2), 168-176.</w:delText>
        </w:r>
      </w:del>
      <w:ins w:id="2574" w:author="Jeff" w:date="2021-06-20T20:59:00Z">
        <w:del w:id="2575" w:author="Risa" w:date="2021-06-26T14:10:00Z">
          <w:r w:rsidR="00EC2AAC" w:rsidRPr="0020587D" w:rsidDel="003A0C5A">
            <w:rPr>
              <w:sz w:val="22"/>
              <w:szCs w:val="22"/>
              <w:rPrChange w:id="2576" w:author="Risa" w:date="2021-06-24T18:40:00Z">
                <w:rPr/>
              </w:rPrChange>
            </w:rPr>
            <w:delText xml:space="preserve"> </w:delText>
          </w:r>
          <w:r w:rsidR="00EC2AAC" w:rsidRPr="0020587D" w:rsidDel="003A0C5A">
            <w:rPr>
              <w:color w:val="222222"/>
              <w:sz w:val="22"/>
              <w:szCs w:val="22"/>
              <w:shd w:val="clear" w:color="auto" w:fill="FFFFFF"/>
              <w:rPrChange w:id="2577" w:author="Risa" w:date="2021-06-24T18:40:00Z">
                <w:rPr>
                  <w:color w:val="222222"/>
                  <w:sz w:val="20"/>
                  <w:szCs w:val="20"/>
                  <w:shd w:val="clear" w:color="auto" w:fill="FFFFFF"/>
                </w:rPr>
              </w:rPrChange>
            </w:rPr>
            <w:delText>doi.org/10.1080/11956860.1995.11682281</w:delText>
          </w:r>
        </w:del>
      </w:ins>
    </w:p>
    <w:p w14:paraId="72818465" w14:textId="48512D04" w:rsidR="007811EC" w:rsidRPr="0020587D" w:rsidDel="003A0C5A" w:rsidRDefault="00AE173C" w:rsidP="003A0C5A">
      <w:pPr>
        <w:rPr>
          <w:del w:id="2578" w:author="Risa" w:date="2021-06-26T14:10:00Z"/>
          <w:color w:val="000000" w:themeColor="text1"/>
          <w:sz w:val="22"/>
          <w:szCs w:val="22"/>
          <w:shd w:val="clear" w:color="auto" w:fill="FFFFFF"/>
          <w:rPrChange w:id="2579" w:author="Risa" w:date="2021-06-24T18:40:00Z">
            <w:rPr>
              <w:del w:id="2580" w:author="Risa" w:date="2021-06-26T14:10:00Z"/>
              <w:color w:val="000000" w:themeColor="text1"/>
              <w:sz w:val="20"/>
              <w:szCs w:val="20"/>
              <w:highlight w:val="cyan"/>
              <w:shd w:val="clear" w:color="auto" w:fill="FFFFFF"/>
            </w:rPr>
          </w:rPrChange>
        </w:rPr>
        <w:pPrChange w:id="2581" w:author="Risa" w:date="2021-06-26T14:10:00Z">
          <w:pPr>
            <w:tabs>
              <w:tab w:val="left" w:pos="450"/>
            </w:tabs>
            <w:ind w:left="350" w:hanging="350"/>
          </w:pPr>
        </w:pPrChange>
      </w:pPr>
      <w:del w:id="2582" w:author="Risa" w:date="2021-06-26T14:10:00Z">
        <w:r w:rsidRPr="0020587D" w:rsidDel="003A0C5A">
          <w:rPr>
            <w:color w:val="000000" w:themeColor="text1"/>
            <w:sz w:val="22"/>
            <w:szCs w:val="22"/>
            <w:shd w:val="clear" w:color="auto" w:fill="FFFFFF"/>
            <w:rPrChange w:id="2583" w:author="Risa" w:date="2021-06-24T18:40:00Z">
              <w:rPr>
                <w:color w:val="000000" w:themeColor="text1"/>
                <w:sz w:val="20"/>
                <w:szCs w:val="20"/>
                <w:highlight w:val="cyan"/>
                <w:shd w:val="clear" w:color="auto" w:fill="FFFFFF"/>
              </w:rPr>
            </w:rPrChange>
          </w:rPr>
          <w:delText xml:space="preserve">Connell, J. and Slatyer, R. (1977). Mechanisms of succession in natural communities and their role in community stability and organization. </w:delText>
        </w:r>
        <w:r w:rsidRPr="0020587D" w:rsidDel="003A0C5A">
          <w:rPr>
            <w:i/>
            <w:iCs/>
            <w:color w:val="000000" w:themeColor="text1"/>
            <w:sz w:val="22"/>
            <w:szCs w:val="22"/>
            <w:rPrChange w:id="2584" w:author="Risa" w:date="2021-06-24T18:40:00Z">
              <w:rPr>
                <w:i/>
                <w:iCs/>
                <w:color w:val="000000" w:themeColor="text1"/>
                <w:sz w:val="20"/>
                <w:szCs w:val="20"/>
                <w:highlight w:val="cyan"/>
              </w:rPr>
            </w:rPrChange>
          </w:rPr>
          <w:delText>The American Naturalist</w:delText>
        </w:r>
        <w:r w:rsidRPr="0020587D" w:rsidDel="003A0C5A">
          <w:rPr>
            <w:color w:val="000000" w:themeColor="text1"/>
            <w:sz w:val="22"/>
            <w:szCs w:val="22"/>
            <w:shd w:val="clear" w:color="auto" w:fill="FFFFFF"/>
            <w:rPrChange w:id="2585" w:author="Risa" w:date="2021-06-24T18:40:00Z">
              <w:rPr>
                <w:color w:val="000000" w:themeColor="text1"/>
                <w:sz w:val="20"/>
                <w:szCs w:val="20"/>
                <w:highlight w:val="cyan"/>
                <w:shd w:val="clear" w:color="auto" w:fill="FFFFFF"/>
              </w:rPr>
            </w:rPrChange>
          </w:rPr>
          <w:delText xml:space="preserve">, </w:delText>
        </w:r>
        <w:r w:rsidRPr="0020587D" w:rsidDel="003A0C5A">
          <w:rPr>
            <w:i/>
            <w:iCs/>
            <w:color w:val="000000" w:themeColor="text1"/>
            <w:sz w:val="22"/>
            <w:szCs w:val="22"/>
            <w:rPrChange w:id="2586" w:author="Risa" w:date="2021-06-24T18:40:00Z">
              <w:rPr>
                <w:i/>
                <w:iCs/>
                <w:color w:val="000000" w:themeColor="text1"/>
                <w:sz w:val="20"/>
                <w:szCs w:val="20"/>
                <w:highlight w:val="cyan"/>
              </w:rPr>
            </w:rPrChange>
          </w:rPr>
          <w:delText>111</w:delText>
        </w:r>
        <w:r w:rsidRPr="0020587D" w:rsidDel="003A0C5A">
          <w:rPr>
            <w:color w:val="000000" w:themeColor="text1"/>
            <w:sz w:val="22"/>
            <w:szCs w:val="22"/>
            <w:shd w:val="clear" w:color="auto" w:fill="FFFFFF"/>
            <w:rPrChange w:id="2587" w:author="Risa" w:date="2021-06-24T18:40:00Z">
              <w:rPr>
                <w:color w:val="000000" w:themeColor="text1"/>
                <w:sz w:val="20"/>
                <w:szCs w:val="20"/>
                <w:highlight w:val="cyan"/>
                <w:shd w:val="clear" w:color="auto" w:fill="FFFFFF"/>
              </w:rPr>
            </w:rPrChange>
          </w:rPr>
          <w:delText>(982), 1119-1144.</w:delText>
        </w:r>
      </w:del>
      <w:ins w:id="2588" w:author="Jeff" w:date="2021-06-20T21:01:00Z">
        <w:del w:id="2589" w:author="Risa" w:date="2021-06-26T14:10:00Z">
          <w:r w:rsidR="003C3CF6" w:rsidRPr="0020587D" w:rsidDel="003A0C5A">
            <w:rPr>
              <w:sz w:val="22"/>
              <w:szCs w:val="22"/>
              <w:rPrChange w:id="2590" w:author="Risa" w:date="2021-06-24T18:40:00Z">
                <w:rPr/>
              </w:rPrChange>
            </w:rPr>
            <w:delText xml:space="preserve"> </w:delText>
          </w:r>
          <w:r w:rsidR="003C3CF6" w:rsidRPr="0020587D" w:rsidDel="003A0C5A">
            <w:rPr>
              <w:color w:val="000000" w:themeColor="text1"/>
              <w:sz w:val="22"/>
              <w:szCs w:val="22"/>
              <w:shd w:val="clear" w:color="auto" w:fill="FFFFFF"/>
              <w:rPrChange w:id="2591" w:author="Risa" w:date="2021-06-24T18:40:00Z">
                <w:rPr>
                  <w:color w:val="000000" w:themeColor="text1"/>
                  <w:sz w:val="20"/>
                  <w:szCs w:val="20"/>
                  <w:shd w:val="clear" w:color="auto" w:fill="FFFFFF"/>
                </w:rPr>
              </w:rPrChange>
            </w:rPr>
            <w:delText>doi.org/10.1086/283241</w:delText>
          </w:r>
        </w:del>
      </w:ins>
    </w:p>
    <w:p w14:paraId="2A385F46" w14:textId="2AC2210F" w:rsidR="007811EC" w:rsidRPr="0020587D" w:rsidDel="003A0C5A" w:rsidRDefault="007811EC" w:rsidP="003A0C5A">
      <w:pPr>
        <w:rPr>
          <w:del w:id="2592" w:author="Risa" w:date="2021-06-26T14:10:00Z"/>
          <w:color w:val="000000" w:themeColor="text1"/>
          <w:sz w:val="22"/>
          <w:szCs w:val="22"/>
          <w:shd w:val="clear" w:color="auto" w:fill="FFFFFF"/>
          <w:rPrChange w:id="2593" w:author="Risa" w:date="2021-06-24T18:40:00Z">
            <w:rPr>
              <w:del w:id="2594" w:author="Risa" w:date="2021-06-26T14:10:00Z"/>
              <w:color w:val="000000" w:themeColor="text1"/>
              <w:sz w:val="20"/>
              <w:szCs w:val="20"/>
              <w:shd w:val="clear" w:color="auto" w:fill="FFFFFF"/>
            </w:rPr>
          </w:rPrChange>
        </w:rPr>
        <w:pPrChange w:id="2595" w:author="Risa" w:date="2021-06-26T14:10:00Z">
          <w:pPr>
            <w:tabs>
              <w:tab w:val="left" w:pos="450"/>
            </w:tabs>
            <w:ind w:left="350" w:hanging="350"/>
          </w:pPr>
        </w:pPrChange>
      </w:pPr>
      <w:del w:id="2596" w:author="Risa" w:date="2021-06-26T14:10:00Z">
        <w:r w:rsidRPr="0020587D" w:rsidDel="003A0C5A">
          <w:rPr>
            <w:color w:val="000000" w:themeColor="text1"/>
            <w:sz w:val="22"/>
            <w:szCs w:val="22"/>
            <w:shd w:val="clear" w:color="auto" w:fill="FFFFFF"/>
            <w:rPrChange w:id="2597" w:author="Risa" w:date="2021-06-24T18:40:00Z">
              <w:rPr>
                <w:color w:val="000000" w:themeColor="text1"/>
                <w:sz w:val="20"/>
                <w:szCs w:val="20"/>
                <w:highlight w:val="cyan"/>
                <w:shd w:val="clear" w:color="auto" w:fill="FFFFFF"/>
              </w:rPr>
            </w:rPrChange>
          </w:rPr>
          <w:delText>Copenheaver, C., White, A. and Patterson, W., III (2000). Vegetation development in a southern Maine pitch pine-scrub oak barren. </w:delText>
        </w:r>
        <w:r w:rsidRPr="0020587D" w:rsidDel="003A0C5A">
          <w:rPr>
            <w:i/>
            <w:iCs/>
            <w:color w:val="000000" w:themeColor="text1"/>
            <w:sz w:val="22"/>
            <w:szCs w:val="22"/>
            <w:shd w:val="clear" w:color="auto" w:fill="FFFFFF"/>
            <w:rPrChange w:id="2598" w:author="Risa" w:date="2021-06-24T18:40:00Z">
              <w:rPr>
                <w:i/>
                <w:iCs/>
                <w:color w:val="000000" w:themeColor="text1"/>
                <w:sz w:val="20"/>
                <w:szCs w:val="20"/>
                <w:highlight w:val="cyan"/>
                <w:shd w:val="clear" w:color="auto" w:fill="FFFFFF"/>
              </w:rPr>
            </w:rPrChange>
          </w:rPr>
          <w:delText>Journal of the Torrey Botanical Society</w:delText>
        </w:r>
        <w:r w:rsidRPr="0020587D" w:rsidDel="003A0C5A">
          <w:rPr>
            <w:color w:val="000000" w:themeColor="text1"/>
            <w:sz w:val="22"/>
            <w:szCs w:val="22"/>
            <w:shd w:val="clear" w:color="auto" w:fill="FFFFFF"/>
            <w:rPrChange w:id="2599" w:author="Risa" w:date="2021-06-24T18:40:00Z">
              <w:rPr>
                <w:color w:val="000000" w:themeColor="text1"/>
                <w:sz w:val="20"/>
                <w:szCs w:val="20"/>
                <w:highlight w:val="cyan"/>
                <w:shd w:val="clear" w:color="auto" w:fill="FFFFFF"/>
              </w:rPr>
            </w:rPrChange>
          </w:rPr>
          <w:delText>, 19-32.</w:delText>
        </w:r>
      </w:del>
      <w:ins w:id="2600" w:author="Jeff" w:date="2021-06-20T21:02:00Z">
        <w:del w:id="2601" w:author="Risa" w:date="2021-06-26T14:10:00Z">
          <w:r w:rsidR="003C3CF6" w:rsidRPr="0020587D" w:rsidDel="003A0C5A">
            <w:rPr>
              <w:sz w:val="22"/>
              <w:szCs w:val="22"/>
              <w:rPrChange w:id="2602" w:author="Risa" w:date="2021-06-24T18:40:00Z">
                <w:rPr/>
              </w:rPrChange>
            </w:rPr>
            <w:delText xml:space="preserve"> </w:delText>
          </w:r>
          <w:r w:rsidR="003C3CF6" w:rsidRPr="0020587D" w:rsidDel="003A0C5A">
            <w:rPr>
              <w:color w:val="000000" w:themeColor="text1"/>
              <w:sz w:val="22"/>
              <w:szCs w:val="22"/>
              <w:shd w:val="clear" w:color="auto" w:fill="FFFFFF"/>
              <w:rPrChange w:id="2603" w:author="Risa" w:date="2021-06-24T18:40:00Z">
                <w:rPr>
                  <w:color w:val="000000" w:themeColor="text1"/>
                  <w:sz w:val="20"/>
                  <w:szCs w:val="20"/>
                  <w:shd w:val="clear" w:color="auto" w:fill="FFFFFF"/>
                </w:rPr>
              </w:rPrChange>
            </w:rPr>
            <w:delText>doi.org/10.2307/3088744</w:delText>
          </w:r>
        </w:del>
      </w:ins>
    </w:p>
    <w:p w14:paraId="266D3A16" w14:textId="3023226D" w:rsidR="00AE173C" w:rsidRPr="0020587D" w:rsidDel="003A0C5A" w:rsidRDefault="00AE173C" w:rsidP="003A0C5A">
      <w:pPr>
        <w:rPr>
          <w:del w:id="2604" w:author="Risa" w:date="2021-06-26T14:10:00Z"/>
          <w:color w:val="000000" w:themeColor="text1"/>
          <w:sz w:val="22"/>
          <w:szCs w:val="22"/>
          <w:shd w:val="clear" w:color="auto" w:fill="FEFEFE"/>
          <w:rPrChange w:id="2605" w:author="Risa" w:date="2021-06-24T18:40:00Z">
            <w:rPr>
              <w:del w:id="2606" w:author="Risa" w:date="2021-06-26T14:10:00Z"/>
              <w:color w:val="000000" w:themeColor="text1"/>
              <w:sz w:val="20"/>
              <w:szCs w:val="20"/>
              <w:shd w:val="clear" w:color="auto" w:fill="FEFEFE"/>
            </w:rPr>
          </w:rPrChange>
        </w:rPr>
        <w:pPrChange w:id="2607" w:author="Risa" w:date="2021-06-26T14:10:00Z">
          <w:pPr>
            <w:tabs>
              <w:tab w:val="left" w:pos="450"/>
            </w:tabs>
            <w:ind w:left="350" w:hanging="350"/>
          </w:pPr>
        </w:pPrChange>
      </w:pPr>
      <w:del w:id="2608" w:author="Risa" w:date="2021-06-26T14:10:00Z">
        <w:r w:rsidRPr="0020587D" w:rsidDel="003A0C5A">
          <w:rPr>
            <w:color w:val="000000" w:themeColor="text1"/>
            <w:sz w:val="22"/>
            <w:szCs w:val="22"/>
            <w:shd w:val="clear" w:color="auto" w:fill="FEFEFE"/>
            <w:rPrChange w:id="2609" w:author="Risa" w:date="2021-06-24T18:40:00Z">
              <w:rPr>
                <w:color w:val="000000" w:themeColor="text1"/>
                <w:sz w:val="20"/>
                <w:szCs w:val="20"/>
                <w:shd w:val="clear" w:color="auto" w:fill="FEFEFE"/>
              </w:rPr>
            </w:rPrChange>
          </w:rPr>
          <w:delText>Coulson, R. and Klepzig, K. (2011). Southern Pine Beetle II. Gen. Tech. Rep. SRS-140. Asheville, NC: U.S. Department of Agriculture Forest Service, Southern Research Station. 153-160.</w:delText>
        </w:r>
      </w:del>
      <w:ins w:id="2610" w:author="Jeff" w:date="2021-06-20T21:04:00Z">
        <w:del w:id="2611" w:author="Risa" w:date="2021-06-26T14:10:00Z">
          <w:r w:rsidR="003C3CF6" w:rsidRPr="0020587D" w:rsidDel="003A0C5A">
            <w:rPr>
              <w:sz w:val="22"/>
              <w:szCs w:val="22"/>
              <w:rPrChange w:id="2612" w:author="Risa" w:date="2021-06-24T18:40:00Z">
                <w:rPr/>
              </w:rPrChange>
            </w:rPr>
            <w:delText xml:space="preserve"> </w:delText>
          </w:r>
          <w:r w:rsidR="003C3CF6" w:rsidRPr="0020587D" w:rsidDel="003A0C5A">
            <w:rPr>
              <w:color w:val="000000" w:themeColor="text1"/>
              <w:sz w:val="22"/>
              <w:szCs w:val="22"/>
              <w:shd w:val="clear" w:color="auto" w:fill="FEFEFE"/>
              <w:rPrChange w:id="2613" w:author="Risa" w:date="2021-06-24T18:40:00Z">
                <w:rPr>
                  <w:color w:val="000000" w:themeColor="text1"/>
                  <w:sz w:val="20"/>
                  <w:szCs w:val="20"/>
                  <w:shd w:val="clear" w:color="auto" w:fill="FEFEFE"/>
                </w:rPr>
              </w:rPrChange>
            </w:rPr>
            <w:delText>doi.org/10.2737/SRS-GTR-140</w:delText>
          </w:r>
        </w:del>
      </w:ins>
    </w:p>
    <w:p w14:paraId="4E705310" w14:textId="400D2B21" w:rsidR="00470A6B" w:rsidRPr="0020587D" w:rsidDel="003A0C5A" w:rsidRDefault="00470A6B" w:rsidP="003A0C5A">
      <w:pPr>
        <w:rPr>
          <w:del w:id="2614" w:author="Risa" w:date="2021-06-26T14:10:00Z"/>
          <w:color w:val="000000" w:themeColor="text1"/>
          <w:sz w:val="22"/>
          <w:szCs w:val="22"/>
          <w:shd w:val="clear" w:color="auto" w:fill="FCFCFC"/>
          <w:rPrChange w:id="2615" w:author="Risa" w:date="2021-06-24T18:40:00Z">
            <w:rPr>
              <w:del w:id="2616" w:author="Risa" w:date="2021-06-26T14:10:00Z"/>
              <w:color w:val="000000" w:themeColor="text1"/>
              <w:sz w:val="20"/>
              <w:szCs w:val="20"/>
              <w:shd w:val="clear" w:color="auto" w:fill="FCFCFC"/>
            </w:rPr>
          </w:rPrChange>
        </w:rPr>
        <w:pPrChange w:id="2617" w:author="Risa" w:date="2021-06-26T14:10:00Z">
          <w:pPr>
            <w:tabs>
              <w:tab w:val="left" w:pos="450"/>
            </w:tabs>
            <w:ind w:left="350" w:hanging="350"/>
          </w:pPr>
        </w:pPrChange>
      </w:pPr>
      <w:del w:id="2618" w:author="Risa" w:date="2021-06-26T14:10:00Z">
        <w:r w:rsidRPr="0020587D" w:rsidDel="003A0C5A">
          <w:rPr>
            <w:color w:val="000000" w:themeColor="text1"/>
            <w:sz w:val="22"/>
            <w:szCs w:val="22"/>
            <w:shd w:val="clear" w:color="auto" w:fill="FCFCFC"/>
            <w:rPrChange w:id="2619" w:author="Risa" w:date="2021-06-24T18:40:00Z">
              <w:rPr>
                <w:color w:val="000000" w:themeColor="text1"/>
                <w:sz w:val="20"/>
                <w:szCs w:val="20"/>
                <w:highlight w:val="cyan"/>
                <w:shd w:val="clear" w:color="auto" w:fill="FCFCFC"/>
              </w:rPr>
            </w:rPrChange>
          </w:rPr>
          <w:delText>Crutzen, P</w:delText>
        </w:r>
        <w:r w:rsidR="00F113B5" w:rsidRPr="0020587D" w:rsidDel="003A0C5A">
          <w:rPr>
            <w:color w:val="000000" w:themeColor="text1"/>
            <w:sz w:val="22"/>
            <w:szCs w:val="22"/>
            <w:shd w:val="clear" w:color="auto" w:fill="FCFCFC"/>
            <w:rPrChange w:id="2620" w:author="Risa" w:date="2021-06-24T18:40:00Z">
              <w:rPr>
                <w:color w:val="000000" w:themeColor="text1"/>
                <w:sz w:val="20"/>
                <w:szCs w:val="20"/>
                <w:highlight w:val="cyan"/>
                <w:shd w:val="clear" w:color="auto" w:fill="FCFCFC"/>
              </w:rPr>
            </w:rPrChange>
          </w:rPr>
          <w:delText>.</w:delText>
        </w:r>
        <w:r w:rsidRPr="0020587D" w:rsidDel="003A0C5A">
          <w:rPr>
            <w:color w:val="000000" w:themeColor="text1"/>
            <w:sz w:val="22"/>
            <w:szCs w:val="22"/>
            <w:shd w:val="clear" w:color="auto" w:fill="FCFCFC"/>
            <w:rPrChange w:id="2621" w:author="Risa" w:date="2021-06-24T18:40:00Z">
              <w:rPr>
                <w:color w:val="000000" w:themeColor="text1"/>
                <w:sz w:val="20"/>
                <w:szCs w:val="20"/>
                <w:highlight w:val="cyan"/>
                <w:shd w:val="clear" w:color="auto" w:fill="FCFCFC"/>
              </w:rPr>
            </w:rPrChange>
          </w:rPr>
          <w:delText xml:space="preserve"> and E</w:delText>
        </w:r>
        <w:r w:rsidR="00F113B5" w:rsidRPr="0020587D" w:rsidDel="003A0C5A">
          <w:rPr>
            <w:color w:val="000000" w:themeColor="text1"/>
            <w:sz w:val="22"/>
            <w:szCs w:val="22"/>
            <w:shd w:val="clear" w:color="auto" w:fill="FCFCFC"/>
            <w:rPrChange w:id="2622" w:author="Risa" w:date="2021-06-24T18:40:00Z">
              <w:rPr>
                <w:color w:val="000000" w:themeColor="text1"/>
                <w:sz w:val="20"/>
                <w:szCs w:val="20"/>
                <w:highlight w:val="cyan"/>
                <w:shd w:val="clear" w:color="auto" w:fill="FCFCFC"/>
              </w:rPr>
            </w:rPrChange>
          </w:rPr>
          <w:delText xml:space="preserve">. </w:delText>
        </w:r>
        <w:r w:rsidRPr="0020587D" w:rsidDel="003A0C5A">
          <w:rPr>
            <w:color w:val="000000" w:themeColor="text1"/>
            <w:sz w:val="22"/>
            <w:szCs w:val="22"/>
            <w:shd w:val="clear" w:color="auto" w:fill="FCFCFC"/>
            <w:rPrChange w:id="2623" w:author="Risa" w:date="2021-06-24T18:40:00Z">
              <w:rPr>
                <w:color w:val="000000" w:themeColor="text1"/>
                <w:sz w:val="20"/>
                <w:szCs w:val="20"/>
                <w:highlight w:val="cyan"/>
                <w:shd w:val="clear" w:color="auto" w:fill="FCFCFC"/>
              </w:rPr>
            </w:rPrChange>
          </w:rPr>
          <w:delText>Stoermer 2000. The “Anthropocene.” </w:delText>
        </w:r>
        <w:r w:rsidRPr="0020587D" w:rsidDel="003A0C5A">
          <w:rPr>
            <w:i/>
            <w:iCs/>
            <w:color w:val="000000" w:themeColor="text1"/>
            <w:sz w:val="22"/>
            <w:szCs w:val="22"/>
            <w:shd w:val="clear" w:color="auto" w:fill="FCFCFC"/>
            <w:rPrChange w:id="2624" w:author="Risa" w:date="2021-06-24T18:40:00Z">
              <w:rPr>
                <w:i/>
                <w:iCs/>
                <w:color w:val="000000" w:themeColor="text1"/>
                <w:sz w:val="20"/>
                <w:szCs w:val="20"/>
                <w:highlight w:val="cyan"/>
                <w:shd w:val="clear" w:color="auto" w:fill="FCFCFC"/>
              </w:rPr>
            </w:rPrChange>
          </w:rPr>
          <w:delText>Global Change Newsletter</w:delText>
        </w:r>
        <w:r w:rsidRPr="0020587D" w:rsidDel="003A0C5A">
          <w:rPr>
            <w:color w:val="000000" w:themeColor="text1"/>
            <w:sz w:val="22"/>
            <w:szCs w:val="22"/>
            <w:shd w:val="clear" w:color="auto" w:fill="FCFCFC"/>
            <w:rPrChange w:id="2625" w:author="Risa" w:date="2021-06-24T18:40:00Z">
              <w:rPr>
                <w:color w:val="000000" w:themeColor="text1"/>
                <w:sz w:val="20"/>
                <w:szCs w:val="20"/>
                <w:highlight w:val="cyan"/>
                <w:shd w:val="clear" w:color="auto" w:fill="FCFCFC"/>
              </w:rPr>
            </w:rPrChange>
          </w:rPr>
          <w:delText> (41): 17–18.</w:delText>
        </w:r>
      </w:del>
      <w:ins w:id="2626" w:author="Jeff" w:date="2021-06-20T21:08:00Z">
        <w:del w:id="2627" w:author="Risa" w:date="2021-06-26T14:10:00Z">
          <w:r w:rsidR="003C3CF6" w:rsidRPr="0020587D" w:rsidDel="003A0C5A">
            <w:rPr>
              <w:sz w:val="22"/>
              <w:szCs w:val="22"/>
              <w:rPrChange w:id="2628" w:author="Risa" w:date="2021-06-24T18:40:00Z">
                <w:rPr/>
              </w:rPrChange>
            </w:rPr>
            <w:delText xml:space="preserve"> </w:delText>
          </w:r>
          <w:r w:rsidR="003C3CF6" w:rsidRPr="0020587D" w:rsidDel="003A0C5A">
            <w:rPr>
              <w:color w:val="000000" w:themeColor="text1"/>
              <w:sz w:val="22"/>
              <w:szCs w:val="22"/>
              <w:shd w:val="clear" w:color="auto" w:fill="FCFCFC"/>
              <w:rPrChange w:id="2629" w:author="Risa" w:date="2021-06-24T18:40:00Z">
                <w:rPr>
                  <w:color w:val="000000" w:themeColor="text1"/>
                  <w:sz w:val="20"/>
                  <w:szCs w:val="20"/>
                  <w:shd w:val="clear" w:color="auto" w:fill="FCFCFC"/>
                </w:rPr>
              </w:rPrChange>
            </w:rPr>
            <w:delText>doi.org/10.12987/9780300188479-041</w:delText>
          </w:r>
        </w:del>
      </w:ins>
    </w:p>
    <w:p w14:paraId="011EEB2E" w14:textId="6F694985" w:rsidR="003D250E" w:rsidRPr="0020587D" w:rsidDel="003A0C5A" w:rsidRDefault="003D250E" w:rsidP="003A0C5A">
      <w:pPr>
        <w:rPr>
          <w:del w:id="2630" w:author="Risa" w:date="2021-06-26T14:10:00Z"/>
          <w:color w:val="222222"/>
          <w:sz w:val="22"/>
          <w:szCs w:val="22"/>
          <w:shd w:val="clear" w:color="auto" w:fill="FFFFFF"/>
          <w:rPrChange w:id="2631" w:author="Risa" w:date="2021-06-24T18:40:00Z">
            <w:rPr>
              <w:del w:id="2632" w:author="Risa" w:date="2021-06-26T14:10:00Z"/>
              <w:color w:val="222222"/>
              <w:sz w:val="20"/>
              <w:szCs w:val="20"/>
              <w:highlight w:val="cyan"/>
              <w:shd w:val="clear" w:color="auto" w:fill="FFFFFF"/>
            </w:rPr>
          </w:rPrChange>
        </w:rPr>
        <w:pPrChange w:id="2633" w:author="Risa" w:date="2021-06-26T14:10:00Z">
          <w:pPr>
            <w:tabs>
              <w:tab w:val="left" w:pos="450"/>
            </w:tabs>
            <w:ind w:left="350" w:hanging="350"/>
          </w:pPr>
        </w:pPrChange>
      </w:pPr>
      <w:del w:id="2634" w:author="Risa" w:date="2021-06-26T14:10:00Z">
        <w:r w:rsidRPr="0020587D" w:rsidDel="003A0C5A">
          <w:rPr>
            <w:color w:val="222222"/>
            <w:sz w:val="22"/>
            <w:szCs w:val="22"/>
            <w:shd w:val="clear" w:color="auto" w:fill="FFFFFF"/>
            <w:rPrChange w:id="2635" w:author="Risa" w:date="2021-06-24T18:40:00Z">
              <w:rPr>
                <w:color w:val="222222"/>
                <w:sz w:val="20"/>
                <w:szCs w:val="20"/>
                <w:highlight w:val="cyan"/>
                <w:shd w:val="clear" w:color="auto" w:fill="FFFFFF"/>
              </w:rPr>
            </w:rPrChange>
          </w:rPr>
          <w:delText>Cumming, J., &amp; Weinstein, L. (1990). Aluminum-mycorrhizal interactions in the physiology of pitch pine seedlings. </w:delText>
        </w:r>
        <w:r w:rsidRPr="0020587D" w:rsidDel="003A0C5A">
          <w:rPr>
            <w:i/>
            <w:iCs/>
            <w:color w:val="222222"/>
            <w:sz w:val="22"/>
            <w:szCs w:val="22"/>
            <w:shd w:val="clear" w:color="auto" w:fill="FFFFFF"/>
            <w:rPrChange w:id="2636" w:author="Risa" w:date="2021-06-24T18:40:00Z">
              <w:rPr>
                <w:i/>
                <w:iCs/>
                <w:color w:val="222222"/>
                <w:sz w:val="20"/>
                <w:szCs w:val="20"/>
                <w:highlight w:val="cyan"/>
                <w:shd w:val="clear" w:color="auto" w:fill="FFFFFF"/>
              </w:rPr>
            </w:rPrChange>
          </w:rPr>
          <w:delText>Plant and Soil</w:delText>
        </w:r>
        <w:r w:rsidRPr="0020587D" w:rsidDel="003A0C5A">
          <w:rPr>
            <w:color w:val="222222"/>
            <w:sz w:val="22"/>
            <w:szCs w:val="22"/>
            <w:shd w:val="clear" w:color="auto" w:fill="FFFFFF"/>
            <w:rPrChange w:id="2637" w:author="Risa" w:date="2021-06-24T18:40:00Z">
              <w:rPr>
                <w:color w:val="222222"/>
                <w:sz w:val="20"/>
                <w:szCs w:val="20"/>
                <w:highlight w:val="cyan"/>
                <w:shd w:val="clear" w:color="auto" w:fill="FFFFFF"/>
              </w:rPr>
            </w:rPrChange>
          </w:rPr>
          <w:delText>, </w:delText>
        </w:r>
        <w:r w:rsidRPr="0020587D" w:rsidDel="003A0C5A">
          <w:rPr>
            <w:i/>
            <w:iCs/>
            <w:color w:val="222222"/>
            <w:sz w:val="22"/>
            <w:szCs w:val="22"/>
            <w:shd w:val="clear" w:color="auto" w:fill="FFFFFF"/>
            <w:rPrChange w:id="2638" w:author="Risa" w:date="2021-06-24T18:40:00Z">
              <w:rPr>
                <w:i/>
                <w:iCs/>
                <w:color w:val="222222"/>
                <w:sz w:val="20"/>
                <w:szCs w:val="20"/>
                <w:highlight w:val="cyan"/>
                <w:shd w:val="clear" w:color="auto" w:fill="FFFFFF"/>
              </w:rPr>
            </w:rPrChange>
          </w:rPr>
          <w:delText>125</w:delText>
        </w:r>
        <w:r w:rsidRPr="0020587D" w:rsidDel="003A0C5A">
          <w:rPr>
            <w:color w:val="222222"/>
            <w:sz w:val="22"/>
            <w:szCs w:val="22"/>
            <w:shd w:val="clear" w:color="auto" w:fill="FFFFFF"/>
            <w:rPrChange w:id="2639" w:author="Risa" w:date="2021-06-24T18:40:00Z">
              <w:rPr>
                <w:color w:val="222222"/>
                <w:sz w:val="20"/>
                <w:szCs w:val="20"/>
                <w:highlight w:val="cyan"/>
                <w:shd w:val="clear" w:color="auto" w:fill="FFFFFF"/>
              </w:rPr>
            </w:rPrChange>
          </w:rPr>
          <w:delText>(1), 7-18.</w:delText>
        </w:r>
      </w:del>
    </w:p>
    <w:p w14:paraId="475A26F9" w14:textId="45304568" w:rsidR="00AE173C" w:rsidRPr="0020587D" w:rsidDel="003A0C5A" w:rsidRDefault="00AE173C" w:rsidP="003A0C5A">
      <w:pPr>
        <w:rPr>
          <w:del w:id="2640" w:author="Risa" w:date="2021-06-26T14:10:00Z"/>
          <w:color w:val="000000" w:themeColor="text1"/>
          <w:sz w:val="22"/>
          <w:szCs w:val="22"/>
          <w:shd w:val="clear" w:color="auto" w:fill="FFFFFF"/>
          <w:rPrChange w:id="2641" w:author="Risa" w:date="2021-06-24T18:40:00Z">
            <w:rPr>
              <w:del w:id="2642" w:author="Risa" w:date="2021-06-26T14:10:00Z"/>
              <w:color w:val="000000" w:themeColor="text1"/>
              <w:sz w:val="20"/>
              <w:szCs w:val="20"/>
              <w:highlight w:val="cyan"/>
              <w:shd w:val="clear" w:color="auto" w:fill="FFFFFF"/>
            </w:rPr>
          </w:rPrChange>
        </w:rPr>
        <w:pPrChange w:id="2643" w:author="Risa" w:date="2021-06-26T14:10:00Z">
          <w:pPr>
            <w:tabs>
              <w:tab w:val="left" w:pos="450"/>
            </w:tabs>
            <w:ind w:left="350" w:hanging="350"/>
          </w:pPr>
        </w:pPrChange>
      </w:pPr>
      <w:del w:id="2644" w:author="Risa" w:date="2021-06-26T14:10:00Z">
        <w:r w:rsidRPr="0020587D" w:rsidDel="003A0C5A">
          <w:rPr>
            <w:color w:val="000000" w:themeColor="text1"/>
            <w:sz w:val="22"/>
            <w:szCs w:val="22"/>
            <w:rPrChange w:id="2645" w:author="Risa" w:date="2021-06-24T18:40:00Z">
              <w:rPr>
                <w:color w:val="000000" w:themeColor="text1"/>
                <w:sz w:val="20"/>
                <w:szCs w:val="20"/>
                <w:highlight w:val="cyan"/>
              </w:rPr>
            </w:rPrChange>
          </w:rPr>
          <w:delText xml:space="preserve">Day, M., Schedlbauer, J., Livingston, Greenwood, M., White, M. </w:delText>
        </w:r>
        <w:r w:rsidRPr="0020587D" w:rsidDel="003A0C5A">
          <w:rPr>
            <w:color w:val="000000" w:themeColor="text1"/>
            <w:sz w:val="22"/>
            <w:szCs w:val="22"/>
            <w:shd w:val="clear" w:color="auto" w:fill="FFFFFF"/>
            <w:rPrChange w:id="2646" w:author="Risa" w:date="2021-06-24T18:40:00Z">
              <w:rPr>
                <w:color w:val="000000" w:themeColor="text1"/>
                <w:sz w:val="20"/>
                <w:szCs w:val="20"/>
                <w:highlight w:val="cyan"/>
                <w:shd w:val="clear" w:color="auto" w:fill="FFFFFF"/>
              </w:rPr>
            </w:rPrChange>
          </w:rPr>
          <w:delText>and Brissette, J. (2005). Influence of seedbed, light environment, and elevated night temperature on growth and carbon allocation in pitch pine (</w:delText>
        </w:r>
        <w:r w:rsidRPr="0020587D" w:rsidDel="003A0C5A">
          <w:rPr>
            <w:i/>
            <w:color w:val="000000" w:themeColor="text1"/>
            <w:sz w:val="22"/>
            <w:szCs w:val="22"/>
            <w:shd w:val="clear" w:color="auto" w:fill="FFFFFF"/>
            <w:rPrChange w:id="2647" w:author="Risa" w:date="2021-06-24T18:40:00Z">
              <w:rPr>
                <w:i/>
                <w:color w:val="000000" w:themeColor="text1"/>
                <w:sz w:val="20"/>
                <w:szCs w:val="20"/>
                <w:highlight w:val="cyan"/>
                <w:shd w:val="clear" w:color="auto" w:fill="FFFFFF"/>
              </w:rPr>
            </w:rPrChange>
          </w:rPr>
          <w:delText>Pinus rigida</w:delText>
        </w:r>
        <w:r w:rsidRPr="0020587D" w:rsidDel="003A0C5A">
          <w:rPr>
            <w:color w:val="000000" w:themeColor="text1"/>
            <w:sz w:val="22"/>
            <w:szCs w:val="22"/>
            <w:shd w:val="clear" w:color="auto" w:fill="FFFFFF"/>
            <w:rPrChange w:id="2648" w:author="Risa" w:date="2021-06-24T18:40:00Z">
              <w:rPr>
                <w:color w:val="000000" w:themeColor="text1"/>
                <w:sz w:val="20"/>
                <w:szCs w:val="20"/>
                <w:highlight w:val="cyan"/>
                <w:shd w:val="clear" w:color="auto" w:fill="FFFFFF"/>
              </w:rPr>
            </w:rPrChange>
          </w:rPr>
          <w:delText>) and jack pine (</w:delText>
        </w:r>
        <w:r w:rsidRPr="0020587D" w:rsidDel="003A0C5A">
          <w:rPr>
            <w:i/>
            <w:color w:val="000000" w:themeColor="text1"/>
            <w:sz w:val="22"/>
            <w:szCs w:val="22"/>
            <w:shd w:val="clear" w:color="auto" w:fill="FFFFFF"/>
            <w:rPrChange w:id="2649" w:author="Risa" w:date="2021-06-24T18:40:00Z">
              <w:rPr>
                <w:i/>
                <w:color w:val="000000" w:themeColor="text1"/>
                <w:sz w:val="20"/>
                <w:szCs w:val="20"/>
                <w:highlight w:val="cyan"/>
                <w:shd w:val="clear" w:color="auto" w:fill="FFFFFF"/>
              </w:rPr>
            </w:rPrChange>
          </w:rPr>
          <w:delText>Pinus banksiana</w:delText>
        </w:r>
        <w:r w:rsidRPr="0020587D" w:rsidDel="003A0C5A">
          <w:rPr>
            <w:color w:val="000000" w:themeColor="text1"/>
            <w:sz w:val="22"/>
            <w:szCs w:val="22"/>
            <w:shd w:val="clear" w:color="auto" w:fill="FFFFFF"/>
            <w:rPrChange w:id="2650" w:author="Risa" w:date="2021-06-24T18:40:00Z">
              <w:rPr>
                <w:color w:val="000000" w:themeColor="text1"/>
                <w:sz w:val="20"/>
                <w:szCs w:val="20"/>
                <w:highlight w:val="cyan"/>
                <w:shd w:val="clear" w:color="auto" w:fill="FFFFFF"/>
              </w:rPr>
            </w:rPrChange>
          </w:rPr>
          <w:delText>) seedlings. </w:delText>
        </w:r>
        <w:r w:rsidRPr="0020587D" w:rsidDel="003A0C5A">
          <w:rPr>
            <w:i/>
            <w:iCs/>
            <w:color w:val="000000" w:themeColor="text1"/>
            <w:sz w:val="22"/>
            <w:szCs w:val="22"/>
            <w:shd w:val="clear" w:color="auto" w:fill="FFFFFF"/>
            <w:rPrChange w:id="2651" w:author="Risa" w:date="2021-06-24T18:40:00Z">
              <w:rPr>
                <w:i/>
                <w:iCs/>
                <w:color w:val="000000" w:themeColor="text1"/>
                <w:sz w:val="20"/>
                <w:szCs w:val="20"/>
                <w:highlight w:val="cyan"/>
                <w:shd w:val="clear" w:color="auto" w:fill="FFFFFF"/>
              </w:rPr>
            </w:rPrChange>
          </w:rPr>
          <w:delText>For Ecol &amp; Manag</w:delText>
        </w:r>
        <w:r w:rsidRPr="0020587D" w:rsidDel="003A0C5A">
          <w:rPr>
            <w:color w:val="000000" w:themeColor="text1"/>
            <w:sz w:val="22"/>
            <w:szCs w:val="22"/>
            <w:shd w:val="clear" w:color="auto" w:fill="FFFFFF"/>
            <w:rPrChange w:id="2652" w:author="Risa" w:date="2021-06-24T18:40:00Z">
              <w:rPr>
                <w:color w:val="000000" w:themeColor="text1"/>
                <w:sz w:val="20"/>
                <w:szCs w:val="20"/>
                <w:highlight w:val="cyan"/>
                <w:shd w:val="clear" w:color="auto" w:fill="FFFFFF"/>
              </w:rPr>
            </w:rPrChange>
          </w:rPr>
          <w:delText>, </w:delText>
        </w:r>
        <w:r w:rsidRPr="0020587D" w:rsidDel="003A0C5A">
          <w:rPr>
            <w:i/>
            <w:iCs/>
            <w:color w:val="000000" w:themeColor="text1"/>
            <w:sz w:val="22"/>
            <w:szCs w:val="22"/>
            <w:shd w:val="clear" w:color="auto" w:fill="FFFFFF"/>
            <w:rPrChange w:id="2653" w:author="Risa" w:date="2021-06-24T18:40:00Z">
              <w:rPr>
                <w:i/>
                <w:iCs/>
                <w:color w:val="000000" w:themeColor="text1"/>
                <w:sz w:val="20"/>
                <w:szCs w:val="20"/>
                <w:highlight w:val="cyan"/>
                <w:shd w:val="clear" w:color="auto" w:fill="FFFFFF"/>
              </w:rPr>
            </w:rPrChange>
          </w:rPr>
          <w:delText>205</w:delText>
        </w:r>
        <w:r w:rsidRPr="0020587D" w:rsidDel="003A0C5A">
          <w:rPr>
            <w:color w:val="000000" w:themeColor="text1"/>
            <w:sz w:val="22"/>
            <w:szCs w:val="22"/>
            <w:shd w:val="clear" w:color="auto" w:fill="FFFFFF"/>
            <w:rPrChange w:id="2654" w:author="Risa" w:date="2021-06-24T18:40:00Z">
              <w:rPr>
                <w:color w:val="000000" w:themeColor="text1"/>
                <w:sz w:val="20"/>
                <w:szCs w:val="20"/>
                <w:highlight w:val="cyan"/>
                <w:shd w:val="clear" w:color="auto" w:fill="FFFFFF"/>
              </w:rPr>
            </w:rPrChange>
          </w:rPr>
          <w:delText>(1), 59-71.</w:delText>
        </w:r>
      </w:del>
      <w:ins w:id="2655" w:author="Jeff" w:date="2021-06-20T21:10:00Z">
        <w:del w:id="2656" w:author="Risa" w:date="2021-06-26T14:10:00Z">
          <w:r w:rsidR="003C3CF6" w:rsidRPr="0020587D" w:rsidDel="003A0C5A">
            <w:rPr>
              <w:color w:val="000000" w:themeColor="text1"/>
              <w:sz w:val="22"/>
              <w:szCs w:val="22"/>
              <w:shd w:val="clear" w:color="auto" w:fill="FFFFFF"/>
              <w:rPrChange w:id="2657" w:author="Risa" w:date="2021-06-24T18:40:00Z">
                <w:rPr>
                  <w:color w:val="000000" w:themeColor="text1"/>
                  <w:sz w:val="20"/>
                  <w:szCs w:val="20"/>
                  <w:highlight w:val="cyan"/>
                  <w:shd w:val="clear" w:color="auto" w:fill="FFFFFF"/>
                </w:rPr>
              </w:rPrChange>
            </w:rPr>
            <w:delText xml:space="preserve"> </w:delText>
          </w:r>
          <w:r w:rsidR="003C3CF6" w:rsidRPr="0020587D" w:rsidDel="003A0C5A">
            <w:rPr>
              <w:color w:val="000000" w:themeColor="text1"/>
              <w:sz w:val="22"/>
              <w:szCs w:val="22"/>
              <w:shd w:val="clear" w:color="auto" w:fill="FFFFFF"/>
              <w:rPrChange w:id="2658" w:author="Risa" w:date="2021-06-24T18:40:00Z">
                <w:rPr>
                  <w:color w:val="000000" w:themeColor="text1"/>
                  <w:sz w:val="20"/>
                  <w:szCs w:val="20"/>
                  <w:shd w:val="clear" w:color="auto" w:fill="FFFFFF"/>
                </w:rPr>
              </w:rPrChange>
            </w:rPr>
            <w:delText>doi.org/10.1016/j.foreco.2004.10.004</w:delText>
          </w:r>
        </w:del>
      </w:ins>
    </w:p>
    <w:p w14:paraId="25685CCF" w14:textId="7BA439E0" w:rsidR="004427E6" w:rsidRPr="0020587D" w:rsidDel="003A0C5A" w:rsidRDefault="004427E6" w:rsidP="003A0C5A">
      <w:pPr>
        <w:rPr>
          <w:del w:id="2659" w:author="Risa" w:date="2021-06-26T14:10:00Z"/>
          <w:color w:val="000000" w:themeColor="text1"/>
          <w:sz w:val="22"/>
          <w:szCs w:val="22"/>
          <w:shd w:val="clear" w:color="auto" w:fill="FFFFFF"/>
          <w:rPrChange w:id="2660" w:author="Risa" w:date="2021-06-24T18:40:00Z">
            <w:rPr>
              <w:del w:id="2661" w:author="Risa" w:date="2021-06-26T14:10:00Z"/>
              <w:color w:val="000000" w:themeColor="text1"/>
              <w:sz w:val="20"/>
              <w:szCs w:val="20"/>
              <w:highlight w:val="cyan"/>
              <w:shd w:val="clear" w:color="auto" w:fill="FFFFFF"/>
            </w:rPr>
          </w:rPrChange>
        </w:rPr>
        <w:pPrChange w:id="2662" w:author="Risa" w:date="2021-06-26T14:10:00Z">
          <w:pPr>
            <w:pStyle w:val="ListParagraph"/>
            <w:autoSpaceDE w:val="0"/>
            <w:autoSpaceDN w:val="0"/>
            <w:adjustRightInd w:val="0"/>
            <w:spacing w:line="240" w:lineRule="auto"/>
            <w:ind w:left="360" w:hanging="360"/>
            <w:jc w:val="both"/>
          </w:pPr>
        </w:pPrChange>
      </w:pPr>
      <w:del w:id="2663" w:author="Risa" w:date="2021-06-26T14:10:00Z">
        <w:r w:rsidRPr="0020587D" w:rsidDel="003A0C5A">
          <w:rPr>
            <w:color w:val="000000" w:themeColor="text1"/>
            <w:sz w:val="22"/>
            <w:szCs w:val="22"/>
            <w:shd w:val="clear" w:color="auto" w:fill="FFFFFF"/>
            <w:rPrChange w:id="2664" w:author="Risa" w:date="2021-06-24T18:40:00Z">
              <w:rPr>
                <w:color w:val="000000" w:themeColor="text1"/>
                <w:sz w:val="20"/>
                <w:szCs w:val="20"/>
                <w:highlight w:val="cyan"/>
                <w:shd w:val="clear" w:color="auto" w:fill="FFFFFF"/>
              </w:rPr>
            </w:rPrChange>
          </w:rPr>
          <w:delText>Day, M., Greenwood, M. and White, A. (2001). Age-related changes in foliar morphology and physiology in red spruce and their influence on declining photosynthetic rates and productivity with tree age. </w:delText>
        </w:r>
        <w:r w:rsidRPr="0020587D" w:rsidDel="003A0C5A">
          <w:rPr>
            <w:i/>
            <w:iCs/>
            <w:color w:val="000000" w:themeColor="text1"/>
            <w:sz w:val="22"/>
            <w:szCs w:val="22"/>
            <w:shd w:val="clear" w:color="auto" w:fill="FFFFFF"/>
            <w:rPrChange w:id="2665" w:author="Risa" w:date="2021-06-24T18:40:00Z">
              <w:rPr>
                <w:i/>
                <w:iCs/>
                <w:color w:val="000000" w:themeColor="text1"/>
                <w:sz w:val="20"/>
                <w:szCs w:val="20"/>
                <w:highlight w:val="cyan"/>
                <w:shd w:val="clear" w:color="auto" w:fill="FFFFFF"/>
              </w:rPr>
            </w:rPrChange>
          </w:rPr>
          <w:delText>Tree Physiology</w:delText>
        </w:r>
        <w:r w:rsidRPr="0020587D" w:rsidDel="003A0C5A">
          <w:rPr>
            <w:color w:val="000000" w:themeColor="text1"/>
            <w:sz w:val="22"/>
            <w:szCs w:val="22"/>
            <w:shd w:val="clear" w:color="auto" w:fill="FFFFFF"/>
            <w:rPrChange w:id="2666" w:author="Risa" w:date="2021-06-24T18:40:00Z">
              <w:rPr>
                <w:color w:val="000000" w:themeColor="text1"/>
                <w:sz w:val="20"/>
                <w:szCs w:val="20"/>
                <w:highlight w:val="cyan"/>
                <w:shd w:val="clear" w:color="auto" w:fill="FFFFFF"/>
              </w:rPr>
            </w:rPrChange>
          </w:rPr>
          <w:delText>, </w:delText>
        </w:r>
        <w:r w:rsidRPr="0020587D" w:rsidDel="003A0C5A">
          <w:rPr>
            <w:i/>
            <w:iCs/>
            <w:color w:val="000000" w:themeColor="text1"/>
            <w:sz w:val="22"/>
            <w:szCs w:val="22"/>
            <w:shd w:val="clear" w:color="auto" w:fill="FFFFFF"/>
            <w:rPrChange w:id="2667" w:author="Risa" w:date="2021-06-24T18:40:00Z">
              <w:rPr>
                <w:i/>
                <w:iCs/>
                <w:color w:val="000000" w:themeColor="text1"/>
                <w:sz w:val="20"/>
                <w:szCs w:val="20"/>
                <w:highlight w:val="cyan"/>
                <w:shd w:val="clear" w:color="auto" w:fill="FFFFFF"/>
              </w:rPr>
            </w:rPrChange>
          </w:rPr>
          <w:delText>21</w:delText>
        </w:r>
        <w:r w:rsidRPr="0020587D" w:rsidDel="003A0C5A">
          <w:rPr>
            <w:color w:val="000000" w:themeColor="text1"/>
            <w:sz w:val="22"/>
            <w:szCs w:val="22"/>
            <w:shd w:val="clear" w:color="auto" w:fill="FFFFFF"/>
            <w:rPrChange w:id="2668" w:author="Risa" w:date="2021-06-24T18:40:00Z">
              <w:rPr>
                <w:color w:val="000000" w:themeColor="text1"/>
                <w:sz w:val="20"/>
                <w:szCs w:val="20"/>
                <w:highlight w:val="cyan"/>
                <w:shd w:val="clear" w:color="auto" w:fill="FFFFFF"/>
              </w:rPr>
            </w:rPrChange>
          </w:rPr>
          <w:delText>(16), 1195-1204.</w:delText>
        </w:r>
      </w:del>
      <w:ins w:id="2669" w:author="Jeff" w:date="2021-06-20T21:11:00Z">
        <w:del w:id="2670" w:author="Risa" w:date="2021-06-26T14:10:00Z">
          <w:r w:rsidR="003C3CF6" w:rsidRPr="0020587D" w:rsidDel="003A0C5A">
            <w:rPr>
              <w:color w:val="000000" w:themeColor="text1"/>
              <w:sz w:val="22"/>
              <w:szCs w:val="22"/>
              <w:shd w:val="clear" w:color="auto" w:fill="FFFFFF"/>
              <w:rPrChange w:id="2671" w:author="Risa" w:date="2021-06-24T18:40:00Z">
                <w:rPr>
                  <w:color w:val="000000" w:themeColor="text1"/>
                  <w:sz w:val="20"/>
                  <w:szCs w:val="20"/>
                  <w:highlight w:val="cyan"/>
                  <w:shd w:val="clear" w:color="auto" w:fill="FFFFFF"/>
                </w:rPr>
              </w:rPrChange>
            </w:rPr>
            <w:delText xml:space="preserve"> </w:delText>
          </w:r>
          <w:r w:rsidR="003C3CF6" w:rsidRPr="0020587D" w:rsidDel="003A0C5A">
            <w:rPr>
              <w:color w:val="000000" w:themeColor="text1"/>
              <w:sz w:val="22"/>
              <w:szCs w:val="22"/>
              <w:shd w:val="clear" w:color="auto" w:fill="FFFFFF"/>
              <w:rPrChange w:id="2672" w:author="Risa" w:date="2021-06-24T18:40:00Z">
                <w:rPr>
                  <w:color w:val="000000" w:themeColor="text1"/>
                  <w:sz w:val="20"/>
                  <w:szCs w:val="20"/>
                  <w:shd w:val="clear" w:color="auto" w:fill="FFFFFF"/>
                </w:rPr>
              </w:rPrChange>
            </w:rPr>
            <w:delText>doi.org/10.1093/treephys/21.16.1195</w:delText>
          </w:r>
        </w:del>
      </w:ins>
    </w:p>
    <w:p w14:paraId="24574C21" w14:textId="7E18E80D" w:rsidR="002F2655" w:rsidRPr="0020587D" w:rsidDel="003A0C5A" w:rsidRDefault="002F2655" w:rsidP="003A0C5A">
      <w:pPr>
        <w:rPr>
          <w:del w:id="2673" w:author="Risa" w:date="2021-06-26T14:10:00Z"/>
          <w:strike/>
          <w:color w:val="000000" w:themeColor="text1"/>
          <w:sz w:val="22"/>
          <w:szCs w:val="22"/>
          <w:shd w:val="clear" w:color="auto" w:fill="FFFFFF"/>
          <w:rPrChange w:id="2674" w:author="Risa" w:date="2021-06-24T18:40:00Z">
            <w:rPr>
              <w:del w:id="2675" w:author="Risa" w:date="2021-06-26T14:10:00Z"/>
              <w:color w:val="000000" w:themeColor="text1"/>
              <w:sz w:val="20"/>
              <w:szCs w:val="20"/>
              <w:highlight w:val="cyan"/>
              <w:shd w:val="clear" w:color="auto" w:fill="FFFFFF"/>
            </w:rPr>
          </w:rPrChange>
        </w:rPr>
        <w:pPrChange w:id="2676" w:author="Risa" w:date="2021-06-26T14:10:00Z">
          <w:pPr>
            <w:pStyle w:val="ListParagraph"/>
            <w:autoSpaceDE w:val="0"/>
            <w:autoSpaceDN w:val="0"/>
            <w:adjustRightInd w:val="0"/>
            <w:spacing w:line="240" w:lineRule="auto"/>
            <w:ind w:left="360" w:hanging="360"/>
            <w:jc w:val="both"/>
          </w:pPr>
        </w:pPrChange>
      </w:pPr>
      <w:del w:id="2677" w:author="Risa" w:date="2021-06-26T14:10:00Z">
        <w:r w:rsidRPr="0020587D" w:rsidDel="003A0C5A">
          <w:rPr>
            <w:strike/>
            <w:color w:val="000000" w:themeColor="text1"/>
            <w:sz w:val="22"/>
            <w:szCs w:val="22"/>
            <w:shd w:val="clear" w:color="auto" w:fill="FFFFFF"/>
            <w:rPrChange w:id="2678" w:author="Risa" w:date="2021-06-24T18:40:00Z">
              <w:rPr>
                <w:color w:val="000000" w:themeColor="text1"/>
                <w:sz w:val="20"/>
                <w:szCs w:val="20"/>
                <w:highlight w:val="cyan"/>
                <w:shd w:val="clear" w:color="auto" w:fill="FFFFFF"/>
              </w:rPr>
            </w:rPrChange>
          </w:rPr>
          <w:delText>Day, M., and Greenwood, M. (2011). Regulation of ontogeny in temperate conifers. In </w:delText>
        </w:r>
        <w:r w:rsidRPr="0020587D" w:rsidDel="003A0C5A">
          <w:rPr>
            <w:i/>
            <w:iCs/>
            <w:strike/>
            <w:color w:val="000000" w:themeColor="text1"/>
            <w:sz w:val="22"/>
            <w:szCs w:val="22"/>
            <w:shd w:val="clear" w:color="auto" w:fill="FFFFFF"/>
            <w:rPrChange w:id="2679" w:author="Risa" w:date="2021-06-24T18:40:00Z">
              <w:rPr>
                <w:i/>
                <w:iCs/>
                <w:color w:val="000000" w:themeColor="text1"/>
                <w:sz w:val="20"/>
                <w:szCs w:val="20"/>
                <w:highlight w:val="cyan"/>
                <w:shd w:val="clear" w:color="auto" w:fill="FFFFFF"/>
              </w:rPr>
            </w:rPrChange>
          </w:rPr>
          <w:delText>Size-and age-related changes in tree structure and function</w:delText>
        </w:r>
        <w:r w:rsidRPr="0020587D" w:rsidDel="003A0C5A">
          <w:rPr>
            <w:strike/>
            <w:color w:val="000000" w:themeColor="text1"/>
            <w:sz w:val="22"/>
            <w:szCs w:val="22"/>
            <w:shd w:val="clear" w:color="auto" w:fill="FFFFFF"/>
            <w:rPrChange w:id="2680" w:author="Risa" w:date="2021-06-24T18:40:00Z">
              <w:rPr>
                <w:color w:val="000000" w:themeColor="text1"/>
                <w:sz w:val="20"/>
                <w:szCs w:val="20"/>
                <w:highlight w:val="cyan"/>
                <w:shd w:val="clear" w:color="auto" w:fill="FFFFFF"/>
              </w:rPr>
            </w:rPrChange>
          </w:rPr>
          <w:delText> (pp. 91-119). Springer, Dordrecht.</w:delText>
        </w:r>
      </w:del>
      <w:ins w:id="2681" w:author="Jeff" w:date="2021-06-20T21:11:00Z">
        <w:del w:id="2682" w:author="Risa" w:date="2021-06-26T14:10:00Z">
          <w:r w:rsidR="0036390B" w:rsidRPr="0020587D" w:rsidDel="003A0C5A">
            <w:rPr>
              <w:strike/>
              <w:color w:val="000000" w:themeColor="text1"/>
              <w:sz w:val="22"/>
              <w:szCs w:val="22"/>
              <w:shd w:val="clear" w:color="auto" w:fill="FFFFFF"/>
              <w:rPrChange w:id="2683" w:author="Risa" w:date="2021-06-24T18:40:00Z">
                <w:rPr>
                  <w:color w:val="000000" w:themeColor="text1"/>
                  <w:sz w:val="20"/>
                  <w:szCs w:val="20"/>
                  <w:highlight w:val="cyan"/>
                  <w:shd w:val="clear" w:color="auto" w:fill="FFFFFF"/>
                </w:rPr>
              </w:rPrChange>
            </w:rPr>
            <w:delText xml:space="preserve"> </w:delText>
          </w:r>
          <w:r w:rsidR="0036390B" w:rsidRPr="0020587D" w:rsidDel="003A0C5A">
            <w:rPr>
              <w:strike/>
              <w:color w:val="333333"/>
              <w:spacing w:val="4"/>
              <w:sz w:val="22"/>
              <w:szCs w:val="22"/>
              <w:shd w:val="clear" w:color="auto" w:fill="FCFCFC"/>
              <w:rPrChange w:id="2684" w:author="Risa" w:date="2021-06-24T18:40:00Z">
                <w:rPr>
                  <w:rFonts w:ascii="Source Sans Pro" w:hAnsi="Source Sans Pro"/>
                  <w:color w:val="333333"/>
                  <w:spacing w:val="4"/>
                  <w:sz w:val="21"/>
                  <w:szCs w:val="21"/>
                  <w:shd w:val="clear" w:color="auto" w:fill="FCFCFC"/>
                </w:rPr>
              </w:rPrChange>
            </w:rPr>
            <w:delText>doi.org/10.1007/978-94-007-1242-3_4</w:delText>
          </w:r>
        </w:del>
      </w:ins>
    </w:p>
    <w:p w14:paraId="3F1DDFC5" w14:textId="083F2B63" w:rsidR="000547B1" w:rsidRPr="0020587D" w:rsidDel="003A0C5A" w:rsidRDefault="000547B1" w:rsidP="003A0C5A">
      <w:pPr>
        <w:rPr>
          <w:del w:id="2685" w:author="Risa" w:date="2021-06-26T14:10:00Z"/>
          <w:color w:val="000000" w:themeColor="text1"/>
          <w:sz w:val="22"/>
          <w:szCs w:val="22"/>
          <w:shd w:val="clear" w:color="auto" w:fill="FFFFFF"/>
          <w:rPrChange w:id="2686" w:author="Risa" w:date="2021-06-24T18:40:00Z">
            <w:rPr>
              <w:del w:id="2687" w:author="Risa" w:date="2021-06-26T14:10:00Z"/>
              <w:color w:val="000000" w:themeColor="text1"/>
              <w:sz w:val="20"/>
              <w:szCs w:val="20"/>
              <w:highlight w:val="cyan"/>
              <w:shd w:val="clear" w:color="auto" w:fill="FFFFFF"/>
            </w:rPr>
          </w:rPrChange>
        </w:rPr>
        <w:pPrChange w:id="2688" w:author="Risa" w:date="2021-06-26T14:10:00Z">
          <w:pPr>
            <w:pStyle w:val="ListParagraph"/>
            <w:autoSpaceDE w:val="0"/>
            <w:autoSpaceDN w:val="0"/>
            <w:adjustRightInd w:val="0"/>
            <w:spacing w:line="240" w:lineRule="auto"/>
            <w:ind w:left="360" w:hanging="360"/>
            <w:jc w:val="both"/>
          </w:pPr>
        </w:pPrChange>
      </w:pPr>
      <w:del w:id="2689" w:author="Risa" w:date="2021-06-26T14:10:00Z">
        <w:r w:rsidRPr="0020587D" w:rsidDel="003A0C5A">
          <w:rPr>
            <w:color w:val="000000" w:themeColor="text1"/>
            <w:sz w:val="22"/>
            <w:szCs w:val="22"/>
            <w:shd w:val="clear" w:color="auto" w:fill="FFFFFF"/>
            <w:rPrChange w:id="2690" w:author="Risa" w:date="2021-06-24T18:40:00Z">
              <w:rPr>
                <w:color w:val="000000" w:themeColor="text1"/>
                <w:sz w:val="20"/>
                <w:szCs w:val="20"/>
                <w:highlight w:val="cyan"/>
                <w:shd w:val="clear" w:color="auto" w:fill="FFFFFF"/>
              </w:rPr>
            </w:rPrChange>
          </w:rPr>
          <w:delText>Day, M., Zazzaro, S. and Perkins, L. (2014). Seedling ontogeny and environmental plasticity in two co‐occurring shade‐tolerant conifers and implications for environment–population interactions. </w:delText>
        </w:r>
        <w:r w:rsidRPr="0020587D" w:rsidDel="003A0C5A">
          <w:rPr>
            <w:i/>
            <w:iCs/>
            <w:color w:val="000000" w:themeColor="text1"/>
            <w:sz w:val="22"/>
            <w:szCs w:val="22"/>
            <w:shd w:val="clear" w:color="auto" w:fill="FFFFFF"/>
            <w:rPrChange w:id="2691" w:author="Risa" w:date="2021-06-24T18:40:00Z">
              <w:rPr>
                <w:i/>
                <w:iCs/>
                <w:color w:val="000000" w:themeColor="text1"/>
                <w:sz w:val="20"/>
                <w:szCs w:val="20"/>
                <w:highlight w:val="cyan"/>
                <w:shd w:val="clear" w:color="auto" w:fill="FFFFFF"/>
              </w:rPr>
            </w:rPrChange>
          </w:rPr>
          <w:delText>American journal of botany</w:delText>
        </w:r>
        <w:r w:rsidRPr="0020587D" w:rsidDel="003A0C5A">
          <w:rPr>
            <w:color w:val="000000" w:themeColor="text1"/>
            <w:sz w:val="22"/>
            <w:szCs w:val="22"/>
            <w:shd w:val="clear" w:color="auto" w:fill="FFFFFF"/>
            <w:rPrChange w:id="2692" w:author="Risa" w:date="2021-06-24T18:40:00Z">
              <w:rPr>
                <w:color w:val="000000" w:themeColor="text1"/>
                <w:sz w:val="20"/>
                <w:szCs w:val="20"/>
                <w:highlight w:val="cyan"/>
                <w:shd w:val="clear" w:color="auto" w:fill="FFFFFF"/>
              </w:rPr>
            </w:rPrChange>
          </w:rPr>
          <w:delText>, </w:delText>
        </w:r>
        <w:r w:rsidRPr="0020587D" w:rsidDel="003A0C5A">
          <w:rPr>
            <w:i/>
            <w:iCs/>
            <w:color w:val="000000" w:themeColor="text1"/>
            <w:sz w:val="22"/>
            <w:szCs w:val="22"/>
            <w:shd w:val="clear" w:color="auto" w:fill="FFFFFF"/>
            <w:rPrChange w:id="2693" w:author="Risa" w:date="2021-06-24T18:40:00Z">
              <w:rPr>
                <w:i/>
                <w:iCs/>
                <w:color w:val="000000" w:themeColor="text1"/>
                <w:sz w:val="20"/>
                <w:szCs w:val="20"/>
                <w:highlight w:val="cyan"/>
                <w:shd w:val="clear" w:color="auto" w:fill="FFFFFF"/>
              </w:rPr>
            </w:rPrChange>
          </w:rPr>
          <w:delText>101</w:delText>
        </w:r>
        <w:r w:rsidRPr="0020587D" w:rsidDel="003A0C5A">
          <w:rPr>
            <w:color w:val="000000" w:themeColor="text1"/>
            <w:sz w:val="22"/>
            <w:szCs w:val="22"/>
            <w:shd w:val="clear" w:color="auto" w:fill="FFFFFF"/>
            <w:rPrChange w:id="2694" w:author="Risa" w:date="2021-06-24T18:40:00Z">
              <w:rPr>
                <w:color w:val="000000" w:themeColor="text1"/>
                <w:sz w:val="20"/>
                <w:szCs w:val="20"/>
                <w:highlight w:val="cyan"/>
                <w:shd w:val="clear" w:color="auto" w:fill="FFFFFF"/>
              </w:rPr>
            </w:rPrChange>
          </w:rPr>
          <w:delText>(1), 45-55.</w:delText>
        </w:r>
      </w:del>
      <w:ins w:id="2695" w:author="Jeff" w:date="2021-06-20T21:13:00Z">
        <w:del w:id="2696" w:author="Risa" w:date="2021-06-26T14:10:00Z">
          <w:r w:rsidR="0036390B" w:rsidRPr="0020587D" w:rsidDel="003A0C5A">
            <w:rPr>
              <w:color w:val="000000" w:themeColor="text1"/>
              <w:sz w:val="22"/>
              <w:szCs w:val="22"/>
              <w:shd w:val="clear" w:color="auto" w:fill="FFFFFF"/>
              <w:rPrChange w:id="2697" w:author="Risa" w:date="2021-06-24T18:40:00Z">
                <w:rPr>
                  <w:color w:val="000000" w:themeColor="text1"/>
                  <w:sz w:val="20"/>
                  <w:szCs w:val="20"/>
                  <w:shd w:val="clear" w:color="auto" w:fill="FFFFFF"/>
                </w:rPr>
              </w:rPrChange>
            </w:rPr>
            <w:delText xml:space="preserve"> doi.org/10.3732/ajb.1300253</w:delText>
          </w:r>
        </w:del>
      </w:ins>
    </w:p>
    <w:p w14:paraId="756B765E" w14:textId="1F870336" w:rsidR="002F775C" w:rsidRPr="0020587D" w:rsidDel="003A0C5A" w:rsidRDefault="002F775C" w:rsidP="003A0C5A">
      <w:pPr>
        <w:rPr>
          <w:del w:id="2698" w:author="Risa" w:date="2021-06-26T14:10:00Z"/>
          <w:color w:val="000000" w:themeColor="text1"/>
          <w:sz w:val="22"/>
          <w:szCs w:val="22"/>
          <w:shd w:val="clear" w:color="auto" w:fill="FFFFFF"/>
          <w:rPrChange w:id="2699" w:author="Risa" w:date="2021-06-24T18:40:00Z">
            <w:rPr>
              <w:del w:id="2700" w:author="Risa" w:date="2021-06-26T14:10:00Z"/>
              <w:color w:val="000000" w:themeColor="text1"/>
              <w:sz w:val="20"/>
              <w:szCs w:val="20"/>
              <w:shd w:val="clear" w:color="auto" w:fill="FFFFFF"/>
            </w:rPr>
          </w:rPrChange>
        </w:rPr>
        <w:pPrChange w:id="2701" w:author="Risa" w:date="2021-06-26T14:10:00Z">
          <w:pPr>
            <w:pStyle w:val="ListParagraph"/>
            <w:autoSpaceDE w:val="0"/>
            <w:autoSpaceDN w:val="0"/>
            <w:adjustRightInd w:val="0"/>
            <w:spacing w:line="240" w:lineRule="auto"/>
            <w:ind w:left="360" w:hanging="360"/>
            <w:jc w:val="both"/>
          </w:pPr>
        </w:pPrChange>
      </w:pPr>
      <w:del w:id="2702" w:author="Risa" w:date="2021-06-26T14:10:00Z">
        <w:r w:rsidRPr="0020587D" w:rsidDel="003A0C5A">
          <w:rPr>
            <w:color w:val="222222"/>
            <w:sz w:val="22"/>
            <w:szCs w:val="22"/>
            <w:shd w:val="clear" w:color="auto" w:fill="FFFFFF"/>
            <w:rPrChange w:id="2703" w:author="Risa" w:date="2021-06-24T18:40:00Z">
              <w:rPr>
                <w:color w:val="222222"/>
                <w:sz w:val="20"/>
                <w:szCs w:val="20"/>
                <w:highlight w:val="cyan"/>
                <w:shd w:val="clear" w:color="auto" w:fill="FFFFFF"/>
              </w:rPr>
            </w:rPrChange>
          </w:rPr>
          <w:delText>Dodds, K., Aoki, C., Arango-Velez, A., Cancelliere, J., D’Amato, A., DiGirolomo, M., and Rabaglia, R. (2018). Expansion of southern pine beetle into northeastern forests: Management and impact of a primary bark beetle in a new region. </w:delText>
        </w:r>
        <w:r w:rsidRPr="0020587D" w:rsidDel="003A0C5A">
          <w:rPr>
            <w:i/>
            <w:iCs/>
            <w:color w:val="222222"/>
            <w:sz w:val="22"/>
            <w:szCs w:val="22"/>
            <w:shd w:val="clear" w:color="auto" w:fill="FFFFFF"/>
            <w:rPrChange w:id="2704" w:author="Risa" w:date="2021-06-24T18:40:00Z">
              <w:rPr>
                <w:i/>
                <w:iCs/>
                <w:color w:val="222222"/>
                <w:sz w:val="20"/>
                <w:szCs w:val="20"/>
                <w:highlight w:val="cyan"/>
                <w:shd w:val="clear" w:color="auto" w:fill="FFFFFF"/>
              </w:rPr>
            </w:rPrChange>
          </w:rPr>
          <w:delText>Journal of Forestry</w:delText>
        </w:r>
        <w:r w:rsidRPr="0020587D" w:rsidDel="003A0C5A">
          <w:rPr>
            <w:color w:val="222222"/>
            <w:sz w:val="22"/>
            <w:szCs w:val="22"/>
            <w:shd w:val="clear" w:color="auto" w:fill="FFFFFF"/>
            <w:rPrChange w:id="2705" w:author="Risa" w:date="2021-06-24T18:40:00Z">
              <w:rPr>
                <w:color w:val="222222"/>
                <w:sz w:val="20"/>
                <w:szCs w:val="20"/>
                <w:highlight w:val="cyan"/>
                <w:shd w:val="clear" w:color="auto" w:fill="FFFFFF"/>
              </w:rPr>
            </w:rPrChange>
          </w:rPr>
          <w:delText>, </w:delText>
        </w:r>
        <w:r w:rsidRPr="0020587D" w:rsidDel="003A0C5A">
          <w:rPr>
            <w:i/>
            <w:iCs/>
            <w:color w:val="222222"/>
            <w:sz w:val="22"/>
            <w:szCs w:val="22"/>
            <w:shd w:val="clear" w:color="auto" w:fill="FFFFFF"/>
            <w:rPrChange w:id="2706" w:author="Risa" w:date="2021-06-24T18:40:00Z">
              <w:rPr>
                <w:i/>
                <w:iCs/>
                <w:color w:val="222222"/>
                <w:sz w:val="20"/>
                <w:szCs w:val="20"/>
                <w:highlight w:val="cyan"/>
                <w:shd w:val="clear" w:color="auto" w:fill="FFFFFF"/>
              </w:rPr>
            </w:rPrChange>
          </w:rPr>
          <w:delText>116</w:delText>
        </w:r>
        <w:r w:rsidRPr="0020587D" w:rsidDel="003A0C5A">
          <w:rPr>
            <w:color w:val="222222"/>
            <w:sz w:val="22"/>
            <w:szCs w:val="22"/>
            <w:shd w:val="clear" w:color="auto" w:fill="FFFFFF"/>
            <w:rPrChange w:id="2707" w:author="Risa" w:date="2021-06-24T18:40:00Z">
              <w:rPr>
                <w:color w:val="222222"/>
                <w:sz w:val="20"/>
                <w:szCs w:val="20"/>
                <w:highlight w:val="cyan"/>
                <w:shd w:val="clear" w:color="auto" w:fill="FFFFFF"/>
              </w:rPr>
            </w:rPrChange>
          </w:rPr>
          <w:delText>(2), 178-191.</w:delText>
        </w:r>
      </w:del>
      <w:ins w:id="2708" w:author="Jeff" w:date="2021-06-20T21:13:00Z">
        <w:del w:id="2709" w:author="Risa" w:date="2021-06-26T14:10:00Z">
          <w:r w:rsidR="0036390B" w:rsidRPr="0020587D" w:rsidDel="003A0C5A">
            <w:rPr>
              <w:color w:val="222222"/>
              <w:sz w:val="22"/>
              <w:szCs w:val="22"/>
              <w:shd w:val="clear" w:color="auto" w:fill="FFFFFF"/>
              <w:rPrChange w:id="2710" w:author="Risa" w:date="2021-06-24T18:40:00Z">
                <w:rPr>
                  <w:color w:val="222222"/>
                  <w:sz w:val="20"/>
                  <w:szCs w:val="20"/>
                  <w:shd w:val="clear" w:color="auto" w:fill="FFFFFF"/>
                </w:rPr>
              </w:rPrChange>
            </w:rPr>
            <w:delText xml:space="preserve"> doi.org/10.1093/jofore/fvx009</w:delText>
          </w:r>
        </w:del>
      </w:ins>
    </w:p>
    <w:p w14:paraId="5CDAE3F1" w14:textId="38FC184E" w:rsidR="009147D5" w:rsidRPr="0020587D" w:rsidDel="003A0C5A" w:rsidRDefault="00AE173C" w:rsidP="003A0C5A">
      <w:pPr>
        <w:rPr>
          <w:del w:id="2711" w:author="Risa" w:date="2021-06-26T14:10:00Z"/>
          <w:color w:val="000000" w:themeColor="text1"/>
          <w:sz w:val="22"/>
          <w:szCs w:val="22"/>
          <w:rPrChange w:id="2712" w:author="Risa" w:date="2021-06-24T18:40:00Z">
            <w:rPr>
              <w:del w:id="2713" w:author="Risa" w:date="2021-06-26T14:10:00Z"/>
              <w:color w:val="000000" w:themeColor="text1"/>
              <w:sz w:val="20"/>
              <w:szCs w:val="20"/>
            </w:rPr>
          </w:rPrChange>
        </w:rPr>
        <w:pPrChange w:id="2714" w:author="Risa" w:date="2021-06-26T14:10:00Z">
          <w:pPr>
            <w:pStyle w:val="ListParagraph"/>
            <w:autoSpaceDE w:val="0"/>
            <w:autoSpaceDN w:val="0"/>
            <w:adjustRightInd w:val="0"/>
            <w:spacing w:line="240" w:lineRule="auto"/>
            <w:ind w:left="360" w:hanging="360"/>
            <w:jc w:val="both"/>
          </w:pPr>
        </w:pPrChange>
      </w:pPr>
      <w:del w:id="2715" w:author="Risa" w:date="2021-06-26T14:10:00Z">
        <w:r w:rsidRPr="0020587D" w:rsidDel="003A0C5A">
          <w:rPr>
            <w:color w:val="000000" w:themeColor="text1"/>
            <w:sz w:val="22"/>
            <w:szCs w:val="22"/>
            <w:rPrChange w:id="2716" w:author="Risa" w:date="2021-06-24T18:40:00Z">
              <w:rPr>
                <w:color w:val="000000" w:themeColor="text1"/>
                <w:sz w:val="20"/>
                <w:szCs w:val="20"/>
              </w:rPr>
            </w:rPrChange>
          </w:rPr>
          <w:delText xml:space="preserve">Doerr, S., Santin, C., Merino, A., Belcher, C., </w:delText>
        </w:r>
        <w:r w:rsidR="00B238F5" w:rsidRPr="0020587D" w:rsidDel="003A0C5A">
          <w:rPr>
            <w:color w:val="000000" w:themeColor="text1"/>
            <w:sz w:val="22"/>
            <w:szCs w:val="22"/>
            <w:rPrChange w:id="2717" w:author="Risa" w:date="2021-06-24T18:40:00Z">
              <w:rPr>
                <w:color w:val="000000" w:themeColor="text1"/>
                <w:sz w:val="20"/>
                <w:szCs w:val="20"/>
              </w:rPr>
            </w:rPrChange>
          </w:rPr>
          <w:delText>and</w:delText>
        </w:r>
        <w:r w:rsidRPr="0020587D" w:rsidDel="003A0C5A">
          <w:rPr>
            <w:color w:val="000000" w:themeColor="text1"/>
            <w:sz w:val="22"/>
            <w:szCs w:val="22"/>
            <w:rPrChange w:id="2718" w:author="Risa" w:date="2021-06-24T18:40:00Z">
              <w:rPr>
                <w:color w:val="000000" w:themeColor="text1"/>
                <w:sz w:val="20"/>
                <w:szCs w:val="20"/>
              </w:rPr>
            </w:rPrChange>
          </w:rPr>
          <w:delText xml:space="preserve"> Baxter, G. (2018). Fire as a removal mechanism of pyrogenic carbon from the environment: effects of fire and pyrogenic carbon characteristics. </w:delText>
        </w:r>
        <w:r w:rsidRPr="0020587D" w:rsidDel="003A0C5A">
          <w:rPr>
            <w:i/>
            <w:iCs/>
            <w:color w:val="000000" w:themeColor="text1"/>
            <w:sz w:val="22"/>
            <w:szCs w:val="22"/>
            <w:rPrChange w:id="2719" w:author="Risa" w:date="2021-06-24T18:40:00Z">
              <w:rPr>
                <w:i/>
                <w:iCs/>
                <w:color w:val="000000" w:themeColor="text1"/>
                <w:sz w:val="20"/>
                <w:szCs w:val="20"/>
              </w:rPr>
            </w:rPrChange>
          </w:rPr>
          <w:delText>Frontiers in Earth Science</w:delText>
        </w:r>
        <w:r w:rsidRPr="0020587D" w:rsidDel="003A0C5A">
          <w:rPr>
            <w:color w:val="000000" w:themeColor="text1"/>
            <w:sz w:val="22"/>
            <w:szCs w:val="22"/>
            <w:rPrChange w:id="2720" w:author="Risa" w:date="2021-06-24T18:40:00Z">
              <w:rPr>
                <w:color w:val="000000" w:themeColor="text1"/>
                <w:sz w:val="20"/>
                <w:szCs w:val="20"/>
              </w:rPr>
            </w:rPrChange>
          </w:rPr>
          <w:delText xml:space="preserve">, </w:delText>
        </w:r>
        <w:r w:rsidRPr="0020587D" w:rsidDel="003A0C5A">
          <w:rPr>
            <w:i/>
            <w:iCs/>
            <w:color w:val="000000" w:themeColor="text1"/>
            <w:sz w:val="22"/>
            <w:szCs w:val="22"/>
            <w:rPrChange w:id="2721" w:author="Risa" w:date="2021-06-24T18:40:00Z">
              <w:rPr>
                <w:i/>
                <w:iCs/>
                <w:color w:val="000000" w:themeColor="text1"/>
                <w:sz w:val="20"/>
                <w:szCs w:val="20"/>
              </w:rPr>
            </w:rPrChange>
          </w:rPr>
          <w:delText>6</w:delText>
        </w:r>
        <w:r w:rsidRPr="0020587D" w:rsidDel="003A0C5A">
          <w:rPr>
            <w:color w:val="000000" w:themeColor="text1"/>
            <w:sz w:val="22"/>
            <w:szCs w:val="22"/>
            <w:rPrChange w:id="2722" w:author="Risa" w:date="2021-06-24T18:40:00Z">
              <w:rPr>
                <w:color w:val="000000" w:themeColor="text1"/>
                <w:sz w:val="20"/>
                <w:szCs w:val="20"/>
              </w:rPr>
            </w:rPrChange>
          </w:rPr>
          <w:delText>, 127.</w:delText>
        </w:r>
        <w:r w:rsidR="0054289C" w:rsidRPr="0020587D" w:rsidDel="003A0C5A">
          <w:rPr>
            <w:color w:val="000000" w:themeColor="text1"/>
            <w:sz w:val="22"/>
            <w:szCs w:val="22"/>
            <w:rPrChange w:id="2723" w:author="Risa" w:date="2021-06-24T18:40:00Z">
              <w:rPr>
                <w:color w:val="000000" w:themeColor="text1"/>
                <w:sz w:val="20"/>
                <w:szCs w:val="20"/>
              </w:rPr>
            </w:rPrChange>
          </w:rPr>
          <w:delText xml:space="preserve"> </w:delText>
        </w:r>
        <w:r w:rsidR="0054289C" w:rsidRPr="0020587D" w:rsidDel="003A0C5A">
          <w:rPr>
            <w:color w:val="3E3D40"/>
            <w:sz w:val="22"/>
            <w:szCs w:val="22"/>
            <w:shd w:val="clear" w:color="auto" w:fill="FFFFFF"/>
            <w:rPrChange w:id="2724" w:author="Risa" w:date="2021-06-24T18:40:00Z">
              <w:rPr>
                <w:color w:val="3E3D40"/>
                <w:sz w:val="20"/>
                <w:szCs w:val="20"/>
                <w:shd w:val="clear" w:color="auto" w:fill="FFFFFF"/>
              </w:rPr>
            </w:rPrChange>
          </w:rPr>
          <w:delText>doi: 10.3389/feart.2018.00127</w:delText>
        </w:r>
      </w:del>
    </w:p>
    <w:p w14:paraId="182CE62D" w14:textId="196C812C" w:rsidR="00E66D51" w:rsidRPr="0020587D" w:rsidDel="003A0C5A" w:rsidRDefault="00E66D51" w:rsidP="003A0C5A">
      <w:pPr>
        <w:rPr>
          <w:del w:id="2725" w:author="Risa" w:date="2021-06-26T14:10:00Z"/>
          <w:color w:val="000000" w:themeColor="text1"/>
          <w:sz w:val="22"/>
          <w:szCs w:val="22"/>
          <w:shd w:val="clear" w:color="auto" w:fill="FFFFFF"/>
          <w:rPrChange w:id="2726" w:author="Risa" w:date="2021-06-24T18:40:00Z">
            <w:rPr>
              <w:del w:id="2727" w:author="Risa" w:date="2021-06-26T14:10:00Z"/>
              <w:color w:val="000000" w:themeColor="text1"/>
              <w:sz w:val="20"/>
              <w:szCs w:val="20"/>
              <w:highlight w:val="cyan"/>
              <w:shd w:val="clear" w:color="auto" w:fill="FFFFFF"/>
            </w:rPr>
          </w:rPrChange>
        </w:rPr>
        <w:pPrChange w:id="2728" w:author="Risa" w:date="2021-06-26T14:10:00Z">
          <w:pPr>
            <w:pStyle w:val="ListParagraph"/>
            <w:autoSpaceDE w:val="0"/>
            <w:autoSpaceDN w:val="0"/>
            <w:adjustRightInd w:val="0"/>
            <w:spacing w:line="240" w:lineRule="auto"/>
            <w:ind w:left="360" w:hanging="360"/>
            <w:jc w:val="both"/>
          </w:pPr>
        </w:pPrChange>
      </w:pPr>
      <w:del w:id="2729" w:author="Risa" w:date="2021-06-26T14:10:00Z">
        <w:r w:rsidRPr="0020587D" w:rsidDel="003A0C5A">
          <w:rPr>
            <w:color w:val="000000" w:themeColor="text1"/>
            <w:sz w:val="22"/>
            <w:szCs w:val="22"/>
            <w:shd w:val="clear" w:color="auto" w:fill="FFFFFF"/>
            <w:rPrChange w:id="2730" w:author="Risa" w:date="2021-06-24T18:40:00Z">
              <w:rPr>
                <w:color w:val="000000" w:themeColor="text1"/>
                <w:sz w:val="20"/>
                <w:szCs w:val="20"/>
                <w:highlight w:val="cyan"/>
                <w:shd w:val="clear" w:color="auto" w:fill="FFFFFF"/>
              </w:rPr>
            </w:rPrChange>
          </w:rPr>
          <w:delText xml:space="preserve">Dunne, J., Saleska, S., Fischer, M. </w:delText>
        </w:r>
        <w:r w:rsidR="00311FF1" w:rsidRPr="0020587D" w:rsidDel="003A0C5A">
          <w:rPr>
            <w:color w:val="000000" w:themeColor="text1"/>
            <w:sz w:val="22"/>
            <w:szCs w:val="22"/>
            <w:shd w:val="clear" w:color="auto" w:fill="FFFFFF"/>
            <w:rPrChange w:id="2731" w:author="Risa" w:date="2021-06-24T18:40:00Z">
              <w:rPr>
                <w:color w:val="000000" w:themeColor="text1"/>
                <w:sz w:val="20"/>
                <w:szCs w:val="20"/>
                <w:highlight w:val="cyan"/>
                <w:shd w:val="clear" w:color="auto" w:fill="FFFFFF"/>
              </w:rPr>
            </w:rPrChange>
          </w:rPr>
          <w:delText xml:space="preserve"> and </w:delText>
        </w:r>
        <w:r w:rsidRPr="0020587D" w:rsidDel="003A0C5A">
          <w:rPr>
            <w:color w:val="000000" w:themeColor="text1"/>
            <w:sz w:val="22"/>
            <w:szCs w:val="22"/>
            <w:shd w:val="clear" w:color="auto" w:fill="FFFFFF"/>
            <w:rPrChange w:id="2732" w:author="Risa" w:date="2021-06-24T18:40:00Z">
              <w:rPr>
                <w:color w:val="000000" w:themeColor="text1"/>
                <w:sz w:val="20"/>
                <w:szCs w:val="20"/>
                <w:highlight w:val="cyan"/>
                <w:shd w:val="clear" w:color="auto" w:fill="FFFFFF"/>
              </w:rPr>
            </w:rPrChange>
          </w:rPr>
          <w:delText xml:space="preserve">Harte, J. (2004). Integrating experimental and gradient methods in ecological climate change research. </w:delText>
        </w:r>
        <w:r w:rsidRPr="0020587D" w:rsidDel="003A0C5A">
          <w:rPr>
            <w:i/>
            <w:iCs/>
            <w:color w:val="000000" w:themeColor="text1"/>
            <w:sz w:val="22"/>
            <w:szCs w:val="22"/>
            <w:rPrChange w:id="2733" w:author="Risa" w:date="2021-06-24T18:40:00Z">
              <w:rPr>
                <w:i/>
                <w:iCs/>
                <w:color w:val="000000" w:themeColor="text1"/>
                <w:sz w:val="20"/>
                <w:szCs w:val="20"/>
                <w:highlight w:val="cyan"/>
              </w:rPr>
            </w:rPrChange>
          </w:rPr>
          <w:delText>Ecology</w:delText>
        </w:r>
        <w:r w:rsidRPr="0020587D" w:rsidDel="003A0C5A">
          <w:rPr>
            <w:color w:val="000000" w:themeColor="text1"/>
            <w:sz w:val="22"/>
            <w:szCs w:val="22"/>
            <w:shd w:val="clear" w:color="auto" w:fill="FFFFFF"/>
            <w:rPrChange w:id="2734" w:author="Risa" w:date="2021-06-24T18:40:00Z">
              <w:rPr>
                <w:color w:val="000000" w:themeColor="text1"/>
                <w:sz w:val="20"/>
                <w:szCs w:val="20"/>
                <w:highlight w:val="cyan"/>
                <w:shd w:val="clear" w:color="auto" w:fill="FFFFFF"/>
              </w:rPr>
            </w:rPrChange>
          </w:rPr>
          <w:delText xml:space="preserve">, </w:delText>
        </w:r>
        <w:r w:rsidRPr="0020587D" w:rsidDel="003A0C5A">
          <w:rPr>
            <w:i/>
            <w:iCs/>
            <w:color w:val="000000" w:themeColor="text1"/>
            <w:sz w:val="22"/>
            <w:szCs w:val="22"/>
            <w:rPrChange w:id="2735" w:author="Risa" w:date="2021-06-24T18:40:00Z">
              <w:rPr>
                <w:i/>
                <w:iCs/>
                <w:color w:val="000000" w:themeColor="text1"/>
                <w:sz w:val="20"/>
                <w:szCs w:val="20"/>
                <w:highlight w:val="cyan"/>
              </w:rPr>
            </w:rPrChange>
          </w:rPr>
          <w:delText>85</w:delText>
        </w:r>
        <w:r w:rsidRPr="0020587D" w:rsidDel="003A0C5A">
          <w:rPr>
            <w:color w:val="000000" w:themeColor="text1"/>
            <w:sz w:val="22"/>
            <w:szCs w:val="22"/>
            <w:shd w:val="clear" w:color="auto" w:fill="FFFFFF"/>
            <w:rPrChange w:id="2736" w:author="Risa" w:date="2021-06-24T18:40:00Z">
              <w:rPr>
                <w:color w:val="000000" w:themeColor="text1"/>
                <w:sz w:val="20"/>
                <w:szCs w:val="20"/>
                <w:highlight w:val="cyan"/>
                <w:shd w:val="clear" w:color="auto" w:fill="FFFFFF"/>
              </w:rPr>
            </w:rPrChange>
          </w:rPr>
          <w:delText>(4), 904-916.</w:delText>
        </w:r>
      </w:del>
      <w:ins w:id="2737" w:author="Jeff" w:date="2021-06-20T21:15:00Z">
        <w:del w:id="2738" w:author="Risa" w:date="2021-06-26T14:10:00Z">
          <w:r w:rsidR="0036390B" w:rsidRPr="0020587D" w:rsidDel="003A0C5A">
            <w:rPr>
              <w:sz w:val="22"/>
              <w:szCs w:val="22"/>
              <w:rPrChange w:id="2739" w:author="Risa" w:date="2021-06-24T18:40:00Z">
                <w:rPr/>
              </w:rPrChange>
            </w:rPr>
            <w:delText xml:space="preserve"> </w:delText>
          </w:r>
          <w:r w:rsidR="0036390B" w:rsidRPr="0020587D" w:rsidDel="003A0C5A">
            <w:rPr>
              <w:color w:val="000000" w:themeColor="text1"/>
              <w:sz w:val="22"/>
              <w:szCs w:val="22"/>
              <w:shd w:val="clear" w:color="auto" w:fill="FFFFFF"/>
              <w:rPrChange w:id="2740" w:author="Risa" w:date="2021-06-24T18:40:00Z">
                <w:rPr>
                  <w:color w:val="000000" w:themeColor="text1"/>
                  <w:sz w:val="20"/>
                  <w:szCs w:val="20"/>
                  <w:shd w:val="clear" w:color="auto" w:fill="FFFFFF"/>
                </w:rPr>
              </w:rPrChange>
            </w:rPr>
            <w:delText>doi.org/10.1890/03-8003</w:delText>
          </w:r>
        </w:del>
      </w:ins>
    </w:p>
    <w:p w14:paraId="7491B99B" w14:textId="540B0D2A" w:rsidR="004D7553" w:rsidRPr="0020587D" w:rsidDel="003A0C5A" w:rsidRDefault="00BB2EEA" w:rsidP="003A0C5A">
      <w:pPr>
        <w:rPr>
          <w:del w:id="2741" w:author="Risa" w:date="2021-06-26T14:10:00Z"/>
          <w:color w:val="000000" w:themeColor="text1"/>
          <w:sz w:val="22"/>
          <w:szCs w:val="22"/>
          <w:shd w:val="clear" w:color="auto" w:fill="FFFFFF"/>
          <w:rPrChange w:id="2742" w:author="Risa" w:date="2021-06-24T18:40:00Z">
            <w:rPr>
              <w:del w:id="2743" w:author="Risa" w:date="2021-06-26T14:10:00Z"/>
              <w:color w:val="000000" w:themeColor="text1"/>
              <w:sz w:val="20"/>
              <w:szCs w:val="20"/>
              <w:shd w:val="clear" w:color="auto" w:fill="FFFFFF"/>
            </w:rPr>
          </w:rPrChange>
        </w:rPr>
        <w:pPrChange w:id="2744" w:author="Risa" w:date="2021-06-26T14:10:00Z">
          <w:pPr>
            <w:pStyle w:val="ListParagraph"/>
            <w:autoSpaceDE w:val="0"/>
            <w:autoSpaceDN w:val="0"/>
            <w:adjustRightInd w:val="0"/>
            <w:spacing w:line="240" w:lineRule="auto"/>
            <w:ind w:left="360" w:hanging="360"/>
            <w:jc w:val="both"/>
          </w:pPr>
        </w:pPrChange>
      </w:pPr>
      <w:del w:id="2745" w:author="Risa" w:date="2021-06-26T14:10:00Z">
        <w:r w:rsidRPr="0020587D" w:rsidDel="003A0C5A">
          <w:rPr>
            <w:color w:val="000000" w:themeColor="text1"/>
            <w:sz w:val="22"/>
            <w:szCs w:val="22"/>
            <w:shd w:val="clear" w:color="auto" w:fill="FFFFFF"/>
            <w:rPrChange w:id="2746" w:author="Risa" w:date="2021-06-24T18:40:00Z">
              <w:rPr>
                <w:color w:val="000000" w:themeColor="text1"/>
                <w:sz w:val="20"/>
                <w:szCs w:val="20"/>
                <w:highlight w:val="cyan"/>
                <w:shd w:val="clear" w:color="auto" w:fill="FFFFFF"/>
              </w:rPr>
            </w:rPrChange>
          </w:rPr>
          <w:delText>Evans, S., Dueker, M., Logan, J.</w:delText>
        </w:r>
        <w:r w:rsidR="00311FF1" w:rsidRPr="0020587D" w:rsidDel="003A0C5A">
          <w:rPr>
            <w:color w:val="000000" w:themeColor="text1"/>
            <w:sz w:val="22"/>
            <w:szCs w:val="22"/>
            <w:shd w:val="clear" w:color="auto" w:fill="FFFFFF"/>
            <w:rPrChange w:id="2747" w:author="Risa" w:date="2021-06-24T18:40:00Z">
              <w:rPr>
                <w:color w:val="000000" w:themeColor="text1"/>
                <w:sz w:val="20"/>
                <w:szCs w:val="20"/>
                <w:highlight w:val="cyan"/>
                <w:shd w:val="clear" w:color="auto" w:fill="FFFFFF"/>
              </w:rPr>
            </w:rPrChange>
          </w:rPr>
          <w:delText xml:space="preserve"> and</w:delText>
        </w:r>
        <w:r w:rsidRPr="0020587D" w:rsidDel="003A0C5A">
          <w:rPr>
            <w:color w:val="000000" w:themeColor="text1"/>
            <w:sz w:val="22"/>
            <w:szCs w:val="22"/>
            <w:shd w:val="clear" w:color="auto" w:fill="FFFFFF"/>
            <w:rPrChange w:id="2748" w:author="Risa" w:date="2021-06-24T18:40:00Z">
              <w:rPr>
                <w:color w:val="000000" w:themeColor="text1"/>
                <w:sz w:val="20"/>
                <w:szCs w:val="20"/>
                <w:highlight w:val="cyan"/>
                <w:shd w:val="clear" w:color="auto" w:fill="FFFFFF"/>
              </w:rPr>
            </w:rPrChange>
          </w:rPr>
          <w:delText xml:space="preserve"> Weathers, K. (2019). The biology of fog: results from coastal Maine and Namib Desert reveal common drivers of fog microbial composition. </w:delText>
        </w:r>
        <w:r w:rsidRPr="0020587D" w:rsidDel="003A0C5A">
          <w:rPr>
            <w:i/>
            <w:iCs/>
            <w:color w:val="000000" w:themeColor="text1"/>
            <w:sz w:val="22"/>
            <w:szCs w:val="22"/>
            <w:shd w:val="clear" w:color="auto" w:fill="FFFFFF"/>
            <w:rPrChange w:id="2749" w:author="Risa" w:date="2021-06-24T18:40:00Z">
              <w:rPr>
                <w:i/>
                <w:iCs/>
                <w:color w:val="000000" w:themeColor="text1"/>
                <w:sz w:val="20"/>
                <w:szCs w:val="20"/>
                <w:highlight w:val="cyan"/>
                <w:shd w:val="clear" w:color="auto" w:fill="FFFFFF"/>
              </w:rPr>
            </w:rPrChange>
          </w:rPr>
          <w:delText>Science of the Total Environment</w:delText>
        </w:r>
        <w:r w:rsidRPr="0020587D" w:rsidDel="003A0C5A">
          <w:rPr>
            <w:color w:val="000000" w:themeColor="text1"/>
            <w:sz w:val="22"/>
            <w:szCs w:val="22"/>
            <w:shd w:val="clear" w:color="auto" w:fill="FFFFFF"/>
            <w:rPrChange w:id="2750" w:author="Risa" w:date="2021-06-24T18:40:00Z">
              <w:rPr>
                <w:color w:val="000000" w:themeColor="text1"/>
                <w:sz w:val="20"/>
                <w:szCs w:val="20"/>
                <w:highlight w:val="cyan"/>
                <w:shd w:val="clear" w:color="auto" w:fill="FFFFFF"/>
              </w:rPr>
            </w:rPrChange>
          </w:rPr>
          <w:delText>, </w:delText>
        </w:r>
        <w:r w:rsidRPr="0020587D" w:rsidDel="003A0C5A">
          <w:rPr>
            <w:i/>
            <w:iCs/>
            <w:color w:val="000000" w:themeColor="text1"/>
            <w:sz w:val="22"/>
            <w:szCs w:val="22"/>
            <w:shd w:val="clear" w:color="auto" w:fill="FFFFFF"/>
            <w:rPrChange w:id="2751" w:author="Risa" w:date="2021-06-24T18:40:00Z">
              <w:rPr>
                <w:i/>
                <w:iCs/>
                <w:color w:val="000000" w:themeColor="text1"/>
                <w:sz w:val="20"/>
                <w:szCs w:val="20"/>
                <w:highlight w:val="cyan"/>
                <w:shd w:val="clear" w:color="auto" w:fill="FFFFFF"/>
              </w:rPr>
            </w:rPrChange>
          </w:rPr>
          <w:delText>647</w:delText>
        </w:r>
        <w:r w:rsidRPr="0020587D" w:rsidDel="003A0C5A">
          <w:rPr>
            <w:color w:val="000000" w:themeColor="text1"/>
            <w:sz w:val="22"/>
            <w:szCs w:val="22"/>
            <w:shd w:val="clear" w:color="auto" w:fill="FFFFFF"/>
            <w:rPrChange w:id="2752" w:author="Risa" w:date="2021-06-24T18:40:00Z">
              <w:rPr>
                <w:color w:val="000000" w:themeColor="text1"/>
                <w:sz w:val="20"/>
                <w:szCs w:val="20"/>
                <w:highlight w:val="cyan"/>
                <w:shd w:val="clear" w:color="auto" w:fill="FFFFFF"/>
              </w:rPr>
            </w:rPrChange>
          </w:rPr>
          <w:delText>, 1547-1556.</w:delText>
        </w:r>
      </w:del>
      <w:ins w:id="2753" w:author="Jeff" w:date="2021-06-20T21:16:00Z">
        <w:del w:id="2754" w:author="Risa" w:date="2021-06-26T14:10:00Z">
          <w:r w:rsidR="0036390B" w:rsidRPr="0020587D" w:rsidDel="003A0C5A">
            <w:rPr>
              <w:color w:val="000000" w:themeColor="text1"/>
              <w:sz w:val="22"/>
              <w:szCs w:val="22"/>
              <w:shd w:val="clear" w:color="auto" w:fill="FFFFFF"/>
              <w:rPrChange w:id="2755" w:author="Risa" w:date="2021-06-24T18:40:00Z">
                <w:rPr>
                  <w:color w:val="000000" w:themeColor="text1"/>
                  <w:sz w:val="20"/>
                  <w:szCs w:val="20"/>
                  <w:shd w:val="clear" w:color="auto" w:fill="FFFFFF"/>
                </w:rPr>
              </w:rPrChange>
            </w:rPr>
            <w:delText xml:space="preserve"> https://doi.org/10.1016/j.scitotenv.2018.08.045</w:delText>
          </w:r>
        </w:del>
      </w:ins>
    </w:p>
    <w:p w14:paraId="1A3C1C1F" w14:textId="43AD3DB6" w:rsidR="004D7553" w:rsidRPr="0020587D" w:rsidDel="003A0C5A" w:rsidRDefault="004D7553" w:rsidP="003A0C5A">
      <w:pPr>
        <w:rPr>
          <w:del w:id="2756" w:author="Risa" w:date="2021-06-26T14:10:00Z"/>
          <w:color w:val="000000" w:themeColor="text1"/>
          <w:sz w:val="22"/>
          <w:szCs w:val="22"/>
          <w:rPrChange w:id="2757" w:author="Risa" w:date="2021-06-24T18:40:00Z">
            <w:rPr>
              <w:del w:id="2758" w:author="Risa" w:date="2021-06-26T14:10:00Z"/>
              <w:color w:val="000000" w:themeColor="text1"/>
              <w:sz w:val="20"/>
              <w:szCs w:val="20"/>
            </w:rPr>
          </w:rPrChange>
        </w:rPr>
        <w:pPrChange w:id="2759" w:author="Risa" w:date="2021-06-26T14:10:00Z">
          <w:pPr>
            <w:pStyle w:val="ListParagraph"/>
            <w:autoSpaceDE w:val="0"/>
            <w:autoSpaceDN w:val="0"/>
            <w:adjustRightInd w:val="0"/>
            <w:spacing w:line="240" w:lineRule="auto"/>
            <w:ind w:left="360" w:hanging="360"/>
            <w:jc w:val="both"/>
          </w:pPr>
        </w:pPrChange>
      </w:pPr>
      <w:del w:id="2760" w:author="Risa" w:date="2021-06-26T14:10:00Z">
        <w:r w:rsidRPr="0020587D" w:rsidDel="003A0C5A">
          <w:rPr>
            <w:color w:val="000000" w:themeColor="text1"/>
            <w:sz w:val="22"/>
            <w:szCs w:val="22"/>
            <w:rPrChange w:id="2761" w:author="Risa" w:date="2021-06-24T18:40:00Z">
              <w:rPr>
                <w:color w:val="000000" w:themeColor="text1"/>
                <w:sz w:val="20"/>
                <w:szCs w:val="20"/>
              </w:rPr>
            </w:rPrChange>
          </w:rPr>
          <w:delText xml:space="preserve">Farquhar G., Ehleringer J. </w:delText>
        </w:r>
        <w:r w:rsidR="00970B6A" w:rsidRPr="0020587D" w:rsidDel="003A0C5A">
          <w:rPr>
            <w:color w:val="000000" w:themeColor="text1"/>
            <w:sz w:val="22"/>
            <w:szCs w:val="22"/>
            <w:rPrChange w:id="2762" w:author="Risa" w:date="2021-06-24T18:40:00Z">
              <w:rPr>
                <w:color w:val="000000" w:themeColor="text1"/>
                <w:sz w:val="20"/>
                <w:szCs w:val="20"/>
              </w:rPr>
            </w:rPrChange>
          </w:rPr>
          <w:delText>and</w:delText>
        </w:r>
        <w:r w:rsidRPr="0020587D" w:rsidDel="003A0C5A">
          <w:rPr>
            <w:color w:val="000000" w:themeColor="text1"/>
            <w:sz w:val="22"/>
            <w:szCs w:val="22"/>
            <w:rPrChange w:id="2763" w:author="Risa" w:date="2021-06-24T18:40:00Z">
              <w:rPr>
                <w:color w:val="000000" w:themeColor="text1"/>
                <w:sz w:val="20"/>
                <w:szCs w:val="20"/>
              </w:rPr>
            </w:rPrChange>
          </w:rPr>
          <w:delText xml:space="preserve"> Hubick K. (1989) Carbon Isotope Discrimination and Photosynthesis. </w:delText>
        </w:r>
        <w:r w:rsidRPr="0020587D" w:rsidDel="003A0C5A">
          <w:rPr>
            <w:i/>
            <w:iCs/>
            <w:color w:val="000000" w:themeColor="text1"/>
            <w:sz w:val="22"/>
            <w:szCs w:val="22"/>
            <w:rPrChange w:id="2764" w:author="Risa" w:date="2021-06-24T18:40:00Z">
              <w:rPr>
                <w:i/>
                <w:iCs/>
                <w:color w:val="000000" w:themeColor="text1"/>
                <w:sz w:val="20"/>
                <w:szCs w:val="20"/>
              </w:rPr>
            </w:rPrChange>
          </w:rPr>
          <w:delText>Annual Review of Plant Physiology and Plant Molecular Biology</w:delText>
        </w:r>
        <w:r w:rsidRPr="0020587D" w:rsidDel="003A0C5A">
          <w:rPr>
            <w:color w:val="000000" w:themeColor="text1"/>
            <w:sz w:val="22"/>
            <w:szCs w:val="22"/>
            <w:rPrChange w:id="2765" w:author="Risa" w:date="2021-06-24T18:40:00Z">
              <w:rPr>
                <w:color w:val="000000" w:themeColor="text1"/>
                <w:sz w:val="20"/>
                <w:szCs w:val="20"/>
              </w:rPr>
            </w:rPrChange>
          </w:rPr>
          <w:delText xml:space="preserve"> 40, 503–537.</w:delText>
        </w:r>
        <w:r w:rsidR="0054289C" w:rsidRPr="0020587D" w:rsidDel="003A0C5A">
          <w:rPr>
            <w:color w:val="000000" w:themeColor="text1"/>
            <w:sz w:val="22"/>
            <w:szCs w:val="22"/>
            <w:rPrChange w:id="2766" w:author="Risa" w:date="2021-06-24T18:40:00Z">
              <w:rPr>
                <w:color w:val="000000" w:themeColor="text1"/>
                <w:sz w:val="20"/>
                <w:szCs w:val="20"/>
              </w:rPr>
            </w:rPrChange>
          </w:rPr>
          <w:delText xml:space="preserve"> </w:delText>
        </w:r>
        <w:r w:rsidR="0054289C" w:rsidRPr="0020587D" w:rsidDel="003A0C5A">
          <w:rPr>
            <w:color w:val="3E3D40"/>
            <w:sz w:val="22"/>
            <w:szCs w:val="22"/>
            <w:shd w:val="clear" w:color="auto" w:fill="FFFFFF"/>
            <w:rPrChange w:id="2767" w:author="Risa" w:date="2021-06-24T18:40:00Z">
              <w:rPr>
                <w:color w:val="3E3D40"/>
                <w:sz w:val="20"/>
                <w:szCs w:val="20"/>
                <w:shd w:val="clear" w:color="auto" w:fill="FFFFFF"/>
              </w:rPr>
            </w:rPrChange>
          </w:rPr>
          <w:delText>doi: 10.1146/annurev.pp.40.060189.002443</w:delText>
        </w:r>
      </w:del>
    </w:p>
    <w:p w14:paraId="06EE356A" w14:textId="729F3A09" w:rsidR="004427E6" w:rsidRPr="0020587D" w:rsidDel="003A0C5A" w:rsidRDefault="004427E6" w:rsidP="003A0C5A">
      <w:pPr>
        <w:rPr>
          <w:del w:id="2768" w:author="Risa" w:date="2021-06-26T14:10:00Z"/>
          <w:color w:val="000000" w:themeColor="text1"/>
          <w:sz w:val="22"/>
          <w:szCs w:val="22"/>
          <w:shd w:val="clear" w:color="auto" w:fill="FFFFFF"/>
          <w:rPrChange w:id="2769" w:author="Risa" w:date="2021-06-24T18:40:00Z">
            <w:rPr>
              <w:del w:id="2770" w:author="Risa" w:date="2021-06-26T14:10:00Z"/>
              <w:color w:val="000000" w:themeColor="text1"/>
              <w:sz w:val="20"/>
              <w:szCs w:val="20"/>
              <w:shd w:val="clear" w:color="auto" w:fill="FFFFFF"/>
            </w:rPr>
          </w:rPrChange>
        </w:rPr>
        <w:pPrChange w:id="2771" w:author="Risa" w:date="2021-06-26T14:10:00Z">
          <w:pPr>
            <w:pStyle w:val="ListParagraph"/>
            <w:autoSpaceDE w:val="0"/>
            <w:autoSpaceDN w:val="0"/>
            <w:adjustRightInd w:val="0"/>
            <w:spacing w:line="240" w:lineRule="auto"/>
            <w:ind w:left="360" w:hanging="360"/>
            <w:jc w:val="both"/>
          </w:pPr>
        </w:pPrChange>
      </w:pPr>
      <w:del w:id="2772" w:author="Risa" w:date="2021-06-26T14:10:00Z">
        <w:r w:rsidRPr="0020587D" w:rsidDel="003A0C5A">
          <w:rPr>
            <w:color w:val="000000" w:themeColor="text1"/>
            <w:sz w:val="22"/>
            <w:szCs w:val="22"/>
            <w:rPrChange w:id="2773" w:author="Risa" w:date="2021-06-24T18:40:00Z">
              <w:rPr>
                <w:color w:val="000000" w:themeColor="text1"/>
                <w:sz w:val="20"/>
                <w:szCs w:val="20"/>
              </w:rPr>
            </w:rPrChange>
          </w:rPr>
          <w:delText>Fernandez</w:delText>
        </w:r>
        <w:r w:rsidRPr="0020587D" w:rsidDel="003A0C5A">
          <w:rPr>
            <w:color w:val="000000" w:themeColor="text1"/>
            <w:sz w:val="22"/>
            <w:szCs w:val="22"/>
            <w:shd w:val="clear" w:color="auto" w:fill="FFFFFF"/>
            <w:rPrChange w:id="2774" w:author="Risa" w:date="2021-06-24T18:40:00Z">
              <w:rPr>
                <w:color w:val="000000" w:themeColor="text1"/>
                <w:sz w:val="20"/>
                <w:szCs w:val="20"/>
                <w:shd w:val="clear" w:color="auto" w:fill="FFFFFF"/>
              </w:rPr>
            </w:rPrChange>
          </w:rPr>
          <w:delText>, I. (2008). </w:delText>
        </w:r>
        <w:r w:rsidRPr="0020587D" w:rsidDel="003A0C5A">
          <w:rPr>
            <w:i/>
            <w:iCs/>
            <w:color w:val="000000" w:themeColor="text1"/>
            <w:sz w:val="22"/>
            <w:szCs w:val="22"/>
            <w:shd w:val="clear" w:color="auto" w:fill="FFFFFF"/>
            <w:rPrChange w:id="2775" w:author="Risa" w:date="2021-06-24T18:40:00Z">
              <w:rPr>
                <w:i/>
                <w:iCs/>
                <w:color w:val="000000" w:themeColor="text1"/>
                <w:sz w:val="20"/>
                <w:szCs w:val="20"/>
                <w:shd w:val="clear" w:color="auto" w:fill="FFFFFF"/>
              </w:rPr>
            </w:rPrChange>
          </w:rPr>
          <w:delText>Carbon and nutrients in Maine forest soils</w:delText>
        </w:r>
        <w:r w:rsidRPr="0020587D" w:rsidDel="003A0C5A">
          <w:rPr>
            <w:color w:val="000000" w:themeColor="text1"/>
            <w:sz w:val="22"/>
            <w:szCs w:val="22"/>
            <w:shd w:val="clear" w:color="auto" w:fill="FFFFFF"/>
            <w:rPrChange w:id="2776" w:author="Risa" w:date="2021-06-24T18:40:00Z">
              <w:rPr>
                <w:color w:val="000000" w:themeColor="text1"/>
                <w:sz w:val="20"/>
                <w:szCs w:val="20"/>
                <w:shd w:val="clear" w:color="auto" w:fill="FFFFFF"/>
              </w:rPr>
            </w:rPrChange>
          </w:rPr>
          <w:delText> (Vol. 200). Department of Plant, Soil &amp; Environmental Sciences</w:delText>
        </w:r>
        <w:r w:rsidR="00C963B0" w:rsidRPr="0020587D" w:rsidDel="003A0C5A">
          <w:rPr>
            <w:color w:val="000000" w:themeColor="text1"/>
            <w:sz w:val="22"/>
            <w:szCs w:val="22"/>
            <w:shd w:val="clear" w:color="auto" w:fill="FFFFFF"/>
            <w:rPrChange w:id="2777" w:author="Risa" w:date="2021-06-24T18:40:00Z">
              <w:rPr>
                <w:color w:val="000000" w:themeColor="text1"/>
                <w:sz w:val="20"/>
                <w:szCs w:val="20"/>
                <w:shd w:val="clear" w:color="auto" w:fill="FFFFFF"/>
              </w:rPr>
            </w:rPrChange>
          </w:rPr>
          <w:delText>, University of Maine</w:delText>
        </w:r>
        <w:r w:rsidRPr="0020587D" w:rsidDel="003A0C5A">
          <w:rPr>
            <w:color w:val="000000" w:themeColor="text1"/>
            <w:sz w:val="22"/>
            <w:szCs w:val="22"/>
            <w:shd w:val="clear" w:color="auto" w:fill="FFFFFF"/>
            <w:rPrChange w:id="2778" w:author="Risa" w:date="2021-06-24T18:40:00Z">
              <w:rPr>
                <w:color w:val="000000" w:themeColor="text1"/>
                <w:sz w:val="20"/>
                <w:szCs w:val="20"/>
                <w:shd w:val="clear" w:color="auto" w:fill="FFFFFF"/>
              </w:rPr>
            </w:rPrChange>
          </w:rPr>
          <w:delText>.</w:delText>
        </w:r>
      </w:del>
    </w:p>
    <w:p w14:paraId="510B3D23" w14:textId="4DC984C8" w:rsidR="00AE173C" w:rsidRPr="0020587D" w:rsidDel="003A0C5A" w:rsidRDefault="00AE173C" w:rsidP="003A0C5A">
      <w:pPr>
        <w:rPr>
          <w:del w:id="2779" w:author="Risa" w:date="2021-06-26T14:10:00Z"/>
          <w:rFonts w:eastAsiaTheme="minorEastAsia"/>
          <w:color w:val="000000" w:themeColor="text1"/>
          <w:sz w:val="22"/>
          <w:szCs w:val="22"/>
          <w:rPrChange w:id="2780" w:author="Risa" w:date="2021-06-24T18:40:00Z">
            <w:rPr>
              <w:del w:id="2781" w:author="Risa" w:date="2021-06-26T14:10:00Z"/>
              <w:rFonts w:eastAsiaTheme="minorEastAsia"/>
              <w:color w:val="000000" w:themeColor="text1"/>
              <w:sz w:val="20"/>
              <w:szCs w:val="20"/>
            </w:rPr>
          </w:rPrChange>
        </w:rPr>
        <w:pPrChange w:id="2782" w:author="Risa" w:date="2021-06-26T14:10:00Z">
          <w:pPr>
            <w:pStyle w:val="ListParagraph"/>
            <w:autoSpaceDE w:val="0"/>
            <w:autoSpaceDN w:val="0"/>
            <w:adjustRightInd w:val="0"/>
            <w:spacing w:line="240" w:lineRule="auto"/>
            <w:ind w:left="360" w:hanging="360"/>
            <w:jc w:val="both"/>
          </w:pPr>
        </w:pPrChange>
      </w:pPr>
      <w:del w:id="2783" w:author="Risa" w:date="2021-06-26T14:10:00Z">
        <w:r w:rsidRPr="0020587D" w:rsidDel="003A0C5A">
          <w:rPr>
            <w:rFonts w:eastAsiaTheme="minorEastAsia"/>
            <w:color w:val="000000" w:themeColor="text1"/>
            <w:sz w:val="22"/>
            <w:szCs w:val="22"/>
            <w:rPrChange w:id="2784" w:author="Risa" w:date="2021-06-24T18:40:00Z">
              <w:rPr>
                <w:rFonts w:eastAsiaTheme="minorEastAsia"/>
                <w:color w:val="000000" w:themeColor="text1"/>
                <w:sz w:val="20"/>
                <w:szCs w:val="20"/>
              </w:rPr>
            </w:rPrChange>
          </w:rPr>
          <w:delText xml:space="preserve">Fernandez, I., Schmitt, C., Birkel, S., Stancioff, E., Pershing, A., Kelley, J., Runge, J., Jacobson, G. </w:delText>
        </w:r>
        <w:r w:rsidRPr="0020587D" w:rsidDel="003A0C5A">
          <w:rPr>
            <w:rFonts w:eastAsiaTheme="minorEastAsia"/>
            <w:i/>
            <w:color w:val="000000" w:themeColor="text1"/>
            <w:sz w:val="22"/>
            <w:szCs w:val="22"/>
            <w:rPrChange w:id="2785" w:author="Risa" w:date="2021-06-24T18:40:00Z">
              <w:rPr>
                <w:rFonts w:eastAsiaTheme="minorEastAsia"/>
                <w:i/>
                <w:color w:val="000000" w:themeColor="text1"/>
                <w:sz w:val="20"/>
                <w:szCs w:val="20"/>
              </w:rPr>
            </w:rPrChange>
          </w:rPr>
          <w:delText>et al</w:delText>
        </w:r>
        <w:r w:rsidRPr="0020587D" w:rsidDel="003A0C5A">
          <w:rPr>
            <w:rFonts w:eastAsiaTheme="minorEastAsia"/>
            <w:color w:val="000000" w:themeColor="text1"/>
            <w:sz w:val="22"/>
            <w:szCs w:val="22"/>
            <w:rPrChange w:id="2786" w:author="Risa" w:date="2021-06-24T18:40:00Z">
              <w:rPr>
                <w:rFonts w:eastAsiaTheme="minorEastAsia"/>
                <w:color w:val="000000" w:themeColor="text1"/>
                <w:sz w:val="20"/>
                <w:szCs w:val="20"/>
              </w:rPr>
            </w:rPrChange>
          </w:rPr>
          <w:delText xml:space="preserve"> (2015). Maine’s climate future: 2015 update. University of Maine, Orono, ME. 24 pp.</w:delText>
        </w:r>
      </w:del>
      <w:ins w:id="2787" w:author="Jeff" w:date="2021-06-20T21:17:00Z">
        <w:del w:id="2788" w:author="Risa" w:date="2021-06-26T14:10:00Z">
          <w:r w:rsidR="0036390B" w:rsidRPr="0020587D" w:rsidDel="003A0C5A">
            <w:rPr>
              <w:rFonts w:eastAsiaTheme="minorEastAsia"/>
              <w:color w:val="000000" w:themeColor="text1"/>
              <w:sz w:val="22"/>
              <w:szCs w:val="22"/>
              <w:rPrChange w:id="2789" w:author="Risa" w:date="2021-06-24T18:40:00Z">
                <w:rPr>
                  <w:rFonts w:eastAsiaTheme="minorEastAsia"/>
                  <w:color w:val="000000" w:themeColor="text1"/>
                  <w:sz w:val="20"/>
                  <w:szCs w:val="20"/>
                </w:rPr>
              </w:rPrChange>
            </w:rPr>
            <w:delText xml:space="preserve"> https://digitalcommons.library.umaine.edu/climate_facpub/5?utm_source=digitalcommons.library.umaine.edu%2Fclimate_facpub%2F5&amp;utm_medium=PDF&amp;utm_campaign=PDFCoverPages</w:delText>
          </w:r>
        </w:del>
      </w:ins>
    </w:p>
    <w:p w14:paraId="37354C92" w14:textId="734FD627" w:rsidR="00AE173C" w:rsidRPr="0020587D" w:rsidDel="003A0C5A" w:rsidRDefault="00AE173C" w:rsidP="003A0C5A">
      <w:pPr>
        <w:rPr>
          <w:del w:id="2790" w:author="Risa" w:date="2021-06-26T14:10:00Z"/>
          <w:color w:val="000000" w:themeColor="text1"/>
          <w:sz w:val="22"/>
          <w:szCs w:val="22"/>
          <w:shd w:val="clear" w:color="auto" w:fill="FFFFFF"/>
          <w:rPrChange w:id="2791" w:author="Risa" w:date="2021-06-24T18:40:00Z">
            <w:rPr>
              <w:del w:id="2792" w:author="Risa" w:date="2021-06-26T14:10:00Z"/>
              <w:color w:val="000000" w:themeColor="text1"/>
              <w:sz w:val="20"/>
              <w:szCs w:val="20"/>
              <w:shd w:val="clear" w:color="auto" w:fill="FFFFFF"/>
            </w:rPr>
          </w:rPrChange>
        </w:rPr>
        <w:pPrChange w:id="2793" w:author="Risa" w:date="2021-06-26T14:10:00Z">
          <w:pPr>
            <w:pStyle w:val="ListParagraph"/>
            <w:autoSpaceDE w:val="0"/>
            <w:autoSpaceDN w:val="0"/>
            <w:adjustRightInd w:val="0"/>
            <w:spacing w:line="240" w:lineRule="auto"/>
            <w:ind w:left="360" w:hanging="360"/>
            <w:jc w:val="both"/>
          </w:pPr>
        </w:pPrChange>
      </w:pPr>
      <w:del w:id="2794" w:author="Risa" w:date="2021-06-26T14:10:00Z">
        <w:r w:rsidRPr="0020587D" w:rsidDel="003A0C5A">
          <w:rPr>
            <w:color w:val="000000" w:themeColor="text1"/>
            <w:sz w:val="22"/>
            <w:szCs w:val="22"/>
            <w:shd w:val="clear" w:color="auto" w:fill="FFFFFF"/>
            <w:rPrChange w:id="2795" w:author="Risa" w:date="2021-06-24T18:40:00Z">
              <w:rPr>
                <w:color w:val="000000" w:themeColor="text1"/>
                <w:sz w:val="20"/>
                <w:szCs w:val="20"/>
                <w:shd w:val="clear" w:color="auto" w:fill="FFFFFF"/>
              </w:rPr>
            </w:rPrChange>
          </w:rPr>
          <w:delText xml:space="preserve">Foereid, B., Lehmann, J., Wurster, C., and Bird, M. (2015). Presence of black carbon in soil due to forest fire in the New Jersey pine barrens. </w:delText>
        </w:r>
        <w:r w:rsidRPr="0020587D" w:rsidDel="003A0C5A">
          <w:rPr>
            <w:i/>
            <w:iCs/>
            <w:color w:val="000000" w:themeColor="text1"/>
            <w:sz w:val="22"/>
            <w:szCs w:val="22"/>
            <w:rPrChange w:id="2796" w:author="Risa" w:date="2021-06-24T18:40:00Z">
              <w:rPr>
                <w:i/>
                <w:iCs/>
                <w:color w:val="000000" w:themeColor="text1"/>
                <w:sz w:val="20"/>
                <w:szCs w:val="20"/>
              </w:rPr>
            </w:rPrChange>
          </w:rPr>
          <w:delText>J. Earth Sci. Eng.</w:delText>
        </w:r>
        <w:r w:rsidRPr="0020587D" w:rsidDel="003A0C5A">
          <w:rPr>
            <w:color w:val="000000" w:themeColor="text1"/>
            <w:sz w:val="22"/>
            <w:szCs w:val="22"/>
            <w:shd w:val="clear" w:color="auto" w:fill="FFFFFF"/>
            <w:rPrChange w:id="2797" w:author="Risa" w:date="2021-06-24T18:40:00Z">
              <w:rPr>
                <w:color w:val="000000" w:themeColor="text1"/>
                <w:sz w:val="20"/>
                <w:szCs w:val="20"/>
                <w:shd w:val="clear" w:color="auto" w:fill="FFFFFF"/>
              </w:rPr>
            </w:rPrChange>
          </w:rPr>
          <w:delText xml:space="preserve"> 5, 91–97. </w:delText>
        </w:r>
        <w:r w:rsidR="0054289C" w:rsidRPr="0020587D" w:rsidDel="003A0C5A">
          <w:rPr>
            <w:color w:val="3E3D40"/>
            <w:sz w:val="22"/>
            <w:szCs w:val="22"/>
            <w:shd w:val="clear" w:color="auto" w:fill="FFFFFF"/>
            <w:rPrChange w:id="2798" w:author="Risa" w:date="2021-06-24T18:40:00Z">
              <w:rPr>
                <w:color w:val="3E3D40"/>
                <w:sz w:val="20"/>
                <w:szCs w:val="20"/>
                <w:shd w:val="clear" w:color="auto" w:fill="FFFFFF"/>
              </w:rPr>
            </w:rPrChange>
          </w:rPr>
          <w:delText>doi: 10.17265/2159-581X/2015.02.001</w:delText>
        </w:r>
      </w:del>
    </w:p>
    <w:p w14:paraId="3DFE51A3" w14:textId="3CC9CC80" w:rsidR="00C800F6" w:rsidRPr="0020587D" w:rsidDel="003A0C5A" w:rsidRDefault="00C800F6" w:rsidP="003A0C5A">
      <w:pPr>
        <w:rPr>
          <w:del w:id="2799" w:author="Risa" w:date="2021-06-26T14:10:00Z"/>
          <w:color w:val="000000" w:themeColor="text1"/>
          <w:sz w:val="22"/>
          <w:szCs w:val="22"/>
          <w:shd w:val="clear" w:color="auto" w:fill="FFFFFF"/>
          <w:rPrChange w:id="2800" w:author="Risa" w:date="2021-06-24T18:40:00Z">
            <w:rPr>
              <w:del w:id="2801" w:author="Risa" w:date="2021-06-26T14:10:00Z"/>
              <w:color w:val="000000" w:themeColor="text1"/>
              <w:sz w:val="20"/>
              <w:szCs w:val="20"/>
              <w:shd w:val="clear" w:color="auto" w:fill="FFFFFF"/>
            </w:rPr>
          </w:rPrChange>
        </w:rPr>
        <w:pPrChange w:id="2802" w:author="Risa" w:date="2021-06-26T14:10:00Z">
          <w:pPr>
            <w:pStyle w:val="ListParagraph"/>
            <w:autoSpaceDE w:val="0"/>
            <w:autoSpaceDN w:val="0"/>
            <w:adjustRightInd w:val="0"/>
            <w:spacing w:line="240" w:lineRule="auto"/>
            <w:ind w:left="360" w:hanging="360"/>
            <w:jc w:val="both"/>
          </w:pPr>
        </w:pPrChange>
      </w:pPr>
      <w:del w:id="2803" w:author="Risa" w:date="2021-06-26T14:10:00Z">
        <w:r w:rsidRPr="0020587D" w:rsidDel="003A0C5A">
          <w:rPr>
            <w:color w:val="000000" w:themeColor="text1"/>
            <w:sz w:val="22"/>
            <w:szCs w:val="22"/>
            <w:shd w:val="clear" w:color="auto" w:fill="FFFFFF"/>
            <w:rPrChange w:id="2804" w:author="Risa" w:date="2021-06-24T18:40:00Z">
              <w:rPr>
                <w:color w:val="000000" w:themeColor="text1"/>
                <w:sz w:val="20"/>
                <w:szCs w:val="20"/>
                <w:highlight w:val="cyan"/>
                <w:shd w:val="clear" w:color="auto" w:fill="FFFFFF"/>
              </w:rPr>
            </w:rPrChange>
          </w:rPr>
          <w:delText>Fuller, L. and Quine, C. (2016). Resilience and tree health: a basis for implementation in sustainable forest management. </w:delText>
        </w:r>
        <w:r w:rsidRPr="0020587D" w:rsidDel="003A0C5A">
          <w:rPr>
            <w:i/>
            <w:iCs/>
            <w:color w:val="000000" w:themeColor="text1"/>
            <w:sz w:val="22"/>
            <w:szCs w:val="22"/>
            <w:shd w:val="clear" w:color="auto" w:fill="FFFFFF"/>
            <w:rPrChange w:id="2805" w:author="Risa" w:date="2021-06-24T18:40:00Z">
              <w:rPr>
                <w:i/>
                <w:iCs/>
                <w:color w:val="000000" w:themeColor="text1"/>
                <w:sz w:val="20"/>
                <w:szCs w:val="20"/>
                <w:highlight w:val="cyan"/>
                <w:shd w:val="clear" w:color="auto" w:fill="FFFFFF"/>
              </w:rPr>
            </w:rPrChange>
          </w:rPr>
          <w:delText>Forestry: An International Journal of Forest Research</w:delText>
        </w:r>
        <w:r w:rsidRPr="0020587D" w:rsidDel="003A0C5A">
          <w:rPr>
            <w:color w:val="000000" w:themeColor="text1"/>
            <w:sz w:val="22"/>
            <w:szCs w:val="22"/>
            <w:shd w:val="clear" w:color="auto" w:fill="FFFFFF"/>
            <w:rPrChange w:id="2806" w:author="Risa" w:date="2021-06-24T18:40:00Z">
              <w:rPr>
                <w:color w:val="000000" w:themeColor="text1"/>
                <w:sz w:val="20"/>
                <w:szCs w:val="20"/>
                <w:highlight w:val="cyan"/>
                <w:shd w:val="clear" w:color="auto" w:fill="FFFFFF"/>
              </w:rPr>
            </w:rPrChange>
          </w:rPr>
          <w:delText>, </w:delText>
        </w:r>
        <w:r w:rsidRPr="0020587D" w:rsidDel="003A0C5A">
          <w:rPr>
            <w:i/>
            <w:iCs/>
            <w:color w:val="000000" w:themeColor="text1"/>
            <w:sz w:val="22"/>
            <w:szCs w:val="22"/>
            <w:shd w:val="clear" w:color="auto" w:fill="FFFFFF"/>
            <w:rPrChange w:id="2807" w:author="Risa" w:date="2021-06-24T18:40:00Z">
              <w:rPr>
                <w:i/>
                <w:iCs/>
                <w:color w:val="000000" w:themeColor="text1"/>
                <w:sz w:val="20"/>
                <w:szCs w:val="20"/>
                <w:highlight w:val="cyan"/>
                <w:shd w:val="clear" w:color="auto" w:fill="FFFFFF"/>
              </w:rPr>
            </w:rPrChange>
          </w:rPr>
          <w:delText>89</w:delText>
        </w:r>
        <w:r w:rsidRPr="0020587D" w:rsidDel="003A0C5A">
          <w:rPr>
            <w:color w:val="000000" w:themeColor="text1"/>
            <w:sz w:val="22"/>
            <w:szCs w:val="22"/>
            <w:shd w:val="clear" w:color="auto" w:fill="FFFFFF"/>
            <w:rPrChange w:id="2808" w:author="Risa" w:date="2021-06-24T18:40:00Z">
              <w:rPr>
                <w:color w:val="000000" w:themeColor="text1"/>
                <w:sz w:val="20"/>
                <w:szCs w:val="20"/>
                <w:highlight w:val="cyan"/>
                <w:shd w:val="clear" w:color="auto" w:fill="FFFFFF"/>
              </w:rPr>
            </w:rPrChange>
          </w:rPr>
          <w:delText>(1), 7-19.</w:delText>
        </w:r>
      </w:del>
      <w:ins w:id="2809" w:author="Jeff" w:date="2021-06-20T21:18:00Z">
        <w:del w:id="2810" w:author="Risa" w:date="2021-06-26T14:10:00Z">
          <w:r w:rsidR="0036390B" w:rsidRPr="0020587D" w:rsidDel="003A0C5A">
            <w:rPr>
              <w:color w:val="000000" w:themeColor="text1"/>
              <w:sz w:val="22"/>
              <w:szCs w:val="22"/>
              <w:shd w:val="clear" w:color="auto" w:fill="FFFFFF"/>
              <w:rPrChange w:id="2811" w:author="Risa" w:date="2021-06-24T18:40:00Z">
                <w:rPr>
                  <w:color w:val="000000" w:themeColor="text1"/>
                  <w:sz w:val="20"/>
                  <w:szCs w:val="20"/>
                  <w:shd w:val="clear" w:color="auto" w:fill="FFFFFF"/>
                </w:rPr>
              </w:rPrChange>
            </w:rPr>
            <w:delText xml:space="preserve"> doi.org/10.1093/forestry/cpv046</w:delText>
          </w:r>
        </w:del>
      </w:ins>
    </w:p>
    <w:p w14:paraId="1A4A812F" w14:textId="43A25363" w:rsidR="00AE173C" w:rsidRPr="0020587D" w:rsidDel="003A0C5A" w:rsidRDefault="00AE173C" w:rsidP="003A0C5A">
      <w:pPr>
        <w:rPr>
          <w:del w:id="2812" w:author="Risa" w:date="2021-06-26T14:10:00Z"/>
          <w:color w:val="000000" w:themeColor="text1"/>
          <w:sz w:val="22"/>
          <w:szCs w:val="22"/>
          <w:rPrChange w:id="2813" w:author="Risa" w:date="2021-06-24T18:40:00Z">
            <w:rPr>
              <w:del w:id="2814" w:author="Risa" w:date="2021-06-26T14:10:00Z"/>
              <w:color w:val="000000" w:themeColor="text1"/>
              <w:sz w:val="20"/>
              <w:szCs w:val="20"/>
            </w:rPr>
          </w:rPrChange>
        </w:rPr>
        <w:pPrChange w:id="2815" w:author="Risa" w:date="2021-06-26T14:10:00Z">
          <w:pPr>
            <w:pStyle w:val="ListParagraph"/>
            <w:autoSpaceDE w:val="0"/>
            <w:autoSpaceDN w:val="0"/>
            <w:adjustRightInd w:val="0"/>
            <w:spacing w:line="240" w:lineRule="auto"/>
            <w:ind w:left="360" w:hanging="360"/>
            <w:jc w:val="both"/>
          </w:pPr>
        </w:pPrChange>
      </w:pPr>
      <w:del w:id="2816" w:author="Risa" w:date="2021-06-26T14:10:00Z">
        <w:r w:rsidRPr="0020587D" w:rsidDel="003A0C5A">
          <w:rPr>
            <w:color w:val="000000" w:themeColor="text1"/>
            <w:sz w:val="22"/>
            <w:szCs w:val="22"/>
            <w:rPrChange w:id="2817" w:author="Risa" w:date="2021-06-24T18:40:00Z">
              <w:rPr>
                <w:color w:val="000000" w:themeColor="text1"/>
                <w:sz w:val="20"/>
                <w:szCs w:val="20"/>
                <w:highlight w:val="cyan"/>
              </w:rPr>
            </w:rPrChange>
          </w:rPr>
          <w:delText xml:space="preserve">Harris, T., Rajakaruna, N., Nelson, S. and P. Vaux. (2012). Stressors and threats to the flora of Acadia National Park, Maine: Current knowledge, information gaps, and future directions. </w:delText>
        </w:r>
        <w:r w:rsidRPr="0020587D" w:rsidDel="003A0C5A">
          <w:rPr>
            <w:i/>
            <w:iCs/>
            <w:color w:val="000000" w:themeColor="text1"/>
            <w:sz w:val="22"/>
            <w:szCs w:val="22"/>
            <w:rPrChange w:id="2818" w:author="Risa" w:date="2021-06-24T18:40:00Z">
              <w:rPr>
                <w:i/>
                <w:iCs/>
                <w:color w:val="000000" w:themeColor="text1"/>
                <w:sz w:val="20"/>
                <w:szCs w:val="20"/>
                <w:highlight w:val="cyan"/>
              </w:rPr>
            </w:rPrChange>
          </w:rPr>
          <w:delText>Journal of the Torrey Botanical Society</w:delText>
        </w:r>
        <w:r w:rsidRPr="0020587D" w:rsidDel="003A0C5A">
          <w:rPr>
            <w:color w:val="000000" w:themeColor="text1"/>
            <w:sz w:val="22"/>
            <w:szCs w:val="22"/>
            <w:rPrChange w:id="2819" w:author="Risa" w:date="2021-06-24T18:40:00Z">
              <w:rPr>
                <w:color w:val="000000" w:themeColor="text1"/>
                <w:sz w:val="20"/>
                <w:szCs w:val="20"/>
                <w:highlight w:val="cyan"/>
              </w:rPr>
            </w:rPrChange>
          </w:rPr>
          <w:delText>, 139 (3), 323-344</w:delText>
        </w:r>
        <w:r w:rsidRPr="0020587D" w:rsidDel="003A0C5A">
          <w:rPr>
            <w:color w:val="000000" w:themeColor="text1"/>
            <w:sz w:val="22"/>
            <w:szCs w:val="22"/>
            <w:rPrChange w:id="2820" w:author="Risa" w:date="2021-06-24T18:40:00Z">
              <w:rPr>
                <w:color w:val="000000" w:themeColor="text1"/>
                <w:sz w:val="20"/>
                <w:szCs w:val="20"/>
              </w:rPr>
            </w:rPrChange>
          </w:rPr>
          <w:delText>.</w:delText>
        </w:r>
      </w:del>
      <w:ins w:id="2821" w:author="Jeff" w:date="2021-06-20T21:18:00Z">
        <w:del w:id="2822" w:author="Risa" w:date="2021-06-26T14:10:00Z">
          <w:r w:rsidR="0036390B" w:rsidRPr="0020587D" w:rsidDel="003A0C5A">
            <w:rPr>
              <w:sz w:val="22"/>
              <w:szCs w:val="22"/>
              <w:rPrChange w:id="2823" w:author="Risa" w:date="2021-06-24T18:40:00Z">
                <w:rPr/>
              </w:rPrChange>
            </w:rPr>
            <w:delText xml:space="preserve"> </w:delText>
          </w:r>
          <w:r w:rsidR="0036390B" w:rsidRPr="0020587D" w:rsidDel="003A0C5A">
            <w:rPr>
              <w:color w:val="000000" w:themeColor="text1"/>
              <w:sz w:val="22"/>
              <w:szCs w:val="22"/>
              <w:rPrChange w:id="2824" w:author="Risa" w:date="2021-06-24T18:40:00Z">
                <w:rPr>
                  <w:color w:val="000000" w:themeColor="text1"/>
                  <w:sz w:val="20"/>
                  <w:szCs w:val="20"/>
                </w:rPr>
              </w:rPrChange>
            </w:rPr>
            <w:delText>doi.org/10.3159/TORREY-D-11-00086.1</w:delText>
          </w:r>
        </w:del>
      </w:ins>
    </w:p>
    <w:p w14:paraId="082763C5" w14:textId="62550DF5" w:rsidR="0070579E" w:rsidRPr="0020587D" w:rsidDel="003A0C5A" w:rsidRDefault="0070579E" w:rsidP="003A0C5A">
      <w:pPr>
        <w:rPr>
          <w:del w:id="2825" w:author="Risa" w:date="2021-06-26T14:10:00Z"/>
          <w:color w:val="000000" w:themeColor="text1"/>
          <w:sz w:val="22"/>
          <w:szCs w:val="22"/>
          <w:shd w:val="clear" w:color="auto" w:fill="FFFFFF"/>
          <w:rPrChange w:id="2826" w:author="Risa" w:date="2021-06-24T18:40:00Z">
            <w:rPr>
              <w:del w:id="2827" w:author="Risa" w:date="2021-06-26T14:10:00Z"/>
              <w:color w:val="000000" w:themeColor="text1"/>
              <w:sz w:val="20"/>
              <w:szCs w:val="20"/>
              <w:shd w:val="clear" w:color="auto" w:fill="FFFFFF"/>
            </w:rPr>
          </w:rPrChange>
        </w:rPr>
        <w:pPrChange w:id="2828" w:author="Risa" w:date="2021-06-26T14:10:00Z">
          <w:pPr>
            <w:pStyle w:val="ListParagraph"/>
            <w:autoSpaceDE w:val="0"/>
            <w:autoSpaceDN w:val="0"/>
            <w:adjustRightInd w:val="0"/>
            <w:spacing w:line="240" w:lineRule="auto"/>
            <w:ind w:left="360" w:hanging="360"/>
            <w:jc w:val="both"/>
          </w:pPr>
        </w:pPrChange>
      </w:pPr>
      <w:del w:id="2829" w:author="Risa" w:date="2021-06-26T14:10:00Z">
        <w:r w:rsidRPr="0020587D" w:rsidDel="003A0C5A">
          <w:rPr>
            <w:color w:val="000000" w:themeColor="text1"/>
            <w:sz w:val="22"/>
            <w:szCs w:val="22"/>
            <w:shd w:val="clear" w:color="auto" w:fill="FFFFFF"/>
            <w:rPrChange w:id="2830" w:author="Risa" w:date="2021-06-24T18:40:00Z">
              <w:rPr>
                <w:color w:val="000000" w:themeColor="text1"/>
                <w:sz w:val="20"/>
                <w:szCs w:val="20"/>
                <w:shd w:val="clear" w:color="auto" w:fill="FFFFFF"/>
              </w:rPr>
            </w:rPrChange>
          </w:rPr>
          <w:delText>Heuss, M</w:delText>
        </w:r>
      </w:del>
      <w:ins w:id="2831" w:author="Jeff" w:date="2021-06-23T02:03:00Z">
        <w:del w:id="2832" w:author="Risa" w:date="2021-06-26T14:10:00Z">
          <w:r w:rsidR="00782BB1" w:rsidRPr="0020587D" w:rsidDel="003A0C5A">
            <w:rPr>
              <w:color w:val="000000" w:themeColor="text1"/>
              <w:sz w:val="22"/>
              <w:szCs w:val="22"/>
              <w:shd w:val="clear" w:color="auto" w:fill="FFFFFF"/>
              <w:rPrChange w:id="2833" w:author="Risa" w:date="2021-06-24T18:40:00Z">
                <w:rPr>
                  <w:color w:val="000000" w:themeColor="text1"/>
                  <w:sz w:val="20"/>
                  <w:szCs w:val="20"/>
                  <w:shd w:val="clear" w:color="auto" w:fill="FFFFFF"/>
                </w:rPr>
              </w:rPrChange>
            </w:rPr>
            <w:delText>.</w:delText>
          </w:r>
        </w:del>
      </w:ins>
      <w:del w:id="2834" w:author="Risa" w:date="2021-06-26T14:10:00Z">
        <w:r w:rsidRPr="0020587D" w:rsidDel="003A0C5A">
          <w:rPr>
            <w:color w:val="000000" w:themeColor="text1"/>
            <w:sz w:val="22"/>
            <w:szCs w:val="22"/>
            <w:shd w:val="clear" w:color="auto" w:fill="FFFFFF"/>
            <w:rPrChange w:id="2835" w:author="Risa" w:date="2021-06-24T18:40:00Z">
              <w:rPr>
                <w:color w:val="000000" w:themeColor="text1"/>
                <w:sz w:val="20"/>
                <w:szCs w:val="20"/>
                <w:shd w:val="clear" w:color="auto" w:fill="FFFFFF"/>
              </w:rPr>
            </w:rPrChange>
          </w:rPr>
          <w:delText>olly (2018). Evaluating The Impacts Of Southern Pine Beetle On Pitch Pine Forest Dynamics In A Newly Invaded Region.</w:delText>
        </w:r>
        <w:r w:rsidR="000F799F" w:rsidRPr="0020587D" w:rsidDel="003A0C5A">
          <w:rPr>
            <w:color w:val="000000" w:themeColor="text1"/>
            <w:sz w:val="22"/>
            <w:szCs w:val="22"/>
            <w:shd w:val="clear" w:color="auto" w:fill="FFFFFF"/>
            <w:rPrChange w:id="2836" w:author="Risa" w:date="2021-06-24T18:40:00Z">
              <w:rPr>
                <w:color w:val="000000" w:themeColor="text1"/>
                <w:sz w:val="20"/>
                <w:szCs w:val="20"/>
                <w:shd w:val="clear" w:color="auto" w:fill="FFFFFF"/>
              </w:rPr>
            </w:rPrChange>
          </w:rPr>
          <w:delText xml:space="preserve"> Masters thesis, University of Vermont, </w:delText>
        </w:r>
        <w:r w:rsidR="00BA1C72" w:rsidRPr="0020587D" w:rsidDel="003A0C5A">
          <w:rPr>
            <w:color w:val="000000" w:themeColor="text1"/>
            <w:sz w:val="22"/>
            <w:szCs w:val="22"/>
            <w:shd w:val="clear" w:color="auto" w:fill="FFFFFF"/>
            <w:rPrChange w:id="2837" w:author="Risa" w:date="2021-06-24T18:40:00Z">
              <w:rPr>
                <w:color w:val="000000" w:themeColor="text1"/>
                <w:sz w:val="20"/>
                <w:szCs w:val="20"/>
                <w:shd w:val="clear" w:color="auto" w:fill="FFFFFF"/>
              </w:rPr>
            </w:rPrChange>
          </w:rPr>
          <w:delText>pp.67.</w:delText>
        </w:r>
      </w:del>
      <w:ins w:id="2838" w:author="Jeff" w:date="2021-06-20T21:19:00Z">
        <w:del w:id="2839" w:author="Risa" w:date="2021-06-26T14:10:00Z">
          <w:r w:rsidR="0036390B" w:rsidRPr="0020587D" w:rsidDel="003A0C5A">
            <w:rPr>
              <w:color w:val="000000" w:themeColor="text1"/>
              <w:sz w:val="22"/>
              <w:szCs w:val="22"/>
              <w:shd w:val="clear" w:color="auto" w:fill="FFFFFF"/>
              <w:rPrChange w:id="2840" w:author="Risa" w:date="2021-06-24T18:40:00Z">
                <w:rPr>
                  <w:color w:val="000000" w:themeColor="text1"/>
                  <w:sz w:val="20"/>
                  <w:szCs w:val="20"/>
                  <w:shd w:val="clear" w:color="auto" w:fill="FFFFFF"/>
                </w:rPr>
              </w:rPrChange>
            </w:rPr>
            <w:delText xml:space="preserve"> </w:delText>
          </w:r>
          <w:r w:rsidR="0036390B" w:rsidRPr="0020587D" w:rsidDel="003A0C5A">
            <w:rPr>
              <w:color w:val="783C20"/>
              <w:sz w:val="22"/>
              <w:szCs w:val="22"/>
              <w:shd w:val="clear" w:color="auto" w:fill="FFFFFF"/>
              <w:rPrChange w:id="2841" w:author="Risa" w:date="2021-06-24T18:40:00Z">
                <w:rPr>
                  <w:rFonts w:ascii="Arial" w:hAnsi="Arial" w:cs="Arial"/>
                  <w:color w:val="783C20"/>
                  <w:sz w:val="18"/>
                  <w:szCs w:val="18"/>
                  <w:shd w:val="clear" w:color="auto" w:fill="FFFFFF"/>
                </w:rPr>
              </w:rPrChange>
            </w:rPr>
            <w:delText>ScholarWorks @ UVM ISSN: 2576-7550</w:delText>
          </w:r>
        </w:del>
      </w:ins>
    </w:p>
    <w:p w14:paraId="7C31B565" w14:textId="5C078DB0" w:rsidR="005767E6" w:rsidRPr="0020587D" w:rsidDel="003A0C5A" w:rsidRDefault="005767E6" w:rsidP="003A0C5A">
      <w:pPr>
        <w:rPr>
          <w:del w:id="2842" w:author="Risa" w:date="2021-06-26T14:10:00Z"/>
          <w:color w:val="000000" w:themeColor="text1"/>
          <w:sz w:val="22"/>
          <w:szCs w:val="22"/>
          <w:shd w:val="clear" w:color="auto" w:fill="FFFFFF"/>
          <w:rPrChange w:id="2843" w:author="Risa" w:date="2021-06-24T18:40:00Z">
            <w:rPr>
              <w:del w:id="2844" w:author="Risa" w:date="2021-06-26T14:10:00Z"/>
              <w:color w:val="000000" w:themeColor="text1"/>
              <w:sz w:val="20"/>
              <w:szCs w:val="20"/>
              <w:shd w:val="clear" w:color="auto" w:fill="FFFFFF"/>
            </w:rPr>
          </w:rPrChange>
        </w:rPr>
        <w:pPrChange w:id="2845" w:author="Risa" w:date="2021-06-26T14:10:00Z">
          <w:pPr>
            <w:pStyle w:val="ListParagraph"/>
            <w:autoSpaceDE w:val="0"/>
            <w:autoSpaceDN w:val="0"/>
            <w:adjustRightInd w:val="0"/>
            <w:spacing w:line="240" w:lineRule="auto"/>
            <w:ind w:left="360" w:hanging="360"/>
            <w:jc w:val="both"/>
          </w:pPr>
        </w:pPrChange>
      </w:pPr>
      <w:del w:id="2846" w:author="Risa" w:date="2021-06-26T14:10:00Z">
        <w:r w:rsidRPr="0020587D" w:rsidDel="003A0C5A">
          <w:rPr>
            <w:color w:val="000000" w:themeColor="text1"/>
            <w:sz w:val="22"/>
            <w:szCs w:val="22"/>
            <w:shd w:val="clear" w:color="auto" w:fill="FFFFFF"/>
            <w:rPrChange w:id="2847" w:author="Risa" w:date="2021-06-24T18:40:00Z">
              <w:rPr>
                <w:color w:val="000000" w:themeColor="text1"/>
                <w:sz w:val="20"/>
                <w:szCs w:val="20"/>
                <w:shd w:val="clear" w:color="auto" w:fill="FFFFFF"/>
              </w:rPr>
            </w:rPrChange>
          </w:rPr>
          <w:delText>Howard, L. (2010). Community composition and fire dynamics of high elevation pitch pine woodlands in northeastern West Virginia. </w:delText>
        </w:r>
        <w:r w:rsidRPr="0020587D" w:rsidDel="003A0C5A">
          <w:rPr>
            <w:i/>
            <w:iCs/>
            <w:color w:val="000000" w:themeColor="text1"/>
            <w:sz w:val="22"/>
            <w:szCs w:val="22"/>
            <w:shd w:val="clear" w:color="auto" w:fill="FFFFFF"/>
            <w:rPrChange w:id="2848" w:author="Risa" w:date="2021-06-24T18:40:00Z">
              <w:rPr>
                <w:i/>
                <w:iCs/>
                <w:color w:val="000000" w:themeColor="text1"/>
                <w:sz w:val="20"/>
                <w:szCs w:val="20"/>
                <w:shd w:val="clear" w:color="auto" w:fill="FFFFFF"/>
              </w:rPr>
            </w:rPrChange>
          </w:rPr>
          <w:delText>WV Division of Natural Resources, Elkins, WV</w:delText>
        </w:r>
        <w:r w:rsidRPr="0020587D" w:rsidDel="003A0C5A">
          <w:rPr>
            <w:color w:val="000000" w:themeColor="text1"/>
            <w:sz w:val="22"/>
            <w:szCs w:val="22"/>
            <w:shd w:val="clear" w:color="auto" w:fill="FFFFFF"/>
            <w:rPrChange w:id="2849" w:author="Risa" w:date="2021-06-24T18:40:00Z">
              <w:rPr>
                <w:color w:val="000000" w:themeColor="text1"/>
                <w:sz w:val="20"/>
                <w:szCs w:val="20"/>
                <w:shd w:val="clear" w:color="auto" w:fill="FFFFFF"/>
              </w:rPr>
            </w:rPrChange>
          </w:rPr>
          <w:delText>.</w:delText>
        </w:r>
      </w:del>
    </w:p>
    <w:p w14:paraId="450A6437" w14:textId="637C2376" w:rsidR="00AE173C" w:rsidRPr="0020587D" w:rsidDel="003A0C5A" w:rsidRDefault="00AE173C" w:rsidP="003A0C5A">
      <w:pPr>
        <w:rPr>
          <w:del w:id="2850" w:author="Risa" w:date="2021-06-26T14:10:00Z"/>
          <w:color w:val="000000" w:themeColor="text1"/>
          <w:sz w:val="22"/>
          <w:szCs w:val="22"/>
          <w:shd w:val="clear" w:color="auto" w:fill="FFFFFF"/>
          <w:rPrChange w:id="2851" w:author="Risa" w:date="2021-06-24T18:40:00Z">
            <w:rPr>
              <w:del w:id="2852" w:author="Risa" w:date="2021-06-26T14:10:00Z"/>
              <w:color w:val="000000" w:themeColor="text1"/>
              <w:sz w:val="20"/>
              <w:szCs w:val="20"/>
              <w:shd w:val="clear" w:color="auto" w:fill="FFFFFF"/>
            </w:rPr>
          </w:rPrChange>
        </w:rPr>
        <w:pPrChange w:id="2853" w:author="Risa" w:date="2021-06-26T14:10:00Z">
          <w:pPr>
            <w:pStyle w:val="ListParagraph"/>
            <w:autoSpaceDE w:val="0"/>
            <w:autoSpaceDN w:val="0"/>
            <w:adjustRightInd w:val="0"/>
            <w:spacing w:line="240" w:lineRule="auto"/>
            <w:ind w:left="360" w:hanging="360"/>
            <w:jc w:val="both"/>
          </w:pPr>
        </w:pPrChange>
      </w:pPr>
      <w:del w:id="2854" w:author="Risa" w:date="2021-06-26T14:10:00Z">
        <w:r w:rsidRPr="0020587D" w:rsidDel="003A0C5A">
          <w:rPr>
            <w:color w:val="000000" w:themeColor="text1"/>
            <w:sz w:val="22"/>
            <w:szCs w:val="22"/>
            <w:shd w:val="clear" w:color="auto" w:fill="FFFFFF"/>
            <w:rPrChange w:id="2855" w:author="Risa" w:date="2021-06-24T18:40:00Z">
              <w:rPr>
                <w:color w:val="000000" w:themeColor="text1"/>
                <w:sz w:val="20"/>
                <w:szCs w:val="20"/>
                <w:highlight w:val="cyan"/>
                <w:shd w:val="clear" w:color="auto" w:fill="FFFFFF"/>
              </w:rPr>
            </w:rPrChange>
          </w:rPr>
          <w:delText>Howard, L.</w:delText>
        </w:r>
        <w:r w:rsidR="004A6323" w:rsidRPr="0020587D" w:rsidDel="003A0C5A">
          <w:rPr>
            <w:color w:val="000000" w:themeColor="text1"/>
            <w:sz w:val="22"/>
            <w:szCs w:val="22"/>
            <w:shd w:val="clear" w:color="auto" w:fill="FFFFFF"/>
            <w:rPrChange w:id="2856" w:author="Risa" w:date="2021-06-24T18:40:00Z">
              <w:rPr>
                <w:color w:val="000000" w:themeColor="text1"/>
                <w:sz w:val="20"/>
                <w:szCs w:val="20"/>
                <w:highlight w:val="cyan"/>
                <w:shd w:val="clear" w:color="auto" w:fill="FFFFFF"/>
              </w:rPr>
            </w:rPrChange>
          </w:rPr>
          <w:delText xml:space="preserve"> and</w:delText>
        </w:r>
        <w:r w:rsidRPr="0020587D" w:rsidDel="003A0C5A">
          <w:rPr>
            <w:color w:val="000000" w:themeColor="text1"/>
            <w:sz w:val="22"/>
            <w:szCs w:val="22"/>
            <w:shd w:val="clear" w:color="auto" w:fill="FFFFFF"/>
            <w:rPrChange w:id="2857" w:author="Risa" w:date="2021-06-24T18:40:00Z">
              <w:rPr>
                <w:color w:val="000000" w:themeColor="text1"/>
                <w:sz w:val="20"/>
                <w:szCs w:val="20"/>
                <w:highlight w:val="cyan"/>
                <w:shd w:val="clear" w:color="auto" w:fill="FFFFFF"/>
              </w:rPr>
            </w:rPrChange>
          </w:rPr>
          <w:delText xml:space="preserve"> Stelacio, M. (2011). Fire and the development of high-elevation pitch pine communities in northeastern West Virginia. </w:delText>
        </w:r>
        <w:r w:rsidRPr="0020587D" w:rsidDel="003A0C5A">
          <w:rPr>
            <w:i/>
            <w:iCs/>
            <w:color w:val="000000" w:themeColor="text1"/>
            <w:sz w:val="22"/>
            <w:szCs w:val="22"/>
            <w:rPrChange w:id="2858" w:author="Risa" w:date="2021-06-24T18:40:00Z">
              <w:rPr>
                <w:i/>
                <w:iCs/>
                <w:color w:val="000000" w:themeColor="text1"/>
                <w:sz w:val="20"/>
                <w:szCs w:val="20"/>
                <w:highlight w:val="cyan"/>
              </w:rPr>
            </w:rPrChange>
          </w:rPr>
          <w:delText>Bulletin of the New Jersey Academy of Science</w:delText>
        </w:r>
        <w:r w:rsidRPr="0020587D" w:rsidDel="003A0C5A">
          <w:rPr>
            <w:color w:val="000000" w:themeColor="text1"/>
            <w:sz w:val="22"/>
            <w:szCs w:val="22"/>
            <w:shd w:val="clear" w:color="auto" w:fill="FFFFFF"/>
            <w:rPrChange w:id="2859" w:author="Risa" w:date="2021-06-24T18:40:00Z">
              <w:rPr>
                <w:color w:val="000000" w:themeColor="text1"/>
                <w:sz w:val="20"/>
                <w:szCs w:val="20"/>
                <w:highlight w:val="cyan"/>
                <w:shd w:val="clear" w:color="auto" w:fill="FFFFFF"/>
              </w:rPr>
            </w:rPrChange>
          </w:rPr>
          <w:delText xml:space="preserve">, </w:delText>
        </w:r>
        <w:r w:rsidRPr="0020587D" w:rsidDel="003A0C5A">
          <w:rPr>
            <w:i/>
            <w:iCs/>
            <w:color w:val="000000" w:themeColor="text1"/>
            <w:sz w:val="22"/>
            <w:szCs w:val="22"/>
            <w:rPrChange w:id="2860" w:author="Risa" w:date="2021-06-24T18:40:00Z">
              <w:rPr>
                <w:i/>
                <w:iCs/>
                <w:color w:val="000000" w:themeColor="text1"/>
                <w:sz w:val="20"/>
                <w:szCs w:val="20"/>
                <w:highlight w:val="cyan"/>
              </w:rPr>
            </w:rPrChange>
          </w:rPr>
          <w:delText>56</w:delText>
        </w:r>
        <w:r w:rsidRPr="0020587D" w:rsidDel="003A0C5A">
          <w:rPr>
            <w:color w:val="000000" w:themeColor="text1"/>
            <w:sz w:val="22"/>
            <w:szCs w:val="22"/>
            <w:shd w:val="clear" w:color="auto" w:fill="FFFFFF"/>
            <w:rPrChange w:id="2861" w:author="Risa" w:date="2021-06-24T18:40:00Z">
              <w:rPr>
                <w:color w:val="000000" w:themeColor="text1"/>
                <w:sz w:val="20"/>
                <w:szCs w:val="20"/>
                <w:highlight w:val="cyan"/>
                <w:shd w:val="clear" w:color="auto" w:fill="FFFFFF"/>
              </w:rPr>
            </w:rPrChange>
          </w:rPr>
          <w:delText>(2), 19-23.</w:delText>
        </w:r>
      </w:del>
      <w:ins w:id="2862" w:author="Jeff" w:date="2021-06-20T21:21:00Z">
        <w:del w:id="2863" w:author="Risa" w:date="2021-06-26T14:10:00Z">
          <w:r w:rsidR="0036390B" w:rsidRPr="0020587D" w:rsidDel="003A0C5A">
            <w:rPr>
              <w:color w:val="000000" w:themeColor="text1"/>
              <w:sz w:val="22"/>
              <w:szCs w:val="22"/>
              <w:shd w:val="clear" w:color="auto" w:fill="FFFFFF"/>
              <w:rPrChange w:id="2864" w:author="Risa" w:date="2021-06-24T18:40:00Z">
                <w:rPr>
                  <w:color w:val="000000" w:themeColor="text1"/>
                  <w:sz w:val="20"/>
                  <w:szCs w:val="20"/>
                  <w:shd w:val="clear" w:color="auto" w:fill="FFFFFF"/>
                </w:rPr>
              </w:rPrChange>
            </w:rPr>
            <w:delText xml:space="preserve"> </w:delText>
          </w:r>
          <w:r w:rsidR="0036390B" w:rsidRPr="0020587D" w:rsidDel="003A0C5A">
            <w:rPr>
              <w:color w:val="000000"/>
              <w:sz w:val="22"/>
              <w:szCs w:val="22"/>
              <w:rPrChange w:id="2865" w:author="Risa" w:date="2021-06-24T18:40:00Z">
                <w:rPr>
                  <w:rFonts w:ascii="Open Sans" w:hAnsi="Open Sans" w:cs="Open Sans"/>
                  <w:color w:val="000000"/>
                </w:rPr>
              </w:rPrChange>
            </w:rPr>
            <w:delText>GALE|A303351456</w:delText>
          </w:r>
        </w:del>
      </w:ins>
    </w:p>
    <w:p w14:paraId="03110988" w14:textId="70396377" w:rsidR="00380D11" w:rsidRPr="0020587D" w:rsidDel="003A0C5A" w:rsidRDefault="00380D11" w:rsidP="003A0C5A">
      <w:pPr>
        <w:rPr>
          <w:del w:id="2866" w:author="Risa" w:date="2021-06-26T14:10:00Z"/>
          <w:color w:val="000000" w:themeColor="text1"/>
          <w:sz w:val="22"/>
          <w:szCs w:val="22"/>
          <w:shd w:val="clear" w:color="auto" w:fill="FFFFFF"/>
          <w:rPrChange w:id="2867" w:author="Risa" w:date="2021-06-24T18:40:00Z">
            <w:rPr>
              <w:del w:id="2868" w:author="Risa" w:date="2021-06-26T14:10:00Z"/>
              <w:color w:val="000000" w:themeColor="text1"/>
              <w:sz w:val="20"/>
              <w:szCs w:val="20"/>
              <w:shd w:val="clear" w:color="auto" w:fill="FFFFFF"/>
            </w:rPr>
          </w:rPrChange>
        </w:rPr>
        <w:pPrChange w:id="2869" w:author="Risa" w:date="2021-06-26T14:10:00Z">
          <w:pPr>
            <w:pStyle w:val="ListParagraph"/>
            <w:autoSpaceDE w:val="0"/>
            <w:autoSpaceDN w:val="0"/>
            <w:adjustRightInd w:val="0"/>
            <w:spacing w:line="240" w:lineRule="auto"/>
            <w:ind w:left="360" w:hanging="360"/>
            <w:jc w:val="both"/>
          </w:pPr>
        </w:pPrChange>
      </w:pPr>
      <w:del w:id="2870" w:author="Risa" w:date="2021-06-26T14:10:00Z">
        <w:r w:rsidRPr="0020587D" w:rsidDel="003A0C5A">
          <w:rPr>
            <w:color w:val="000000" w:themeColor="text1"/>
            <w:sz w:val="22"/>
            <w:szCs w:val="22"/>
            <w:shd w:val="clear" w:color="auto" w:fill="FFFFFF"/>
            <w:rPrChange w:id="2871" w:author="Risa" w:date="2021-06-24T18:40:00Z">
              <w:rPr>
                <w:color w:val="000000" w:themeColor="text1"/>
                <w:sz w:val="20"/>
                <w:szCs w:val="20"/>
                <w:highlight w:val="cyan"/>
                <w:shd w:val="clear" w:color="auto" w:fill="FFFFFF"/>
              </w:rPr>
            </w:rPrChange>
          </w:rPr>
          <w:delText xml:space="preserve">Ibáñez, I., Acharya, K., Juno, E., Karounos, C., Lee, B. R., McCollum, C., ... </w:delText>
        </w:r>
      </w:del>
      <w:ins w:id="2872" w:author="Jeff" w:date="2021-06-23T02:03:00Z">
        <w:del w:id="2873" w:author="Risa" w:date="2021-06-26T14:10:00Z">
          <w:r w:rsidR="00782BB1" w:rsidRPr="0020587D" w:rsidDel="003A0C5A">
            <w:rPr>
              <w:color w:val="000000" w:themeColor="text1"/>
              <w:sz w:val="22"/>
              <w:szCs w:val="22"/>
              <w:shd w:val="clear" w:color="auto" w:fill="FFFFFF"/>
              <w:rPrChange w:id="2874" w:author="Risa" w:date="2021-06-24T18:40:00Z">
                <w:rPr>
                  <w:color w:val="000000" w:themeColor="text1"/>
                  <w:sz w:val="20"/>
                  <w:szCs w:val="20"/>
                  <w:shd w:val="clear" w:color="auto" w:fill="FFFFFF"/>
                </w:rPr>
              </w:rPrChange>
            </w:rPr>
            <w:delText>and</w:delText>
          </w:r>
        </w:del>
      </w:ins>
      <w:del w:id="2875" w:author="Risa" w:date="2021-06-26T14:10:00Z">
        <w:r w:rsidRPr="0020587D" w:rsidDel="003A0C5A">
          <w:rPr>
            <w:color w:val="000000" w:themeColor="text1"/>
            <w:sz w:val="22"/>
            <w:szCs w:val="22"/>
            <w:shd w:val="clear" w:color="auto" w:fill="FFFFFF"/>
            <w:rPrChange w:id="2876" w:author="Risa" w:date="2021-06-24T18:40:00Z">
              <w:rPr>
                <w:color w:val="000000" w:themeColor="text1"/>
                <w:sz w:val="20"/>
                <w:szCs w:val="20"/>
                <w:highlight w:val="cyan"/>
                <w:shd w:val="clear" w:color="auto" w:fill="FFFFFF"/>
              </w:rPr>
            </w:rPrChange>
          </w:rPr>
          <w:delText>&amp; Tourville, J. (2019). Forest resilience under global environmental change: Do we have the information we need? A systematic review. </w:delText>
        </w:r>
        <w:r w:rsidRPr="0020587D" w:rsidDel="003A0C5A">
          <w:rPr>
            <w:i/>
            <w:iCs/>
            <w:color w:val="000000" w:themeColor="text1"/>
            <w:sz w:val="22"/>
            <w:szCs w:val="22"/>
            <w:shd w:val="clear" w:color="auto" w:fill="FFFFFF"/>
            <w:rPrChange w:id="2877" w:author="Risa" w:date="2021-06-24T18:40:00Z">
              <w:rPr>
                <w:i/>
                <w:iCs/>
                <w:color w:val="000000" w:themeColor="text1"/>
                <w:sz w:val="20"/>
                <w:szCs w:val="20"/>
                <w:highlight w:val="cyan"/>
                <w:shd w:val="clear" w:color="auto" w:fill="FFFFFF"/>
              </w:rPr>
            </w:rPrChange>
          </w:rPr>
          <w:delText>PloS one</w:delText>
        </w:r>
        <w:r w:rsidRPr="0020587D" w:rsidDel="003A0C5A">
          <w:rPr>
            <w:color w:val="000000" w:themeColor="text1"/>
            <w:sz w:val="22"/>
            <w:szCs w:val="22"/>
            <w:shd w:val="clear" w:color="auto" w:fill="FFFFFF"/>
            <w:rPrChange w:id="2878" w:author="Risa" w:date="2021-06-24T18:40:00Z">
              <w:rPr>
                <w:color w:val="000000" w:themeColor="text1"/>
                <w:sz w:val="20"/>
                <w:szCs w:val="20"/>
                <w:highlight w:val="cyan"/>
                <w:shd w:val="clear" w:color="auto" w:fill="FFFFFF"/>
              </w:rPr>
            </w:rPrChange>
          </w:rPr>
          <w:delText>, </w:delText>
        </w:r>
        <w:r w:rsidRPr="0020587D" w:rsidDel="003A0C5A">
          <w:rPr>
            <w:i/>
            <w:iCs/>
            <w:color w:val="000000" w:themeColor="text1"/>
            <w:sz w:val="22"/>
            <w:szCs w:val="22"/>
            <w:shd w:val="clear" w:color="auto" w:fill="FFFFFF"/>
            <w:rPrChange w:id="2879" w:author="Risa" w:date="2021-06-24T18:40:00Z">
              <w:rPr>
                <w:i/>
                <w:iCs/>
                <w:color w:val="000000" w:themeColor="text1"/>
                <w:sz w:val="20"/>
                <w:szCs w:val="20"/>
                <w:highlight w:val="cyan"/>
                <w:shd w:val="clear" w:color="auto" w:fill="FFFFFF"/>
              </w:rPr>
            </w:rPrChange>
          </w:rPr>
          <w:delText>14</w:delText>
        </w:r>
        <w:r w:rsidRPr="0020587D" w:rsidDel="003A0C5A">
          <w:rPr>
            <w:color w:val="000000" w:themeColor="text1"/>
            <w:sz w:val="22"/>
            <w:szCs w:val="22"/>
            <w:shd w:val="clear" w:color="auto" w:fill="FFFFFF"/>
            <w:rPrChange w:id="2880" w:author="Risa" w:date="2021-06-24T18:40:00Z">
              <w:rPr>
                <w:color w:val="000000" w:themeColor="text1"/>
                <w:sz w:val="20"/>
                <w:szCs w:val="20"/>
                <w:highlight w:val="cyan"/>
                <w:shd w:val="clear" w:color="auto" w:fill="FFFFFF"/>
              </w:rPr>
            </w:rPrChange>
          </w:rPr>
          <w:delText>(9), e0222207.</w:delText>
        </w:r>
      </w:del>
      <w:ins w:id="2881" w:author="Jeff" w:date="2021-06-20T21:21:00Z">
        <w:del w:id="2882" w:author="Risa" w:date="2021-06-26T14:10:00Z">
          <w:r w:rsidR="0036390B" w:rsidRPr="0020587D" w:rsidDel="003A0C5A">
            <w:rPr>
              <w:sz w:val="22"/>
              <w:szCs w:val="22"/>
              <w:rPrChange w:id="2883" w:author="Risa" w:date="2021-06-24T18:40:00Z">
                <w:rPr/>
              </w:rPrChange>
            </w:rPr>
            <w:delText xml:space="preserve"> </w:delText>
          </w:r>
          <w:r w:rsidR="0036390B" w:rsidRPr="0020587D" w:rsidDel="003A0C5A">
            <w:rPr>
              <w:color w:val="000000" w:themeColor="text1"/>
              <w:sz w:val="22"/>
              <w:szCs w:val="22"/>
              <w:shd w:val="clear" w:color="auto" w:fill="FFFFFF"/>
              <w:rPrChange w:id="2884" w:author="Risa" w:date="2021-06-24T18:40:00Z">
                <w:rPr>
                  <w:color w:val="000000" w:themeColor="text1"/>
                  <w:sz w:val="20"/>
                  <w:szCs w:val="20"/>
                  <w:shd w:val="clear" w:color="auto" w:fill="FFFFFF"/>
                </w:rPr>
              </w:rPrChange>
            </w:rPr>
            <w:delText>doi.org/10.1371/journal.pone.0222207</w:delText>
          </w:r>
        </w:del>
      </w:ins>
    </w:p>
    <w:p w14:paraId="27C48C7D" w14:textId="1F4FEF68" w:rsidR="0039319F" w:rsidRPr="0020587D" w:rsidDel="003A0C5A" w:rsidRDefault="00AE173C" w:rsidP="003A0C5A">
      <w:pPr>
        <w:rPr>
          <w:del w:id="2885" w:author="Risa" w:date="2021-06-26T14:10:00Z"/>
          <w:color w:val="000000" w:themeColor="text1"/>
          <w:sz w:val="22"/>
          <w:szCs w:val="22"/>
          <w:shd w:val="clear" w:color="auto" w:fill="FFFFFF"/>
          <w:rPrChange w:id="2886" w:author="Risa" w:date="2021-06-24T18:40:00Z">
            <w:rPr>
              <w:del w:id="2887" w:author="Risa" w:date="2021-06-26T14:10:00Z"/>
              <w:color w:val="000000" w:themeColor="text1"/>
              <w:sz w:val="20"/>
              <w:szCs w:val="20"/>
              <w:highlight w:val="cyan"/>
              <w:shd w:val="clear" w:color="auto" w:fill="FFFFFF"/>
            </w:rPr>
          </w:rPrChange>
        </w:rPr>
        <w:pPrChange w:id="2888" w:author="Risa" w:date="2021-06-26T14:10:00Z">
          <w:pPr>
            <w:pStyle w:val="ListParagraph"/>
            <w:autoSpaceDE w:val="0"/>
            <w:autoSpaceDN w:val="0"/>
            <w:adjustRightInd w:val="0"/>
            <w:spacing w:line="240" w:lineRule="auto"/>
            <w:ind w:left="360" w:hanging="360"/>
            <w:jc w:val="both"/>
          </w:pPr>
        </w:pPrChange>
      </w:pPr>
      <w:del w:id="2889" w:author="Risa" w:date="2021-06-26T14:10:00Z">
        <w:r w:rsidRPr="0020587D" w:rsidDel="003A0C5A">
          <w:rPr>
            <w:color w:val="000000" w:themeColor="text1"/>
            <w:sz w:val="22"/>
            <w:szCs w:val="22"/>
            <w:shd w:val="clear" w:color="auto" w:fill="FFFFFF"/>
            <w:rPrChange w:id="2890" w:author="Risa" w:date="2021-06-24T18:40:00Z">
              <w:rPr>
                <w:color w:val="000000" w:themeColor="text1"/>
                <w:sz w:val="20"/>
                <w:szCs w:val="20"/>
                <w:highlight w:val="cyan"/>
                <w:shd w:val="clear" w:color="auto" w:fill="FFFFFF"/>
              </w:rPr>
            </w:rPrChange>
          </w:rPr>
          <w:delText xml:space="preserve">Inglett, P., Reddy, K., Newman, S., and Lorenzen, B. (2007). Increased soil stable nitrogen isotopic ratio following phosphorus enrichment: historical patterns and tests of two hypotheses in a phosphorus-limited wetland. </w:delText>
        </w:r>
        <w:r w:rsidRPr="0020587D" w:rsidDel="003A0C5A">
          <w:rPr>
            <w:i/>
            <w:iCs/>
            <w:color w:val="000000" w:themeColor="text1"/>
            <w:sz w:val="22"/>
            <w:szCs w:val="22"/>
            <w:rPrChange w:id="2891" w:author="Risa" w:date="2021-06-24T18:40:00Z">
              <w:rPr>
                <w:i/>
                <w:iCs/>
                <w:color w:val="000000" w:themeColor="text1"/>
                <w:sz w:val="20"/>
                <w:szCs w:val="20"/>
                <w:highlight w:val="cyan"/>
              </w:rPr>
            </w:rPrChange>
          </w:rPr>
          <w:delText>Oecologia</w:delText>
        </w:r>
        <w:r w:rsidRPr="0020587D" w:rsidDel="003A0C5A">
          <w:rPr>
            <w:color w:val="000000" w:themeColor="text1"/>
            <w:sz w:val="22"/>
            <w:szCs w:val="22"/>
            <w:shd w:val="clear" w:color="auto" w:fill="FFFFFF"/>
            <w:rPrChange w:id="2892" w:author="Risa" w:date="2021-06-24T18:40:00Z">
              <w:rPr>
                <w:color w:val="000000" w:themeColor="text1"/>
                <w:sz w:val="20"/>
                <w:szCs w:val="20"/>
                <w:highlight w:val="cyan"/>
                <w:shd w:val="clear" w:color="auto" w:fill="FFFFFF"/>
              </w:rPr>
            </w:rPrChange>
          </w:rPr>
          <w:delText xml:space="preserve">, </w:delText>
        </w:r>
        <w:r w:rsidRPr="0020587D" w:rsidDel="003A0C5A">
          <w:rPr>
            <w:i/>
            <w:iCs/>
            <w:color w:val="000000" w:themeColor="text1"/>
            <w:sz w:val="22"/>
            <w:szCs w:val="22"/>
            <w:rPrChange w:id="2893" w:author="Risa" w:date="2021-06-24T18:40:00Z">
              <w:rPr>
                <w:i/>
                <w:iCs/>
                <w:color w:val="000000" w:themeColor="text1"/>
                <w:sz w:val="20"/>
                <w:szCs w:val="20"/>
                <w:highlight w:val="cyan"/>
              </w:rPr>
            </w:rPrChange>
          </w:rPr>
          <w:delText>153</w:delText>
        </w:r>
        <w:r w:rsidRPr="0020587D" w:rsidDel="003A0C5A">
          <w:rPr>
            <w:color w:val="000000" w:themeColor="text1"/>
            <w:sz w:val="22"/>
            <w:szCs w:val="22"/>
            <w:shd w:val="clear" w:color="auto" w:fill="FFFFFF"/>
            <w:rPrChange w:id="2894" w:author="Risa" w:date="2021-06-24T18:40:00Z">
              <w:rPr>
                <w:color w:val="000000" w:themeColor="text1"/>
                <w:sz w:val="20"/>
                <w:szCs w:val="20"/>
                <w:highlight w:val="cyan"/>
                <w:shd w:val="clear" w:color="auto" w:fill="FFFFFF"/>
              </w:rPr>
            </w:rPrChange>
          </w:rPr>
          <w:delText>(1), 99-109</w:delText>
        </w:r>
        <w:r w:rsidR="0039319F" w:rsidRPr="0020587D" w:rsidDel="003A0C5A">
          <w:rPr>
            <w:color w:val="000000" w:themeColor="text1"/>
            <w:sz w:val="22"/>
            <w:szCs w:val="22"/>
            <w:shd w:val="clear" w:color="auto" w:fill="FFFFFF"/>
            <w:rPrChange w:id="2895" w:author="Risa" w:date="2021-06-24T18:40:00Z">
              <w:rPr>
                <w:color w:val="000000" w:themeColor="text1"/>
                <w:sz w:val="20"/>
                <w:szCs w:val="20"/>
                <w:highlight w:val="cyan"/>
                <w:shd w:val="clear" w:color="auto" w:fill="FFFFFF"/>
              </w:rPr>
            </w:rPrChange>
          </w:rPr>
          <w:delText>.</w:delText>
        </w:r>
      </w:del>
      <w:ins w:id="2896" w:author="Jeff" w:date="2021-06-20T21:22:00Z">
        <w:del w:id="2897" w:author="Risa" w:date="2021-06-26T14:10:00Z">
          <w:r w:rsidR="001D61FC" w:rsidRPr="0020587D" w:rsidDel="003A0C5A">
            <w:rPr>
              <w:sz w:val="22"/>
              <w:szCs w:val="22"/>
              <w:rPrChange w:id="2898" w:author="Risa" w:date="2021-06-24T18:40:00Z">
                <w:rPr/>
              </w:rPrChange>
            </w:rPr>
            <w:delText xml:space="preserve"> </w:delText>
          </w:r>
          <w:r w:rsidR="001D61FC" w:rsidRPr="0020587D" w:rsidDel="003A0C5A">
            <w:rPr>
              <w:color w:val="000000" w:themeColor="text1"/>
              <w:sz w:val="22"/>
              <w:szCs w:val="22"/>
              <w:shd w:val="clear" w:color="auto" w:fill="FFFFFF"/>
              <w:rPrChange w:id="2899" w:author="Risa" w:date="2021-06-24T18:40:00Z">
                <w:rPr>
                  <w:color w:val="000000" w:themeColor="text1"/>
                  <w:sz w:val="20"/>
                  <w:szCs w:val="20"/>
                  <w:shd w:val="clear" w:color="auto" w:fill="FFFFFF"/>
                </w:rPr>
              </w:rPrChange>
            </w:rPr>
            <w:delText>doi.org/10.1007/s00442-007-0711-5</w:delText>
          </w:r>
        </w:del>
      </w:ins>
    </w:p>
    <w:p w14:paraId="30816A6D" w14:textId="0A705FC8" w:rsidR="0039319F" w:rsidRPr="0020587D" w:rsidDel="003A0C5A" w:rsidRDefault="0039319F" w:rsidP="003A0C5A">
      <w:pPr>
        <w:rPr>
          <w:del w:id="2900" w:author="Risa" w:date="2021-06-26T14:10:00Z"/>
          <w:color w:val="000000" w:themeColor="text1"/>
          <w:sz w:val="22"/>
          <w:szCs w:val="22"/>
          <w:shd w:val="clear" w:color="auto" w:fill="E5E6E7"/>
          <w:rPrChange w:id="2901" w:author="Risa" w:date="2021-06-24T18:40:00Z">
            <w:rPr>
              <w:del w:id="2902" w:author="Risa" w:date="2021-06-26T14:10:00Z"/>
              <w:color w:val="000000" w:themeColor="text1"/>
              <w:sz w:val="20"/>
              <w:szCs w:val="20"/>
              <w:shd w:val="clear" w:color="auto" w:fill="E5E6E7"/>
            </w:rPr>
          </w:rPrChange>
        </w:rPr>
        <w:pPrChange w:id="2903" w:author="Risa" w:date="2021-06-26T14:10:00Z">
          <w:pPr>
            <w:pStyle w:val="ListParagraph"/>
            <w:autoSpaceDE w:val="0"/>
            <w:autoSpaceDN w:val="0"/>
            <w:adjustRightInd w:val="0"/>
            <w:spacing w:line="240" w:lineRule="auto"/>
            <w:ind w:left="360" w:hanging="360"/>
            <w:jc w:val="both"/>
          </w:pPr>
        </w:pPrChange>
      </w:pPr>
      <w:del w:id="2904" w:author="Risa" w:date="2021-06-26T14:10:00Z">
        <w:r w:rsidRPr="0020587D" w:rsidDel="003A0C5A">
          <w:rPr>
            <w:color w:val="000000" w:themeColor="text1"/>
            <w:sz w:val="22"/>
            <w:szCs w:val="22"/>
            <w:shd w:val="clear" w:color="auto" w:fill="FFFFFF"/>
            <w:rPrChange w:id="2905" w:author="Risa" w:date="2021-06-24T18:40:00Z">
              <w:rPr>
                <w:color w:val="000000" w:themeColor="text1"/>
                <w:sz w:val="20"/>
                <w:szCs w:val="20"/>
                <w:highlight w:val="cyan"/>
                <w:shd w:val="clear" w:color="auto" w:fill="FFFFFF"/>
              </w:rPr>
            </w:rPrChange>
          </w:rPr>
          <w:delText xml:space="preserve">Jagels, R., Jiang, M., Marden, S. and Carlisle, J. </w:delText>
        </w:r>
      </w:del>
      <w:ins w:id="2906" w:author="Jeff" w:date="2021-06-24T02:43:00Z">
        <w:del w:id="2907" w:author="Risa" w:date="2021-06-26T14:10:00Z">
          <w:r w:rsidR="004E0163" w:rsidRPr="0020587D" w:rsidDel="003A0C5A">
            <w:rPr>
              <w:color w:val="000000" w:themeColor="text1"/>
              <w:sz w:val="22"/>
              <w:szCs w:val="22"/>
              <w:shd w:val="clear" w:color="auto" w:fill="FFFFFF"/>
              <w:rPrChange w:id="2908" w:author="Risa" w:date="2021-06-24T18:40:00Z">
                <w:rPr>
                  <w:color w:val="000000" w:themeColor="text1"/>
                  <w:sz w:val="20"/>
                  <w:szCs w:val="20"/>
                  <w:shd w:val="clear" w:color="auto" w:fill="FFFFFF"/>
                </w:rPr>
              </w:rPrChange>
            </w:rPr>
            <w:delText>(</w:delText>
          </w:r>
        </w:del>
      </w:ins>
      <w:del w:id="2909" w:author="Risa" w:date="2021-06-26T14:10:00Z">
        <w:r w:rsidRPr="0020587D" w:rsidDel="003A0C5A">
          <w:rPr>
            <w:color w:val="000000" w:themeColor="text1"/>
            <w:sz w:val="22"/>
            <w:szCs w:val="22"/>
            <w:shd w:val="clear" w:color="auto" w:fill="FFFFFF"/>
            <w:rPrChange w:id="2910" w:author="Risa" w:date="2021-06-24T18:40:00Z">
              <w:rPr>
                <w:color w:val="000000" w:themeColor="text1"/>
                <w:sz w:val="20"/>
                <w:szCs w:val="20"/>
                <w:highlight w:val="cyan"/>
                <w:shd w:val="clear" w:color="auto" w:fill="FFFFFF"/>
              </w:rPr>
            </w:rPrChange>
          </w:rPr>
          <w:delText>2002</w:delText>
        </w:r>
      </w:del>
      <w:ins w:id="2911" w:author="Jeff" w:date="2021-06-24T02:43:00Z">
        <w:del w:id="2912" w:author="Risa" w:date="2021-06-26T14:10:00Z">
          <w:r w:rsidR="004E0163" w:rsidRPr="0020587D" w:rsidDel="003A0C5A">
            <w:rPr>
              <w:color w:val="000000" w:themeColor="text1"/>
              <w:sz w:val="22"/>
              <w:szCs w:val="22"/>
              <w:shd w:val="clear" w:color="auto" w:fill="FFFFFF"/>
              <w:rPrChange w:id="2913" w:author="Risa" w:date="2021-06-24T18:40:00Z">
                <w:rPr>
                  <w:color w:val="000000" w:themeColor="text1"/>
                  <w:sz w:val="20"/>
                  <w:szCs w:val="20"/>
                  <w:shd w:val="clear" w:color="auto" w:fill="FFFFFF"/>
                </w:rPr>
              </w:rPrChange>
            </w:rPr>
            <w:delText>)</w:delText>
          </w:r>
        </w:del>
      </w:ins>
      <w:del w:id="2914" w:author="Risa" w:date="2021-06-26T14:10:00Z">
        <w:r w:rsidRPr="0020587D" w:rsidDel="003A0C5A">
          <w:rPr>
            <w:color w:val="000000" w:themeColor="text1"/>
            <w:sz w:val="22"/>
            <w:szCs w:val="22"/>
            <w:shd w:val="clear" w:color="auto" w:fill="FFFFFF"/>
            <w:rPrChange w:id="2915" w:author="Risa" w:date="2021-06-24T18:40:00Z">
              <w:rPr>
                <w:color w:val="000000" w:themeColor="text1"/>
                <w:sz w:val="20"/>
                <w:szCs w:val="20"/>
                <w:highlight w:val="cyan"/>
                <w:shd w:val="clear" w:color="auto" w:fill="FFFFFF"/>
              </w:rPr>
            </w:rPrChange>
          </w:rPr>
          <w:delText>. Red spruce canopy response to acid fog exposure. Atmos. Res 64: 169-178.</w:delText>
        </w:r>
      </w:del>
      <w:ins w:id="2916" w:author="Jeff" w:date="2021-06-20T21:22:00Z">
        <w:del w:id="2917" w:author="Risa" w:date="2021-06-26T14:10:00Z">
          <w:r w:rsidR="001D61FC" w:rsidRPr="0020587D" w:rsidDel="003A0C5A">
            <w:rPr>
              <w:sz w:val="22"/>
              <w:szCs w:val="22"/>
              <w:rPrChange w:id="2918" w:author="Risa" w:date="2021-06-24T18:40:00Z">
                <w:rPr/>
              </w:rPrChange>
            </w:rPr>
            <w:delText xml:space="preserve"> </w:delText>
          </w:r>
          <w:r w:rsidR="001D61FC" w:rsidRPr="0020587D" w:rsidDel="003A0C5A">
            <w:rPr>
              <w:color w:val="000000" w:themeColor="text1"/>
              <w:sz w:val="22"/>
              <w:szCs w:val="22"/>
              <w:shd w:val="clear" w:color="auto" w:fill="FFFFFF"/>
              <w:rPrChange w:id="2919" w:author="Risa" w:date="2021-06-24T18:40:00Z">
                <w:rPr>
                  <w:color w:val="000000" w:themeColor="text1"/>
                  <w:sz w:val="20"/>
                  <w:szCs w:val="20"/>
                  <w:shd w:val="clear" w:color="auto" w:fill="FFFFFF"/>
                </w:rPr>
              </w:rPrChange>
            </w:rPr>
            <w:delText>doi.org/10.1016/S0169-8095(02)00089-3</w:delText>
          </w:r>
        </w:del>
      </w:ins>
    </w:p>
    <w:p w14:paraId="00F40F15" w14:textId="7759EAC9" w:rsidR="00AE173C" w:rsidRPr="0020587D" w:rsidDel="003A0C5A" w:rsidRDefault="001D61FC" w:rsidP="003A0C5A">
      <w:pPr>
        <w:rPr>
          <w:del w:id="2920" w:author="Risa" w:date="2021-06-26T14:10:00Z"/>
          <w:color w:val="000000" w:themeColor="text1"/>
          <w:sz w:val="22"/>
          <w:szCs w:val="22"/>
          <w:shd w:val="clear" w:color="auto" w:fill="FFFFFF"/>
          <w:rPrChange w:id="2921" w:author="Risa" w:date="2021-06-24T18:40:00Z">
            <w:rPr>
              <w:del w:id="2922" w:author="Risa" w:date="2021-06-26T14:10:00Z"/>
              <w:color w:val="000000" w:themeColor="text1"/>
              <w:sz w:val="20"/>
              <w:szCs w:val="20"/>
              <w:shd w:val="clear" w:color="auto" w:fill="FFFFFF"/>
            </w:rPr>
          </w:rPrChange>
        </w:rPr>
        <w:pPrChange w:id="2923" w:author="Risa" w:date="2021-06-26T14:10:00Z">
          <w:pPr>
            <w:pStyle w:val="ListParagraph"/>
            <w:autoSpaceDE w:val="0"/>
            <w:autoSpaceDN w:val="0"/>
            <w:adjustRightInd w:val="0"/>
            <w:spacing w:line="240" w:lineRule="auto"/>
            <w:ind w:left="360" w:hanging="360"/>
            <w:jc w:val="both"/>
          </w:pPr>
        </w:pPrChange>
      </w:pPr>
      <w:ins w:id="2924" w:author="Jeff" w:date="2021-06-20T21:23:00Z">
        <w:del w:id="2925" w:author="Risa" w:date="2021-06-26T14:10:00Z">
          <w:r w:rsidRPr="0020587D" w:rsidDel="003A0C5A">
            <w:rPr>
              <w:color w:val="000000" w:themeColor="text1"/>
              <w:sz w:val="22"/>
              <w:szCs w:val="22"/>
              <w:shd w:val="clear" w:color="auto" w:fill="FFFFFF"/>
              <w:rPrChange w:id="2926" w:author="Risa" w:date="2021-06-24T18:40:00Z">
                <w:rPr>
                  <w:color w:val="000000" w:themeColor="text1"/>
                  <w:sz w:val="20"/>
                  <w:szCs w:val="20"/>
                  <w:shd w:val="clear" w:color="auto" w:fill="FFFFFF"/>
                </w:rPr>
              </w:rPrChange>
            </w:rPr>
            <w:delText xml:space="preserve">Qi, Z., </w:delText>
          </w:r>
        </w:del>
      </w:ins>
      <w:del w:id="2927" w:author="Risa" w:date="2021-06-26T14:10:00Z">
        <w:r w:rsidR="00AE173C" w:rsidRPr="0020587D" w:rsidDel="003A0C5A">
          <w:rPr>
            <w:color w:val="000000" w:themeColor="text1"/>
            <w:sz w:val="22"/>
            <w:szCs w:val="22"/>
            <w:shd w:val="clear" w:color="auto" w:fill="FFFFFF"/>
            <w:rPrChange w:id="2928" w:author="Risa" w:date="2021-06-24T18:40:00Z">
              <w:rPr>
                <w:color w:val="000000" w:themeColor="text1"/>
                <w:sz w:val="20"/>
                <w:szCs w:val="20"/>
                <w:shd w:val="clear" w:color="auto" w:fill="FFFFFF"/>
              </w:rPr>
            </w:rPrChange>
          </w:rPr>
          <w:delText xml:space="preserve">Jingfang, </w:delText>
        </w:r>
      </w:del>
      <w:ins w:id="2929" w:author="Jeff" w:date="2021-06-20T21:23:00Z">
        <w:del w:id="2930" w:author="Risa" w:date="2021-06-26T14:10:00Z">
          <w:r w:rsidRPr="0020587D" w:rsidDel="003A0C5A">
            <w:rPr>
              <w:color w:val="000000" w:themeColor="text1"/>
              <w:sz w:val="22"/>
              <w:szCs w:val="22"/>
              <w:shd w:val="clear" w:color="auto" w:fill="FFFFFF"/>
              <w:rPrChange w:id="2931" w:author="Risa" w:date="2021-06-24T18:40:00Z">
                <w:rPr>
                  <w:color w:val="000000" w:themeColor="text1"/>
                  <w:sz w:val="20"/>
                  <w:szCs w:val="20"/>
                  <w:shd w:val="clear" w:color="auto" w:fill="FFFFFF"/>
                </w:rPr>
              </w:rPrChange>
            </w:rPr>
            <w:delText>S</w:delText>
          </w:r>
        </w:del>
      </w:ins>
      <w:del w:id="2932" w:author="Risa" w:date="2021-06-26T14:10:00Z">
        <w:r w:rsidR="00AE173C" w:rsidRPr="0020587D" w:rsidDel="003A0C5A">
          <w:rPr>
            <w:color w:val="000000" w:themeColor="text1"/>
            <w:sz w:val="22"/>
            <w:szCs w:val="22"/>
            <w:shd w:val="clear" w:color="auto" w:fill="FFFFFF"/>
            <w:rPrChange w:id="2933" w:author="Risa" w:date="2021-06-24T18:40:00Z">
              <w:rPr>
                <w:color w:val="000000" w:themeColor="text1"/>
                <w:sz w:val="20"/>
                <w:szCs w:val="20"/>
                <w:shd w:val="clear" w:color="auto" w:fill="FFFFFF"/>
              </w:rPr>
            </w:rPrChange>
          </w:rPr>
          <w:delText>Q., and Wenwei, L. (2018). A survey about characteristics of soil water retention curve. In </w:delText>
        </w:r>
        <w:r w:rsidR="00AE173C" w:rsidRPr="0020587D" w:rsidDel="003A0C5A">
          <w:rPr>
            <w:i/>
            <w:iCs/>
            <w:color w:val="000000" w:themeColor="text1"/>
            <w:sz w:val="22"/>
            <w:szCs w:val="22"/>
            <w:shd w:val="clear" w:color="auto" w:fill="FFFFFF"/>
            <w:rPrChange w:id="2934" w:author="Risa" w:date="2021-06-24T18:40:00Z">
              <w:rPr>
                <w:i/>
                <w:iCs/>
                <w:color w:val="000000" w:themeColor="text1"/>
                <w:sz w:val="20"/>
                <w:szCs w:val="20"/>
                <w:shd w:val="clear" w:color="auto" w:fill="FFFFFF"/>
              </w:rPr>
            </w:rPrChange>
          </w:rPr>
          <w:delText>IOP Conference Series: Earth and Environmental Science</w:delText>
        </w:r>
        <w:r w:rsidR="00AE173C" w:rsidRPr="0020587D" w:rsidDel="003A0C5A">
          <w:rPr>
            <w:color w:val="000000" w:themeColor="text1"/>
            <w:sz w:val="22"/>
            <w:szCs w:val="22"/>
            <w:shd w:val="clear" w:color="auto" w:fill="FFFFFF"/>
            <w:rPrChange w:id="2935" w:author="Risa" w:date="2021-06-24T18:40:00Z">
              <w:rPr>
                <w:color w:val="000000" w:themeColor="text1"/>
                <w:sz w:val="20"/>
                <w:szCs w:val="20"/>
                <w:shd w:val="clear" w:color="auto" w:fill="FFFFFF"/>
              </w:rPr>
            </w:rPrChange>
          </w:rPr>
          <w:delText xml:space="preserve"> (Vol. 153, No. 6, p. 062076). IOP Publishing. </w:delText>
        </w:r>
      </w:del>
    </w:p>
    <w:p w14:paraId="6E2C26AB" w14:textId="7C7F1369" w:rsidR="00F444E1" w:rsidRPr="0020587D" w:rsidDel="003A0C5A" w:rsidRDefault="00AE173C" w:rsidP="003A0C5A">
      <w:pPr>
        <w:rPr>
          <w:del w:id="2936" w:author="Risa" w:date="2021-06-26T14:10:00Z"/>
          <w:color w:val="000000" w:themeColor="text1"/>
          <w:sz w:val="22"/>
          <w:szCs w:val="22"/>
          <w:shd w:val="clear" w:color="auto" w:fill="FFFFFF"/>
          <w:rPrChange w:id="2937" w:author="Risa" w:date="2021-06-24T18:40:00Z">
            <w:rPr>
              <w:del w:id="2938" w:author="Risa" w:date="2021-06-26T14:10:00Z"/>
              <w:color w:val="000000" w:themeColor="text1"/>
              <w:sz w:val="20"/>
              <w:szCs w:val="20"/>
              <w:shd w:val="clear" w:color="auto" w:fill="FFFFFF"/>
            </w:rPr>
          </w:rPrChange>
        </w:rPr>
        <w:pPrChange w:id="2939" w:author="Risa" w:date="2021-06-26T14:10:00Z">
          <w:pPr>
            <w:pStyle w:val="ListParagraph"/>
            <w:autoSpaceDE w:val="0"/>
            <w:autoSpaceDN w:val="0"/>
            <w:adjustRightInd w:val="0"/>
            <w:spacing w:line="240" w:lineRule="auto"/>
            <w:ind w:left="360" w:hanging="360"/>
            <w:jc w:val="both"/>
          </w:pPr>
        </w:pPrChange>
      </w:pPr>
      <w:del w:id="2940" w:author="Risa" w:date="2021-06-26T14:10:00Z">
        <w:r w:rsidRPr="0020587D" w:rsidDel="003A0C5A">
          <w:rPr>
            <w:color w:val="000000" w:themeColor="text1"/>
            <w:sz w:val="22"/>
            <w:szCs w:val="22"/>
            <w:shd w:val="clear" w:color="auto" w:fill="FFFFFF"/>
            <w:rPrChange w:id="2941" w:author="Risa" w:date="2021-06-24T18:40:00Z">
              <w:rPr>
                <w:color w:val="000000" w:themeColor="text1"/>
                <w:sz w:val="20"/>
                <w:szCs w:val="20"/>
                <w:highlight w:val="cyan"/>
                <w:shd w:val="clear" w:color="auto" w:fill="FFFFFF"/>
              </w:rPr>
            </w:rPrChange>
          </w:rPr>
          <w:delText xml:space="preserve">Jordan, M., Patterson III, W. and Windisch, A. (2003). Conceptual ecological models for the Long Island pitch pine barrens: implications for managing rare plant communities. </w:delText>
        </w:r>
        <w:r w:rsidRPr="0020587D" w:rsidDel="003A0C5A">
          <w:rPr>
            <w:i/>
            <w:iCs/>
            <w:color w:val="000000" w:themeColor="text1"/>
            <w:sz w:val="22"/>
            <w:szCs w:val="22"/>
            <w:rPrChange w:id="2942" w:author="Risa" w:date="2021-06-24T18:40:00Z">
              <w:rPr>
                <w:i/>
                <w:iCs/>
                <w:color w:val="000000" w:themeColor="text1"/>
                <w:sz w:val="20"/>
                <w:szCs w:val="20"/>
                <w:highlight w:val="cyan"/>
              </w:rPr>
            </w:rPrChange>
          </w:rPr>
          <w:delText>Forest Ecology and Management</w:delText>
        </w:r>
        <w:r w:rsidRPr="0020587D" w:rsidDel="003A0C5A">
          <w:rPr>
            <w:color w:val="000000" w:themeColor="text1"/>
            <w:sz w:val="22"/>
            <w:szCs w:val="22"/>
            <w:shd w:val="clear" w:color="auto" w:fill="FFFFFF"/>
            <w:rPrChange w:id="2943" w:author="Risa" w:date="2021-06-24T18:40:00Z">
              <w:rPr>
                <w:color w:val="000000" w:themeColor="text1"/>
                <w:sz w:val="20"/>
                <w:szCs w:val="20"/>
                <w:highlight w:val="cyan"/>
                <w:shd w:val="clear" w:color="auto" w:fill="FFFFFF"/>
              </w:rPr>
            </w:rPrChange>
          </w:rPr>
          <w:delText xml:space="preserve">, </w:delText>
        </w:r>
        <w:r w:rsidRPr="0020587D" w:rsidDel="003A0C5A">
          <w:rPr>
            <w:i/>
            <w:iCs/>
            <w:color w:val="000000" w:themeColor="text1"/>
            <w:sz w:val="22"/>
            <w:szCs w:val="22"/>
            <w:rPrChange w:id="2944" w:author="Risa" w:date="2021-06-24T18:40:00Z">
              <w:rPr>
                <w:i/>
                <w:iCs/>
                <w:color w:val="000000" w:themeColor="text1"/>
                <w:sz w:val="20"/>
                <w:szCs w:val="20"/>
                <w:highlight w:val="cyan"/>
              </w:rPr>
            </w:rPrChange>
          </w:rPr>
          <w:delText>185</w:delText>
        </w:r>
        <w:r w:rsidRPr="0020587D" w:rsidDel="003A0C5A">
          <w:rPr>
            <w:color w:val="000000" w:themeColor="text1"/>
            <w:sz w:val="22"/>
            <w:szCs w:val="22"/>
            <w:shd w:val="clear" w:color="auto" w:fill="FFFFFF"/>
            <w:rPrChange w:id="2945" w:author="Risa" w:date="2021-06-24T18:40:00Z">
              <w:rPr>
                <w:color w:val="000000" w:themeColor="text1"/>
                <w:sz w:val="20"/>
                <w:szCs w:val="20"/>
                <w:highlight w:val="cyan"/>
                <w:shd w:val="clear" w:color="auto" w:fill="FFFFFF"/>
              </w:rPr>
            </w:rPrChange>
          </w:rPr>
          <w:delText>(1-2), 151-168.</w:delText>
        </w:r>
        <w:r w:rsidR="00F444E1" w:rsidRPr="0020587D" w:rsidDel="003A0C5A">
          <w:rPr>
            <w:color w:val="000000" w:themeColor="text1"/>
            <w:sz w:val="22"/>
            <w:szCs w:val="22"/>
            <w:shd w:val="clear" w:color="auto" w:fill="FFFFFF"/>
            <w:rPrChange w:id="2946" w:author="Risa" w:date="2021-06-24T18:40:00Z">
              <w:rPr>
                <w:color w:val="000000" w:themeColor="text1"/>
                <w:sz w:val="20"/>
                <w:szCs w:val="20"/>
                <w:shd w:val="clear" w:color="auto" w:fill="FFFFFF"/>
              </w:rPr>
            </w:rPrChange>
          </w:rPr>
          <w:delText xml:space="preserve"> doi:</w:delText>
        </w:r>
        <w:r w:rsidR="00174107" w:rsidRPr="0020587D" w:rsidDel="003A0C5A">
          <w:rPr>
            <w:sz w:val="22"/>
            <w:szCs w:val="22"/>
            <w:rPrChange w:id="2947" w:author="Risa" w:date="2021-06-24T18:40:00Z">
              <w:rPr/>
            </w:rPrChange>
          </w:rPr>
          <w:fldChar w:fldCharType="begin"/>
        </w:r>
        <w:r w:rsidR="00174107" w:rsidRPr="0020587D" w:rsidDel="003A0C5A">
          <w:rPr>
            <w:sz w:val="22"/>
            <w:szCs w:val="22"/>
            <w:rPrChange w:id="2948" w:author="Risa" w:date="2021-06-24T18:40:00Z">
              <w:rPr/>
            </w:rPrChange>
          </w:rPr>
          <w:delInstrText xml:space="preserve"> HYPERLINK "http://dx.doi.org/10.1016/S0378-1127(03)00252-4" \t "_blank" </w:delInstrText>
        </w:r>
        <w:r w:rsidR="00174107" w:rsidRPr="0020587D" w:rsidDel="003A0C5A">
          <w:rPr>
            <w:sz w:val="22"/>
            <w:szCs w:val="22"/>
            <w:rPrChange w:id="2949" w:author="Risa" w:date="2021-06-24T18:40:00Z">
              <w:rPr>
                <w:rStyle w:val="Hyperlink"/>
                <w:rFonts w:ascii="inherit" w:hAnsi="inherit"/>
                <w:sz w:val="20"/>
                <w:szCs w:val="20"/>
                <w:bdr w:val="none" w:sz="0" w:space="0" w:color="auto" w:frame="1"/>
              </w:rPr>
            </w:rPrChange>
          </w:rPr>
          <w:fldChar w:fldCharType="separate"/>
        </w:r>
        <w:r w:rsidR="00F444E1" w:rsidRPr="0020587D" w:rsidDel="003A0C5A">
          <w:rPr>
            <w:rStyle w:val="Hyperlink"/>
            <w:sz w:val="22"/>
            <w:szCs w:val="22"/>
            <w:bdr w:val="none" w:sz="0" w:space="0" w:color="auto" w:frame="1"/>
            <w:rPrChange w:id="2950" w:author="Risa" w:date="2021-06-24T18:40:00Z">
              <w:rPr>
                <w:rStyle w:val="Hyperlink"/>
                <w:rFonts w:ascii="inherit" w:hAnsi="inherit"/>
                <w:sz w:val="20"/>
                <w:szCs w:val="20"/>
                <w:bdr w:val="none" w:sz="0" w:space="0" w:color="auto" w:frame="1"/>
              </w:rPr>
            </w:rPrChange>
          </w:rPr>
          <w:delText>10.1016/S0378-1127(03)00252-4</w:delText>
        </w:r>
        <w:r w:rsidR="00174107" w:rsidRPr="0020587D" w:rsidDel="003A0C5A">
          <w:rPr>
            <w:rStyle w:val="Hyperlink"/>
            <w:sz w:val="22"/>
            <w:szCs w:val="22"/>
            <w:bdr w:val="none" w:sz="0" w:space="0" w:color="auto" w:frame="1"/>
            <w:rPrChange w:id="2951" w:author="Risa" w:date="2021-06-24T18:40:00Z">
              <w:rPr>
                <w:rStyle w:val="Hyperlink"/>
                <w:rFonts w:ascii="inherit" w:hAnsi="inherit"/>
                <w:sz w:val="20"/>
                <w:szCs w:val="20"/>
                <w:bdr w:val="none" w:sz="0" w:space="0" w:color="auto" w:frame="1"/>
              </w:rPr>
            </w:rPrChange>
          </w:rPr>
          <w:fldChar w:fldCharType="end"/>
        </w:r>
      </w:del>
    </w:p>
    <w:p w14:paraId="0DC5E365" w14:textId="42D9A908" w:rsidR="00AA4C12" w:rsidRPr="0020587D" w:rsidDel="003A0C5A" w:rsidRDefault="00AA4C12" w:rsidP="003A0C5A">
      <w:pPr>
        <w:rPr>
          <w:del w:id="2952" w:author="Risa" w:date="2021-06-26T14:10:00Z"/>
          <w:rFonts w:eastAsiaTheme="minorHAnsi"/>
          <w:color w:val="000000" w:themeColor="text1"/>
          <w:sz w:val="22"/>
          <w:szCs w:val="22"/>
          <w:rPrChange w:id="2953" w:author="Risa" w:date="2021-06-24T18:40:00Z">
            <w:rPr>
              <w:del w:id="2954" w:author="Risa" w:date="2021-06-26T14:10:00Z"/>
              <w:rFonts w:eastAsiaTheme="minorHAnsi"/>
              <w:color w:val="000000" w:themeColor="text1"/>
              <w:sz w:val="20"/>
              <w:szCs w:val="20"/>
            </w:rPr>
          </w:rPrChange>
        </w:rPr>
        <w:pPrChange w:id="2955" w:author="Risa" w:date="2021-06-26T14:10:00Z">
          <w:pPr>
            <w:pStyle w:val="ListParagraph"/>
            <w:autoSpaceDE w:val="0"/>
            <w:autoSpaceDN w:val="0"/>
            <w:adjustRightInd w:val="0"/>
            <w:spacing w:line="240" w:lineRule="auto"/>
            <w:ind w:left="360" w:hanging="360"/>
            <w:jc w:val="both"/>
          </w:pPr>
        </w:pPrChange>
      </w:pPr>
      <w:del w:id="2956" w:author="Risa" w:date="2021-06-26T14:10:00Z">
        <w:r w:rsidRPr="0020587D" w:rsidDel="003A0C5A">
          <w:rPr>
            <w:rFonts w:eastAsiaTheme="minorHAnsi"/>
            <w:color w:val="000000" w:themeColor="text1"/>
            <w:sz w:val="22"/>
            <w:szCs w:val="22"/>
            <w:rPrChange w:id="2957" w:author="Risa" w:date="2021-06-24T18:40:00Z">
              <w:rPr>
                <w:rFonts w:eastAsiaTheme="minorHAnsi"/>
                <w:color w:val="000000" w:themeColor="text1"/>
                <w:sz w:val="20"/>
                <w:szCs w:val="20"/>
              </w:rPr>
            </w:rPrChange>
          </w:rPr>
          <w:delText xml:space="preserve">Kunkel, K., Stevens, </w:delText>
        </w:r>
        <w:r w:rsidR="00FE0C54" w:rsidRPr="0020587D" w:rsidDel="003A0C5A">
          <w:rPr>
            <w:rFonts w:eastAsiaTheme="minorHAnsi"/>
            <w:color w:val="000000" w:themeColor="text1"/>
            <w:sz w:val="22"/>
            <w:szCs w:val="22"/>
            <w:rPrChange w:id="2958" w:author="Risa" w:date="2021-06-24T18:40:00Z">
              <w:rPr>
                <w:rFonts w:eastAsiaTheme="minorHAnsi"/>
                <w:color w:val="000000" w:themeColor="text1"/>
                <w:sz w:val="20"/>
                <w:szCs w:val="20"/>
              </w:rPr>
            </w:rPrChange>
          </w:rPr>
          <w:delText xml:space="preserve">L., </w:delText>
        </w:r>
        <w:r w:rsidRPr="0020587D" w:rsidDel="003A0C5A">
          <w:rPr>
            <w:rFonts w:eastAsiaTheme="minorHAnsi"/>
            <w:color w:val="000000" w:themeColor="text1"/>
            <w:sz w:val="22"/>
            <w:szCs w:val="22"/>
            <w:rPrChange w:id="2959" w:author="Risa" w:date="2021-06-24T18:40:00Z">
              <w:rPr>
                <w:rFonts w:eastAsiaTheme="minorHAnsi"/>
                <w:color w:val="000000" w:themeColor="text1"/>
                <w:sz w:val="20"/>
                <w:szCs w:val="20"/>
              </w:rPr>
            </w:rPrChange>
          </w:rPr>
          <w:delText>Stevens, Sun,</w:delText>
        </w:r>
        <w:r w:rsidR="00915A4A" w:rsidRPr="0020587D" w:rsidDel="003A0C5A">
          <w:rPr>
            <w:rFonts w:eastAsiaTheme="minorHAnsi"/>
            <w:color w:val="000000" w:themeColor="text1"/>
            <w:sz w:val="22"/>
            <w:szCs w:val="22"/>
            <w:rPrChange w:id="2960" w:author="Risa" w:date="2021-06-24T18:40:00Z">
              <w:rPr>
                <w:rFonts w:eastAsiaTheme="minorHAnsi"/>
                <w:color w:val="000000" w:themeColor="text1"/>
                <w:sz w:val="20"/>
                <w:szCs w:val="20"/>
              </w:rPr>
            </w:rPrChange>
          </w:rPr>
          <w:delText xml:space="preserve"> </w:delText>
        </w:r>
        <w:r w:rsidRPr="0020587D" w:rsidDel="003A0C5A">
          <w:rPr>
            <w:rFonts w:eastAsiaTheme="minorHAnsi"/>
            <w:color w:val="000000" w:themeColor="text1"/>
            <w:sz w:val="22"/>
            <w:szCs w:val="22"/>
            <w:rPrChange w:id="2961" w:author="Risa" w:date="2021-06-24T18:40:00Z">
              <w:rPr>
                <w:rFonts w:eastAsiaTheme="minorHAnsi"/>
                <w:color w:val="000000" w:themeColor="text1"/>
                <w:sz w:val="20"/>
                <w:szCs w:val="20"/>
              </w:rPr>
            </w:rPrChange>
          </w:rPr>
          <w:delText xml:space="preserve">Janssen, </w:delText>
        </w:r>
        <w:r w:rsidR="00915A4A" w:rsidRPr="0020587D" w:rsidDel="003A0C5A">
          <w:rPr>
            <w:rFonts w:eastAsiaTheme="minorHAnsi"/>
            <w:color w:val="000000" w:themeColor="text1"/>
            <w:sz w:val="22"/>
            <w:szCs w:val="22"/>
            <w:rPrChange w:id="2962" w:author="Risa" w:date="2021-06-24T18:40:00Z">
              <w:rPr>
                <w:rFonts w:eastAsiaTheme="minorHAnsi"/>
                <w:color w:val="000000" w:themeColor="text1"/>
                <w:sz w:val="20"/>
                <w:szCs w:val="20"/>
              </w:rPr>
            </w:rPrChange>
          </w:rPr>
          <w:delText>S.,</w:delText>
        </w:r>
        <w:r w:rsidRPr="0020587D" w:rsidDel="003A0C5A">
          <w:rPr>
            <w:rFonts w:eastAsiaTheme="minorHAnsi"/>
            <w:color w:val="000000" w:themeColor="text1"/>
            <w:sz w:val="22"/>
            <w:szCs w:val="22"/>
            <w:rPrChange w:id="2963" w:author="Risa" w:date="2021-06-24T18:40:00Z">
              <w:rPr>
                <w:rFonts w:eastAsiaTheme="minorHAnsi"/>
                <w:color w:val="000000" w:themeColor="text1"/>
                <w:sz w:val="20"/>
                <w:szCs w:val="20"/>
              </w:rPr>
            </w:rPrChange>
          </w:rPr>
          <w:delText xml:space="preserve"> Wuebbles,</w:delText>
        </w:r>
        <w:r w:rsidR="00915A4A" w:rsidRPr="0020587D" w:rsidDel="003A0C5A">
          <w:rPr>
            <w:rFonts w:eastAsiaTheme="minorHAnsi"/>
            <w:color w:val="000000" w:themeColor="text1"/>
            <w:sz w:val="22"/>
            <w:szCs w:val="22"/>
            <w:rPrChange w:id="2964" w:author="Risa" w:date="2021-06-24T18:40:00Z">
              <w:rPr>
                <w:rFonts w:eastAsiaTheme="minorHAnsi"/>
                <w:color w:val="000000" w:themeColor="text1"/>
                <w:sz w:val="20"/>
                <w:szCs w:val="20"/>
              </w:rPr>
            </w:rPrChange>
          </w:rPr>
          <w:delText xml:space="preserve"> D.</w:delText>
        </w:r>
        <w:r w:rsidRPr="0020587D" w:rsidDel="003A0C5A">
          <w:rPr>
            <w:rFonts w:eastAsiaTheme="minorHAnsi"/>
            <w:color w:val="000000" w:themeColor="text1"/>
            <w:sz w:val="22"/>
            <w:szCs w:val="22"/>
            <w:rPrChange w:id="2965" w:author="Risa" w:date="2021-06-24T18:40:00Z">
              <w:rPr>
                <w:rFonts w:eastAsiaTheme="minorHAnsi"/>
                <w:color w:val="000000" w:themeColor="text1"/>
                <w:sz w:val="20"/>
                <w:szCs w:val="20"/>
              </w:rPr>
            </w:rPrChange>
          </w:rPr>
          <w:delText xml:space="preserve"> and Dobson</w:delText>
        </w:r>
        <w:r w:rsidR="00DB786C" w:rsidRPr="0020587D" w:rsidDel="003A0C5A">
          <w:rPr>
            <w:rFonts w:eastAsiaTheme="minorHAnsi"/>
            <w:color w:val="000000" w:themeColor="text1"/>
            <w:sz w:val="22"/>
            <w:szCs w:val="22"/>
            <w:rPrChange w:id="2966" w:author="Risa" w:date="2021-06-24T18:40:00Z">
              <w:rPr>
                <w:rFonts w:eastAsiaTheme="minorHAnsi"/>
                <w:color w:val="000000" w:themeColor="text1"/>
                <w:sz w:val="20"/>
                <w:szCs w:val="20"/>
              </w:rPr>
            </w:rPrChange>
          </w:rPr>
          <w:delText>,</w:delText>
        </w:r>
        <w:r w:rsidRPr="0020587D" w:rsidDel="003A0C5A">
          <w:rPr>
            <w:rFonts w:eastAsiaTheme="minorHAnsi"/>
            <w:color w:val="000000" w:themeColor="text1"/>
            <w:sz w:val="22"/>
            <w:szCs w:val="22"/>
            <w:rPrChange w:id="2967" w:author="Risa" w:date="2021-06-24T18:40:00Z">
              <w:rPr>
                <w:rFonts w:eastAsiaTheme="minorHAnsi"/>
                <w:color w:val="000000" w:themeColor="text1"/>
                <w:sz w:val="20"/>
                <w:szCs w:val="20"/>
              </w:rPr>
            </w:rPrChange>
          </w:rPr>
          <w:delText xml:space="preserve"> </w:delText>
        </w:r>
        <w:r w:rsidR="00DB786C" w:rsidRPr="0020587D" w:rsidDel="003A0C5A">
          <w:rPr>
            <w:rFonts w:eastAsiaTheme="minorHAnsi"/>
            <w:color w:val="000000" w:themeColor="text1"/>
            <w:sz w:val="22"/>
            <w:szCs w:val="22"/>
            <w:rPrChange w:id="2968" w:author="Risa" w:date="2021-06-24T18:40:00Z">
              <w:rPr>
                <w:rFonts w:eastAsiaTheme="minorHAnsi"/>
                <w:color w:val="000000" w:themeColor="text1"/>
                <w:sz w:val="20"/>
                <w:szCs w:val="20"/>
              </w:rPr>
            </w:rPrChange>
          </w:rPr>
          <w:delText xml:space="preserve">J. </w:delText>
        </w:r>
        <w:r w:rsidRPr="0020587D" w:rsidDel="003A0C5A">
          <w:rPr>
            <w:rFonts w:eastAsiaTheme="minorHAnsi"/>
            <w:color w:val="000000" w:themeColor="text1"/>
            <w:sz w:val="22"/>
            <w:szCs w:val="22"/>
            <w:rPrChange w:id="2969" w:author="Risa" w:date="2021-06-24T18:40:00Z">
              <w:rPr>
                <w:rFonts w:eastAsiaTheme="minorHAnsi"/>
                <w:color w:val="000000" w:themeColor="text1"/>
                <w:sz w:val="20"/>
                <w:szCs w:val="20"/>
              </w:rPr>
            </w:rPrChange>
          </w:rPr>
          <w:delText>(2013). Regional climate trends and scenarios for the US national climate assessment: Part 1. Climate of the Northeast United States. NOAA technical report NESDIS 142-1. Washington, DC. 87 pp.</w:delText>
        </w:r>
      </w:del>
      <w:ins w:id="2970" w:author="Jeff" w:date="2021-06-20T21:25:00Z">
        <w:del w:id="2971" w:author="Risa" w:date="2021-06-26T14:10:00Z">
          <w:r w:rsidR="001D61FC" w:rsidRPr="0020587D" w:rsidDel="003A0C5A">
            <w:rPr>
              <w:rFonts w:eastAsiaTheme="minorHAnsi"/>
              <w:color w:val="000000" w:themeColor="text1"/>
              <w:sz w:val="22"/>
              <w:szCs w:val="22"/>
              <w:rPrChange w:id="2972" w:author="Risa" w:date="2021-06-24T18:40:00Z">
                <w:rPr>
                  <w:rFonts w:eastAsiaTheme="minorHAnsi"/>
                  <w:color w:val="000000" w:themeColor="text1"/>
                  <w:sz w:val="20"/>
                  <w:szCs w:val="20"/>
                </w:rPr>
              </w:rPrChange>
            </w:rPr>
            <w:delText xml:space="preserve"> Digital Commons, University of Nebraska.</w:delText>
          </w:r>
        </w:del>
      </w:ins>
    </w:p>
    <w:p w14:paraId="177AD8BB" w14:textId="601A9D95" w:rsidR="0039319F" w:rsidRPr="0020587D" w:rsidDel="003A0C5A" w:rsidRDefault="0039319F" w:rsidP="003A0C5A">
      <w:pPr>
        <w:rPr>
          <w:del w:id="2973" w:author="Risa" w:date="2021-06-26T14:10:00Z"/>
          <w:color w:val="000000" w:themeColor="text1"/>
          <w:sz w:val="22"/>
          <w:szCs w:val="22"/>
          <w:rPrChange w:id="2974" w:author="Risa" w:date="2021-06-24T18:40:00Z">
            <w:rPr>
              <w:del w:id="2975" w:author="Risa" w:date="2021-06-26T14:10:00Z"/>
              <w:color w:val="000000" w:themeColor="text1"/>
              <w:sz w:val="20"/>
              <w:szCs w:val="20"/>
            </w:rPr>
          </w:rPrChange>
        </w:rPr>
        <w:pPrChange w:id="2976" w:author="Risa" w:date="2021-06-26T14:10:00Z">
          <w:pPr>
            <w:pStyle w:val="ListParagraph"/>
            <w:autoSpaceDE w:val="0"/>
            <w:autoSpaceDN w:val="0"/>
            <w:adjustRightInd w:val="0"/>
            <w:spacing w:line="240" w:lineRule="auto"/>
            <w:ind w:left="360" w:hanging="360"/>
            <w:jc w:val="both"/>
          </w:pPr>
        </w:pPrChange>
      </w:pPr>
      <w:del w:id="2977" w:author="Risa" w:date="2021-06-26T14:10:00Z">
        <w:r w:rsidRPr="0020587D" w:rsidDel="003A0C5A">
          <w:rPr>
            <w:color w:val="000000" w:themeColor="text1"/>
            <w:sz w:val="22"/>
            <w:szCs w:val="22"/>
            <w:shd w:val="clear" w:color="auto" w:fill="FFFFFF"/>
            <w:rPrChange w:id="2978" w:author="Risa" w:date="2021-06-24T18:40:00Z">
              <w:rPr>
                <w:color w:val="000000" w:themeColor="text1"/>
                <w:sz w:val="20"/>
                <w:szCs w:val="20"/>
                <w:shd w:val="clear" w:color="auto" w:fill="FFFFFF"/>
              </w:rPr>
            </w:rPrChange>
          </w:rPr>
          <w:delText>Lafon, C., Grissino-Mayer, H., Aldrich, S., DeWeese, G., Flatley, W., LaForest, L.</w:delText>
        </w:r>
        <w:r w:rsidR="00970B6A" w:rsidRPr="0020587D" w:rsidDel="003A0C5A">
          <w:rPr>
            <w:color w:val="000000" w:themeColor="text1"/>
            <w:sz w:val="22"/>
            <w:szCs w:val="22"/>
            <w:shd w:val="clear" w:color="auto" w:fill="FFFFFF"/>
            <w:rPrChange w:id="2979" w:author="Risa" w:date="2021-06-24T18:40:00Z">
              <w:rPr>
                <w:color w:val="000000" w:themeColor="text1"/>
                <w:sz w:val="20"/>
                <w:szCs w:val="20"/>
                <w:shd w:val="clear" w:color="auto" w:fill="FFFFFF"/>
              </w:rPr>
            </w:rPrChange>
          </w:rPr>
          <w:delText xml:space="preserve"> and</w:delText>
        </w:r>
        <w:r w:rsidRPr="0020587D" w:rsidDel="003A0C5A">
          <w:rPr>
            <w:color w:val="000000" w:themeColor="text1"/>
            <w:sz w:val="22"/>
            <w:szCs w:val="22"/>
            <w:shd w:val="clear" w:color="auto" w:fill="FFFFFF"/>
            <w:rPrChange w:id="2980" w:author="Risa" w:date="2021-06-24T18:40:00Z">
              <w:rPr>
                <w:color w:val="000000" w:themeColor="text1"/>
                <w:sz w:val="20"/>
                <w:szCs w:val="20"/>
                <w:shd w:val="clear" w:color="auto" w:fill="FFFFFF"/>
              </w:rPr>
            </w:rPrChange>
          </w:rPr>
          <w:delText xml:space="preserve"> Hoss, J. (2014). Three centuries of Appalachian fire history from tree rings. </w:delText>
        </w:r>
        <w:r w:rsidRPr="0020587D" w:rsidDel="003A0C5A">
          <w:rPr>
            <w:i/>
            <w:iCs/>
            <w:color w:val="000000" w:themeColor="text1"/>
            <w:sz w:val="22"/>
            <w:szCs w:val="22"/>
            <w:shd w:val="clear" w:color="auto" w:fill="FFFFFF"/>
            <w:rPrChange w:id="2981" w:author="Risa" w:date="2021-06-24T18:40:00Z">
              <w:rPr>
                <w:i/>
                <w:iCs/>
                <w:color w:val="000000" w:themeColor="text1"/>
                <w:sz w:val="20"/>
                <w:szCs w:val="20"/>
                <w:shd w:val="clear" w:color="auto" w:fill="FFFFFF"/>
              </w:rPr>
            </w:rPrChange>
          </w:rPr>
          <w:delText>Three centuries of Appalachian fire history from tree rings.</w:delText>
        </w:r>
        <w:r w:rsidRPr="0020587D" w:rsidDel="003A0C5A">
          <w:rPr>
            <w:color w:val="000000" w:themeColor="text1"/>
            <w:sz w:val="22"/>
            <w:szCs w:val="22"/>
            <w:shd w:val="clear" w:color="auto" w:fill="FFFFFF"/>
            <w:rPrChange w:id="2982" w:author="Risa" w:date="2021-06-24T18:40:00Z">
              <w:rPr>
                <w:color w:val="000000" w:themeColor="text1"/>
                <w:sz w:val="20"/>
                <w:szCs w:val="20"/>
                <w:shd w:val="clear" w:color="auto" w:fill="FFFFFF"/>
              </w:rPr>
            </w:rPrChange>
          </w:rPr>
          <w:delText>, (SRS-199), 99-103.</w:delText>
        </w:r>
        <w:r w:rsidRPr="0020587D" w:rsidDel="003A0C5A">
          <w:rPr>
            <w:color w:val="000000" w:themeColor="text1"/>
            <w:sz w:val="22"/>
            <w:szCs w:val="22"/>
            <w:rPrChange w:id="2983" w:author="Risa" w:date="2021-06-24T18:40:00Z">
              <w:rPr>
                <w:color w:val="000000" w:themeColor="text1"/>
                <w:sz w:val="20"/>
                <w:szCs w:val="20"/>
              </w:rPr>
            </w:rPrChange>
          </w:rPr>
          <w:delText xml:space="preserve"> </w:delText>
        </w:r>
      </w:del>
      <w:ins w:id="2984" w:author="Jeff" w:date="2021-06-20T21:26:00Z">
        <w:del w:id="2985" w:author="Risa" w:date="2021-06-26T14:10:00Z">
          <w:r w:rsidR="001D61FC" w:rsidRPr="0020587D" w:rsidDel="003A0C5A">
            <w:rPr>
              <w:color w:val="000000" w:themeColor="text1"/>
              <w:sz w:val="22"/>
              <w:szCs w:val="22"/>
              <w:rPrChange w:id="2986" w:author="Risa" w:date="2021-06-24T18:40:00Z">
                <w:rPr>
                  <w:color w:val="000000" w:themeColor="text1"/>
                  <w:sz w:val="20"/>
                  <w:szCs w:val="20"/>
                </w:rPr>
              </w:rPrChange>
            </w:rPr>
            <w:delText>USDA, Southern Research Station.</w:delText>
          </w:r>
        </w:del>
      </w:ins>
    </w:p>
    <w:p w14:paraId="4D227A33" w14:textId="781C371D" w:rsidR="001D61FC" w:rsidRPr="0020587D" w:rsidDel="003A0C5A" w:rsidRDefault="001D61FC" w:rsidP="003A0C5A">
      <w:pPr>
        <w:rPr>
          <w:ins w:id="2987" w:author="Jeff" w:date="2021-06-20T21:27:00Z"/>
          <w:del w:id="2988" w:author="Risa" w:date="2021-06-26T14:10:00Z"/>
          <w:color w:val="000000" w:themeColor="text1"/>
          <w:sz w:val="22"/>
          <w:szCs w:val="22"/>
          <w:rPrChange w:id="2989" w:author="Risa" w:date="2021-06-24T18:40:00Z">
            <w:rPr>
              <w:ins w:id="2990" w:author="Jeff" w:date="2021-06-20T21:27:00Z"/>
              <w:del w:id="2991" w:author="Risa" w:date="2021-06-26T14:10:00Z"/>
              <w:color w:val="000000" w:themeColor="text1"/>
              <w:sz w:val="20"/>
              <w:szCs w:val="20"/>
            </w:rPr>
          </w:rPrChange>
        </w:rPr>
        <w:pPrChange w:id="2992" w:author="Risa" w:date="2021-06-26T14:10:00Z">
          <w:pPr>
            <w:pStyle w:val="ListParagraph"/>
            <w:autoSpaceDE w:val="0"/>
            <w:autoSpaceDN w:val="0"/>
            <w:adjustRightInd w:val="0"/>
            <w:spacing w:line="240" w:lineRule="auto"/>
            <w:ind w:left="360" w:hanging="360"/>
            <w:jc w:val="both"/>
          </w:pPr>
        </w:pPrChange>
      </w:pPr>
    </w:p>
    <w:p w14:paraId="070CCD2E" w14:textId="6382A4F8" w:rsidR="00AE173C" w:rsidRPr="0020587D" w:rsidDel="003A0C5A" w:rsidRDefault="00AE173C" w:rsidP="003A0C5A">
      <w:pPr>
        <w:rPr>
          <w:del w:id="2993" w:author="Risa" w:date="2021-06-26T14:10:00Z"/>
          <w:color w:val="666666"/>
          <w:spacing w:val="4"/>
          <w:sz w:val="22"/>
          <w:szCs w:val="22"/>
          <w:rPrChange w:id="2994" w:author="Risa" w:date="2021-06-24T18:40:00Z">
            <w:rPr>
              <w:del w:id="2995" w:author="Risa" w:date="2021-06-26T14:10:00Z"/>
              <w:color w:val="666666"/>
              <w:spacing w:val="4"/>
              <w:sz w:val="20"/>
              <w:szCs w:val="20"/>
            </w:rPr>
          </w:rPrChange>
        </w:rPr>
        <w:pPrChange w:id="2996" w:author="Risa" w:date="2021-06-26T14:10:00Z">
          <w:pPr>
            <w:pStyle w:val="ListParagraph"/>
            <w:autoSpaceDE w:val="0"/>
            <w:autoSpaceDN w:val="0"/>
            <w:adjustRightInd w:val="0"/>
            <w:spacing w:line="240" w:lineRule="auto"/>
            <w:ind w:left="0"/>
            <w:jc w:val="both"/>
          </w:pPr>
        </w:pPrChange>
      </w:pPr>
      <w:del w:id="2997" w:author="Risa" w:date="2021-06-26T14:10:00Z">
        <w:r w:rsidRPr="0020587D" w:rsidDel="003A0C5A">
          <w:rPr>
            <w:sz w:val="22"/>
            <w:szCs w:val="22"/>
            <w:rPrChange w:id="2998" w:author="Risa" w:date="2021-06-24T18:40:00Z">
              <w:rPr/>
            </w:rPrChange>
          </w:rPr>
          <w:delText>Lambers, H., Chapin, F. and Pons, T. (2006). Photosynthesis, respiration and long</w:delText>
        </w:r>
        <w:r w:rsidR="003352CD" w:rsidRPr="0020587D" w:rsidDel="003A0C5A">
          <w:rPr>
            <w:sz w:val="22"/>
            <w:szCs w:val="22"/>
            <w:rPrChange w:id="2999" w:author="Risa" w:date="2021-06-24T18:40:00Z">
              <w:rPr/>
            </w:rPrChange>
          </w:rPr>
          <w:delText xml:space="preserve"> </w:delText>
        </w:r>
        <w:r w:rsidRPr="0020587D" w:rsidDel="003A0C5A">
          <w:rPr>
            <w:sz w:val="22"/>
            <w:szCs w:val="22"/>
            <w:rPrChange w:id="3000" w:author="Risa" w:date="2021-06-24T18:40:00Z">
              <w:rPr/>
            </w:rPrChange>
          </w:rPr>
          <w:delText xml:space="preserve">distance transport. In </w:delText>
        </w:r>
        <w:r w:rsidRPr="0020587D" w:rsidDel="003A0C5A">
          <w:rPr>
            <w:i/>
            <w:sz w:val="22"/>
            <w:szCs w:val="22"/>
            <w:rPrChange w:id="3001" w:author="Risa" w:date="2021-06-24T18:40:00Z">
              <w:rPr>
                <w:i/>
              </w:rPr>
            </w:rPrChange>
          </w:rPr>
          <w:delText>Plant Physiology Ecology</w:delText>
        </w:r>
        <w:r w:rsidRPr="0020587D" w:rsidDel="003A0C5A">
          <w:rPr>
            <w:sz w:val="22"/>
            <w:szCs w:val="22"/>
            <w:rPrChange w:id="3002" w:author="Risa" w:date="2021-06-24T18:40:00Z">
              <w:rPr/>
            </w:rPrChange>
          </w:rPr>
          <w:delText>: 11-99, Springer, New York.</w:delText>
        </w:r>
      </w:del>
      <w:ins w:id="3003" w:author="Jeff" w:date="2021-06-20T21:27:00Z">
        <w:del w:id="3004" w:author="Risa" w:date="2021-06-26T14:10:00Z">
          <w:r w:rsidR="001D61FC" w:rsidRPr="0020587D" w:rsidDel="003A0C5A">
            <w:rPr>
              <w:sz w:val="22"/>
              <w:szCs w:val="22"/>
              <w:rPrChange w:id="3005" w:author="Risa" w:date="2021-06-24T18:40:00Z">
                <w:rPr/>
              </w:rPrChange>
            </w:rPr>
            <w:delText xml:space="preserve"> </w:delText>
          </w:r>
          <w:r w:rsidR="001D61FC" w:rsidRPr="0020587D" w:rsidDel="003A0C5A">
            <w:rPr>
              <w:color w:val="666666"/>
              <w:spacing w:val="4"/>
              <w:sz w:val="22"/>
              <w:szCs w:val="22"/>
              <w:rPrChange w:id="3006" w:author="Risa" w:date="2021-06-24T18:40:00Z">
                <w:rPr>
                  <w:rFonts w:ascii="Segoe UI" w:hAnsi="Segoe UI" w:cs="Segoe UI"/>
                  <w:color w:val="666666"/>
                  <w:spacing w:val="4"/>
                </w:rPr>
              </w:rPrChange>
            </w:rPr>
            <w:delText>DOI: 10.1007/978-3-030-29639-1_2</w:delText>
          </w:r>
        </w:del>
      </w:ins>
    </w:p>
    <w:p w14:paraId="7915C5B2" w14:textId="25FFA4BF" w:rsidR="001D61FC" w:rsidRPr="0020587D" w:rsidDel="003A0C5A" w:rsidRDefault="001D61FC" w:rsidP="003A0C5A">
      <w:pPr>
        <w:rPr>
          <w:ins w:id="3007" w:author="Jeff" w:date="2021-06-20T21:27:00Z"/>
          <w:del w:id="3008" w:author="Risa" w:date="2021-06-26T14:10:00Z"/>
          <w:color w:val="666666"/>
          <w:spacing w:val="4"/>
          <w:sz w:val="22"/>
          <w:szCs w:val="22"/>
          <w:rPrChange w:id="3009" w:author="Risa" w:date="2021-06-24T18:40:00Z">
            <w:rPr>
              <w:ins w:id="3010" w:author="Jeff" w:date="2021-06-20T21:27:00Z"/>
              <w:del w:id="3011" w:author="Risa" w:date="2021-06-26T14:10:00Z"/>
              <w:color w:val="000000" w:themeColor="text1"/>
              <w:sz w:val="20"/>
              <w:szCs w:val="20"/>
            </w:rPr>
          </w:rPrChange>
        </w:rPr>
        <w:pPrChange w:id="3012" w:author="Risa" w:date="2021-06-26T14:10:00Z">
          <w:pPr>
            <w:pStyle w:val="ListParagraph"/>
            <w:autoSpaceDE w:val="0"/>
            <w:autoSpaceDN w:val="0"/>
            <w:adjustRightInd w:val="0"/>
            <w:spacing w:line="240" w:lineRule="auto"/>
            <w:ind w:left="360" w:hanging="360"/>
            <w:jc w:val="both"/>
          </w:pPr>
        </w:pPrChange>
      </w:pPr>
    </w:p>
    <w:p w14:paraId="65D859BC" w14:textId="237801AC" w:rsidR="005D48CE" w:rsidRPr="0020587D" w:rsidDel="003A0C5A" w:rsidRDefault="005D48CE" w:rsidP="003A0C5A">
      <w:pPr>
        <w:rPr>
          <w:del w:id="3013" w:author="Risa" w:date="2021-06-26T14:10:00Z"/>
          <w:color w:val="000000" w:themeColor="text1"/>
          <w:sz w:val="22"/>
          <w:szCs w:val="22"/>
          <w:shd w:val="clear" w:color="auto" w:fill="FFFFFF"/>
          <w:rPrChange w:id="3014" w:author="Risa" w:date="2021-06-24T18:40:00Z">
            <w:rPr>
              <w:del w:id="3015" w:author="Risa" w:date="2021-06-26T14:10:00Z"/>
              <w:color w:val="000000" w:themeColor="text1"/>
              <w:sz w:val="20"/>
              <w:szCs w:val="20"/>
              <w:shd w:val="clear" w:color="auto" w:fill="FFFFFF"/>
            </w:rPr>
          </w:rPrChange>
        </w:rPr>
        <w:pPrChange w:id="3016" w:author="Risa" w:date="2021-06-26T14:10:00Z">
          <w:pPr>
            <w:pStyle w:val="ListParagraph"/>
            <w:autoSpaceDE w:val="0"/>
            <w:autoSpaceDN w:val="0"/>
            <w:adjustRightInd w:val="0"/>
            <w:spacing w:line="240" w:lineRule="auto"/>
            <w:ind w:left="360" w:hanging="360"/>
            <w:jc w:val="both"/>
          </w:pPr>
        </w:pPrChange>
      </w:pPr>
      <w:del w:id="3017" w:author="Risa" w:date="2021-06-26T14:10:00Z">
        <w:r w:rsidRPr="0020587D" w:rsidDel="003A0C5A">
          <w:rPr>
            <w:color w:val="000000" w:themeColor="text1"/>
            <w:sz w:val="22"/>
            <w:szCs w:val="22"/>
            <w:shd w:val="clear" w:color="auto" w:fill="FFFFFF"/>
            <w:rPrChange w:id="3018" w:author="Risa" w:date="2021-06-24T18:40:00Z">
              <w:rPr>
                <w:color w:val="000000" w:themeColor="text1"/>
                <w:sz w:val="20"/>
                <w:szCs w:val="20"/>
                <w:highlight w:val="cyan"/>
                <w:shd w:val="clear" w:color="auto" w:fill="FFFFFF"/>
              </w:rPr>
            </w:rPrChange>
          </w:rPr>
          <w:delText>Ledig, F., Hom, J. and Smouse, P. (2013). The evolution of the New Jersey pine plains. </w:delText>
        </w:r>
        <w:r w:rsidRPr="0020587D" w:rsidDel="003A0C5A">
          <w:rPr>
            <w:i/>
            <w:iCs/>
            <w:color w:val="000000" w:themeColor="text1"/>
            <w:sz w:val="22"/>
            <w:szCs w:val="22"/>
            <w:shd w:val="clear" w:color="auto" w:fill="FFFFFF"/>
            <w:rPrChange w:id="3019" w:author="Risa" w:date="2021-06-24T18:40:00Z">
              <w:rPr>
                <w:i/>
                <w:iCs/>
                <w:color w:val="000000" w:themeColor="text1"/>
                <w:sz w:val="20"/>
                <w:szCs w:val="20"/>
                <w:highlight w:val="cyan"/>
                <w:shd w:val="clear" w:color="auto" w:fill="FFFFFF"/>
              </w:rPr>
            </w:rPrChange>
          </w:rPr>
          <w:delText>American journal of botany</w:delText>
        </w:r>
        <w:r w:rsidRPr="0020587D" w:rsidDel="003A0C5A">
          <w:rPr>
            <w:color w:val="000000" w:themeColor="text1"/>
            <w:sz w:val="22"/>
            <w:szCs w:val="22"/>
            <w:shd w:val="clear" w:color="auto" w:fill="FFFFFF"/>
            <w:rPrChange w:id="3020" w:author="Risa" w:date="2021-06-24T18:40:00Z">
              <w:rPr>
                <w:color w:val="000000" w:themeColor="text1"/>
                <w:sz w:val="20"/>
                <w:szCs w:val="20"/>
                <w:highlight w:val="cyan"/>
                <w:shd w:val="clear" w:color="auto" w:fill="FFFFFF"/>
              </w:rPr>
            </w:rPrChange>
          </w:rPr>
          <w:delText>, </w:delText>
        </w:r>
        <w:r w:rsidRPr="0020587D" w:rsidDel="003A0C5A">
          <w:rPr>
            <w:i/>
            <w:iCs/>
            <w:color w:val="000000" w:themeColor="text1"/>
            <w:sz w:val="22"/>
            <w:szCs w:val="22"/>
            <w:shd w:val="clear" w:color="auto" w:fill="FFFFFF"/>
            <w:rPrChange w:id="3021" w:author="Risa" w:date="2021-06-24T18:40:00Z">
              <w:rPr>
                <w:i/>
                <w:iCs/>
                <w:color w:val="000000" w:themeColor="text1"/>
                <w:sz w:val="20"/>
                <w:szCs w:val="20"/>
                <w:highlight w:val="cyan"/>
                <w:shd w:val="clear" w:color="auto" w:fill="FFFFFF"/>
              </w:rPr>
            </w:rPrChange>
          </w:rPr>
          <w:delText>100</w:delText>
        </w:r>
        <w:r w:rsidRPr="0020587D" w:rsidDel="003A0C5A">
          <w:rPr>
            <w:color w:val="000000" w:themeColor="text1"/>
            <w:sz w:val="22"/>
            <w:szCs w:val="22"/>
            <w:shd w:val="clear" w:color="auto" w:fill="FFFFFF"/>
            <w:rPrChange w:id="3022" w:author="Risa" w:date="2021-06-24T18:40:00Z">
              <w:rPr>
                <w:color w:val="000000" w:themeColor="text1"/>
                <w:sz w:val="20"/>
                <w:szCs w:val="20"/>
                <w:highlight w:val="cyan"/>
                <w:shd w:val="clear" w:color="auto" w:fill="FFFFFF"/>
              </w:rPr>
            </w:rPrChange>
          </w:rPr>
          <w:delText>(4), 778-791.</w:delText>
        </w:r>
        <w:r w:rsidRPr="0020587D" w:rsidDel="003A0C5A">
          <w:rPr>
            <w:color w:val="000000" w:themeColor="text1"/>
            <w:sz w:val="22"/>
            <w:szCs w:val="22"/>
            <w:shd w:val="clear" w:color="auto" w:fill="FFFFFF"/>
            <w:rPrChange w:id="3023" w:author="Risa" w:date="2021-06-24T18:40:00Z">
              <w:rPr>
                <w:color w:val="000000" w:themeColor="text1"/>
                <w:sz w:val="20"/>
                <w:szCs w:val="20"/>
                <w:shd w:val="clear" w:color="auto" w:fill="FFFFFF"/>
              </w:rPr>
            </w:rPrChange>
          </w:rPr>
          <w:delText xml:space="preserve"> </w:delText>
        </w:r>
      </w:del>
      <w:ins w:id="3024" w:author="Jeff" w:date="2021-06-20T21:28:00Z">
        <w:del w:id="3025" w:author="Risa" w:date="2021-06-26T14:10:00Z">
          <w:r w:rsidR="001D61FC" w:rsidRPr="0020587D" w:rsidDel="003A0C5A">
            <w:rPr>
              <w:color w:val="000000" w:themeColor="text1"/>
              <w:sz w:val="22"/>
              <w:szCs w:val="22"/>
              <w:shd w:val="clear" w:color="auto" w:fill="FFFFFF"/>
              <w:rPrChange w:id="3026" w:author="Risa" w:date="2021-06-24T18:40:00Z">
                <w:rPr>
                  <w:color w:val="000000" w:themeColor="text1"/>
                  <w:sz w:val="20"/>
                  <w:szCs w:val="20"/>
                  <w:shd w:val="clear" w:color="auto" w:fill="FFFFFF"/>
                </w:rPr>
              </w:rPrChange>
            </w:rPr>
            <w:delText>doi.org/10.3732/ajb.1200581</w:delText>
          </w:r>
        </w:del>
      </w:ins>
    </w:p>
    <w:p w14:paraId="112817C9" w14:textId="683447A3" w:rsidR="00AE173C" w:rsidRPr="0020587D" w:rsidDel="003A0C5A" w:rsidRDefault="00AE173C" w:rsidP="003A0C5A">
      <w:pPr>
        <w:rPr>
          <w:del w:id="3027" w:author="Risa" w:date="2021-06-26T14:10:00Z"/>
          <w:color w:val="000000" w:themeColor="text1"/>
          <w:sz w:val="22"/>
          <w:szCs w:val="22"/>
          <w:shd w:val="clear" w:color="auto" w:fill="FFFFFF"/>
          <w:rPrChange w:id="3028" w:author="Risa" w:date="2021-06-24T18:40:00Z">
            <w:rPr>
              <w:del w:id="3029" w:author="Risa" w:date="2021-06-26T14:10:00Z"/>
              <w:color w:val="000000" w:themeColor="text1"/>
              <w:sz w:val="20"/>
              <w:szCs w:val="20"/>
              <w:shd w:val="clear" w:color="auto" w:fill="FFFFFF"/>
            </w:rPr>
          </w:rPrChange>
        </w:rPr>
        <w:pPrChange w:id="3030" w:author="Risa" w:date="2021-06-26T14:10:00Z">
          <w:pPr>
            <w:pStyle w:val="ListParagraph"/>
            <w:autoSpaceDE w:val="0"/>
            <w:autoSpaceDN w:val="0"/>
            <w:adjustRightInd w:val="0"/>
            <w:spacing w:line="240" w:lineRule="auto"/>
            <w:ind w:left="360" w:hanging="360"/>
            <w:jc w:val="both"/>
          </w:pPr>
        </w:pPrChange>
      </w:pPr>
      <w:del w:id="3031" w:author="Risa" w:date="2021-06-26T14:10:00Z">
        <w:r w:rsidRPr="0020587D" w:rsidDel="003A0C5A">
          <w:rPr>
            <w:color w:val="000000" w:themeColor="text1"/>
            <w:sz w:val="22"/>
            <w:szCs w:val="22"/>
            <w:shd w:val="clear" w:color="auto" w:fill="FFFFFF"/>
            <w:rPrChange w:id="3032" w:author="Risa" w:date="2021-06-24T18:40:00Z">
              <w:rPr>
                <w:color w:val="000000" w:themeColor="text1"/>
                <w:sz w:val="20"/>
                <w:szCs w:val="20"/>
                <w:shd w:val="clear" w:color="auto" w:fill="FFFFFF"/>
              </w:rPr>
            </w:rPrChange>
          </w:rPr>
          <w:delText>Ledig, F., Smouse, P. and Hom, J. (2015). Postglacial migration and adaptation for dispersal in pitch pine (Pinaceae). </w:delText>
        </w:r>
        <w:r w:rsidRPr="0020587D" w:rsidDel="003A0C5A">
          <w:rPr>
            <w:i/>
            <w:iCs/>
            <w:color w:val="000000" w:themeColor="text1"/>
            <w:sz w:val="22"/>
            <w:szCs w:val="22"/>
            <w:shd w:val="clear" w:color="auto" w:fill="FFFFFF"/>
            <w:rPrChange w:id="3033" w:author="Risa" w:date="2021-06-24T18:40:00Z">
              <w:rPr>
                <w:i/>
                <w:iCs/>
                <w:color w:val="000000" w:themeColor="text1"/>
                <w:sz w:val="20"/>
                <w:szCs w:val="20"/>
                <w:shd w:val="clear" w:color="auto" w:fill="FFFFFF"/>
              </w:rPr>
            </w:rPrChange>
          </w:rPr>
          <w:delText>American journal of botany</w:delText>
        </w:r>
        <w:r w:rsidRPr="0020587D" w:rsidDel="003A0C5A">
          <w:rPr>
            <w:color w:val="000000" w:themeColor="text1"/>
            <w:sz w:val="22"/>
            <w:szCs w:val="22"/>
            <w:shd w:val="clear" w:color="auto" w:fill="FFFFFF"/>
            <w:rPrChange w:id="3034" w:author="Risa" w:date="2021-06-24T18:40:00Z">
              <w:rPr>
                <w:color w:val="000000" w:themeColor="text1"/>
                <w:sz w:val="20"/>
                <w:szCs w:val="20"/>
                <w:shd w:val="clear" w:color="auto" w:fill="FFFFFF"/>
              </w:rPr>
            </w:rPrChange>
          </w:rPr>
          <w:delText>, </w:delText>
        </w:r>
        <w:r w:rsidRPr="0020587D" w:rsidDel="003A0C5A">
          <w:rPr>
            <w:i/>
            <w:iCs/>
            <w:color w:val="000000" w:themeColor="text1"/>
            <w:sz w:val="22"/>
            <w:szCs w:val="22"/>
            <w:shd w:val="clear" w:color="auto" w:fill="FFFFFF"/>
            <w:rPrChange w:id="3035" w:author="Risa" w:date="2021-06-24T18:40:00Z">
              <w:rPr>
                <w:i/>
                <w:iCs/>
                <w:color w:val="000000" w:themeColor="text1"/>
                <w:sz w:val="20"/>
                <w:szCs w:val="20"/>
                <w:shd w:val="clear" w:color="auto" w:fill="FFFFFF"/>
              </w:rPr>
            </w:rPrChange>
          </w:rPr>
          <w:delText>102</w:delText>
        </w:r>
        <w:r w:rsidRPr="0020587D" w:rsidDel="003A0C5A">
          <w:rPr>
            <w:color w:val="000000" w:themeColor="text1"/>
            <w:sz w:val="22"/>
            <w:szCs w:val="22"/>
            <w:shd w:val="clear" w:color="auto" w:fill="FFFFFF"/>
            <w:rPrChange w:id="3036" w:author="Risa" w:date="2021-06-24T18:40:00Z">
              <w:rPr>
                <w:color w:val="000000" w:themeColor="text1"/>
                <w:sz w:val="20"/>
                <w:szCs w:val="20"/>
                <w:shd w:val="clear" w:color="auto" w:fill="FFFFFF"/>
              </w:rPr>
            </w:rPrChange>
          </w:rPr>
          <w:delText>(12), 2074-2091.</w:delText>
        </w:r>
        <w:r w:rsidR="0054289C" w:rsidRPr="0020587D" w:rsidDel="003A0C5A">
          <w:rPr>
            <w:color w:val="000000" w:themeColor="text1"/>
            <w:sz w:val="22"/>
            <w:szCs w:val="22"/>
            <w:shd w:val="clear" w:color="auto" w:fill="FFFFFF"/>
            <w:rPrChange w:id="3037" w:author="Risa" w:date="2021-06-24T18:40:00Z">
              <w:rPr>
                <w:color w:val="000000" w:themeColor="text1"/>
                <w:sz w:val="20"/>
                <w:szCs w:val="20"/>
                <w:shd w:val="clear" w:color="auto" w:fill="FFFFFF"/>
              </w:rPr>
            </w:rPrChange>
          </w:rPr>
          <w:delText xml:space="preserve"> </w:delText>
        </w:r>
        <w:r w:rsidR="0054289C" w:rsidRPr="0020587D" w:rsidDel="003A0C5A">
          <w:rPr>
            <w:color w:val="3E3D40"/>
            <w:sz w:val="22"/>
            <w:szCs w:val="22"/>
            <w:shd w:val="clear" w:color="auto" w:fill="FFFFFF"/>
            <w:rPrChange w:id="3038" w:author="Risa" w:date="2021-06-24T18:40:00Z">
              <w:rPr>
                <w:color w:val="3E3D40"/>
                <w:sz w:val="20"/>
                <w:szCs w:val="20"/>
                <w:shd w:val="clear" w:color="auto" w:fill="FFFFFF"/>
              </w:rPr>
            </w:rPrChange>
          </w:rPr>
          <w:delText>doi: 10.3732/ajb.1500009</w:delText>
        </w:r>
      </w:del>
    </w:p>
    <w:p w14:paraId="4A2524BA" w14:textId="122F8E8C" w:rsidR="00AE173C" w:rsidRPr="0020587D" w:rsidDel="003A0C5A" w:rsidRDefault="00AE173C" w:rsidP="003A0C5A">
      <w:pPr>
        <w:rPr>
          <w:del w:id="3039" w:author="Risa" w:date="2021-06-26T14:10:00Z"/>
          <w:color w:val="3E3D40"/>
          <w:sz w:val="22"/>
          <w:szCs w:val="22"/>
          <w:shd w:val="clear" w:color="auto" w:fill="FFFFFF"/>
          <w:rPrChange w:id="3040" w:author="Risa" w:date="2021-06-24T18:40:00Z">
            <w:rPr>
              <w:del w:id="3041" w:author="Risa" w:date="2021-06-26T14:10:00Z"/>
              <w:color w:val="3E3D40"/>
              <w:sz w:val="20"/>
              <w:szCs w:val="20"/>
              <w:shd w:val="clear" w:color="auto" w:fill="FFFFFF"/>
            </w:rPr>
          </w:rPrChange>
        </w:rPr>
        <w:pPrChange w:id="3042" w:author="Risa" w:date="2021-06-26T14:10:00Z">
          <w:pPr>
            <w:pStyle w:val="ListParagraph"/>
            <w:autoSpaceDE w:val="0"/>
            <w:autoSpaceDN w:val="0"/>
            <w:adjustRightInd w:val="0"/>
            <w:spacing w:line="240" w:lineRule="auto"/>
            <w:ind w:left="450" w:hanging="450"/>
            <w:jc w:val="both"/>
          </w:pPr>
        </w:pPrChange>
      </w:pPr>
      <w:del w:id="3043" w:author="Risa" w:date="2021-06-26T14:10:00Z">
        <w:r w:rsidRPr="0020587D" w:rsidDel="003A0C5A">
          <w:rPr>
            <w:rFonts w:eastAsiaTheme="minorEastAsia"/>
            <w:color w:val="000000" w:themeColor="text1"/>
            <w:sz w:val="22"/>
            <w:szCs w:val="22"/>
            <w:rPrChange w:id="3044" w:author="Risa" w:date="2021-06-24T18:40:00Z">
              <w:rPr>
                <w:rFonts w:eastAsiaTheme="minorEastAsia"/>
                <w:color w:val="000000" w:themeColor="text1"/>
                <w:sz w:val="20"/>
                <w:szCs w:val="20"/>
              </w:rPr>
            </w:rPrChange>
          </w:rPr>
          <w:delText xml:space="preserve">Lee, C., Robinson, G., Robinson, I., and Lee, H. (2019). </w:delText>
        </w:r>
        <w:r w:rsidRPr="0020587D" w:rsidDel="003A0C5A">
          <w:rPr>
            <w:color w:val="000000" w:themeColor="text1"/>
            <w:sz w:val="22"/>
            <w:szCs w:val="22"/>
            <w:shd w:val="clear" w:color="auto" w:fill="FFFFFF"/>
            <w:rPrChange w:id="3045" w:author="Risa" w:date="2021-06-24T18:40:00Z">
              <w:rPr>
                <w:color w:val="000000" w:themeColor="text1"/>
                <w:sz w:val="20"/>
                <w:szCs w:val="20"/>
                <w:shd w:val="clear" w:color="auto" w:fill="FFFFFF"/>
              </w:rPr>
            </w:rPrChange>
          </w:rPr>
          <w:delText xml:space="preserve">Regeneration of pitch pine (Pinus rigida) stands inhibited by fire suppression in Albany Pine Bush Preserve, New York. </w:delText>
        </w:r>
        <w:r w:rsidRPr="0020587D" w:rsidDel="003A0C5A">
          <w:rPr>
            <w:i/>
            <w:iCs/>
            <w:color w:val="000000" w:themeColor="text1"/>
            <w:sz w:val="22"/>
            <w:szCs w:val="22"/>
            <w:rPrChange w:id="3046" w:author="Risa" w:date="2021-06-24T18:40:00Z">
              <w:rPr>
                <w:i/>
                <w:iCs/>
                <w:color w:val="000000" w:themeColor="text1"/>
                <w:sz w:val="20"/>
                <w:szCs w:val="20"/>
              </w:rPr>
            </w:rPrChange>
          </w:rPr>
          <w:delText>Journal of forestry research</w:delText>
        </w:r>
        <w:r w:rsidRPr="0020587D" w:rsidDel="003A0C5A">
          <w:rPr>
            <w:color w:val="000000" w:themeColor="text1"/>
            <w:sz w:val="22"/>
            <w:szCs w:val="22"/>
            <w:shd w:val="clear" w:color="auto" w:fill="FFFFFF"/>
            <w:rPrChange w:id="3047" w:author="Risa" w:date="2021-06-24T18:40:00Z">
              <w:rPr>
                <w:color w:val="000000" w:themeColor="text1"/>
                <w:sz w:val="20"/>
                <w:szCs w:val="20"/>
                <w:shd w:val="clear" w:color="auto" w:fill="FFFFFF"/>
              </w:rPr>
            </w:rPrChange>
          </w:rPr>
          <w:delText xml:space="preserve">, </w:delText>
        </w:r>
        <w:r w:rsidRPr="0020587D" w:rsidDel="003A0C5A">
          <w:rPr>
            <w:i/>
            <w:iCs/>
            <w:color w:val="000000" w:themeColor="text1"/>
            <w:sz w:val="22"/>
            <w:szCs w:val="22"/>
            <w:rPrChange w:id="3048" w:author="Risa" w:date="2021-06-24T18:40:00Z">
              <w:rPr>
                <w:i/>
                <w:iCs/>
                <w:color w:val="000000" w:themeColor="text1"/>
                <w:sz w:val="20"/>
                <w:szCs w:val="20"/>
              </w:rPr>
            </w:rPrChange>
          </w:rPr>
          <w:delText>30</w:delText>
        </w:r>
        <w:r w:rsidRPr="0020587D" w:rsidDel="003A0C5A">
          <w:rPr>
            <w:color w:val="000000" w:themeColor="text1"/>
            <w:sz w:val="22"/>
            <w:szCs w:val="22"/>
            <w:shd w:val="clear" w:color="auto" w:fill="FFFFFF"/>
            <w:rPrChange w:id="3049" w:author="Risa" w:date="2021-06-24T18:40:00Z">
              <w:rPr>
                <w:color w:val="000000" w:themeColor="text1"/>
                <w:sz w:val="20"/>
                <w:szCs w:val="20"/>
                <w:shd w:val="clear" w:color="auto" w:fill="FFFFFF"/>
              </w:rPr>
            </w:rPrChange>
          </w:rPr>
          <w:delText>(1), 233-242.</w:delText>
        </w:r>
        <w:r w:rsidR="0054289C" w:rsidRPr="0020587D" w:rsidDel="003A0C5A">
          <w:rPr>
            <w:color w:val="000000" w:themeColor="text1"/>
            <w:sz w:val="22"/>
            <w:szCs w:val="22"/>
            <w:shd w:val="clear" w:color="auto" w:fill="FFFFFF"/>
            <w:rPrChange w:id="3050" w:author="Risa" w:date="2021-06-24T18:40:00Z">
              <w:rPr>
                <w:color w:val="000000" w:themeColor="text1"/>
                <w:sz w:val="20"/>
                <w:szCs w:val="20"/>
                <w:shd w:val="clear" w:color="auto" w:fill="FFFFFF"/>
              </w:rPr>
            </w:rPrChange>
          </w:rPr>
          <w:delText xml:space="preserve"> </w:delText>
        </w:r>
        <w:r w:rsidR="0054289C" w:rsidRPr="0020587D" w:rsidDel="003A0C5A">
          <w:rPr>
            <w:color w:val="3E3D40"/>
            <w:sz w:val="22"/>
            <w:szCs w:val="22"/>
            <w:shd w:val="clear" w:color="auto" w:fill="FFFFFF"/>
            <w:rPrChange w:id="3051" w:author="Risa" w:date="2021-06-24T18:40:00Z">
              <w:rPr>
                <w:color w:val="3E3D40"/>
                <w:sz w:val="20"/>
                <w:szCs w:val="20"/>
                <w:shd w:val="clear" w:color="auto" w:fill="FFFFFF"/>
              </w:rPr>
            </w:rPrChange>
          </w:rPr>
          <w:delText>doi: 10.1007/s11676-018-0644-3</w:delText>
        </w:r>
      </w:del>
    </w:p>
    <w:p w14:paraId="0C5C43E2" w14:textId="2ED8E819" w:rsidR="00791BE1" w:rsidRPr="0020587D" w:rsidDel="003A0C5A" w:rsidRDefault="00791BE1" w:rsidP="003A0C5A">
      <w:pPr>
        <w:rPr>
          <w:del w:id="3052" w:author="Risa" w:date="2021-06-26T14:10:00Z"/>
          <w:color w:val="000000" w:themeColor="text1"/>
          <w:sz w:val="22"/>
          <w:szCs w:val="22"/>
          <w:shd w:val="clear" w:color="auto" w:fill="FFFFFF"/>
          <w:rPrChange w:id="3053" w:author="Risa" w:date="2021-06-24T18:40:00Z">
            <w:rPr>
              <w:del w:id="3054" w:author="Risa" w:date="2021-06-26T14:10:00Z"/>
              <w:color w:val="000000" w:themeColor="text1"/>
              <w:sz w:val="20"/>
              <w:szCs w:val="20"/>
              <w:shd w:val="clear" w:color="auto" w:fill="FFFFFF"/>
            </w:rPr>
          </w:rPrChange>
        </w:rPr>
        <w:pPrChange w:id="3055" w:author="Risa" w:date="2021-06-26T14:10:00Z">
          <w:pPr>
            <w:pStyle w:val="ListParagraph"/>
            <w:autoSpaceDE w:val="0"/>
            <w:autoSpaceDN w:val="0"/>
            <w:adjustRightInd w:val="0"/>
            <w:spacing w:line="240" w:lineRule="auto"/>
            <w:ind w:left="450" w:hanging="450"/>
            <w:jc w:val="both"/>
          </w:pPr>
        </w:pPrChange>
      </w:pPr>
      <w:del w:id="3056" w:author="Risa" w:date="2021-06-26T14:10:00Z">
        <w:r w:rsidRPr="0020587D" w:rsidDel="003A0C5A">
          <w:rPr>
            <w:color w:val="222222"/>
            <w:sz w:val="22"/>
            <w:szCs w:val="22"/>
            <w:shd w:val="clear" w:color="auto" w:fill="FFFFFF"/>
            <w:rPrChange w:id="3057" w:author="Risa" w:date="2021-06-24T18:40:00Z">
              <w:rPr>
                <w:color w:val="222222"/>
                <w:sz w:val="20"/>
                <w:szCs w:val="20"/>
                <w:shd w:val="clear" w:color="auto" w:fill="FFFFFF"/>
              </w:rPr>
            </w:rPrChange>
          </w:rPr>
          <w:delText>Lenth, R., and Lenth, M. (2018). Package ‘lsmeans’. </w:delText>
        </w:r>
        <w:r w:rsidRPr="0020587D" w:rsidDel="003A0C5A">
          <w:rPr>
            <w:i/>
            <w:iCs/>
            <w:color w:val="222222"/>
            <w:sz w:val="22"/>
            <w:szCs w:val="22"/>
            <w:shd w:val="clear" w:color="auto" w:fill="FFFFFF"/>
            <w:rPrChange w:id="3058" w:author="Risa" w:date="2021-06-24T18:40:00Z">
              <w:rPr>
                <w:i/>
                <w:iCs/>
                <w:color w:val="222222"/>
                <w:sz w:val="20"/>
                <w:szCs w:val="20"/>
                <w:shd w:val="clear" w:color="auto" w:fill="FFFFFF"/>
              </w:rPr>
            </w:rPrChange>
          </w:rPr>
          <w:delText>The American Statistician</w:delText>
        </w:r>
        <w:r w:rsidRPr="0020587D" w:rsidDel="003A0C5A">
          <w:rPr>
            <w:color w:val="222222"/>
            <w:sz w:val="22"/>
            <w:szCs w:val="22"/>
            <w:shd w:val="clear" w:color="auto" w:fill="FFFFFF"/>
            <w:rPrChange w:id="3059" w:author="Risa" w:date="2021-06-24T18:40:00Z">
              <w:rPr>
                <w:color w:val="222222"/>
                <w:sz w:val="20"/>
                <w:szCs w:val="20"/>
                <w:shd w:val="clear" w:color="auto" w:fill="FFFFFF"/>
              </w:rPr>
            </w:rPrChange>
          </w:rPr>
          <w:delText>, </w:delText>
        </w:r>
        <w:r w:rsidRPr="0020587D" w:rsidDel="003A0C5A">
          <w:rPr>
            <w:i/>
            <w:iCs/>
            <w:color w:val="222222"/>
            <w:sz w:val="22"/>
            <w:szCs w:val="22"/>
            <w:shd w:val="clear" w:color="auto" w:fill="FFFFFF"/>
            <w:rPrChange w:id="3060" w:author="Risa" w:date="2021-06-24T18:40:00Z">
              <w:rPr>
                <w:i/>
                <w:iCs/>
                <w:color w:val="222222"/>
                <w:sz w:val="20"/>
                <w:szCs w:val="20"/>
                <w:shd w:val="clear" w:color="auto" w:fill="FFFFFF"/>
              </w:rPr>
            </w:rPrChange>
          </w:rPr>
          <w:delText>34</w:delText>
        </w:r>
        <w:r w:rsidRPr="0020587D" w:rsidDel="003A0C5A">
          <w:rPr>
            <w:color w:val="222222"/>
            <w:sz w:val="22"/>
            <w:szCs w:val="22"/>
            <w:shd w:val="clear" w:color="auto" w:fill="FFFFFF"/>
            <w:rPrChange w:id="3061" w:author="Risa" w:date="2021-06-24T18:40:00Z">
              <w:rPr>
                <w:color w:val="222222"/>
                <w:sz w:val="20"/>
                <w:szCs w:val="20"/>
                <w:shd w:val="clear" w:color="auto" w:fill="FFFFFF"/>
              </w:rPr>
            </w:rPrChange>
          </w:rPr>
          <w:delText>(4), 216-221.</w:delText>
        </w:r>
      </w:del>
      <w:ins w:id="3062" w:author="Jeff" w:date="2021-06-20T21:29:00Z">
        <w:del w:id="3063" w:author="Risa" w:date="2021-06-26T14:10:00Z">
          <w:r w:rsidR="001D61FC" w:rsidRPr="0020587D" w:rsidDel="003A0C5A">
            <w:rPr>
              <w:sz w:val="22"/>
              <w:szCs w:val="22"/>
              <w:rPrChange w:id="3064" w:author="Risa" w:date="2021-06-24T18:40:00Z">
                <w:rPr/>
              </w:rPrChange>
            </w:rPr>
            <w:delText xml:space="preserve"> </w:delText>
          </w:r>
          <w:r w:rsidR="001D61FC" w:rsidRPr="0020587D" w:rsidDel="003A0C5A">
            <w:rPr>
              <w:color w:val="222222"/>
              <w:sz w:val="22"/>
              <w:szCs w:val="22"/>
              <w:shd w:val="clear" w:color="auto" w:fill="FFFFFF"/>
              <w:rPrChange w:id="3065" w:author="Risa" w:date="2021-06-24T18:40:00Z">
                <w:rPr>
                  <w:color w:val="222222"/>
                  <w:sz w:val="20"/>
                  <w:szCs w:val="20"/>
                  <w:shd w:val="clear" w:color="auto" w:fill="FFFFFF"/>
                </w:rPr>
              </w:rPrChange>
            </w:rPr>
            <w:delText>http://glmmadmb.r-forge.r-project.org/repos</w:delText>
          </w:r>
        </w:del>
      </w:ins>
    </w:p>
    <w:p w14:paraId="6557DC02" w14:textId="5C9E1A2C" w:rsidR="00BB1CBA" w:rsidRPr="0020587D" w:rsidDel="003A0C5A" w:rsidRDefault="00AE173C" w:rsidP="003A0C5A">
      <w:pPr>
        <w:rPr>
          <w:del w:id="3066" w:author="Risa" w:date="2021-06-26T14:10:00Z"/>
          <w:color w:val="000000" w:themeColor="text1"/>
          <w:sz w:val="22"/>
          <w:szCs w:val="22"/>
          <w:shd w:val="clear" w:color="auto" w:fill="FFFFFF"/>
          <w:rPrChange w:id="3067" w:author="Risa" w:date="2021-06-24T18:40:00Z">
            <w:rPr>
              <w:del w:id="3068" w:author="Risa" w:date="2021-06-26T14:10:00Z"/>
              <w:color w:val="000000" w:themeColor="text1"/>
              <w:sz w:val="20"/>
              <w:szCs w:val="20"/>
              <w:shd w:val="clear" w:color="auto" w:fill="FFFFFF"/>
            </w:rPr>
          </w:rPrChange>
        </w:rPr>
        <w:pPrChange w:id="3069" w:author="Risa" w:date="2021-06-26T14:10:00Z">
          <w:pPr>
            <w:pStyle w:val="ListParagraph"/>
            <w:autoSpaceDE w:val="0"/>
            <w:autoSpaceDN w:val="0"/>
            <w:adjustRightInd w:val="0"/>
            <w:spacing w:line="240" w:lineRule="auto"/>
            <w:ind w:left="450" w:hanging="450"/>
            <w:jc w:val="both"/>
          </w:pPr>
        </w:pPrChange>
      </w:pPr>
      <w:del w:id="3070" w:author="Risa" w:date="2021-06-26T14:10:00Z">
        <w:r w:rsidRPr="0020587D" w:rsidDel="003A0C5A">
          <w:rPr>
            <w:color w:val="000000" w:themeColor="text1"/>
            <w:sz w:val="22"/>
            <w:szCs w:val="22"/>
            <w:shd w:val="clear" w:color="auto" w:fill="FFFFFF"/>
            <w:rPrChange w:id="3071" w:author="Risa" w:date="2021-06-24T18:40:00Z">
              <w:rPr>
                <w:color w:val="000000" w:themeColor="text1"/>
                <w:sz w:val="20"/>
                <w:szCs w:val="20"/>
                <w:shd w:val="clear" w:color="auto" w:fill="FFFFFF"/>
              </w:rPr>
            </w:rPrChange>
          </w:rPr>
          <w:delText xml:space="preserve">Lesk, C., Coffel, E., D'Amato, A., Dodds, K., and Horton, R. (2017). Threats to North American forests from southern pine beetle with warming winters. </w:delText>
        </w:r>
        <w:r w:rsidRPr="0020587D" w:rsidDel="003A0C5A">
          <w:rPr>
            <w:i/>
            <w:iCs/>
            <w:color w:val="000000" w:themeColor="text1"/>
            <w:sz w:val="22"/>
            <w:szCs w:val="22"/>
            <w:rPrChange w:id="3072" w:author="Risa" w:date="2021-06-24T18:40:00Z">
              <w:rPr>
                <w:i/>
                <w:iCs/>
                <w:color w:val="000000" w:themeColor="text1"/>
                <w:sz w:val="20"/>
                <w:szCs w:val="20"/>
              </w:rPr>
            </w:rPrChange>
          </w:rPr>
          <w:delText>Nat. Clim. Change</w:delText>
        </w:r>
        <w:r w:rsidRPr="0020587D" w:rsidDel="003A0C5A">
          <w:rPr>
            <w:color w:val="000000" w:themeColor="text1"/>
            <w:sz w:val="22"/>
            <w:szCs w:val="22"/>
            <w:shd w:val="clear" w:color="auto" w:fill="FFFFFF"/>
            <w:rPrChange w:id="3073" w:author="Risa" w:date="2021-06-24T18:40:00Z">
              <w:rPr>
                <w:color w:val="000000" w:themeColor="text1"/>
                <w:sz w:val="20"/>
                <w:szCs w:val="20"/>
                <w:shd w:val="clear" w:color="auto" w:fill="FFFFFF"/>
              </w:rPr>
            </w:rPrChange>
          </w:rPr>
          <w:delText xml:space="preserve"> 7, 713–717. </w:delText>
        </w:r>
        <w:r w:rsidR="00BB1CBA" w:rsidRPr="0020587D" w:rsidDel="003A0C5A">
          <w:rPr>
            <w:color w:val="3E3D40"/>
            <w:sz w:val="22"/>
            <w:szCs w:val="22"/>
            <w:shd w:val="clear" w:color="auto" w:fill="FFFFFF"/>
            <w:rPrChange w:id="3074" w:author="Risa" w:date="2021-06-24T18:40:00Z">
              <w:rPr>
                <w:color w:val="3E3D40"/>
                <w:sz w:val="20"/>
                <w:szCs w:val="20"/>
                <w:shd w:val="clear" w:color="auto" w:fill="FFFFFF"/>
              </w:rPr>
            </w:rPrChange>
          </w:rPr>
          <w:delText>doi: 10.1038/nclimate3375</w:delText>
        </w:r>
      </w:del>
    </w:p>
    <w:p w14:paraId="6DDA1E35" w14:textId="1927E69E" w:rsidR="00AE173C" w:rsidRPr="0020587D" w:rsidDel="003A0C5A" w:rsidRDefault="00AE173C" w:rsidP="003A0C5A">
      <w:pPr>
        <w:rPr>
          <w:del w:id="3075" w:author="Risa" w:date="2021-06-26T14:10:00Z"/>
          <w:color w:val="000000" w:themeColor="text1"/>
          <w:sz w:val="22"/>
          <w:szCs w:val="22"/>
          <w:shd w:val="clear" w:color="auto" w:fill="FFFFFF"/>
          <w:rPrChange w:id="3076" w:author="Risa" w:date="2021-06-24T18:40:00Z">
            <w:rPr>
              <w:del w:id="3077" w:author="Risa" w:date="2021-06-26T14:10:00Z"/>
              <w:color w:val="000000" w:themeColor="text1"/>
              <w:sz w:val="20"/>
              <w:szCs w:val="20"/>
              <w:shd w:val="clear" w:color="auto" w:fill="FFFFFF"/>
            </w:rPr>
          </w:rPrChange>
        </w:rPr>
        <w:pPrChange w:id="3078" w:author="Risa" w:date="2021-06-26T14:10:00Z">
          <w:pPr>
            <w:pStyle w:val="ListParagraph"/>
            <w:autoSpaceDE w:val="0"/>
            <w:autoSpaceDN w:val="0"/>
            <w:adjustRightInd w:val="0"/>
            <w:spacing w:line="240" w:lineRule="auto"/>
            <w:ind w:left="450" w:hanging="450"/>
            <w:jc w:val="both"/>
          </w:pPr>
        </w:pPrChange>
      </w:pPr>
      <w:del w:id="3079" w:author="Risa" w:date="2021-06-26T14:10:00Z">
        <w:r w:rsidRPr="0020587D" w:rsidDel="003A0C5A">
          <w:rPr>
            <w:color w:val="000000" w:themeColor="text1"/>
            <w:sz w:val="22"/>
            <w:szCs w:val="22"/>
            <w:shd w:val="clear" w:color="auto" w:fill="FFFFFF"/>
            <w:rPrChange w:id="3080" w:author="Risa" w:date="2021-06-24T18:40:00Z">
              <w:rPr>
                <w:color w:val="000000" w:themeColor="text1"/>
                <w:sz w:val="20"/>
                <w:szCs w:val="20"/>
                <w:shd w:val="clear" w:color="auto" w:fill="FFFFFF"/>
              </w:rPr>
            </w:rPrChange>
          </w:rPr>
          <w:delText xml:space="preserve">Licht, J. </w:delText>
        </w:r>
        <w:r w:rsidR="005F3C86" w:rsidRPr="0020587D" w:rsidDel="003A0C5A">
          <w:rPr>
            <w:color w:val="000000" w:themeColor="text1"/>
            <w:sz w:val="22"/>
            <w:szCs w:val="22"/>
            <w:shd w:val="clear" w:color="auto" w:fill="FFFFFF"/>
            <w:rPrChange w:id="3081" w:author="Risa" w:date="2021-06-24T18:40:00Z">
              <w:rPr>
                <w:color w:val="000000" w:themeColor="text1"/>
                <w:sz w:val="20"/>
                <w:szCs w:val="20"/>
                <w:shd w:val="clear" w:color="auto" w:fill="FFFFFF"/>
              </w:rPr>
            </w:rPrChange>
          </w:rPr>
          <w:delText xml:space="preserve">and </w:delText>
        </w:r>
        <w:r w:rsidRPr="0020587D" w:rsidDel="003A0C5A">
          <w:rPr>
            <w:color w:val="000000" w:themeColor="text1"/>
            <w:sz w:val="22"/>
            <w:szCs w:val="22"/>
            <w:shd w:val="clear" w:color="auto" w:fill="FFFFFF"/>
            <w:rPrChange w:id="3082" w:author="Risa" w:date="2021-06-24T18:40:00Z">
              <w:rPr>
                <w:color w:val="000000" w:themeColor="text1"/>
                <w:sz w:val="20"/>
                <w:szCs w:val="20"/>
                <w:shd w:val="clear" w:color="auto" w:fill="FFFFFF"/>
              </w:rPr>
            </w:rPrChange>
          </w:rPr>
          <w:delText>Smith, N</w:delText>
        </w:r>
        <w:r w:rsidR="005F3C86" w:rsidRPr="0020587D" w:rsidDel="003A0C5A">
          <w:rPr>
            <w:color w:val="000000" w:themeColor="text1"/>
            <w:sz w:val="22"/>
            <w:szCs w:val="22"/>
            <w:shd w:val="clear" w:color="auto" w:fill="FFFFFF"/>
            <w:rPrChange w:id="3083" w:author="Risa" w:date="2021-06-24T18:40:00Z">
              <w:rPr>
                <w:color w:val="000000" w:themeColor="text1"/>
                <w:sz w:val="20"/>
                <w:szCs w:val="20"/>
                <w:shd w:val="clear" w:color="auto" w:fill="FFFFFF"/>
              </w:rPr>
            </w:rPrChange>
          </w:rPr>
          <w:delText>.</w:delText>
        </w:r>
        <w:r w:rsidRPr="0020587D" w:rsidDel="003A0C5A">
          <w:rPr>
            <w:color w:val="000000" w:themeColor="text1"/>
            <w:sz w:val="22"/>
            <w:szCs w:val="22"/>
            <w:shd w:val="clear" w:color="auto" w:fill="FFFFFF"/>
            <w:rPrChange w:id="3084" w:author="Risa" w:date="2021-06-24T18:40:00Z">
              <w:rPr>
                <w:color w:val="000000" w:themeColor="text1"/>
                <w:sz w:val="20"/>
                <w:szCs w:val="20"/>
                <w:shd w:val="clear" w:color="auto" w:fill="FFFFFF"/>
              </w:rPr>
            </w:rPrChange>
          </w:rPr>
          <w:delText xml:space="preserve"> (2018). The influence of lignocellulose and hemicellulose biochar on photosynthesis and water use efficiency in seedlings from a Northeastern US pine-oak ecosystem. </w:delText>
        </w:r>
        <w:r w:rsidRPr="0020587D" w:rsidDel="003A0C5A">
          <w:rPr>
            <w:i/>
            <w:iCs/>
            <w:color w:val="000000" w:themeColor="text1"/>
            <w:sz w:val="22"/>
            <w:szCs w:val="22"/>
            <w:rPrChange w:id="3085" w:author="Risa" w:date="2021-06-24T18:40:00Z">
              <w:rPr>
                <w:i/>
                <w:iCs/>
                <w:color w:val="000000" w:themeColor="text1"/>
                <w:sz w:val="20"/>
                <w:szCs w:val="20"/>
              </w:rPr>
            </w:rPrChange>
          </w:rPr>
          <w:delText>Journal of Sustainable Forestry</w:delText>
        </w:r>
        <w:r w:rsidRPr="0020587D" w:rsidDel="003A0C5A">
          <w:rPr>
            <w:color w:val="000000" w:themeColor="text1"/>
            <w:sz w:val="22"/>
            <w:szCs w:val="22"/>
            <w:shd w:val="clear" w:color="auto" w:fill="FFFFFF"/>
            <w:rPrChange w:id="3086" w:author="Risa" w:date="2021-06-24T18:40:00Z">
              <w:rPr>
                <w:color w:val="000000" w:themeColor="text1"/>
                <w:sz w:val="20"/>
                <w:szCs w:val="20"/>
                <w:shd w:val="clear" w:color="auto" w:fill="FFFFFF"/>
              </w:rPr>
            </w:rPrChange>
          </w:rPr>
          <w:delText xml:space="preserve">, </w:delText>
        </w:r>
        <w:r w:rsidRPr="0020587D" w:rsidDel="003A0C5A">
          <w:rPr>
            <w:i/>
            <w:iCs/>
            <w:color w:val="000000" w:themeColor="text1"/>
            <w:sz w:val="22"/>
            <w:szCs w:val="22"/>
            <w:rPrChange w:id="3087" w:author="Risa" w:date="2021-06-24T18:40:00Z">
              <w:rPr>
                <w:i/>
                <w:iCs/>
                <w:color w:val="000000" w:themeColor="text1"/>
                <w:sz w:val="20"/>
                <w:szCs w:val="20"/>
              </w:rPr>
            </w:rPrChange>
          </w:rPr>
          <w:delText>37</w:delText>
        </w:r>
        <w:r w:rsidRPr="0020587D" w:rsidDel="003A0C5A">
          <w:rPr>
            <w:color w:val="000000" w:themeColor="text1"/>
            <w:sz w:val="22"/>
            <w:szCs w:val="22"/>
            <w:shd w:val="clear" w:color="auto" w:fill="FFFFFF"/>
            <w:rPrChange w:id="3088" w:author="Risa" w:date="2021-06-24T18:40:00Z">
              <w:rPr>
                <w:color w:val="000000" w:themeColor="text1"/>
                <w:sz w:val="20"/>
                <w:szCs w:val="20"/>
                <w:shd w:val="clear" w:color="auto" w:fill="FFFFFF"/>
              </w:rPr>
            </w:rPrChange>
          </w:rPr>
          <w:delText>(1), 25-37.</w:delText>
        </w:r>
        <w:r w:rsidR="00BB1CBA" w:rsidRPr="0020587D" w:rsidDel="003A0C5A">
          <w:rPr>
            <w:color w:val="000000" w:themeColor="text1"/>
            <w:sz w:val="22"/>
            <w:szCs w:val="22"/>
            <w:shd w:val="clear" w:color="auto" w:fill="FFFFFF"/>
            <w:rPrChange w:id="3089" w:author="Risa" w:date="2021-06-24T18:40:00Z">
              <w:rPr>
                <w:color w:val="000000" w:themeColor="text1"/>
                <w:sz w:val="20"/>
                <w:szCs w:val="20"/>
                <w:shd w:val="clear" w:color="auto" w:fill="FFFFFF"/>
              </w:rPr>
            </w:rPrChange>
          </w:rPr>
          <w:delText xml:space="preserve"> </w:delText>
        </w:r>
        <w:r w:rsidR="00BB1CBA" w:rsidRPr="0020587D" w:rsidDel="003A0C5A">
          <w:rPr>
            <w:color w:val="3E3D40"/>
            <w:sz w:val="22"/>
            <w:szCs w:val="22"/>
            <w:shd w:val="clear" w:color="auto" w:fill="FFFFFF"/>
            <w:rPrChange w:id="3090" w:author="Risa" w:date="2021-06-24T18:40:00Z">
              <w:rPr>
                <w:color w:val="3E3D40"/>
                <w:sz w:val="20"/>
                <w:szCs w:val="20"/>
                <w:shd w:val="clear" w:color="auto" w:fill="FFFFFF"/>
              </w:rPr>
            </w:rPrChange>
          </w:rPr>
          <w:delText>doi: 10.1080/10549811.2017.1386113</w:delText>
        </w:r>
      </w:del>
    </w:p>
    <w:p w14:paraId="60103DCB" w14:textId="48568694" w:rsidR="00081CA2" w:rsidRPr="0020587D" w:rsidDel="003A0C5A" w:rsidRDefault="00081CA2" w:rsidP="003A0C5A">
      <w:pPr>
        <w:rPr>
          <w:del w:id="3091" w:author="Risa" w:date="2021-06-26T14:10:00Z"/>
          <w:color w:val="000000" w:themeColor="text1"/>
          <w:sz w:val="22"/>
          <w:szCs w:val="22"/>
          <w:shd w:val="clear" w:color="auto" w:fill="FFFFFF"/>
          <w:rPrChange w:id="3092" w:author="Risa" w:date="2021-06-24T18:40:00Z">
            <w:rPr>
              <w:del w:id="3093" w:author="Risa" w:date="2021-06-26T14:10:00Z"/>
              <w:color w:val="000000" w:themeColor="text1"/>
              <w:sz w:val="20"/>
              <w:szCs w:val="20"/>
              <w:shd w:val="clear" w:color="auto" w:fill="FFFFFF"/>
            </w:rPr>
          </w:rPrChange>
        </w:rPr>
        <w:pPrChange w:id="3094" w:author="Risa" w:date="2021-06-26T14:10:00Z">
          <w:pPr>
            <w:pStyle w:val="ListParagraph"/>
            <w:autoSpaceDE w:val="0"/>
            <w:autoSpaceDN w:val="0"/>
            <w:adjustRightInd w:val="0"/>
            <w:spacing w:line="240" w:lineRule="auto"/>
            <w:ind w:left="360" w:hanging="360"/>
            <w:jc w:val="both"/>
          </w:pPr>
        </w:pPrChange>
      </w:pPr>
      <w:del w:id="3095" w:author="Risa" w:date="2021-06-26T14:10:00Z">
        <w:r w:rsidRPr="0020587D" w:rsidDel="003A0C5A">
          <w:rPr>
            <w:color w:val="000000" w:themeColor="text1"/>
            <w:sz w:val="22"/>
            <w:szCs w:val="22"/>
            <w:shd w:val="clear" w:color="auto" w:fill="FFFFFF"/>
            <w:rPrChange w:id="3096" w:author="Risa" w:date="2021-06-24T18:40:00Z">
              <w:rPr>
                <w:color w:val="000000" w:themeColor="text1"/>
                <w:sz w:val="20"/>
                <w:szCs w:val="20"/>
                <w:shd w:val="clear" w:color="auto" w:fill="FFFFFF"/>
              </w:rPr>
            </w:rPrChange>
          </w:rPr>
          <w:delText xml:space="preserve">Licht, J. and Smith, N. (2020). Pyrogenic Carbon Increases Pitch Pine Seedling Growth, Soil Moisture Retention, and Photosynthetic Intrinsic Water Use Efficiency in the Field. </w:delText>
        </w:r>
        <w:r w:rsidRPr="0020587D" w:rsidDel="003A0C5A">
          <w:rPr>
            <w:i/>
            <w:iCs/>
            <w:color w:val="000000" w:themeColor="text1"/>
            <w:sz w:val="22"/>
            <w:szCs w:val="22"/>
            <w:rPrChange w:id="3097" w:author="Risa" w:date="2021-06-24T18:40:00Z">
              <w:rPr>
                <w:i/>
                <w:iCs/>
                <w:color w:val="000000" w:themeColor="text1"/>
                <w:sz w:val="20"/>
                <w:szCs w:val="20"/>
              </w:rPr>
            </w:rPrChange>
          </w:rPr>
          <w:delText>Frontiers in Forests and Global Change</w:delText>
        </w:r>
        <w:r w:rsidRPr="0020587D" w:rsidDel="003A0C5A">
          <w:rPr>
            <w:color w:val="000000" w:themeColor="text1"/>
            <w:sz w:val="22"/>
            <w:szCs w:val="22"/>
            <w:shd w:val="clear" w:color="auto" w:fill="FFFFFF"/>
            <w:rPrChange w:id="3098" w:author="Risa" w:date="2021-06-24T18:40:00Z">
              <w:rPr>
                <w:color w:val="000000" w:themeColor="text1"/>
                <w:sz w:val="20"/>
                <w:szCs w:val="20"/>
                <w:shd w:val="clear" w:color="auto" w:fill="FFFFFF"/>
              </w:rPr>
            </w:rPrChange>
          </w:rPr>
          <w:delText xml:space="preserve">, </w:delText>
        </w:r>
        <w:r w:rsidRPr="0020587D" w:rsidDel="003A0C5A">
          <w:rPr>
            <w:i/>
            <w:iCs/>
            <w:color w:val="000000" w:themeColor="text1"/>
            <w:sz w:val="22"/>
            <w:szCs w:val="22"/>
            <w:rPrChange w:id="3099" w:author="Risa" w:date="2021-06-24T18:40:00Z">
              <w:rPr>
                <w:i/>
                <w:iCs/>
                <w:color w:val="000000" w:themeColor="text1"/>
                <w:sz w:val="20"/>
                <w:szCs w:val="20"/>
              </w:rPr>
            </w:rPrChange>
          </w:rPr>
          <w:delText>3</w:delText>
        </w:r>
        <w:r w:rsidRPr="0020587D" w:rsidDel="003A0C5A">
          <w:rPr>
            <w:color w:val="000000" w:themeColor="text1"/>
            <w:sz w:val="22"/>
            <w:szCs w:val="22"/>
            <w:shd w:val="clear" w:color="auto" w:fill="FFFFFF"/>
            <w:rPrChange w:id="3100" w:author="Risa" w:date="2021-06-24T18:40:00Z">
              <w:rPr>
                <w:color w:val="000000" w:themeColor="text1"/>
                <w:sz w:val="20"/>
                <w:szCs w:val="20"/>
                <w:shd w:val="clear" w:color="auto" w:fill="FFFFFF"/>
              </w:rPr>
            </w:rPrChange>
          </w:rPr>
          <w:delText>, 31.</w:delText>
        </w:r>
        <w:r w:rsidR="00BB1CBA" w:rsidRPr="0020587D" w:rsidDel="003A0C5A">
          <w:rPr>
            <w:color w:val="000000" w:themeColor="text1"/>
            <w:sz w:val="22"/>
            <w:szCs w:val="22"/>
            <w:shd w:val="clear" w:color="auto" w:fill="FFFFFF"/>
            <w:rPrChange w:id="3101" w:author="Risa" w:date="2021-06-24T18:40:00Z">
              <w:rPr>
                <w:color w:val="000000" w:themeColor="text1"/>
                <w:sz w:val="20"/>
                <w:szCs w:val="20"/>
                <w:shd w:val="clear" w:color="auto" w:fill="FFFFFF"/>
              </w:rPr>
            </w:rPrChange>
          </w:rPr>
          <w:delText xml:space="preserve"> </w:delText>
        </w:r>
        <w:r w:rsidR="00BB1CBA" w:rsidRPr="0020587D" w:rsidDel="003A0C5A">
          <w:rPr>
            <w:color w:val="3E3D40"/>
            <w:sz w:val="22"/>
            <w:szCs w:val="22"/>
            <w:shd w:val="clear" w:color="auto" w:fill="FFFFFF"/>
            <w:rPrChange w:id="3102" w:author="Risa" w:date="2021-06-24T18:40:00Z">
              <w:rPr>
                <w:color w:val="3E3D40"/>
                <w:sz w:val="20"/>
                <w:szCs w:val="20"/>
                <w:shd w:val="clear" w:color="auto" w:fill="FFFFFF"/>
              </w:rPr>
            </w:rPrChange>
          </w:rPr>
          <w:delText>doi: 10.3389/ffgc.2020.00031</w:delText>
        </w:r>
      </w:del>
    </w:p>
    <w:p w14:paraId="19C872E0" w14:textId="0498F3BA" w:rsidR="00482974" w:rsidRPr="0020587D" w:rsidDel="003A0C5A" w:rsidRDefault="00482974" w:rsidP="003A0C5A">
      <w:pPr>
        <w:rPr>
          <w:ins w:id="3103" w:author="Jeff" w:date="2021-06-21T17:48:00Z"/>
          <w:del w:id="3104" w:author="Risa" w:date="2021-06-26T14:10:00Z"/>
          <w:color w:val="3E3D40"/>
          <w:sz w:val="22"/>
          <w:szCs w:val="22"/>
          <w:shd w:val="clear" w:color="auto" w:fill="FFFFFF"/>
          <w:rPrChange w:id="3105" w:author="Risa" w:date="2021-06-24T18:40:00Z">
            <w:rPr>
              <w:ins w:id="3106" w:author="Jeff" w:date="2021-06-21T17:48:00Z"/>
              <w:del w:id="3107" w:author="Risa" w:date="2021-06-26T14:10:00Z"/>
              <w:color w:val="3E3D40"/>
              <w:sz w:val="20"/>
              <w:szCs w:val="20"/>
              <w:shd w:val="clear" w:color="auto" w:fill="FFFFFF"/>
            </w:rPr>
          </w:rPrChange>
        </w:rPr>
        <w:pPrChange w:id="3108" w:author="Risa" w:date="2021-06-26T14:10:00Z">
          <w:pPr>
            <w:pStyle w:val="ListParagraph"/>
            <w:autoSpaceDE w:val="0"/>
            <w:autoSpaceDN w:val="0"/>
            <w:adjustRightInd w:val="0"/>
            <w:spacing w:line="240" w:lineRule="auto"/>
            <w:ind w:left="360" w:hanging="360"/>
            <w:jc w:val="both"/>
          </w:pPr>
        </w:pPrChange>
      </w:pPr>
      <w:del w:id="3109" w:author="Risa" w:date="2021-06-26T14:10:00Z">
        <w:r w:rsidRPr="0020587D" w:rsidDel="003A0C5A">
          <w:rPr>
            <w:color w:val="3E3D40"/>
            <w:sz w:val="22"/>
            <w:szCs w:val="22"/>
            <w:shd w:val="clear" w:color="auto" w:fill="FFFFFF"/>
            <w:rPrChange w:id="3110" w:author="Risa" w:date="2021-06-24T18:40:00Z">
              <w:rPr>
                <w:color w:val="3E3D40"/>
                <w:sz w:val="20"/>
                <w:szCs w:val="20"/>
                <w:shd w:val="clear" w:color="auto" w:fill="FFFFFF"/>
              </w:rPr>
            </w:rPrChange>
          </w:rPr>
          <w:delText>Little, S. Jr. (1953). Prescribed burning as a tool of forest management in the northeastern states. </w:delText>
        </w:r>
        <w:r w:rsidRPr="0020587D" w:rsidDel="003A0C5A">
          <w:rPr>
            <w:i/>
            <w:iCs/>
            <w:color w:val="3E3D40"/>
            <w:sz w:val="22"/>
            <w:szCs w:val="22"/>
            <w:shd w:val="clear" w:color="auto" w:fill="FFFFFF"/>
            <w:rPrChange w:id="3111" w:author="Risa" w:date="2021-06-24T18:40:00Z">
              <w:rPr>
                <w:i/>
                <w:iCs/>
                <w:color w:val="3E3D40"/>
                <w:sz w:val="20"/>
                <w:szCs w:val="20"/>
                <w:shd w:val="clear" w:color="auto" w:fill="FFFFFF"/>
              </w:rPr>
            </w:rPrChange>
          </w:rPr>
          <w:delText>J. For</w:delText>
        </w:r>
        <w:r w:rsidRPr="0020587D" w:rsidDel="003A0C5A">
          <w:rPr>
            <w:color w:val="3E3D40"/>
            <w:sz w:val="22"/>
            <w:szCs w:val="22"/>
            <w:shd w:val="clear" w:color="auto" w:fill="FFFFFF"/>
            <w:rPrChange w:id="3112" w:author="Risa" w:date="2021-06-24T18:40:00Z">
              <w:rPr>
                <w:color w:val="3E3D40"/>
                <w:sz w:val="20"/>
                <w:szCs w:val="20"/>
                <w:shd w:val="clear" w:color="auto" w:fill="FFFFFF"/>
              </w:rPr>
            </w:rPrChange>
          </w:rPr>
          <w:delText>. 51, 496–500. doi: 10.1093/jof/51.7.496</w:delText>
        </w:r>
      </w:del>
    </w:p>
    <w:p w14:paraId="3E49DE91" w14:textId="44C9233C" w:rsidR="009B41B1" w:rsidRPr="0020587D" w:rsidDel="003A0C5A" w:rsidRDefault="009B41B1" w:rsidP="003A0C5A">
      <w:pPr>
        <w:rPr>
          <w:del w:id="3113" w:author="Risa" w:date="2021-06-26T14:10:00Z"/>
          <w:color w:val="000000" w:themeColor="text1"/>
          <w:sz w:val="22"/>
          <w:szCs w:val="22"/>
          <w:shd w:val="clear" w:color="auto" w:fill="FFFFFF"/>
          <w:rPrChange w:id="3114" w:author="Risa" w:date="2021-06-24T18:40:00Z">
            <w:rPr>
              <w:del w:id="3115" w:author="Risa" w:date="2021-06-26T14:10:00Z"/>
              <w:color w:val="000000" w:themeColor="text1"/>
              <w:sz w:val="20"/>
              <w:szCs w:val="20"/>
              <w:shd w:val="clear" w:color="auto" w:fill="FFFFFF"/>
            </w:rPr>
          </w:rPrChange>
        </w:rPr>
        <w:pPrChange w:id="3116" w:author="Risa" w:date="2021-06-26T14:10:00Z">
          <w:pPr>
            <w:pStyle w:val="ListParagraph"/>
            <w:autoSpaceDE w:val="0"/>
            <w:autoSpaceDN w:val="0"/>
            <w:adjustRightInd w:val="0"/>
            <w:spacing w:line="240" w:lineRule="auto"/>
            <w:ind w:left="360" w:hanging="360"/>
            <w:jc w:val="both"/>
          </w:pPr>
        </w:pPrChange>
      </w:pPr>
      <w:ins w:id="3117" w:author="Jeff" w:date="2021-06-21T17:48:00Z">
        <w:del w:id="3118" w:author="Risa" w:date="2021-06-26T14:10:00Z">
          <w:r w:rsidRPr="0020587D" w:rsidDel="003A0C5A">
            <w:rPr>
              <w:color w:val="222222"/>
              <w:sz w:val="22"/>
              <w:szCs w:val="22"/>
              <w:shd w:val="clear" w:color="auto" w:fill="FFFFFF"/>
              <w:rPrChange w:id="3119" w:author="Risa" w:date="2021-06-24T18:40:00Z">
                <w:rPr>
                  <w:rFonts w:ascii="Arial" w:hAnsi="Arial" w:cs="Arial"/>
                  <w:color w:val="222222"/>
                  <w:sz w:val="20"/>
                  <w:szCs w:val="20"/>
                  <w:shd w:val="clear" w:color="auto" w:fill="FFFFFF"/>
                </w:rPr>
              </w:rPrChange>
            </w:rPr>
            <w:delText>Little, S.</w:delText>
          </w:r>
        </w:del>
      </w:ins>
      <w:ins w:id="3120" w:author="Jeff" w:date="2021-06-21T17:49:00Z">
        <w:del w:id="3121" w:author="Risa" w:date="2021-06-26T14:10:00Z">
          <w:r w:rsidRPr="0020587D" w:rsidDel="003A0C5A">
            <w:rPr>
              <w:color w:val="222222"/>
              <w:sz w:val="22"/>
              <w:szCs w:val="22"/>
              <w:shd w:val="clear" w:color="auto" w:fill="FFFFFF"/>
              <w:rPrChange w:id="3122" w:author="Risa" w:date="2021-06-24T18:40:00Z">
                <w:rPr>
                  <w:color w:val="222222"/>
                  <w:sz w:val="20"/>
                  <w:szCs w:val="20"/>
                  <w:shd w:val="clear" w:color="auto" w:fill="FFFFFF"/>
                </w:rPr>
              </w:rPrChange>
            </w:rPr>
            <w:delText xml:space="preserve"> and</w:delText>
          </w:r>
        </w:del>
      </w:ins>
      <w:ins w:id="3123" w:author="Jeff" w:date="2021-06-21T17:48:00Z">
        <w:del w:id="3124" w:author="Risa" w:date="2021-06-26T14:10:00Z">
          <w:r w:rsidRPr="0020587D" w:rsidDel="003A0C5A">
            <w:rPr>
              <w:color w:val="222222"/>
              <w:sz w:val="22"/>
              <w:szCs w:val="22"/>
              <w:shd w:val="clear" w:color="auto" w:fill="FFFFFF"/>
              <w:rPrChange w:id="3125" w:author="Risa" w:date="2021-06-24T18:40:00Z">
                <w:rPr>
                  <w:rFonts w:ascii="Arial" w:hAnsi="Arial" w:cs="Arial"/>
                  <w:color w:val="222222"/>
                  <w:sz w:val="20"/>
                  <w:szCs w:val="20"/>
                  <w:shd w:val="clear" w:color="auto" w:fill="FFFFFF"/>
                </w:rPr>
              </w:rPrChange>
            </w:rPr>
            <w:delText xml:space="preserve"> Garrett, </w:delText>
          </w:r>
        </w:del>
      </w:ins>
      <w:ins w:id="3126" w:author="Jeff" w:date="2021-06-21T17:49:00Z">
        <w:del w:id="3127" w:author="Risa" w:date="2021-06-26T14:10:00Z">
          <w:r w:rsidRPr="0020587D" w:rsidDel="003A0C5A">
            <w:rPr>
              <w:color w:val="222222"/>
              <w:sz w:val="22"/>
              <w:szCs w:val="22"/>
              <w:shd w:val="clear" w:color="auto" w:fill="FFFFFF"/>
              <w:rPrChange w:id="3128" w:author="Risa" w:date="2021-06-24T18:40:00Z">
                <w:rPr>
                  <w:color w:val="222222"/>
                  <w:sz w:val="20"/>
                  <w:szCs w:val="20"/>
                  <w:shd w:val="clear" w:color="auto" w:fill="FFFFFF"/>
                </w:rPr>
              </w:rPrChange>
            </w:rPr>
            <w:delText>P.</w:delText>
          </w:r>
        </w:del>
      </w:ins>
      <w:ins w:id="3129" w:author="Jeff" w:date="2021-06-21T17:48:00Z">
        <w:del w:id="3130" w:author="Risa" w:date="2021-06-26T14:10:00Z">
          <w:r w:rsidRPr="0020587D" w:rsidDel="003A0C5A">
            <w:rPr>
              <w:color w:val="222222"/>
              <w:sz w:val="22"/>
              <w:szCs w:val="22"/>
              <w:shd w:val="clear" w:color="auto" w:fill="FFFFFF"/>
              <w:rPrChange w:id="3131" w:author="Risa" w:date="2021-06-24T18:40:00Z">
                <w:rPr>
                  <w:rFonts w:ascii="Arial" w:hAnsi="Arial" w:cs="Arial"/>
                  <w:color w:val="222222"/>
                  <w:sz w:val="20"/>
                  <w:szCs w:val="20"/>
                  <w:shd w:val="clear" w:color="auto" w:fill="FFFFFF"/>
                </w:rPr>
              </w:rPrChange>
            </w:rPr>
            <w:delText xml:space="preserve"> (1990). Pinus rigida Mill. pitch pine. </w:delText>
          </w:r>
          <w:r w:rsidRPr="0020587D" w:rsidDel="003A0C5A">
            <w:rPr>
              <w:i/>
              <w:iCs/>
              <w:color w:val="222222"/>
              <w:sz w:val="22"/>
              <w:szCs w:val="22"/>
              <w:shd w:val="clear" w:color="auto" w:fill="FFFFFF"/>
              <w:rPrChange w:id="3132" w:author="Risa" w:date="2021-06-24T18:40:00Z">
                <w:rPr>
                  <w:rFonts w:ascii="Arial" w:hAnsi="Arial" w:cs="Arial"/>
                  <w:i/>
                  <w:iCs/>
                  <w:color w:val="222222"/>
                  <w:sz w:val="20"/>
                  <w:szCs w:val="20"/>
                  <w:shd w:val="clear" w:color="auto" w:fill="FFFFFF"/>
                </w:rPr>
              </w:rPrChange>
            </w:rPr>
            <w:delText>Silvics of North America</w:delText>
          </w:r>
          <w:r w:rsidRPr="0020587D" w:rsidDel="003A0C5A">
            <w:rPr>
              <w:color w:val="222222"/>
              <w:sz w:val="22"/>
              <w:szCs w:val="22"/>
              <w:shd w:val="clear" w:color="auto" w:fill="FFFFFF"/>
              <w:rPrChange w:id="3133" w:author="Risa" w:date="2021-06-24T18:40:00Z">
                <w:rPr>
                  <w:rFonts w:ascii="Arial" w:hAnsi="Arial" w:cs="Arial"/>
                  <w:color w:val="222222"/>
                  <w:sz w:val="20"/>
                  <w:szCs w:val="20"/>
                  <w:shd w:val="clear" w:color="auto" w:fill="FFFFFF"/>
                </w:rPr>
              </w:rPrChange>
            </w:rPr>
            <w:delText>, </w:delText>
          </w:r>
          <w:r w:rsidRPr="0020587D" w:rsidDel="003A0C5A">
            <w:rPr>
              <w:i/>
              <w:iCs/>
              <w:color w:val="222222"/>
              <w:sz w:val="22"/>
              <w:szCs w:val="22"/>
              <w:shd w:val="clear" w:color="auto" w:fill="FFFFFF"/>
              <w:rPrChange w:id="3134" w:author="Risa" w:date="2021-06-24T18:40:00Z">
                <w:rPr>
                  <w:rFonts w:ascii="Arial" w:hAnsi="Arial" w:cs="Arial"/>
                  <w:i/>
                  <w:iCs/>
                  <w:color w:val="222222"/>
                  <w:sz w:val="20"/>
                  <w:szCs w:val="20"/>
                  <w:shd w:val="clear" w:color="auto" w:fill="FFFFFF"/>
                </w:rPr>
              </w:rPrChange>
            </w:rPr>
            <w:delText>1</w:delText>
          </w:r>
          <w:r w:rsidRPr="0020587D" w:rsidDel="003A0C5A">
            <w:rPr>
              <w:color w:val="222222"/>
              <w:sz w:val="22"/>
              <w:szCs w:val="22"/>
              <w:shd w:val="clear" w:color="auto" w:fill="FFFFFF"/>
              <w:rPrChange w:id="3135" w:author="Risa" w:date="2021-06-24T18:40:00Z">
                <w:rPr>
                  <w:rFonts w:ascii="Arial" w:hAnsi="Arial" w:cs="Arial"/>
                  <w:color w:val="222222"/>
                  <w:sz w:val="20"/>
                  <w:szCs w:val="20"/>
                  <w:shd w:val="clear" w:color="auto" w:fill="FFFFFF"/>
                </w:rPr>
              </w:rPrChange>
            </w:rPr>
            <w:delText>, 456-462.</w:delText>
          </w:r>
        </w:del>
      </w:ins>
    </w:p>
    <w:p w14:paraId="63C5C386" w14:textId="1598AA16" w:rsidR="00AE173C" w:rsidRPr="0020587D" w:rsidDel="003A0C5A" w:rsidRDefault="00AE173C" w:rsidP="003A0C5A">
      <w:pPr>
        <w:rPr>
          <w:del w:id="3136" w:author="Risa" w:date="2021-06-26T14:10:00Z"/>
          <w:color w:val="000000" w:themeColor="text1"/>
          <w:sz w:val="22"/>
          <w:szCs w:val="22"/>
          <w:shd w:val="clear" w:color="auto" w:fill="FFFFFF"/>
          <w:rPrChange w:id="3137" w:author="Risa" w:date="2021-06-24T18:40:00Z">
            <w:rPr>
              <w:del w:id="3138" w:author="Risa" w:date="2021-06-26T14:10:00Z"/>
              <w:color w:val="000000" w:themeColor="text1"/>
              <w:sz w:val="20"/>
              <w:szCs w:val="20"/>
              <w:shd w:val="clear" w:color="auto" w:fill="FFFFFF"/>
            </w:rPr>
          </w:rPrChange>
        </w:rPr>
        <w:pPrChange w:id="3139" w:author="Risa" w:date="2021-06-26T14:10:00Z">
          <w:pPr>
            <w:pStyle w:val="ListParagraph"/>
            <w:autoSpaceDE w:val="0"/>
            <w:autoSpaceDN w:val="0"/>
            <w:adjustRightInd w:val="0"/>
            <w:spacing w:line="240" w:lineRule="auto"/>
            <w:ind w:left="360" w:hanging="360"/>
            <w:jc w:val="both"/>
          </w:pPr>
        </w:pPrChange>
      </w:pPr>
      <w:del w:id="3140" w:author="Risa" w:date="2021-06-26T14:10:00Z">
        <w:r w:rsidRPr="0020587D" w:rsidDel="003A0C5A">
          <w:rPr>
            <w:color w:val="000000" w:themeColor="text1"/>
            <w:sz w:val="22"/>
            <w:szCs w:val="22"/>
            <w:shd w:val="clear" w:color="auto" w:fill="FFFFFF"/>
            <w:rPrChange w:id="3141" w:author="Risa" w:date="2021-06-24T18:40:00Z">
              <w:rPr>
                <w:color w:val="000000" w:themeColor="text1"/>
                <w:sz w:val="20"/>
                <w:szCs w:val="20"/>
                <w:shd w:val="clear" w:color="auto" w:fill="FFFFFF"/>
              </w:rPr>
            </w:rPrChange>
          </w:rPr>
          <w:delText xml:space="preserve">Lubinski, S., Hop, K., </w:delText>
        </w:r>
        <w:r w:rsidR="00C963B0" w:rsidRPr="0020587D" w:rsidDel="003A0C5A">
          <w:rPr>
            <w:color w:val="000000" w:themeColor="text1"/>
            <w:sz w:val="22"/>
            <w:szCs w:val="22"/>
            <w:shd w:val="clear" w:color="auto" w:fill="FFFFFF"/>
            <w:rPrChange w:id="3142" w:author="Risa" w:date="2021-06-24T18:40:00Z">
              <w:rPr>
                <w:color w:val="000000" w:themeColor="text1"/>
                <w:sz w:val="20"/>
                <w:szCs w:val="20"/>
                <w:shd w:val="clear" w:color="auto" w:fill="FFFFFF"/>
              </w:rPr>
            </w:rPrChange>
          </w:rPr>
          <w:delText>and</w:delText>
        </w:r>
        <w:r w:rsidRPr="0020587D" w:rsidDel="003A0C5A">
          <w:rPr>
            <w:color w:val="000000" w:themeColor="text1"/>
            <w:sz w:val="22"/>
            <w:szCs w:val="22"/>
            <w:shd w:val="clear" w:color="auto" w:fill="FFFFFF"/>
            <w:rPrChange w:id="3143" w:author="Risa" w:date="2021-06-24T18:40:00Z">
              <w:rPr>
                <w:color w:val="000000" w:themeColor="text1"/>
                <w:sz w:val="20"/>
                <w:szCs w:val="20"/>
                <w:shd w:val="clear" w:color="auto" w:fill="FFFFFF"/>
              </w:rPr>
            </w:rPrChange>
          </w:rPr>
          <w:delText xml:space="preserve"> Gawler, S. (2003). US Geological Survey-National Park Service Vegetation Mapping Program, Acadia National Park, Maine. </w:delText>
        </w:r>
        <w:r w:rsidRPr="0020587D" w:rsidDel="003A0C5A">
          <w:rPr>
            <w:i/>
            <w:iCs/>
            <w:color w:val="000000" w:themeColor="text1"/>
            <w:sz w:val="22"/>
            <w:szCs w:val="22"/>
            <w:rPrChange w:id="3144" w:author="Risa" w:date="2021-06-24T18:40:00Z">
              <w:rPr>
                <w:i/>
                <w:iCs/>
                <w:color w:val="000000" w:themeColor="text1"/>
                <w:sz w:val="20"/>
                <w:szCs w:val="20"/>
              </w:rPr>
            </w:rPrChange>
          </w:rPr>
          <w:delText>Project Report</w:delText>
        </w:r>
        <w:r w:rsidRPr="0020587D" w:rsidDel="003A0C5A">
          <w:rPr>
            <w:color w:val="000000" w:themeColor="text1"/>
            <w:sz w:val="22"/>
            <w:szCs w:val="22"/>
            <w:shd w:val="clear" w:color="auto" w:fill="FFFFFF"/>
            <w:rPrChange w:id="3145" w:author="Risa" w:date="2021-06-24T18:40:00Z">
              <w:rPr>
                <w:color w:val="000000" w:themeColor="text1"/>
                <w:sz w:val="20"/>
                <w:szCs w:val="20"/>
                <w:shd w:val="clear" w:color="auto" w:fill="FFFFFF"/>
              </w:rPr>
            </w:rPrChange>
          </w:rPr>
          <w:delText>.</w:delText>
        </w:r>
      </w:del>
      <w:ins w:id="3146" w:author="Jeff" w:date="2021-06-20T21:32:00Z">
        <w:del w:id="3147" w:author="Risa" w:date="2021-06-26T14:10:00Z">
          <w:r w:rsidR="007F5585" w:rsidRPr="0020587D" w:rsidDel="003A0C5A">
            <w:rPr>
              <w:color w:val="000000" w:themeColor="text1"/>
              <w:sz w:val="22"/>
              <w:szCs w:val="22"/>
              <w:shd w:val="clear" w:color="auto" w:fill="FFFFFF"/>
              <w:rPrChange w:id="3148" w:author="Risa" w:date="2021-06-24T18:40:00Z">
                <w:rPr>
                  <w:color w:val="000000" w:themeColor="text1"/>
                  <w:sz w:val="20"/>
                  <w:szCs w:val="20"/>
                  <w:shd w:val="clear" w:color="auto" w:fill="FFFFFF"/>
                </w:rPr>
              </w:rPrChange>
            </w:rPr>
            <w:delText xml:space="preserve"> U.S. Department of Interio</w:delText>
          </w:r>
        </w:del>
      </w:ins>
      <w:ins w:id="3149" w:author="Jeff" w:date="2021-06-20T21:33:00Z">
        <w:del w:id="3150" w:author="Risa" w:date="2021-06-26T14:10:00Z">
          <w:r w:rsidR="007F5585" w:rsidRPr="0020587D" w:rsidDel="003A0C5A">
            <w:rPr>
              <w:color w:val="000000" w:themeColor="text1"/>
              <w:sz w:val="22"/>
              <w:szCs w:val="22"/>
              <w:shd w:val="clear" w:color="auto" w:fill="FFFFFF"/>
              <w:rPrChange w:id="3151" w:author="Risa" w:date="2021-06-24T18:40:00Z">
                <w:rPr>
                  <w:color w:val="000000" w:themeColor="text1"/>
                  <w:sz w:val="20"/>
                  <w:szCs w:val="20"/>
                  <w:shd w:val="clear" w:color="auto" w:fill="FFFFFF"/>
                </w:rPr>
              </w:rPrChange>
            </w:rPr>
            <w:delText>r.</w:delText>
          </w:r>
        </w:del>
      </w:ins>
    </w:p>
    <w:p w14:paraId="34EAD7A7" w14:textId="5FAAEDDE" w:rsidR="00AE173C" w:rsidRPr="0020587D" w:rsidDel="003A0C5A" w:rsidRDefault="00AE173C" w:rsidP="003A0C5A">
      <w:pPr>
        <w:rPr>
          <w:del w:id="3152" w:author="Risa" w:date="2021-06-26T14:10:00Z"/>
          <w:color w:val="000000" w:themeColor="text1"/>
          <w:sz w:val="22"/>
          <w:szCs w:val="22"/>
          <w:shd w:val="clear" w:color="auto" w:fill="FFFFFF"/>
          <w:rPrChange w:id="3153" w:author="Risa" w:date="2021-06-24T18:40:00Z">
            <w:rPr>
              <w:del w:id="3154" w:author="Risa" w:date="2021-06-26T14:10:00Z"/>
              <w:color w:val="000000" w:themeColor="text1"/>
              <w:sz w:val="20"/>
              <w:szCs w:val="20"/>
              <w:shd w:val="clear" w:color="auto" w:fill="FFFFFF"/>
            </w:rPr>
          </w:rPrChange>
        </w:rPr>
        <w:pPrChange w:id="3155" w:author="Risa" w:date="2021-06-26T14:10:00Z">
          <w:pPr>
            <w:pStyle w:val="ListParagraph"/>
            <w:autoSpaceDE w:val="0"/>
            <w:autoSpaceDN w:val="0"/>
            <w:adjustRightInd w:val="0"/>
            <w:spacing w:line="240" w:lineRule="auto"/>
            <w:ind w:left="360" w:hanging="360"/>
            <w:jc w:val="both"/>
          </w:pPr>
        </w:pPrChange>
      </w:pPr>
      <w:del w:id="3156" w:author="Risa" w:date="2021-06-26T14:10:00Z">
        <w:r w:rsidRPr="0020587D" w:rsidDel="003A0C5A">
          <w:rPr>
            <w:rFonts w:eastAsiaTheme="minorEastAsia"/>
            <w:color w:val="000000" w:themeColor="text1"/>
            <w:sz w:val="22"/>
            <w:szCs w:val="22"/>
            <w:rPrChange w:id="3157" w:author="Risa" w:date="2021-06-24T18:40:00Z">
              <w:rPr>
                <w:rFonts w:eastAsiaTheme="minorEastAsia"/>
                <w:color w:val="000000" w:themeColor="text1"/>
                <w:sz w:val="20"/>
                <w:szCs w:val="20"/>
              </w:rPr>
            </w:rPrChange>
          </w:rPr>
          <w:delText>Luo, J., Walsh, E., Miller, S., Blystone, D., Dighton, J., and Zhang, N. (2017). Root endophytic fungal communities associated with pitch pine, switchgrass, and rosette grass in the pine barrens ecosystem. Fung. Biol. 121, 478–487. doi: 10.1016/j.funbio.2017.01.005</w:delText>
        </w:r>
      </w:del>
    </w:p>
    <w:p w14:paraId="305FF1B1" w14:textId="3F98281D" w:rsidR="00AE173C" w:rsidRPr="0020587D" w:rsidDel="003A0C5A" w:rsidRDefault="00AE173C" w:rsidP="003A0C5A">
      <w:pPr>
        <w:rPr>
          <w:del w:id="3158" w:author="Risa" w:date="2021-06-26T14:10:00Z"/>
          <w:rStyle w:val="Hyperlink"/>
          <w:color w:val="000000" w:themeColor="text1"/>
          <w:sz w:val="22"/>
          <w:szCs w:val="22"/>
          <w:u w:val="none"/>
          <w:rPrChange w:id="3159" w:author="Risa" w:date="2021-06-24T18:40:00Z">
            <w:rPr>
              <w:del w:id="3160" w:author="Risa" w:date="2021-06-26T14:10:00Z"/>
              <w:rStyle w:val="Hyperlink"/>
              <w:color w:val="000000" w:themeColor="text1"/>
              <w:sz w:val="20"/>
              <w:szCs w:val="20"/>
              <w:u w:val="none"/>
            </w:rPr>
          </w:rPrChange>
        </w:rPr>
        <w:pPrChange w:id="3161" w:author="Risa" w:date="2021-06-26T14:10:00Z">
          <w:pPr>
            <w:pStyle w:val="ListParagraph"/>
            <w:autoSpaceDE w:val="0"/>
            <w:autoSpaceDN w:val="0"/>
            <w:adjustRightInd w:val="0"/>
            <w:spacing w:line="240" w:lineRule="auto"/>
            <w:ind w:left="360" w:hanging="360"/>
            <w:jc w:val="both"/>
          </w:pPr>
        </w:pPrChange>
      </w:pPr>
      <w:del w:id="3162" w:author="Risa" w:date="2021-06-26T14:10:00Z">
        <w:r w:rsidRPr="0020587D" w:rsidDel="003A0C5A">
          <w:rPr>
            <w:color w:val="000000" w:themeColor="text1"/>
            <w:sz w:val="22"/>
            <w:szCs w:val="22"/>
            <w:rPrChange w:id="3163" w:author="Risa" w:date="2021-06-24T18:40:00Z">
              <w:rPr>
                <w:color w:val="000000" w:themeColor="text1"/>
                <w:sz w:val="20"/>
                <w:szCs w:val="20"/>
                <w:u w:val="single"/>
              </w:rPr>
            </w:rPrChange>
          </w:rPr>
          <w:delText xml:space="preserve">Miller, K., Mitchell, B., Curtin, P. and Wheeler, J. </w:delText>
        </w:r>
        <w:r w:rsidR="00970B6A" w:rsidRPr="0020587D" w:rsidDel="003A0C5A">
          <w:rPr>
            <w:color w:val="000000" w:themeColor="text1"/>
            <w:sz w:val="22"/>
            <w:szCs w:val="22"/>
            <w:rPrChange w:id="3164" w:author="Risa" w:date="2021-06-24T18:40:00Z">
              <w:rPr>
                <w:color w:val="000000" w:themeColor="text1"/>
                <w:sz w:val="20"/>
                <w:szCs w:val="20"/>
              </w:rPr>
            </w:rPrChange>
          </w:rPr>
          <w:delText>(</w:delText>
        </w:r>
        <w:r w:rsidRPr="0020587D" w:rsidDel="003A0C5A">
          <w:rPr>
            <w:color w:val="000000" w:themeColor="text1"/>
            <w:sz w:val="22"/>
            <w:szCs w:val="22"/>
            <w:rPrChange w:id="3165" w:author="Risa" w:date="2021-06-24T18:40:00Z">
              <w:rPr>
                <w:color w:val="000000" w:themeColor="text1"/>
                <w:sz w:val="20"/>
                <w:szCs w:val="20"/>
              </w:rPr>
            </w:rPrChange>
          </w:rPr>
          <w:delText>2014</w:delText>
        </w:r>
        <w:r w:rsidR="00970B6A" w:rsidRPr="0020587D" w:rsidDel="003A0C5A">
          <w:rPr>
            <w:color w:val="000000" w:themeColor="text1"/>
            <w:sz w:val="22"/>
            <w:szCs w:val="22"/>
            <w:rPrChange w:id="3166" w:author="Risa" w:date="2021-06-24T18:40:00Z">
              <w:rPr>
                <w:color w:val="000000" w:themeColor="text1"/>
                <w:sz w:val="20"/>
                <w:szCs w:val="20"/>
              </w:rPr>
            </w:rPrChange>
          </w:rPr>
          <w:delText>)</w:delText>
        </w:r>
        <w:r w:rsidRPr="0020587D" w:rsidDel="003A0C5A">
          <w:rPr>
            <w:color w:val="000000" w:themeColor="text1"/>
            <w:sz w:val="22"/>
            <w:szCs w:val="22"/>
            <w:rPrChange w:id="3167" w:author="Risa" w:date="2021-06-24T18:40:00Z">
              <w:rPr>
                <w:color w:val="000000" w:themeColor="text1"/>
                <w:sz w:val="20"/>
                <w:szCs w:val="20"/>
              </w:rPr>
            </w:rPrChange>
          </w:rPr>
          <w:delText xml:space="preserve">. Forest Health Monitoring, Northeast Temperate Report, 2006-2013 NPS/NETN. </w:delText>
        </w:r>
      </w:del>
      <w:del w:id="3168" w:author="Risa" w:date="2021-06-24T23:01:00Z">
        <w:r w:rsidR="001120D8" w:rsidRPr="0020587D" w:rsidDel="000653EA">
          <w:rPr>
            <w:sz w:val="22"/>
            <w:szCs w:val="22"/>
            <w:rPrChange w:id="3169" w:author="Risa" w:date="2021-06-24T18:40:00Z">
              <w:rPr/>
            </w:rPrChange>
          </w:rPr>
          <w:fldChar w:fldCharType="begin"/>
        </w:r>
        <w:r w:rsidR="001120D8" w:rsidRPr="000653EA" w:rsidDel="000653EA">
          <w:rPr>
            <w:sz w:val="22"/>
            <w:szCs w:val="22"/>
            <w:rPrChange w:id="3170" w:author="Risa" w:date="2021-06-24T23:01:00Z">
              <w:rPr/>
            </w:rPrChange>
          </w:rPr>
          <w:delInstrText xml:space="preserve"> HYPERLINK "https://www.amazon.com/stream" </w:delInstrText>
        </w:r>
        <w:r w:rsidR="001120D8" w:rsidRPr="0020587D" w:rsidDel="000653EA">
          <w:rPr>
            <w:sz w:val="22"/>
            <w:szCs w:val="22"/>
            <w:rPrChange w:id="3171" w:author="Risa" w:date="2021-06-24T18:40:00Z">
              <w:rPr>
                <w:rStyle w:val="Hyperlink"/>
                <w:color w:val="000000" w:themeColor="text1"/>
                <w:sz w:val="20"/>
                <w:szCs w:val="20"/>
                <w:u w:val="none"/>
              </w:rPr>
            </w:rPrChange>
          </w:rPr>
          <w:fldChar w:fldCharType="separate"/>
        </w:r>
        <w:r w:rsidRPr="000653EA" w:rsidDel="000653EA">
          <w:rPr>
            <w:rStyle w:val="Hyperlink"/>
            <w:color w:val="000000" w:themeColor="text1"/>
            <w:sz w:val="22"/>
            <w:szCs w:val="22"/>
            <w:u w:val="none"/>
            <w:rPrChange w:id="3172" w:author="Risa" w:date="2021-06-24T23:01:00Z">
              <w:rPr>
                <w:rStyle w:val="Hyperlink"/>
                <w:color w:val="000000" w:themeColor="text1"/>
                <w:sz w:val="20"/>
                <w:szCs w:val="20"/>
                <w:u w:val="none"/>
              </w:rPr>
            </w:rPrChange>
          </w:rPr>
          <w:delText>https://www.amazon.com/stream</w:delText>
        </w:r>
        <w:r w:rsidR="001120D8" w:rsidRPr="0020587D" w:rsidDel="000653EA">
          <w:rPr>
            <w:rStyle w:val="Hyperlink"/>
            <w:color w:val="000000" w:themeColor="text1"/>
            <w:sz w:val="22"/>
            <w:szCs w:val="22"/>
            <w:u w:val="none"/>
            <w:rPrChange w:id="3173" w:author="Risa" w:date="2021-06-24T18:40:00Z">
              <w:rPr>
                <w:rStyle w:val="Hyperlink"/>
                <w:color w:val="000000" w:themeColor="text1"/>
                <w:sz w:val="20"/>
                <w:szCs w:val="20"/>
                <w:u w:val="none"/>
              </w:rPr>
            </w:rPrChange>
          </w:rPr>
          <w:fldChar w:fldCharType="end"/>
        </w:r>
        <w:r w:rsidR="003352CD" w:rsidRPr="0020587D" w:rsidDel="000653EA">
          <w:rPr>
            <w:rStyle w:val="Hyperlink"/>
            <w:color w:val="000000" w:themeColor="text1"/>
            <w:sz w:val="22"/>
            <w:szCs w:val="22"/>
            <w:u w:val="none"/>
            <w:rPrChange w:id="3174" w:author="Risa" w:date="2021-06-24T18:40:00Z">
              <w:rPr>
                <w:rStyle w:val="Hyperlink"/>
                <w:color w:val="000000" w:themeColor="text1"/>
                <w:sz w:val="20"/>
                <w:szCs w:val="20"/>
                <w:u w:val="none"/>
              </w:rPr>
            </w:rPrChange>
          </w:rPr>
          <w:delText xml:space="preserve"> </w:delText>
        </w:r>
      </w:del>
    </w:p>
    <w:p w14:paraId="6BC7ECD6" w14:textId="472A8DF9" w:rsidR="00AE173C" w:rsidRPr="0020587D" w:rsidDel="003A0C5A" w:rsidRDefault="00AE173C" w:rsidP="003A0C5A">
      <w:pPr>
        <w:rPr>
          <w:del w:id="3175" w:author="Risa" w:date="2021-06-26T14:10:00Z"/>
          <w:color w:val="000000" w:themeColor="text1"/>
          <w:sz w:val="22"/>
          <w:szCs w:val="22"/>
          <w:shd w:val="clear" w:color="auto" w:fill="FFFFFF"/>
          <w:rPrChange w:id="3176" w:author="Risa" w:date="2021-06-24T18:40:00Z">
            <w:rPr>
              <w:del w:id="3177" w:author="Risa" w:date="2021-06-26T14:10:00Z"/>
              <w:color w:val="000000" w:themeColor="text1"/>
              <w:sz w:val="20"/>
              <w:szCs w:val="20"/>
              <w:shd w:val="clear" w:color="auto" w:fill="FFFFFF"/>
            </w:rPr>
          </w:rPrChange>
        </w:rPr>
        <w:pPrChange w:id="3178" w:author="Risa" w:date="2021-06-26T14:10:00Z">
          <w:pPr>
            <w:pStyle w:val="ListParagraph"/>
            <w:autoSpaceDE w:val="0"/>
            <w:autoSpaceDN w:val="0"/>
            <w:adjustRightInd w:val="0"/>
            <w:spacing w:line="240" w:lineRule="auto"/>
            <w:ind w:left="360" w:hanging="360"/>
            <w:jc w:val="both"/>
          </w:pPr>
        </w:pPrChange>
      </w:pPr>
      <w:del w:id="3179" w:author="Risa" w:date="2021-06-26T14:10:00Z">
        <w:r w:rsidRPr="0020587D" w:rsidDel="003A0C5A">
          <w:rPr>
            <w:color w:val="000000" w:themeColor="text1"/>
            <w:sz w:val="22"/>
            <w:szCs w:val="22"/>
            <w:shd w:val="clear" w:color="auto" w:fill="FFFFFF"/>
            <w:rPrChange w:id="3180" w:author="Risa" w:date="2021-06-24T18:40:00Z">
              <w:rPr>
                <w:color w:val="000000" w:themeColor="text1"/>
                <w:sz w:val="20"/>
                <w:szCs w:val="20"/>
                <w:highlight w:val="cyan"/>
                <w:shd w:val="clear" w:color="auto" w:fill="FFFFFF"/>
              </w:rPr>
            </w:rPrChange>
          </w:rPr>
          <w:delText>Miller, D., Castañeda, I., Bradley, R.</w:delText>
        </w:r>
        <w:r w:rsidR="008939D5" w:rsidRPr="0020587D" w:rsidDel="003A0C5A">
          <w:rPr>
            <w:color w:val="000000" w:themeColor="text1"/>
            <w:sz w:val="22"/>
            <w:szCs w:val="22"/>
            <w:shd w:val="clear" w:color="auto" w:fill="FFFFFF"/>
            <w:rPrChange w:id="3181" w:author="Risa" w:date="2021-06-24T18:40:00Z">
              <w:rPr>
                <w:color w:val="000000" w:themeColor="text1"/>
                <w:sz w:val="20"/>
                <w:szCs w:val="20"/>
                <w:highlight w:val="cyan"/>
                <w:shd w:val="clear" w:color="auto" w:fill="FFFFFF"/>
              </w:rPr>
            </w:rPrChange>
          </w:rPr>
          <w:delText xml:space="preserve"> and</w:delText>
        </w:r>
        <w:r w:rsidRPr="0020587D" w:rsidDel="003A0C5A">
          <w:rPr>
            <w:color w:val="000000" w:themeColor="text1"/>
            <w:sz w:val="22"/>
            <w:szCs w:val="22"/>
            <w:shd w:val="clear" w:color="auto" w:fill="FFFFFF"/>
            <w:rPrChange w:id="3182" w:author="Risa" w:date="2021-06-24T18:40:00Z">
              <w:rPr>
                <w:color w:val="000000" w:themeColor="text1"/>
                <w:sz w:val="20"/>
                <w:szCs w:val="20"/>
                <w:highlight w:val="cyan"/>
                <w:shd w:val="clear" w:color="auto" w:fill="FFFFFF"/>
              </w:rPr>
            </w:rPrChange>
          </w:rPr>
          <w:delText xml:space="preserve"> MacDonald, D. (2017). Local and regional wildfire activity in central Maine (USA) during the past 900 years. </w:delText>
        </w:r>
        <w:r w:rsidRPr="0020587D" w:rsidDel="003A0C5A">
          <w:rPr>
            <w:i/>
            <w:iCs/>
            <w:color w:val="000000" w:themeColor="text1"/>
            <w:sz w:val="22"/>
            <w:szCs w:val="22"/>
            <w:rPrChange w:id="3183" w:author="Risa" w:date="2021-06-24T18:40:00Z">
              <w:rPr>
                <w:i/>
                <w:iCs/>
                <w:color w:val="000000" w:themeColor="text1"/>
                <w:sz w:val="20"/>
                <w:szCs w:val="20"/>
                <w:highlight w:val="cyan"/>
              </w:rPr>
            </w:rPrChange>
          </w:rPr>
          <w:delText>Journal of Paleolimnology</w:delText>
        </w:r>
        <w:r w:rsidRPr="0020587D" w:rsidDel="003A0C5A">
          <w:rPr>
            <w:color w:val="000000" w:themeColor="text1"/>
            <w:sz w:val="22"/>
            <w:szCs w:val="22"/>
            <w:shd w:val="clear" w:color="auto" w:fill="FFFFFF"/>
            <w:rPrChange w:id="3184" w:author="Risa" w:date="2021-06-24T18:40:00Z">
              <w:rPr>
                <w:color w:val="000000" w:themeColor="text1"/>
                <w:sz w:val="20"/>
                <w:szCs w:val="20"/>
                <w:highlight w:val="cyan"/>
                <w:shd w:val="clear" w:color="auto" w:fill="FFFFFF"/>
              </w:rPr>
            </w:rPrChange>
          </w:rPr>
          <w:delText xml:space="preserve">, </w:delText>
        </w:r>
        <w:r w:rsidRPr="0020587D" w:rsidDel="003A0C5A">
          <w:rPr>
            <w:i/>
            <w:iCs/>
            <w:color w:val="000000" w:themeColor="text1"/>
            <w:sz w:val="22"/>
            <w:szCs w:val="22"/>
            <w:rPrChange w:id="3185" w:author="Risa" w:date="2021-06-24T18:40:00Z">
              <w:rPr>
                <w:i/>
                <w:iCs/>
                <w:color w:val="000000" w:themeColor="text1"/>
                <w:sz w:val="20"/>
                <w:szCs w:val="20"/>
                <w:highlight w:val="cyan"/>
              </w:rPr>
            </w:rPrChange>
          </w:rPr>
          <w:delText>58</w:delText>
        </w:r>
        <w:r w:rsidRPr="0020587D" w:rsidDel="003A0C5A">
          <w:rPr>
            <w:color w:val="000000" w:themeColor="text1"/>
            <w:sz w:val="22"/>
            <w:szCs w:val="22"/>
            <w:shd w:val="clear" w:color="auto" w:fill="FFFFFF"/>
            <w:rPrChange w:id="3186" w:author="Risa" w:date="2021-06-24T18:40:00Z">
              <w:rPr>
                <w:color w:val="000000" w:themeColor="text1"/>
                <w:sz w:val="20"/>
                <w:szCs w:val="20"/>
                <w:highlight w:val="cyan"/>
                <w:shd w:val="clear" w:color="auto" w:fill="FFFFFF"/>
              </w:rPr>
            </w:rPrChange>
          </w:rPr>
          <w:delText>(4), 455-466.</w:delText>
        </w:r>
      </w:del>
      <w:ins w:id="3187" w:author="Jeff" w:date="2021-06-20T21:31:00Z">
        <w:del w:id="3188" w:author="Risa" w:date="2021-06-26T14:10:00Z">
          <w:r w:rsidR="001D61FC" w:rsidRPr="0020587D" w:rsidDel="003A0C5A">
            <w:rPr>
              <w:sz w:val="22"/>
              <w:szCs w:val="22"/>
              <w:rPrChange w:id="3189" w:author="Risa" w:date="2021-06-24T18:40:00Z">
                <w:rPr/>
              </w:rPrChange>
            </w:rPr>
            <w:delText xml:space="preserve"> </w:delText>
          </w:r>
          <w:r w:rsidR="001D61FC" w:rsidRPr="0020587D" w:rsidDel="003A0C5A">
            <w:rPr>
              <w:color w:val="000000" w:themeColor="text1"/>
              <w:sz w:val="22"/>
              <w:szCs w:val="22"/>
              <w:shd w:val="clear" w:color="auto" w:fill="FFFFFF"/>
              <w:rPrChange w:id="3190" w:author="Risa" w:date="2021-06-24T18:40:00Z">
                <w:rPr>
                  <w:color w:val="000000" w:themeColor="text1"/>
                  <w:sz w:val="20"/>
                  <w:szCs w:val="20"/>
                  <w:shd w:val="clear" w:color="auto" w:fill="FFFFFF"/>
                </w:rPr>
              </w:rPrChange>
            </w:rPr>
            <w:delText>doi.org/10.1007/s10933-017-0002-z</w:delText>
          </w:r>
        </w:del>
      </w:ins>
    </w:p>
    <w:p w14:paraId="460A6217" w14:textId="281C1A75" w:rsidR="00A75111" w:rsidRPr="0020587D" w:rsidDel="003A0C5A" w:rsidRDefault="00A75111" w:rsidP="003A0C5A">
      <w:pPr>
        <w:rPr>
          <w:del w:id="3191" w:author="Risa" w:date="2021-06-26T14:10:00Z"/>
          <w:color w:val="000000" w:themeColor="text1"/>
          <w:sz w:val="22"/>
          <w:szCs w:val="22"/>
          <w:shd w:val="clear" w:color="auto" w:fill="FFFFFF"/>
          <w:rPrChange w:id="3192" w:author="Risa" w:date="2021-06-24T18:40:00Z">
            <w:rPr>
              <w:del w:id="3193" w:author="Risa" w:date="2021-06-26T14:10:00Z"/>
              <w:color w:val="000000" w:themeColor="text1"/>
              <w:sz w:val="20"/>
              <w:szCs w:val="20"/>
              <w:shd w:val="clear" w:color="auto" w:fill="FFFFFF"/>
            </w:rPr>
          </w:rPrChange>
        </w:rPr>
        <w:pPrChange w:id="3194" w:author="Risa" w:date="2021-06-26T14:10:00Z">
          <w:pPr>
            <w:pStyle w:val="ListParagraph"/>
            <w:autoSpaceDE w:val="0"/>
            <w:autoSpaceDN w:val="0"/>
            <w:adjustRightInd w:val="0"/>
            <w:spacing w:line="240" w:lineRule="auto"/>
            <w:ind w:left="360" w:hanging="360"/>
            <w:jc w:val="both"/>
          </w:pPr>
        </w:pPrChange>
      </w:pPr>
      <w:del w:id="3195" w:author="Risa" w:date="2021-06-26T14:10:00Z">
        <w:r w:rsidRPr="0020587D" w:rsidDel="003A0C5A">
          <w:rPr>
            <w:color w:val="000000" w:themeColor="text1"/>
            <w:sz w:val="22"/>
            <w:szCs w:val="22"/>
            <w:shd w:val="clear" w:color="auto" w:fill="FFFFFF"/>
            <w:rPrChange w:id="3196" w:author="Risa" w:date="2021-06-24T18:40:00Z">
              <w:rPr>
                <w:color w:val="000000" w:themeColor="text1"/>
                <w:sz w:val="20"/>
                <w:szCs w:val="20"/>
                <w:highlight w:val="cyan"/>
                <w:shd w:val="clear" w:color="auto" w:fill="FFFFFF"/>
              </w:rPr>
            </w:rPrChange>
          </w:rPr>
          <w:delText xml:space="preserve">Mosseler, A., Rajora, O. </w:delText>
        </w:r>
        <w:r w:rsidR="00E007EA" w:rsidRPr="0020587D" w:rsidDel="003A0C5A">
          <w:rPr>
            <w:color w:val="000000" w:themeColor="text1"/>
            <w:sz w:val="22"/>
            <w:szCs w:val="22"/>
            <w:shd w:val="clear" w:color="auto" w:fill="FFFFFF"/>
            <w:rPrChange w:id="3197" w:author="Risa" w:date="2021-06-24T18:40:00Z">
              <w:rPr>
                <w:color w:val="000000" w:themeColor="text1"/>
                <w:sz w:val="20"/>
                <w:szCs w:val="20"/>
                <w:highlight w:val="cyan"/>
                <w:shd w:val="clear" w:color="auto" w:fill="FFFFFF"/>
              </w:rPr>
            </w:rPrChange>
          </w:rPr>
          <w:delText>and</w:delText>
        </w:r>
        <w:r w:rsidRPr="0020587D" w:rsidDel="003A0C5A">
          <w:rPr>
            <w:color w:val="000000" w:themeColor="text1"/>
            <w:sz w:val="22"/>
            <w:szCs w:val="22"/>
            <w:shd w:val="clear" w:color="auto" w:fill="FFFFFF"/>
            <w:rPrChange w:id="3198" w:author="Risa" w:date="2021-06-24T18:40:00Z">
              <w:rPr>
                <w:color w:val="000000" w:themeColor="text1"/>
                <w:sz w:val="20"/>
                <w:szCs w:val="20"/>
                <w:highlight w:val="cyan"/>
                <w:shd w:val="clear" w:color="auto" w:fill="FFFFFF"/>
              </w:rPr>
            </w:rPrChange>
          </w:rPr>
          <w:delText xml:space="preserve"> Major, J. (2004). Reproductive and genetic characteristics of rare, disjunct pitch pine populations at the northern limits of its range in Canada. </w:delText>
        </w:r>
        <w:r w:rsidRPr="0020587D" w:rsidDel="003A0C5A">
          <w:rPr>
            <w:i/>
            <w:iCs/>
            <w:color w:val="000000" w:themeColor="text1"/>
            <w:sz w:val="22"/>
            <w:szCs w:val="22"/>
            <w:shd w:val="clear" w:color="auto" w:fill="FFFFFF"/>
            <w:rPrChange w:id="3199" w:author="Risa" w:date="2021-06-24T18:40:00Z">
              <w:rPr>
                <w:i/>
                <w:iCs/>
                <w:color w:val="000000" w:themeColor="text1"/>
                <w:sz w:val="20"/>
                <w:szCs w:val="20"/>
                <w:highlight w:val="cyan"/>
                <w:shd w:val="clear" w:color="auto" w:fill="FFFFFF"/>
              </w:rPr>
            </w:rPrChange>
          </w:rPr>
          <w:delText>Conservation Genetics</w:delText>
        </w:r>
        <w:r w:rsidRPr="0020587D" w:rsidDel="003A0C5A">
          <w:rPr>
            <w:color w:val="000000" w:themeColor="text1"/>
            <w:sz w:val="22"/>
            <w:szCs w:val="22"/>
            <w:shd w:val="clear" w:color="auto" w:fill="FFFFFF"/>
            <w:rPrChange w:id="3200" w:author="Risa" w:date="2021-06-24T18:40:00Z">
              <w:rPr>
                <w:color w:val="000000" w:themeColor="text1"/>
                <w:sz w:val="20"/>
                <w:szCs w:val="20"/>
                <w:highlight w:val="cyan"/>
                <w:shd w:val="clear" w:color="auto" w:fill="FFFFFF"/>
              </w:rPr>
            </w:rPrChange>
          </w:rPr>
          <w:delText>, </w:delText>
        </w:r>
        <w:r w:rsidRPr="0020587D" w:rsidDel="003A0C5A">
          <w:rPr>
            <w:i/>
            <w:iCs/>
            <w:color w:val="000000" w:themeColor="text1"/>
            <w:sz w:val="22"/>
            <w:szCs w:val="22"/>
            <w:shd w:val="clear" w:color="auto" w:fill="FFFFFF"/>
            <w:rPrChange w:id="3201" w:author="Risa" w:date="2021-06-24T18:40:00Z">
              <w:rPr>
                <w:i/>
                <w:iCs/>
                <w:color w:val="000000" w:themeColor="text1"/>
                <w:sz w:val="20"/>
                <w:szCs w:val="20"/>
                <w:highlight w:val="cyan"/>
                <w:shd w:val="clear" w:color="auto" w:fill="FFFFFF"/>
              </w:rPr>
            </w:rPrChange>
          </w:rPr>
          <w:delText>5</w:delText>
        </w:r>
        <w:r w:rsidRPr="0020587D" w:rsidDel="003A0C5A">
          <w:rPr>
            <w:color w:val="000000" w:themeColor="text1"/>
            <w:sz w:val="22"/>
            <w:szCs w:val="22"/>
            <w:shd w:val="clear" w:color="auto" w:fill="FFFFFF"/>
            <w:rPrChange w:id="3202" w:author="Risa" w:date="2021-06-24T18:40:00Z">
              <w:rPr>
                <w:color w:val="000000" w:themeColor="text1"/>
                <w:sz w:val="20"/>
                <w:szCs w:val="20"/>
                <w:highlight w:val="cyan"/>
                <w:shd w:val="clear" w:color="auto" w:fill="FFFFFF"/>
              </w:rPr>
            </w:rPrChange>
          </w:rPr>
          <w:delText>(5), 571-583.</w:delText>
        </w:r>
      </w:del>
      <w:ins w:id="3203" w:author="Jeff" w:date="2021-06-20T21:32:00Z">
        <w:del w:id="3204" w:author="Risa" w:date="2021-06-26T14:10:00Z">
          <w:r w:rsidR="001D61FC" w:rsidRPr="0020587D" w:rsidDel="003A0C5A">
            <w:rPr>
              <w:sz w:val="22"/>
              <w:szCs w:val="22"/>
              <w:rPrChange w:id="3205" w:author="Risa" w:date="2021-06-24T18:40:00Z">
                <w:rPr/>
              </w:rPrChange>
            </w:rPr>
            <w:delText xml:space="preserve"> </w:delText>
          </w:r>
          <w:r w:rsidR="001D61FC" w:rsidRPr="0020587D" w:rsidDel="003A0C5A">
            <w:rPr>
              <w:color w:val="000000" w:themeColor="text1"/>
              <w:sz w:val="22"/>
              <w:szCs w:val="22"/>
              <w:shd w:val="clear" w:color="auto" w:fill="FFFFFF"/>
              <w:rPrChange w:id="3206" w:author="Risa" w:date="2021-06-24T18:40:00Z">
                <w:rPr>
                  <w:color w:val="000000" w:themeColor="text1"/>
                  <w:sz w:val="20"/>
                  <w:szCs w:val="20"/>
                  <w:shd w:val="clear" w:color="auto" w:fill="FFFFFF"/>
                </w:rPr>
              </w:rPrChange>
            </w:rPr>
            <w:delText>doi.org/10.1007/s10592-004-1850-4</w:delText>
          </w:r>
        </w:del>
      </w:ins>
    </w:p>
    <w:p w14:paraId="25FDE502" w14:textId="3DAEAB9C" w:rsidR="00BC3991" w:rsidRPr="0020587D" w:rsidDel="003A0C5A" w:rsidRDefault="00BC3991" w:rsidP="003A0C5A">
      <w:pPr>
        <w:rPr>
          <w:del w:id="3207" w:author="Risa" w:date="2021-06-26T14:10:00Z"/>
          <w:color w:val="000000" w:themeColor="text1"/>
          <w:sz w:val="22"/>
          <w:szCs w:val="22"/>
          <w:shd w:val="clear" w:color="auto" w:fill="FFFFFF"/>
          <w:rPrChange w:id="3208" w:author="Risa" w:date="2021-06-24T18:40:00Z">
            <w:rPr>
              <w:del w:id="3209" w:author="Risa" w:date="2021-06-26T14:10:00Z"/>
              <w:color w:val="000000" w:themeColor="text1"/>
              <w:sz w:val="20"/>
              <w:szCs w:val="20"/>
              <w:shd w:val="clear" w:color="auto" w:fill="FFFFFF"/>
            </w:rPr>
          </w:rPrChange>
        </w:rPr>
        <w:pPrChange w:id="3210" w:author="Risa" w:date="2021-06-26T14:10:00Z">
          <w:pPr>
            <w:pStyle w:val="ListParagraph"/>
            <w:autoSpaceDE w:val="0"/>
            <w:autoSpaceDN w:val="0"/>
            <w:adjustRightInd w:val="0"/>
            <w:spacing w:line="240" w:lineRule="auto"/>
            <w:ind w:left="360" w:hanging="360"/>
            <w:jc w:val="both"/>
          </w:pPr>
        </w:pPrChange>
      </w:pPr>
      <w:del w:id="3211" w:author="Risa" w:date="2021-06-26T14:10:00Z">
        <w:r w:rsidRPr="0020587D" w:rsidDel="003A0C5A">
          <w:rPr>
            <w:color w:val="3E3D40"/>
            <w:sz w:val="22"/>
            <w:szCs w:val="22"/>
            <w:shd w:val="clear" w:color="auto" w:fill="FFFFFF"/>
            <w:rPrChange w:id="3212" w:author="Risa" w:date="2021-06-24T18:40:00Z">
              <w:rPr>
                <w:color w:val="3E3D40"/>
                <w:sz w:val="20"/>
                <w:szCs w:val="20"/>
                <w:shd w:val="clear" w:color="auto" w:fill="FFFFFF"/>
              </w:rPr>
            </w:rPrChange>
          </w:rPr>
          <w:delText>Neill, C., Patterson, W., and Crary, D. (2007). Responses of soil carbon, nitrogen and cations to the frequency and seasonality of prescribed burning in a cape Cod oak-pine forest. </w:delText>
        </w:r>
        <w:r w:rsidRPr="0020587D" w:rsidDel="003A0C5A">
          <w:rPr>
            <w:i/>
            <w:iCs/>
            <w:color w:val="3E3D40"/>
            <w:sz w:val="22"/>
            <w:szCs w:val="22"/>
            <w:shd w:val="clear" w:color="auto" w:fill="FFFFFF"/>
            <w:rPrChange w:id="3213" w:author="Risa" w:date="2021-06-24T18:40:00Z">
              <w:rPr>
                <w:i/>
                <w:iCs/>
                <w:color w:val="3E3D40"/>
                <w:sz w:val="20"/>
                <w:szCs w:val="20"/>
                <w:shd w:val="clear" w:color="auto" w:fill="FFFFFF"/>
              </w:rPr>
            </w:rPrChange>
          </w:rPr>
          <w:delText>Forest Ecol. Manage.</w:delText>
        </w:r>
        <w:r w:rsidRPr="0020587D" w:rsidDel="003A0C5A">
          <w:rPr>
            <w:color w:val="3E3D40"/>
            <w:sz w:val="22"/>
            <w:szCs w:val="22"/>
            <w:shd w:val="clear" w:color="auto" w:fill="FFFFFF"/>
            <w:rPrChange w:id="3214" w:author="Risa" w:date="2021-06-24T18:40:00Z">
              <w:rPr>
                <w:color w:val="3E3D40"/>
                <w:sz w:val="20"/>
                <w:szCs w:val="20"/>
                <w:shd w:val="clear" w:color="auto" w:fill="FFFFFF"/>
              </w:rPr>
            </w:rPrChange>
          </w:rPr>
          <w:delText> 250, 234–243. doi: 10.1016/j.foreco.2007.05.023</w:delText>
        </w:r>
      </w:del>
    </w:p>
    <w:p w14:paraId="2301B4A6" w14:textId="1FF460E3" w:rsidR="004D7553" w:rsidRPr="0020587D" w:rsidDel="003A0C5A" w:rsidRDefault="004D7553" w:rsidP="003A0C5A">
      <w:pPr>
        <w:rPr>
          <w:del w:id="3215" w:author="Risa" w:date="2021-06-26T14:10:00Z"/>
          <w:color w:val="000000" w:themeColor="text1"/>
          <w:sz w:val="22"/>
          <w:szCs w:val="22"/>
          <w:shd w:val="clear" w:color="auto" w:fill="FFFFFF"/>
          <w:rPrChange w:id="3216" w:author="Risa" w:date="2021-06-24T18:40:00Z">
            <w:rPr>
              <w:del w:id="3217" w:author="Risa" w:date="2021-06-26T14:10:00Z"/>
              <w:color w:val="000000" w:themeColor="text1"/>
              <w:sz w:val="20"/>
              <w:szCs w:val="20"/>
              <w:shd w:val="clear" w:color="auto" w:fill="FFFFFF"/>
            </w:rPr>
          </w:rPrChange>
        </w:rPr>
        <w:pPrChange w:id="3218" w:author="Risa" w:date="2021-06-26T14:10:00Z">
          <w:pPr>
            <w:pStyle w:val="ListParagraph"/>
            <w:autoSpaceDE w:val="0"/>
            <w:autoSpaceDN w:val="0"/>
            <w:adjustRightInd w:val="0"/>
            <w:spacing w:line="240" w:lineRule="auto"/>
            <w:ind w:left="360" w:hanging="360"/>
            <w:jc w:val="both"/>
          </w:pPr>
        </w:pPrChange>
      </w:pPr>
      <w:del w:id="3219" w:author="Risa" w:date="2021-06-26T14:10:00Z">
        <w:r w:rsidRPr="0020587D" w:rsidDel="003A0C5A">
          <w:rPr>
            <w:color w:val="000000" w:themeColor="text1"/>
            <w:sz w:val="22"/>
            <w:szCs w:val="22"/>
            <w:rPrChange w:id="3220" w:author="Risa" w:date="2021-06-24T18:40:00Z">
              <w:rPr>
                <w:color w:val="000000" w:themeColor="text1"/>
                <w:sz w:val="20"/>
                <w:szCs w:val="20"/>
                <w:highlight w:val="cyan"/>
              </w:rPr>
            </w:rPrChange>
          </w:rPr>
          <w:delText>Niinemets Ü., Keenan T.</w:delText>
        </w:r>
        <w:r w:rsidR="00DE09F2" w:rsidRPr="0020587D" w:rsidDel="003A0C5A">
          <w:rPr>
            <w:color w:val="000000" w:themeColor="text1"/>
            <w:sz w:val="22"/>
            <w:szCs w:val="22"/>
            <w:rPrChange w:id="3221" w:author="Risa" w:date="2021-06-24T18:40:00Z">
              <w:rPr>
                <w:color w:val="000000" w:themeColor="text1"/>
                <w:sz w:val="20"/>
                <w:szCs w:val="20"/>
                <w:highlight w:val="cyan"/>
              </w:rPr>
            </w:rPrChange>
          </w:rPr>
          <w:delText xml:space="preserve"> and</w:delText>
        </w:r>
        <w:r w:rsidRPr="0020587D" w:rsidDel="003A0C5A">
          <w:rPr>
            <w:color w:val="000000" w:themeColor="text1"/>
            <w:sz w:val="22"/>
            <w:szCs w:val="22"/>
            <w:rPrChange w:id="3222" w:author="Risa" w:date="2021-06-24T18:40:00Z">
              <w:rPr>
                <w:color w:val="000000" w:themeColor="text1"/>
                <w:sz w:val="20"/>
                <w:szCs w:val="20"/>
                <w:highlight w:val="cyan"/>
              </w:rPr>
            </w:rPrChange>
          </w:rPr>
          <w:delText xml:space="preserve"> Hallik L. (2015)</w:delText>
        </w:r>
        <w:r w:rsidR="004A6746" w:rsidRPr="0020587D" w:rsidDel="003A0C5A">
          <w:rPr>
            <w:color w:val="000000" w:themeColor="text1"/>
            <w:sz w:val="22"/>
            <w:szCs w:val="22"/>
            <w:rPrChange w:id="3223" w:author="Risa" w:date="2021-06-24T18:40:00Z">
              <w:rPr>
                <w:color w:val="000000" w:themeColor="text1"/>
                <w:sz w:val="20"/>
                <w:szCs w:val="20"/>
                <w:highlight w:val="cyan"/>
              </w:rPr>
            </w:rPrChange>
          </w:rPr>
          <w:delText>.</w:delText>
        </w:r>
        <w:r w:rsidRPr="0020587D" w:rsidDel="003A0C5A">
          <w:rPr>
            <w:color w:val="000000" w:themeColor="text1"/>
            <w:sz w:val="22"/>
            <w:szCs w:val="22"/>
            <w:rPrChange w:id="3224" w:author="Risa" w:date="2021-06-24T18:40:00Z">
              <w:rPr>
                <w:color w:val="000000" w:themeColor="text1"/>
                <w:sz w:val="20"/>
                <w:szCs w:val="20"/>
                <w:highlight w:val="cyan"/>
              </w:rPr>
            </w:rPrChange>
          </w:rPr>
          <w:delText xml:space="preserve"> A worldwide analysis of within-canopy variations in leaf structural, chemical and physiological traits across plant functional types. </w:delText>
        </w:r>
        <w:r w:rsidRPr="0020587D" w:rsidDel="003A0C5A">
          <w:rPr>
            <w:i/>
            <w:iCs/>
            <w:color w:val="000000" w:themeColor="text1"/>
            <w:sz w:val="22"/>
            <w:szCs w:val="22"/>
            <w:rPrChange w:id="3225" w:author="Risa" w:date="2021-06-24T18:40:00Z">
              <w:rPr>
                <w:i/>
                <w:iCs/>
                <w:color w:val="000000" w:themeColor="text1"/>
                <w:sz w:val="20"/>
                <w:szCs w:val="20"/>
                <w:highlight w:val="cyan"/>
              </w:rPr>
            </w:rPrChange>
          </w:rPr>
          <w:delText>New Phytologist</w:delText>
        </w:r>
        <w:r w:rsidRPr="0020587D" w:rsidDel="003A0C5A">
          <w:rPr>
            <w:color w:val="000000" w:themeColor="text1"/>
            <w:sz w:val="22"/>
            <w:szCs w:val="22"/>
            <w:rPrChange w:id="3226" w:author="Risa" w:date="2021-06-24T18:40:00Z">
              <w:rPr>
                <w:color w:val="000000" w:themeColor="text1"/>
                <w:sz w:val="20"/>
                <w:szCs w:val="20"/>
                <w:highlight w:val="cyan"/>
              </w:rPr>
            </w:rPrChange>
          </w:rPr>
          <w:delText xml:space="preserve"> </w:delText>
        </w:r>
        <w:r w:rsidRPr="0020587D" w:rsidDel="003A0C5A">
          <w:rPr>
            <w:b/>
            <w:bCs/>
            <w:color w:val="000000" w:themeColor="text1"/>
            <w:sz w:val="22"/>
            <w:szCs w:val="22"/>
            <w:rPrChange w:id="3227" w:author="Risa" w:date="2021-06-24T18:40:00Z">
              <w:rPr>
                <w:b/>
                <w:bCs/>
                <w:color w:val="000000" w:themeColor="text1"/>
                <w:sz w:val="20"/>
                <w:szCs w:val="20"/>
                <w:highlight w:val="cyan"/>
              </w:rPr>
            </w:rPrChange>
          </w:rPr>
          <w:delText>205</w:delText>
        </w:r>
        <w:r w:rsidRPr="0020587D" w:rsidDel="003A0C5A">
          <w:rPr>
            <w:color w:val="000000" w:themeColor="text1"/>
            <w:sz w:val="22"/>
            <w:szCs w:val="22"/>
            <w:rPrChange w:id="3228" w:author="Risa" w:date="2021-06-24T18:40:00Z">
              <w:rPr>
                <w:color w:val="000000" w:themeColor="text1"/>
                <w:sz w:val="20"/>
                <w:szCs w:val="20"/>
                <w:highlight w:val="cyan"/>
              </w:rPr>
            </w:rPrChange>
          </w:rPr>
          <w:delText>, 973–993.</w:delText>
        </w:r>
      </w:del>
      <w:ins w:id="3229" w:author="Jeff" w:date="2021-06-20T21:33:00Z">
        <w:del w:id="3230" w:author="Risa" w:date="2021-06-26T14:10:00Z">
          <w:r w:rsidR="007F5585" w:rsidRPr="0020587D" w:rsidDel="003A0C5A">
            <w:rPr>
              <w:color w:val="000000" w:themeColor="text1"/>
              <w:sz w:val="22"/>
              <w:szCs w:val="22"/>
              <w:rPrChange w:id="3231" w:author="Risa" w:date="2021-06-24T18:40:00Z">
                <w:rPr>
                  <w:color w:val="000000" w:themeColor="text1"/>
                  <w:sz w:val="20"/>
                  <w:szCs w:val="20"/>
                </w:rPr>
              </w:rPrChange>
            </w:rPr>
            <w:delText xml:space="preserve"> doi.org/10.1111/nph.13096</w:delText>
          </w:r>
        </w:del>
      </w:ins>
    </w:p>
    <w:p w14:paraId="6FD5D044" w14:textId="49362DFE" w:rsidR="00AE173C" w:rsidRPr="0020587D" w:rsidDel="003A0C5A" w:rsidRDefault="00AE173C" w:rsidP="003A0C5A">
      <w:pPr>
        <w:rPr>
          <w:del w:id="3232" w:author="Risa" w:date="2021-06-26T14:10:00Z"/>
          <w:color w:val="000000" w:themeColor="text1"/>
          <w:sz w:val="22"/>
          <w:szCs w:val="22"/>
          <w:shd w:val="clear" w:color="auto" w:fill="FFFFFF"/>
          <w:rPrChange w:id="3233" w:author="Risa" w:date="2021-06-24T18:40:00Z">
            <w:rPr>
              <w:del w:id="3234" w:author="Risa" w:date="2021-06-26T14:10:00Z"/>
              <w:color w:val="000000" w:themeColor="text1"/>
              <w:sz w:val="20"/>
              <w:szCs w:val="20"/>
              <w:shd w:val="clear" w:color="auto" w:fill="FFFFFF"/>
            </w:rPr>
          </w:rPrChange>
        </w:rPr>
        <w:pPrChange w:id="3235" w:author="Risa" w:date="2021-06-26T14:10:00Z">
          <w:pPr>
            <w:pStyle w:val="ListParagraph"/>
            <w:autoSpaceDE w:val="0"/>
            <w:autoSpaceDN w:val="0"/>
            <w:adjustRightInd w:val="0"/>
            <w:spacing w:line="240" w:lineRule="auto"/>
            <w:ind w:left="360" w:hanging="360"/>
            <w:jc w:val="both"/>
          </w:pPr>
        </w:pPrChange>
      </w:pPr>
      <w:del w:id="3236" w:author="Risa" w:date="2021-06-26T14:10:00Z">
        <w:r w:rsidRPr="0020587D" w:rsidDel="003A0C5A">
          <w:rPr>
            <w:color w:val="000000" w:themeColor="text1"/>
            <w:sz w:val="22"/>
            <w:szCs w:val="22"/>
            <w:shd w:val="clear" w:color="auto" w:fill="FFFFFF"/>
            <w:rPrChange w:id="3237" w:author="Risa" w:date="2021-06-24T18:40:00Z">
              <w:rPr>
                <w:color w:val="000000" w:themeColor="text1"/>
                <w:sz w:val="20"/>
                <w:szCs w:val="20"/>
                <w:shd w:val="clear" w:color="auto" w:fill="FFFFFF"/>
              </w:rPr>
            </w:rPrChange>
          </w:rPr>
          <w:delText xml:space="preserve">Nowacki, G., and Abrams, M. (2008). The demise of fire and “mesophication” of forests in the eastern United States. </w:delText>
        </w:r>
        <w:r w:rsidRPr="0020587D" w:rsidDel="003A0C5A">
          <w:rPr>
            <w:i/>
            <w:iCs/>
            <w:color w:val="000000" w:themeColor="text1"/>
            <w:sz w:val="22"/>
            <w:szCs w:val="22"/>
            <w:rPrChange w:id="3238" w:author="Risa" w:date="2021-06-24T18:40:00Z">
              <w:rPr>
                <w:i/>
                <w:iCs/>
                <w:color w:val="000000" w:themeColor="text1"/>
                <w:sz w:val="20"/>
                <w:szCs w:val="20"/>
              </w:rPr>
            </w:rPrChange>
          </w:rPr>
          <w:delText>Bioscience</w:delText>
        </w:r>
        <w:r w:rsidRPr="0020587D" w:rsidDel="003A0C5A">
          <w:rPr>
            <w:color w:val="000000" w:themeColor="text1"/>
            <w:sz w:val="22"/>
            <w:szCs w:val="22"/>
            <w:shd w:val="clear" w:color="auto" w:fill="FFFFFF"/>
            <w:rPrChange w:id="3239" w:author="Risa" w:date="2021-06-24T18:40:00Z">
              <w:rPr>
                <w:color w:val="000000" w:themeColor="text1"/>
                <w:sz w:val="20"/>
                <w:szCs w:val="20"/>
                <w:shd w:val="clear" w:color="auto" w:fill="FFFFFF"/>
              </w:rPr>
            </w:rPrChange>
          </w:rPr>
          <w:delText xml:space="preserve"> 58, 123–138. </w:delText>
        </w:r>
        <w:r w:rsidR="00BB1CBA" w:rsidRPr="0020587D" w:rsidDel="003A0C5A">
          <w:rPr>
            <w:color w:val="3E3D40"/>
            <w:sz w:val="22"/>
            <w:szCs w:val="22"/>
            <w:shd w:val="clear" w:color="auto" w:fill="FFFFFF"/>
            <w:rPrChange w:id="3240" w:author="Risa" w:date="2021-06-24T18:40:00Z">
              <w:rPr>
                <w:color w:val="3E3D40"/>
                <w:sz w:val="20"/>
                <w:szCs w:val="20"/>
                <w:shd w:val="clear" w:color="auto" w:fill="FFFFFF"/>
              </w:rPr>
            </w:rPrChange>
          </w:rPr>
          <w:delText>doi: 10.1641/B580207</w:delText>
        </w:r>
      </w:del>
    </w:p>
    <w:p w14:paraId="78A3AAB9" w14:textId="1277B69B" w:rsidR="00AE173C" w:rsidRPr="0020587D" w:rsidDel="003A0C5A" w:rsidRDefault="00AE173C" w:rsidP="003A0C5A">
      <w:pPr>
        <w:rPr>
          <w:ins w:id="3241" w:author="Jeff" w:date="2021-06-21T17:54:00Z"/>
          <w:del w:id="3242" w:author="Risa" w:date="2021-06-26T14:10:00Z"/>
          <w:color w:val="3E3D40"/>
          <w:sz w:val="22"/>
          <w:szCs w:val="22"/>
          <w:shd w:val="clear" w:color="auto" w:fill="FFFFFF"/>
          <w:rPrChange w:id="3243" w:author="Risa" w:date="2021-06-24T18:40:00Z">
            <w:rPr>
              <w:ins w:id="3244" w:author="Jeff" w:date="2021-06-21T17:54:00Z"/>
              <w:del w:id="3245" w:author="Risa" w:date="2021-06-26T14:10:00Z"/>
              <w:color w:val="3E3D40"/>
              <w:sz w:val="20"/>
              <w:szCs w:val="20"/>
              <w:shd w:val="clear" w:color="auto" w:fill="FFFFFF"/>
            </w:rPr>
          </w:rPrChange>
        </w:rPr>
        <w:pPrChange w:id="3246" w:author="Risa" w:date="2021-06-26T14:10:00Z">
          <w:pPr>
            <w:pStyle w:val="ListParagraph"/>
            <w:autoSpaceDE w:val="0"/>
            <w:autoSpaceDN w:val="0"/>
            <w:adjustRightInd w:val="0"/>
            <w:spacing w:line="240" w:lineRule="auto"/>
            <w:ind w:left="360" w:hanging="360"/>
            <w:jc w:val="both"/>
          </w:pPr>
        </w:pPrChange>
      </w:pPr>
      <w:del w:id="3247" w:author="Risa" w:date="2021-06-26T14:10:00Z">
        <w:r w:rsidRPr="0020587D" w:rsidDel="003A0C5A">
          <w:rPr>
            <w:color w:val="000000" w:themeColor="text1"/>
            <w:sz w:val="22"/>
            <w:szCs w:val="22"/>
            <w:shd w:val="clear" w:color="auto" w:fill="FFFFFF"/>
            <w:rPrChange w:id="3248" w:author="Risa" w:date="2021-06-24T18:40:00Z">
              <w:rPr>
                <w:color w:val="000000" w:themeColor="text1"/>
                <w:sz w:val="20"/>
                <w:szCs w:val="20"/>
                <w:shd w:val="clear" w:color="auto" w:fill="FFFFFF"/>
              </w:rPr>
            </w:rPrChange>
          </w:rPr>
          <w:delText xml:space="preserve">Parker, J., Fernandez, I., Rustad, </w:delText>
        </w:r>
        <w:r w:rsidR="004A6323" w:rsidRPr="0020587D" w:rsidDel="003A0C5A">
          <w:rPr>
            <w:color w:val="000000" w:themeColor="text1"/>
            <w:sz w:val="22"/>
            <w:szCs w:val="22"/>
            <w:shd w:val="clear" w:color="auto" w:fill="FFFFFF"/>
            <w:rPrChange w:id="3249" w:author="Risa" w:date="2021-06-24T18:40:00Z">
              <w:rPr>
                <w:color w:val="000000" w:themeColor="text1"/>
                <w:sz w:val="20"/>
                <w:szCs w:val="20"/>
                <w:shd w:val="clear" w:color="auto" w:fill="FFFFFF"/>
              </w:rPr>
            </w:rPrChange>
          </w:rPr>
          <w:delText>L</w:delText>
        </w:r>
        <w:r w:rsidRPr="0020587D" w:rsidDel="003A0C5A">
          <w:rPr>
            <w:color w:val="000000" w:themeColor="text1"/>
            <w:sz w:val="22"/>
            <w:szCs w:val="22"/>
            <w:shd w:val="clear" w:color="auto" w:fill="FFFFFF"/>
            <w:rPrChange w:id="3250" w:author="Risa" w:date="2021-06-24T18:40:00Z">
              <w:rPr>
                <w:color w:val="000000" w:themeColor="text1"/>
                <w:sz w:val="20"/>
                <w:szCs w:val="20"/>
                <w:shd w:val="clear" w:color="auto" w:fill="FFFFFF"/>
              </w:rPr>
            </w:rPrChange>
          </w:rPr>
          <w:delText xml:space="preserve">., </w:delText>
        </w:r>
        <w:r w:rsidR="00B238F5" w:rsidRPr="0020587D" w:rsidDel="003A0C5A">
          <w:rPr>
            <w:color w:val="000000" w:themeColor="text1"/>
            <w:sz w:val="22"/>
            <w:szCs w:val="22"/>
            <w:shd w:val="clear" w:color="auto" w:fill="FFFFFF"/>
            <w:rPrChange w:id="3251" w:author="Risa" w:date="2021-06-24T18:40:00Z">
              <w:rPr>
                <w:color w:val="000000" w:themeColor="text1"/>
                <w:sz w:val="20"/>
                <w:szCs w:val="20"/>
                <w:shd w:val="clear" w:color="auto" w:fill="FFFFFF"/>
              </w:rPr>
            </w:rPrChange>
          </w:rPr>
          <w:delText>and</w:delText>
        </w:r>
        <w:r w:rsidRPr="0020587D" w:rsidDel="003A0C5A">
          <w:rPr>
            <w:color w:val="000000" w:themeColor="text1"/>
            <w:sz w:val="22"/>
            <w:szCs w:val="22"/>
            <w:shd w:val="clear" w:color="auto" w:fill="FFFFFF"/>
            <w:rPrChange w:id="3252" w:author="Risa" w:date="2021-06-24T18:40:00Z">
              <w:rPr>
                <w:color w:val="000000" w:themeColor="text1"/>
                <w:sz w:val="20"/>
                <w:szCs w:val="20"/>
                <w:shd w:val="clear" w:color="auto" w:fill="FFFFFF"/>
              </w:rPr>
            </w:rPrChange>
          </w:rPr>
          <w:delText xml:space="preserve"> Norton, S. (2001). Effects of nitrogen enrichment, wildfire, and harvesting on forest-soil carbon and nitrogen. </w:delText>
        </w:r>
        <w:r w:rsidRPr="0020587D" w:rsidDel="003A0C5A">
          <w:rPr>
            <w:i/>
            <w:iCs/>
            <w:color w:val="000000" w:themeColor="text1"/>
            <w:sz w:val="22"/>
            <w:szCs w:val="22"/>
            <w:shd w:val="clear" w:color="auto" w:fill="FFFFFF"/>
            <w:rPrChange w:id="3253" w:author="Risa" w:date="2021-06-24T18:40:00Z">
              <w:rPr>
                <w:i/>
                <w:iCs/>
                <w:color w:val="000000" w:themeColor="text1"/>
                <w:sz w:val="20"/>
                <w:szCs w:val="20"/>
                <w:shd w:val="clear" w:color="auto" w:fill="FFFFFF"/>
              </w:rPr>
            </w:rPrChange>
          </w:rPr>
          <w:delText>Soil Science Society of America Journal</w:delText>
        </w:r>
        <w:r w:rsidRPr="0020587D" w:rsidDel="003A0C5A">
          <w:rPr>
            <w:color w:val="000000" w:themeColor="text1"/>
            <w:sz w:val="22"/>
            <w:szCs w:val="22"/>
            <w:shd w:val="clear" w:color="auto" w:fill="FFFFFF"/>
            <w:rPrChange w:id="3254" w:author="Risa" w:date="2021-06-24T18:40:00Z">
              <w:rPr>
                <w:color w:val="000000" w:themeColor="text1"/>
                <w:sz w:val="20"/>
                <w:szCs w:val="20"/>
                <w:shd w:val="clear" w:color="auto" w:fill="FFFFFF"/>
              </w:rPr>
            </w:rPrChange>
          </w:rPr>
          <w:delText>, </w:delText>
        </w:r>
        <w:r w:rsidRPr="0020587D" w:rsidDel="003A0C5A">
          <w:rPr>
            <w:i/>
            <w:iCs/>
            <w:color w:val="000000" w:themeColor="text1"/>
            <w:sz w:val="22"/>
            <w:szCs w:val="22"/>
            <w:shd w:val="clear" w:color="auto" w:fill="FFFFFF"/>
            <w:rPrChange w:id="3255" w:author="Risa" w:date="2021-06-24T18:40:00Z">
              <w:rPr>
                <w:i/>
                <w:iCs/>
                <w:color w:val="000000" w:themeColor="text1"/>
                <w:sz w:val="20"/>
                <w:szCs w:val="20"/>
                <w:shd w:val="clear" w:color="auto" w:fill="FFFFFF"/>
              </w:rPr>
            </w:rPrChange>
          </w:rPr>
          <w:delText>65</w:delText>
        </w:r>
        <w:r w:rsidRPr="0020587D" w:rsidDel="003A0C5A">
          <w:rPr>
            <w:color w:val="000000" w:themeColor="text1"/>
            <w:sz w:val="22"/>
            <w:szCs w:val="22"/>
            <w:shd w:val="clear" w:color="auto" w:fill="FFFFFF"/>
            <w:rPrChange w:id="3256" w:author="Risa" w:date="2021-06-24T18:40:00Z">
              <w:rPr>
                <w:color w:val="000000" w:themeColor="text1"/>
                <w:sz w:val="20"/>
                <w:szCs w:val="20"/>
                <w:shd w:val="clear" w:color="auto" w:fill="FFFFFF"/>
              </w:rPr>
            </w:rPrChange>
          </w:rPr>
          <w:delText>(4), 1248-1255</w:delText>
        </w:r>
        <w:r w:rsidR="00A974EB" w:rsidRPr="0020587D" w:rsidDel="003A0C5A">
          <w:rPr>
            <w:color w:val="000000" w:themeColor="text1"/>
            <w:sz w:val="22"/>
            <w:szCs w:val="22"/>
            <w:shd w:val="clear" w:color="auto" w:fill="FFFFFF"/>
            <w:rPrChange w:id="3257" w:author="Risa" w:date="2021-06-24T18:40:00Z">
              <w:rPr>
                <w:color w:val="000000" w:themeColor="text1"/>
                <w:sz w:val="20"/>
                <w:szCs w:val="20"/>
                <w:shd w:val="clear" w:color="auto" w:fill="FFFFFF"/>
              </w:rPr>
            </w:rPrChange>
          </w:rPr>
          <w:delText>.</w:delText>
        </w:r>
        <w:r w:rsidR="00BB1CBA" w:rsidRPr="0020587D" w:rsidDel="003A0C5A">
          <w:rPr>
            <w:color w:val="000000" w:themeColor="text1"/>
            <w:sz w:val="22"/>
            <w:szCs w:val="22"/>
            <w:shd w:val="clear" w:color="auto" w:fill="FFFFFF"/>
            <w:rPrChange w:id="3258" w:author="Risa" w:date="2021-06-24T18:40:00Z">
              <w:rPr>
                <w:color w:val="000000" w:themeColor="text1"/>
                <w:sz w:val="20"/>
                <w:szCs w:val="20"/>
                <w:shd w:val="clear" w:color="auto" w:fill="FFFFFF"/>
              </w:rPr>
            </w:rPrChange>
          </w:rPr>
          <w:delText xml:space="preserve"> </w:delText>
        </w:r>
        <w:r w:rsidR="00BB1CBA" w:rsidRPr="0020587D" w:rsidDel="003A0C5A">
          <w:rPr>
            <w:color w:val="3E3D40"/>
            <w:sz w:val="22"/>
            <w:szCs w:val="22"/>
            <w:shd w:val="clear" w:color="auto" w:fill="FFFFFF"/>
            <w:rPrChange w:id="3259" w:author="Risa" w:date="2021-06-24T18:40:00Z">
              <w:rPr>
                <w:color w:val="3E3D40"/>
                <w:sz w:val="20"/>
                <w:szCs w:val="20"/>
                <w:shd w:val="clear" w:color="auto" w:fill="FFFFFF"/>
              </w:rPr>
            </w:rPrChange>
          </w:rPr>
          <w:delText>doi: 10.2136/sssaj2001.6541248x</w:delText>
        </w:r>
      </w:del>
    </w:p>
    <w:p w14:paraId="3D9AC9FE" w14:textId="3E829B02" w:rsidR="009409DD" w:rsidRPr="0020587D" w:rsidDel="003A0C5A" w:rsidRDefault="00CB6AF0" w:rsidP="003A0C5A">
      <w:pPr>
        <w:rPr>
          <w:del w:id="3260" w:author="Risa" w:date="2021-06-26T14:10:00Z"/>
          <w:color w:val="3E3D40"/>
          <w:sz w:val="22"/>
          <w:szCs w:val="22"/>
          <w:shd w:val="clear" w:color="auto" w:fill="FFFFFF"/>
          <w:rPrChange w:id="3261" w:author="Risa" w:date="2021-06-24T18:40:00Z">
            <w:rPr>
              <w:del w:id="3262" w:author="Risa" w:date="2021-06-26T14:10:00Z"/>
              <w:color w:val="3E3D40"/>
              <w:sz w:val="20"/>
              <w:szCs w:val="20"/>
              <w:shd w:val="clear" w:color="auto" w:fill="FFFFFF"/>
            </w:rPr>
          </w:rPrChange>
        </w:rPr>
        <w:pPrChange w:id="3263" w:author="Risa" w:date="2021-06-26T14:10:00Z">
          <w:pPr>
            <w:pStyle w:val="ListParagraph"/>
            <w:autoSpaceDE w:val="0"/>
            <w:autoSpaceDN w:val="0"/>
            <w:adjustRightInd w:val="0"/>
            <w:spacing w:line="240" w:lineRule="auto"/>
            <w:ind w:left="360" w:hanging="360"/>
            <w:jc w:val="both"/>
          </w:pPr>
        </w:pPrChange>
      </w:pPr>
      <w:ins w:id="3264" w:author="Jeff" w:date="2021-06-21T17:54:00Z">
        <w:del w:id="3265" w:author="Risa" w:date="2021-06-26T14:10:00Z">
          <w:r w:rsidRPr="0020587D" w:rsidDel="003A0C5A">
            <w:rPr>
              <w:color w:val="222222"/>
              <w:sz w:val="22"/>
              <w:szCs w:val="22"/>
              <w:shd w:val="clear" w:color="auto" w:fill="FFFFFF"/>
              <w:rPrChange w:id="3266" w:author="Risa" w:date="2021-06-24T18:40:00Z">
                <w:rPr>
                  <w:rFonts w:ascii="Arial" w:hAnsi="Arial" w:cs="Arial"/>
                  <w:color w:val="222222"/>
                  <w:sz w:val="20"/>
                  <w:szCs w:val="20"/>
                  <w:shd w:val="clear" w:color="auto" w:fill="FFFFFF"/>
                </w:rPr>
              </w:rPrChange>
            </w:rPr>
            <w:delText>Parshall, T.</w:delText>
          </w:r>
          <w:r w:rsidRPr="0020587D" w:rsidDel="003A0C5A">
            <w:rPr>
              <w:color w:val="222222"/>
              <w:sz w:val="22"/>
              <w:szCs w:val="22"/>
              <w:shd w:val="clear" w:color="auto" w:fill="FFFFFF"/>
              <w:rPrChange w:id="3267" w:author="Risa" w:date="2021-06-24T18:40:00Z">
                <w:rPr>
                  <w:color w:val="222222"/>
                  <w:sz w:val="20"/>
                  <w:szCs w:val="20"/>
                  <w:shd w:val="clear" w:color="auto" w:fill="FFFFFF"/>
                </w:rPr>
              </w:rPrChange>
            </w:rPr>
            <w:delText xml:space="preserve"> and </w:delText>
          </w:r>
          <w:r w:rsidRPr="0020587D" w:rsidDel="003A0C5A">
            <w:rPr>
              <w:color w:val="222222"/>
              <w:sz w:val="22"/>
              <w:szCs w:val="22"/>
              <w:shd w:val="clear" w:color="auto" w:fill="FFFFFF"/>
              <w:rPrChange w:id="3268" w:author="Risa" w:date="2021-06-24T18:40:00Z">
                <w:rPr>
                  <w:rFonts w:ascii="Arial" w:hAnsi="Arial" w:cs="Arial"/>
                  <w:color w:val="222222"/>
                  <w:sz w:val="20"/>
                  <w:szCs w:val="20"/>
                  <w:shd w:val="clear" w:color="auto" w:fill="FFFFFF"/>
                </w:rPr>
              </w:rPrChange>
            </w:rPr>
            <w:delText>Foster, D. (2002). Fire on the New England landscape: regional and temporal variation, cultural and environmental controls. </w:delText>
          </w:r>
          <w:r w:rsidRPr="0020587D" w:rsidDel="003A0C5A">
            <w:rPr>
              <w:i/>
              <w:iCs/>
              <w:color w:val="222222"/>
              <w:sz w:val="22"/>
              <w:szCs w:val="22"/>
              <w:shd w:val="clear" w:color="auto" w:fill="FFFFFF"/>
              <w:rPrChange w:id="3269" w:author="Risa" w:date="2021-06-24T18:40:00Z">
                <w:rPr>
                  <w:rFonts w:ascii="Arial" w:hAnsi="Arial" w:cs="Arial"/>
                  <w:i/>
                  <w:iCs/>
                  <w:color w:val="222222"/>
                  <w:sz w:val="20"/>
                  <w:szCs w:val="20"/>
                  <w:shd w:val="clear" w:color="auto" w:fill="FFFFFF"/>
                </w:rPr>
              </w:rPrChange>
            </w:rPr>
            <w:delText>Journal of Biogeography</w:delText>
          </w:r>
          <w:r w:rsidRPr="0020587D" w:rsidDel="003A0C5A">
            <w:rPr>
              <w:color w:val="222222"/>
              <w:sz w:val="22"/>
              <w:szCs w:val="22"/>
              <w:shd w:val="clear" w:color="auto" w:fill="FFFFFF"/>
              <w:rPrChange w:id="3270" w:author="Risa" w:date="2021-06-24T18:40:00Z">
                <w:rPr>
                  <w:rFonts w:ascii="Arial" w:hAnsi="Arial" w:cs="Arial"/>
                  <w:color w:val="222222"/>
                  <w:sz w:val="20"/>
                  <w:szCs w:val="20"/>
                  <w:shd w:val="clear" w:color="auto" w:fill="FFFFFF"/>
                </w:rPr>
              </w:rPrChange>
            </w:rPr>
            <w:delText>, </w:delText>
          </w:r>
          <w:r w:rsidRPr="0020587D" w:rsidDel="003A0C5A">
            <w:rPr>
              <w:i/>
              <w:iCs/>
              <w:color w:val="222222"/>
              <w:sz w:val="22"/>
              <w:szCs w:val="22"/>
              <w:shd w:val="clear" w:color="auto" w:fill="FFFFFF"/>
              <w:rPrChange w:id="3271" w:author="Risa" w:date="2021-06-24T18:40:00Z">
                <w:rPr>
                  <w:rFonts w:ascii="Arial" w:hAnsi="Arial" w:cs="Arial"/>
                  <w:i/>
                  <w:iCs/>
                  <w:color w:val="222222"/>
                  <w:sz w:val="20"/>
                  <w:szCs w:val="20"/>
                  <w:shd w:val="clear" w:color="auto" w:fill="FFFFFF"/>
                </w:rPr>
              </w:rPrChange>
            </w:rPr>
            <w:delText>29</w:delText>
          </w:r>
          <w:r w:rsidRPr="0020587D" w:rsidDel="003A0C5A">
            <w:rPr>
              <w:color w:val="222222"/>
              <w:sz w:val="22"/>
              <w:szCs w:val="22"/>
              <w:shd w:val="clear" w:color="auto" w:fill="FFFFFF"/>
              <w:rPrChange w:id="3272" w:author="Risa" w:date="2021-06-24T18:40:00Z">
                <w:rPr>
                  <w:rFonts w:ascii="Arial" w:hAnsi="Arial" w:cs="Arial"/>
                  <w:color w:val="222222"/>
                  <w:sz w:val="20"/>
                  <w:szCs w:val="20"/>
                  <w:shd w:val="clear" w:color="auto" w:fill="FFFFFF"/>
                </w:rPr>
              </w:rPrChange>
            </w:rPr>
            <w:delText>(10</w:delText>
          </w:r>
          <w:r w:rsidRPr="0020587D" w:rsidDel="003A0C5A">
            <w:rPr>
              <w:color w:val="222222"/>
              <w:sz w:val="22"/>
              <w:szCs w:val="22"/>
              <w:shd w:val="clear" w:color="auto" w:fill="FFFFFF"/>
              <w:rPrChange w:id="3273" w:author="Risa" w:date="2021-06-24T18:40:00Z">
                <w:rPr>
                  <w:rFonts w:ascii="Cambria Math" w:hAnsi="Cambria Math" w:cs="Cambria Math"/>
                  <w:color w:val="222222"/>
                  <w:sz w:val="20"/>
                  <w:szCs w:val="20"/>
                  <w:shd w:val="clear" w:color="auto" w:fill="FFFFFF"/>
                </w:rPr>
              </w:rPrChange>
            </w:rPr>
            <w:delText>‐</w:delText>
          </w:r>
          <w:r w:rsidRPr="0020587D" w:rsidDel="003A0C5A">
            <w:rPr>
              <w:color w:val="222222"/>
              <w:sz w:val="22"/>
              <w:szCs w:val="22"/>
              <w:shd w:val="clear" w:color="auto" w:fill="FFFFFF"/>
              <w:rPrChange w:id="3274" w:author="Risa" w:date="2021-06-24T18:40:00Z">
                <w:rPr>
                  <w:rFonts w:ascii="Arial" w:hAnsi="Arial" w:cs="Arial"/>
                  <w:color w:val="222222"/>
                  <w:sz w:val="20"/>
                  <w:szCs w:val="20"/>
                  <w:shd w:val="clear" w:color="auto" w:fill="FFFFFF"/>
                </w:rPr>
              </w:rPrChange>
            </w:rPr>
            <w:delText>11), 1305-1317.</w:delText>
          </w:r>
        </w:del>
      </w:ins>
    </w:p>
    <w:p w14:paraId="396E8B2E" w14:textId="1ABBE676" w:rsidR="003F0A8A" w:rsidRPr="0020587D" w:rsidDel="003A0C5A" w:rsidRDefault="003F0A8A" w:rsidP="003A0C5A">
      <w:pPr>
        <w:rPr>
          <w:del w:id="3275" w:author="Risa" w:date="2021-06-26T14:10:00Z"/>
          <w:color w:val="000000" w:themeColor="text1"/>
          <w:sz w:val="22"/>
          <w:szCs w:val="22"/>
          <w:shd w:val="clear" w:color="auto" w:fill="FFFFFF"/>
          <w:rPrChange w:id="3276" w:author="Risa" w:date="2021-06-24T18:40:00Z">
            <w:rPr>
              <w:del w:id="3277" w:author="Risa" w:date="2021-06-26T14:10:00Z"/>
              <w:color w:val="000000" w:themeColor="text1"/>
              <w:sz w:val="20"/>
              <w:szCs w:val="20"/>
              <w:shd w:val="clear" w:color="auto" w:fill="FFFFFF"/>
            </w:rPr>
          </w:rPrChange>
        </w:rPr>
        <w:pPrChange w:id="3278" w:author="Risa" w:date="2021-06-26T14:10:00Z">
          <w:pPr>
            <w:pStyle w:val="ListParagraph"/>
            <w:autoSpaceDE w:val="0"/>
            <w:autoSpaceDN w:val="0"/>
            <w:adjustRightInd w:val="0"/>
            <w:spacing w:line="240" w:lineRule="auto"/>
            <w:ind w:left="360" w:hanging="360"/>
            <w:jc w:val="both"/>
          </w:pPr>
        </w:pPrChange>
      </w:pPr>
      <w:del w:id="3279" w:author="Risa" w:date="2021-06-26T14:10:00Z">
        <w:r w:rsidRPr="0020587D" w:rsidDel="003A0C5A">
          <w:rPr>
            <w:color w:val="222222"/>
            <w:sz w:val="22"/>
            <w:szCs w:val="22"/>
            <w:shd w:val="clear" w:color="auto" w:fill="FFFFFF"/>
            <w:rPrChange w:id="3280" w:author="Risa" w:date="2021-06-24T18:40:00Z">
              <w:rPr>
                <w:color w:val="222222"/>
                <w:sz w:val="20"/>
                <w:szCs w:val="20"/>
                <w:shd w:val="clear" w:color="auto" w:fill="FFFFFF"/>
              </w:rPr>
            </w:rPrChange>
          </w:rPr>
          <w:delText>Patel, K., Jakubowski, M., Fernandez, I., Nelson, S. and Gawley, W. (2019). Soil nitrogen and mercury dynamics seven decades after a fire disturbance: a case study at Acadia National Park. </w:delText>
        </w:r>
        <w:r w:rsidRPr="0020587D" w:rsidDel="003A0C5A">
          <w:rPr>
            <w:i/>
            <w:iCs/>
            <w:color w:val="222222"/>
            <w:sz w:val="22"/>
            <w:szCs w:val="22"/>
            <w:shd w:val="clear" w:color="auto" w:fill="FFFFFF"/>
            <w:rPrChange w:id="3281" w:author="Risa" w:date="2021-06-24T18:40:00Z">
              <w:rPr>
                <w:i/>
                <w:iCs/>
                <w:color w:val="222222"/>
                <w:sz w:val="20"/>
                <w:szCs w:val="20"/>
                <w:shd w:val="clear" w:color="auto" w:fill="FFFFFF"/>
              </w:rPr>
            </w:rPrChange>
          </w:rPr>
          <w:delText>Water, Air, &amp; Soil Pollution</w:delText>
        </w:r>
        <w:r w:rsidRPr="0020587D" w:rsidDel="003A0C5A">
          <w:rPr>
            <w:color w:val="222222"/>
            <w:sz w:val="22"/>
            <w:szCs w:val="22"/>
            <w:shd w:val="clear" w:color="auto" w:fill="FFFFFF"/>
            <w:rPrChange w:id="3282" w:author="Risa" w:date="2021-06-24T18:40:00Z">
              <w:rPr>
                <w:color w:val="222222"/>
                <w:sz w:val="20"/>
                <w:szCs w:val="20"/>
                <w:shd w:val="clear" w:color="auto" w:fill="FFFFFF"/>
              </w:rPr>
            </w:rPrChange>
          </w:rPr>
          <w:delText>, </w:delText>
        </w:r>
        <w:r w:rsidRPr="0020587D" w:rsidDel="003A0C5A">
          <w:rPr>
            <w:i/>
            <w:iCs/>
            <w:color w:val="222222"/>
            <w:sz w:val="22"/>
            <w:szCs w:val="22"/>
            <w:shd w:val="clear" w:color="auto" w:fill="FFFFFF"/>
            <w:rPrChange w:id="3283" w:author="Risa" w:date="2021-06-24T18:40:00Z">
              <w:rPr>
                <w:i/>
                <w:iCs/>
                <w:color w:val="222222"/>
                <w:sz w:val="20"/>
                <w:szCs w:val="20"/>
                <w:shd w:val="clear" w:color="auto" w:fill="FFFFFF"/>
              </w:rPr>
            </w:rPrChange>
          </w:rPr>
          <w:delText>230</w:delText>
        </w:r>
        <w:r w:rsidRPr="0020587D" w:rsidDel="003A0C5A">
          <w:rPr>
            <w:color w:val="222222"/>
            <w:sz w:val="22"/>
            <w:szCs w:val="22"/>
            <w:shd w:val="clear" w:color="auto" w:fill="FFFFFF"/>
            <w:rPrChange w:id="3284" w:author="Risa" w:date="2021-06-24T18:40:00Z">
              <w:rPr>
                <w:color w:val="222222"/>
                <w:sz w:val="20"/>
                <w:szCs w:val="20"/>
                <w:shd w:val="clear" w:color="auto" w:fill="FFFFFF"/>
              </w:rPr>
            </w:rPrChange>
          </w:rPr>
          <w:delText>(2), 29. doi.org/10.1007/s11270-019-4085-1</w:delText>
        </w:r>
      </w:del>
    </w:p>
    <w:p w14:paraId="39D97C4F" w14:textId="067C952D" w:rsidR="00AE173C" w:rsidRPr="0020587D" w:rsidDel="003A0C5A" w:rsidRDefault="00AE173C" w:rsidP="003A0C5A">
      <w:pPr>
        <w:rPr>
          <w:del w:id="3285" w:author="Risa" w:date="2021-06-26T14:10:00Z"/>
          <w:strike/>
          <w:color w:val="000000" w:themeColor="text1"/>
          <w:sz w:val="22"/>
          <w:szCs w:val="22"/>
          <w:shd w:val="clear" w:color="auto" w:fill="FFFFFF"/>
          <w:rPrChange w:id="3286" w:author="Risa" w:date="2021-06-24T18:40:00Z">
            <w:rPr>
              <w:del w:id="3287" w:author="Risa" w:date="2021-06-26T14:10:00Z"/>
              <w:strike/>
              <w:color w:val="000000" w:themeColor="text1"/>
              <w:sz w:val="20"/>
              <w:szCs w:val="20"/>
              <w:shd w:val="clear" w:color="auto" w:fill="FFFFFF"/>
            </w:rPr>
          </w:rPrChange>
        </w:rPr>
        <w:pPrChange w:id="3288" w:author="Risa" w:date="2021-06-26T14:10:00Z">
          <w:pPr>
            <w:pStyle w:val="ListParagraph"/>
            <w:autoSpaceDE w:val="0"/>
            <w:autoSpaceDN w:val="0"/>
            <w:adjustRightInd w:val="0"/>
            <w:spacing w:line="240" w:lineRule="auto"/>
            <w:ind w:left="360" w:hanging="360"/>
            <w:jc w:val="both"/>
          </w:pPr>
        </w:pPrChange>
      </w:pPr>
      <w:del w:id="3289" w:author="Risa" w:date="2021-06-26T14:10:00Z">
        <w:r w:rsidRPr="0020587D" w:rsidDel="003A0C5A">
          <w:rPr>
            <w:strike/>
            <w:color w:val="000000" w:themeColor="text1"/>
            <w:sz w:val="22"/>
            <w:szCs w:val="22"/>
            <w:shd w:val="clear" w:color="auto" w:fill="FFFFFF"/>
            <w:rPrChange w:id="3290" w:author="Risa" w:date="2021-06-24T18:40:00Z">
              <w:rPr>
                <w:strike/>
                <w:color w:val="000000" w:themeColor="text1"/>
                <w:sz w:val="20"/>
                <w:szCs w:val="20"/>
                <w:shd w:val="clear" w:color="auto" w:fill="FFFFFF"/>
              </w:rPr>
            </w:rPrChange>
          </w:rPr>
          <w:delText xml:space="preserve">Parshall, T., Foster, D., Faison, E., MacDonald, D., and Hansen, B. (2003). Long-term history of vegetation and fire in pitch pine–oak forests on </w:delText>
        </w:r>
        <w:r w:rsidR="00984432" w:rsidRPr="0020587D" w:rsidDel="003A0C5A">
          <w:rPr>
            <w:strike/>
            <w:color w:val="000000" w:themeColor="text1"/>
            <w:sz w:val="22"/>
            <w:szCs w:val="22"/>
            <w:shd w:val="clear" w:color="auto" w:fill="FFFFFF"/>
            <w:rPrChange w:id="3291" w:author="Risa" w:date="2021-06-24T18:40:00Z">
              <w:rPr>
                <w:strike/>
                <w:color w:val="000000" w:themeColor="text1"/>
                <w:sz w:val="20"/>
                <w:szCs w:val="20"/>
                <w:shd w:val="clear" w:color="auto" w:fill="FFFFFF"/>
              </w:rPr>
            </w:rPrChange>
          </w:rPr>
          <w:delText>C</w:delText>
        </w:r>
        <w:r w:rsidRPr="0020587D" w:rsidDel="003A0C5A">
          <w:rPr>
            <w:strike/>
            <w:color w:val="000000" w:themeColor="text1"/>
            <w:sz w:val="22"/>
            <w:szCs w:val="22"/>
            <w:shd w:val="clear" w:color="auto" w:fill="FFFFFF"/>
            <w:rPrChange w:id="3292" w:author="Risa" w:date="2021-06-24T18:40:00Z">
              <w:rPr>
                <w:strike/>
                <w:color w:val="000000" w:themeColor="text1"/>
                <w:sz w:val="20"/>
                <w:szCs w:val="20"/>
                <w:shd w:val="clear" w:color="auto" w:fill="FFFFFF"/>
              </w:rPr>
            </w:rPrChange>
          </w:rPr>
          <w:delText xml:space="preserve">ape </w:delText>
        </w:r>
        <w:r w:rsidR="00984432" w:rsidRPr="0020587D" w:rsidDel="003A0C5A">
          <w:rPr>
            <w:strike/>
            <w:color w:val="000000" w:themeColor="text1"/>
            <w:sz w:val="22"/>
            <w:szCs w:val="22"/>
            <w:shd w:val="clear" w:color="auto" w:fill="FFFFFF"/>
            <w:rPrChange w:id="3293" w:author="Risa" w:date="2021-06-24T18:40:00Z">
              <w:rPr>
                <w:strike/>
                <w:color w:val="000000" w:themeColor="text1"/>
                <w:sz w:val="20"/>
                <w:szCs w:val="20"/>
                <w:shd w:val="clear" w:color="auto" w:fill="FFFFFF"/>
              </w:rPr>
            </w:rPrChange>
          </w:rPr>
          <w:delText>C</w:delText>
        </w:r>
        <w:r w:rsidRPr="0020587D" w:rsidDel="003A0C5A">
          <w:rPr>
            <w:strike/>
            <w:color w:val="000000" w:themeColor="text1"/>
            <w:sz w:val="22"/>
            <w:szCs w:val="22"/>
            <w:shd w:val="clear" w:color="auto" w:fill="FFFFFF"/>
            <w:rPrChange w:id="3294" w:author="Risa" w:date="2021-06-24T18:40:00Z">
              <w:rPr>
                <w:strike/>
                <w:color w:val="000000" w:themeColor="text1"/>
                <w:sz w:val="20"/>
                <w:szCs w:val="20"/>
                <w:shd w:val="clear" w:color="auto" w:fill="FFFFFF"/>
              </w:rPr>
            </w:rPrChange>
          </w:rPr>
          <w:delText xml:space="preserve">od, </w:delText>
        </w:r>
        <w:r w:rsidR="00984432" w:rsidRPr="0020587D" w:rsidDel="003A0C5A">
          <w:rPr>
            <w:strike/>
            <w:color w:val="000000" w:themeColor="text1"/>
            <w:sz w:val="22"/>
            <w:szCs w:val="22"/>
            <w:shd w:val="clear" w:color="auto" w:fill="FFFFFF"/>
            <w:rPrChange w:id="3295" w:author="Risa" w:date="2021-06-24T18:40:00Z">
              <w:rPr>
                <w:strike/>
                <w:color w:val="000000" w:themeColor="text1"/>
                <w:sz w:val="20"/>
                <w:szCs w:val="20"/>
                <w:shd w:val="clear" w:color="auto" w:fill="FFFFFF"/>
              </w:rPr>
            </w:rPrChange>
          </w:rPr>
          <w:delText>M</w:delText>
        </w:r>
        <w:r w:rsidRPr="0020587D" w:rsidDel="003A0C5A">
          <w:rPr>
            <w:strike/>
            <w:color w:val="000000" w:themeColor="text1"/>
            <w:sz w:val="22"/>
            <w:szCs w:val="22"/>
            <w:shd w:val="clear" w:color="auto" w:fill="FFFFFF"/>
            <w:rPrChange w:id="3296" w:author="Risa" w:date="2021-06-24T18:40:00Z">
              <w:rPr>
                <w:strike/>
                <w:color w:val="000000" w:themeColor="text1"/>
                <w:sz w:val="20"/>
                <w:szCs w:val="20"/>
                <w:shd w:val="clear" w:color="auto" w:fill="FFFFFF"/>
              </w:rPr>
            </w:rPrChange>
          </w:rPr>
          <w:delText xml:space="preserve">assachusetts. </w:delText>
        </w:r>
        <w:r w:rsidRPr="0020587D" w:rsidDel="003A0C5A">
          <w:rPr>
            <w:i/>
            <w:iCs/>
            <w:strike/>
            <w:color w:val="000000" w:themeColor="text1"/>
            <w:sz w:val="22"/>
            <w:szCs w:val="22"/>
            <w:rPrChange w:id="3297" w:author="Risa" w:date="2021-06-24T18:40:00Z">
              <w:rPr>
                <w:i/>
                <w:iCs/>
                <w:strike/>
                <w:color w:val="000000" w:themeColor="text1"/>
                <w:sz w:val="20"/>
                <w:szCs w:val="20"/>
              </w:rPr>
            </w:rPrChange>
          </w:rPr>
          <w:delText>Ecology</w:delText>
        </w:r>
        <w:r w:rsidRPr="0020587D" w:rsidDel="003A0C5A">
          <w:rPr>
            <w:strike/>
            <w:color w:val="000000" w:themeColor="text1"/>
            <w:sz w:val="22"/>
            <w:szCs w:val="22"/>
            <w:shd w:val="clear" w:color="auto" w:fill="FFFFFF"/>
            <w:rPrChange w:id="3298" w:author="Risa" w:date="2021-06-24T18:40:00Z">
              <w:rPr>
                <w:strike/>
                <w:color w:val="000000" w:themeColor="text1"/>
                <w:sz w:val="20"/>
                <w:szCs w:val="20"/>
                <w:shd w:val="clear" w:color="auto" w:fill="FFFFFF"/>
              </w:rPr>
            </w:rPrChange>
          </w:rPr>
          <w:delText xml:space="preserve"> 84, 736–748. doi: 10.1890/0012-9658(2003)084</w:delText>
        </w:r>
      </w:del>
    </w:p>
    <w:p w14:paraId="27794A90" w14:textId="483B664A" w:rsidR="00AA4C12" w:rsidRPr="0020587D" w:rsidDel="003A0C5A" w:rsidRDefault="00AA4C12" w:rsidP="003A0C5A">
      <w:pPr>
        <w:rPr>
          <w:del w:id="3299" w:author="Risa" w:date="2021-06-26T14:10:00Z"/>
          <w:strike/>
          <w:color w:val="000000" w:themeColor="text1"/>
          <w:sz w:val="22"/>
          <w:szCs w:val="22"/>
          <w:shd w:val="clear" w:color="auto" w:fill="FFFFFF"/>
          <w:rPrChange w:id="3300" w:author="Risa" w:date="2021-06-24T18:40:00Z">
            <w:rPr>
              <w:del w:id="3301" w:author="Risa" w:date="2021-06-26T14:10:00Z"/>
              <w:strike/>
              <w:color w:val="000000" w:themeColor="text1"/>
              <w:sz w:val="20"/>
              <w:szCs w:val="20"/>
              <w:shd w:val="clear" w:color="auto" w:fill="FFFFFF"/>
            </w:rPr>
          </w:rPrChange>
        </w:rPr>
        <w:pPrChange w:id="3302" w:author="Risa" w:date="2021-06-26T14:10:00Z">
          <w:pPr>
            <w:pStyle w:val="ListParagraph"/>
            <w:autoSpaceDE w:val="0"/>
            <w:autoSpaceDN w:val="0"/>
            <w:adjustRightInd w:val="0"/>
            <w:spacing w:line="240" w:lineRule="auto"/>
            <w:ind w:left="360" w:hanging="360"/>
            <w:jc w:val="both"/>
          </w:pPr>
        </w:pPrChange>
      </w:pPr>
      <w:del w:id="3303" w:author="Risa" w:date="2021-06-26T14:10:00Z">
        <w:r w:rsidRPr="0020587D" w:rsidDel="003A0C5A">
          <w:rPr>
            <w:strike/>
            <w:color w:val="000000" w:themeColor="text1"/>
            <w:sz w:val="22"/>
            <w:szCs w:val="22"/>
            <w:shd w:val="clear" w:color="auto" w:fill="FFFFFF"/>
            <w:rPrChange w:id="3304" w:author="Risa" w:date="2021-06-24T18:40:00Z">
              <w:rPr>
                <w:strike/>
                <w:color w:val="000000" w:themeColor="text1"/>
                <w:sz w:val="20"/>
                <w:szCs w:val="20"/>
                <w:shd w:val="clear" w:color="auto" w:fill="FFFFFF"/>
              </w:rPr>
            </w:rPrChange>
          </w:rPr>
          <w:delText xml:space="preserve">Patterson, T., Maxwell, R., Harley, G., Oliver, J., Speer, J., Collins, S., ... </w:delText>
        </w:r>
        <w:r w:rsidR="00970B6A" w:rsidRPr="0020587D" w:rsidDel="003A0C5A">
          <w:rPr>
            <w:strike/>
            <w:color w:val="000000" w:themeColor="text1"/>
            <w:sz w:val="22"/>
            <w:szCs w:val="22"/>
            <w:shd w:val="clear" w:color="auto" w:fill="FFFFFF"/>
            <w:rPrChange w:id="3305" w:author="Risa" w:date="2021-06-24T18:40:00Z">
              <w:rPr>
                <w:strike/>
                <w:color w:val="000000" w:themeColor="text1"/>
                <w:sz w:val="20"/>
                <w:szCs w:val="20"/>
                <w:shd w:val="clear" w:color="auto" w:fill="FFFFFF"/>
              </w:rPr>
            </w:rPrChange>
          </w:rPr>
          <w:delText>and</w:delText>
        </w:r>
        <w:r w:rsidRPr="0020587D" w:rsidDel="003A0C5A">
          <w:rPr>
            <w:strike/>
            <w:color w:val="000000" w:themeColor="text1"/>
            <w:sz w:val="22"/>
            <w:szCs w:val="22"/>
            <w:shd w:val="clear" w:color="auto" w:fill="FFFFFF"/>
            <w:rPrChange w:id="3306" w:author="Risa" w:date="2021-06-24T18:40:00Z">
              <w:rPr>
                <w:strike/>
                <w:color w:val="000000" w:themeColor="text1"/>
                <w:sz w:val="20"/>
                <w:szCs w:val="20"/>
                <w:shd w:val="clear" w:color="auto" w:fill="FFFFFF"/>
              </w:rPr>
            </w:rPrChange>
          </w:rPr>
          <w:delText xml:space="preserve"> Russell, C. (2016). Climate–Growth Relationships of Pinus rigida (Mill.) at the Species’ Northern Range Limit, Acadia National Park, ME. </w:delText>
        </w:r>
        <w:r w:rsidRPr="0020587D" w:rsidDel="003A0C5A">
          <w:rPr>
            <w:i/>
            <w:iCs/>
            <w:strike/>
            <w:color w:val="000000" w:themeColor="text1"/>
            <w:sz w:val="22"/>
            <w:szCs w:val="22"/>
            <w:shd w:val="clear" w:color="auto" w:fill="FFFFFF"/>
            <w:rPrChange w:id="3307" w:author="Risa" w:date="2021-06-24T18:40:00Z">
              <w:rPr>
                <w:i/>
                <w:iCs/>
                <w:strike/>
                <w:color w:val="000000" w:themeColor="text1"/>
                <w:sz w:val="20"/>
                <w:szCs w:val="20"/>
                <w:shd w:val="clear" w:color="auto" w:fill="FFFFFF"/>
              </w:rPr>
            </w:rPrChange>
          </w:rPr>
          <w:delText>Northeastern naturalist</w:delText>
        </w:r>
        <w:r w:rsidRPr="0020587D" w:rsidDel="003A0C5A">
          <w:rPr>
            <w:strike/>
            <w:color w:val="000000" w:themeColor="text1"/>
            <w:sz w:val="22"/>
            <w:szCs w:val="22"/>
            <w:shd w:val="clear" w:color="auto" w:fill="FFFFFF"/>
            <w:rPrChange w:id="3308" w:author="Risa" w:date="2021-06-24T18:40:00Z">
              <w:rPr>
                <w:strike/>
                <w:color w:val="000000" w:themeColor="text1"/>
                <w:sz w:val="20"/>
                <w:szCs w:val="20"/>
                <w:shd w:val="clear" w:color="auto" w:fill="FFFFFF"/>
              </w:rPr>
            </w:rPrChange>
          </w:rPr>
          <w:delText>, </w:delText>
        </w:r>
        <w:r w:rsidRPr="0020587D" w:rsidDel="003A0C5A">
          <w:rPr>
            <w:i/>
            <w:iCs/>
            <w:strike/>
            <w:color w:val="000000" w:themeColor="text1"/>
            <w:sz w:val="22"/>
            <w:szCs w:val="22"/>
            <w:shd w:val="clear" w:color="auto" w:fill="FFFFFF"/>
            <w:rPrChange w:id="3309" w:author="Risa" w:date="2021-06-24T18:40:00Z">
              <w:rPr>
                <w:i/>
                <w:iCs/>
                <w:strike/>
                <w:color w:val="000000" w:themeColor="text1"/>
                <w:sz w:val="20"/>
                <w:szCs w:val="20"/>
                <w:shd w:val="clear" w:color="auto" w:fill="FFFFFF"/>
              </w:rPr>
            </w:rPrChange>
          </w:rPr>
          <w:delText>23</w:delText>
        </w:r>
        <w:r w:rsidRPr="0020587D" w:rsidDel="003A0C5A">
          <w:rPr>
            <w:strike/>
            <w:color w:val="000000" w:themeColor="text1"/>
            <w:sz w:val="22"/>
            <w:szCs w:val="22"/>
            <w:shd w:val="clear" w:color="auto" w:fill="FFFFFF"/>
            <w:rPrChange w:id="3310" w:author="Risa" w:date="2021-06-24T18:40:00Z">
              <w:rPr>
                <w:strike/>
                <w:color w:val="000000" w:themeColor="text1"/>
                <w:sz w:val="20"/>
                <w:szCs w:val="20"/>
                <w:shd w:val="clear" w:color="auto" w:fill="FFFFFF"/>
              </w:rPr>
            </w:rPrChange>
          </w:rPr>
          <w:delText>(4), 490-500.</w:delText>
        </w:r>
      </w:del>
    </w:p>
    <w:p w14:paraId="1D59CDE0" w14:textId="2B257ABD" w:rsidR="00AE173C" w:rsidRPr="0020587D" w:rsidDel="003A0C5A" w:rsidRDefault="00AE173C" w:rsidP="003A0C5A">
      <w:pPr>
        <w:rPr>
          <w:del w:id="3311" w:author="Risa" w:date="2021-06-26T14:10:00Z"/>
          <w:rFonts w:eastAsiaTheme="minorEastAsia"/>
          <w:color w:val="000000" w:themeColor="text1"/>
          <w:sz w:val="22"/>
          <w:szCs w:val="22"/>
          <w:rPrChange w:id="3312" w:author="Risa" w:date="2021-06-24T18:40:00Z">
            <w:rPr>
              <w:del w:id="3313" w:author="Risa" w:date="2021-06-26T14:10:00Z"/>
              <w:rFonts w:eastAsiaTheme="minorEastAsia"/>
              <w:color w:val="000000" w:themeColor="text1"/>
              <w:sz w:val="20"/>
              <w:szCs w:val="20"/>
            </w:rPr>
          </w:rPrChange>
        </w:rPr>
        <w:pPrChange w:id="3314" w:author="Risa" w:date="2021-06-26T14:10:00Z">
          <w:pPr>
            <w:pStyle w:val="ListParagraph"/>
            <w:autoSpaceDE w:val="0"/>
            <w:autoSpaceDN w:val="0"/>
            <w:adjustRightInd w:val="0"/>
            <w:spacing w:line="240" w:lineRule="auto"/>
            <w:ind w:left="360" w:hanging="360"/>
            <w:jc w:val="both"/>
          </w:pPr>
        </w:pPrChange>
      </w:pPr>
      <w:del w:id="3315" w:author="Risa" w:date="2021-06-26T14:10:00Z">
        <w:r w:rsidRPr="0020587D" w:rsidDel="003A0C5A">
          <w:rPr>
            <w:rFonts w:eastAsiaTheme="minorEastAsia"/>
            <w:color w:val="000000" w:themeColor="text1"/>
            <w:sz w:val="22"/>
            <w:szCs w:val="22"/>
            <w:rPrChange w:id="3316" w:author="Risa" w:date="2021-06-24T18:40:00Z">
              <w:rPr>
                <w:rFonts w:eastAsiaTheme="minorEastAsia"/>
                <w:color w:val="000000" w:themeColor="text1"/>
                <w:sz w:val="20"/>
                <w:szCs w:val="20"/>
              </w:rPr>
            </w:rPrChange>
          </w:rPr>
          <w:delText>Patterson, III, W., Saunders, K. and Horton, L. (1983). Fire regimes of the coastal Maine forests of Acadia National Park. U.S. Department of the Interior, National Park Service, North Atlantic Region, Office of Scientific Studies, Boston, Mass. Publ. OSS 83-3.</w:delText>
        </w:r>
      </w:del>
    </w:p>
    <w:p w14:paraId="193BD8FA" w14:textId="5499139E" w:rsidR="00AE173C" w:rsidRPr="0020587D" w:rsidDel="003A0C5A" w:rsidRDefault="00AE173C" w:rsidP="003A0C5A">
      <w:pPr>
        <w:rPr>
          <w:del w:id="3317" w:author="Risa" w:date="2021-06-26T14:10:00Z"/>
          <w:color w:val="000000" w:themeColor="text1"/>
          <w:sz w:val="22"/>
          <w:szCs w:val="22"/>
          <w:shd w:val="clear" w:color="auto" w:fill="FFFFFF"/>
          <w:rPrChange w:id="3318" w:author="Risa" w:date="2021-06-24T18:40:00Z">
            <w:rPr>
              <w:del w:id="3319" w:author="Risa" w:date="2021-06-26T14:10:00Z"/>
              <w:color w:val="000000" w:themeColor="text1"/>
              <w:sz w:val="20"/>
              <w:szCs w:val="20"/>
              <w:shd w:val="clear" w:color="auto" w:fill="FFFFFF"/>
            </w:rPr>
          </w:rPrChange>
        </w:rPr>
        <w:pPrChange w:id="3320" w:author="Risa" w:date="2021-06-26T14:10:00Z">
          <w:pPr>
            <w:pStyle w:val="ListParagraph"/>
            <w:autoSpaceDE w:val="0"/>
            <w:autoSpaceDN w:val="0"/>
            <w:adjustRightInd w:val="0"/>
            <w:spacing w:line="240" w:lineRule="auto"/>
            <w:ind w:left="360" w:hanging="360"/>
            <w:jc w:val="both"/>
          </w:pPr>
        </w:pPrChange>
      </w:pPr>
      <w:del w:id="3321" w:author="Risa" w:date="2021-06-26T14:10:00Z">
        <w:r w:rsidRPr="0020587D" w:rsidDel="003A0C5A">
          <w:rPr>
            <w:color w:val="000000" w:themeColor="text1"/>
            <w:sz w:val="22"/>
            <w:szCs w:val="22"/>
            <w:shd w:val="clear" w:color="auto" w:fill="FFFFFF"/>
            <w:rPrChange w:id="3322" w:author="Risa" w:date="2021-06-24T18:40:00Z">
              <w:rPr>
                <w:color w:val="000000" w:themeColor="text1"/>
                <w:sz w:val="20"/>
                <w:szCs w:val="20"/>
                <w:highlight w:val="cyan"/>
                <w:shd w:val="clear" w:color="auto" w:fill="FFFFFF"/>
              </w:rPr>
            </w:rPrChange>
          </w:rPr>
          <w:delText>Patterson</w:delText>
        </w:r>
        <w:r w:rsidR="003779A6" w:rsidRPr="0020587D" w:rsidDel="003A0C5A">
          <w:rPr>
            <w:color w:val="000000" w:themeColor="text1"/>
            <w:sz w:val="22"/>
            <w:szCs w:val="22"/>
            <w:shd w:val="clear" w:color="auto" w:fill="FFFFFF"/>
            <w:rPrChange w:id="3323" w:author="Risa" w:date="2021-06-24T18:40:00Z">
              <w:rPr>
                <w:color w:val="000000" w:themeColor="text1"/>
                <w:sz w:val="20"/>
                <w:szCs w:val="20"/>
                <w:highlight w:val="cyan"/>
                <w:shd w:val="clear" w:color="auto" w:fill="FFFFFF"/>
              </w:rPr>
            </w:rPrChange>
          </w:rPr>
          <w:delText>,</w:delText>
        </w:r>
        <w:r w:rsidRPr="0020587D" w:rsidDel="003A0C5A">
          <w:rPr>
            <w:color w:val="000000" w:themeColor="text1"/>
            <w:sz w:val="22"/>
            <w:szCs w:val="22"/>
            <w:shd w:val="clear" w:color="auto" w:fill="FFFFFF"/>
            <w:rPrChange w:id="3324" w:author="Risa" w:date="2021-06-24T18:40:00Z">
              <w:rPr>
                <w:color w:val="000000" w:themeColor="text1"/>
                <w:sz w:val="20"/>
                <w:szCs w:val="20"/>
                <w:highlight w:val="cyan"/>
                <w:shd w:val="clear" w:color="auto" w:fill="FFFFFF"/>
              </w:rPr>
            </w:rPrChange>
          </w:rPr>
          <w:delText xml:space="preserve"> III, W., Edwards, K. and Maguire, D. (1987). Microscopic charcoal as a fossil indicator of fire. </w:delText>
        </w:r>
        <w:r w:rsidRPr="0020587D" w:rsidDel="003A0C5A">
          <w:rPr>
            <w:i/>
            <w:iCs/>
            <w:color w:val="000000" w:themeColor="text1"/>
            <w:sz w:val="22"/>
            <w:szCs w:val="22"/>
            <w:rPrChange w:id="3325" w:author="Risa" w:date="2021-06-24T18:40:00Z">
              <w:rPr>
                <w:i/>
                <w:iCs/>
                <w:color w:val="000000" w:themeColor="text1"/>
                <w:sz w:val="20"/>
                <w:szCs w:val="20"/>
                <w:highlight w:val="cyan"/>
              </w:rPr>
            </w:rPrChange>
          </w:rPr>
          <w:delText>Quaternary Science Reviews</w:delText>
        </w:r>
        <w:r w:rsidRPr="0020587D" w:rsidDel="003A0C5A">
          <w:rPr>
            <w:color w:val="000000" w:themeColor="text1"/>
            <w:sz w:val="22"/>
            <w:szCs w:val="22"/>
            <w:shd w:val="clear" w:color="auto" w:fill="FFFFFF"/>
            <w:rPrChange w:id="3326" w:author="Risa" w:date="2021-06-24T18:40:00Z">
              <w:rPr>
                <w:color w:val="000000" w:themeColor="text1"/>
                <w:sz w:val="20"/>
                <w:szCs w:val="20"/>
                <w:highlight w:val="cyan"/>
                <w:shd w:val="clear" w:color="auto" w:fill="FFFFFF"/>
              </w:rPr>
            </w:rPrChange>
          </w:rPr>
          <w:delText xml:space="preserve">, </w:delText>
        </w:r>
        <w:r w:rsidRPr="0020587D" w:rsidDel="003A0C5A">
          <w:rPr>
            <w:i/>
            <w:iCs/>
            <w:color w:val="000000" w:themeColor="text1"/>
            <w:sz w:val="22"/>
            <w:szCs w:val="22"/>
            <w:rPrChange w:id="3327" w:author="Risa" w:date="2021-06-24T18:40:00Z">
              <w:rPr>
                <w:i/>
                <w:iCs/>
                <w:color w:val="000000" w:themeColor="text1"/>
                <w:sz w:val="20"/>
                <w:szCs w:val="20"/>
                <w:highlight w:val="cyan"/>
              </w:rPr>
            </w:rPrChange>
          </w:rPr>
          <w:delText>6</w:delText>
        </w:r>
        <w:r w:rsidRPr="0020587D" w:rsidDel="003A0C5A">
          <w:rPr>
            <w:color w:val="000000" w:themeColor="text1"/>
            <w:sz w:val="22"/>
            <w:szCs w:val="22"/>
            <w:shd w:val="clear" w:color="auto" w:fill="FFFFFF"/>
            <w:rPrChange w:id="3328" w:author="Risa" w:date="2021-06-24T18:40:00Z">
              <w:rPr>
                <w:color w:val="000000" w:themeColor="text1"/>
                <w:sz w:val="20"/>
                <w:szCs w:val="20"/>
                <w:highlight w:val="cyan"/>
                <w:shd w:val="clear" w:color="auto" w:fill="FFFFFF"/>
              </w:rPr>
            </w:rPrChange>
          </w:rPr>
          <w:delText>(1), 3-23.</w:delText>
        </w:r>
      </w:del>
      <w:ins w:id="3329" w:author="Jeff" w:date="2021-06-20T21:34:00Z">
        <w:del w:id="3330" w:author="Risa" w:date="2021-06-26T14:10:00Z">
          <w:r w:rsidR="007F5585" w:rsidRPr="0020587D" w:rsidDel="003A0C5A">
            <w:rPr>
              <w:color w:val="000000" w:themeColor="text1"/>
              <w:sz w:val="22"/>
              <w:szCs w:val="22"/>
              <w:shd w:val="clear" w:color="auto" w:fill="FFFFFF"/>
              <w:rPrChange w:id="3331" w:author="Risa" w:date="2021-06-24T18:40:00Z">
                <w:rPr>
                  <w:color w:val="000000" w:themeColor="text1"/>
                  <w:sz w:val="20"/>
                  <w:szCs w:val="20"/>
                  <w:shd w:val="clear" w:color="auto" w:fill="FFFFFF"/>
                </w:rPr>
              </w:rPrChange>
            </w:rPr>
            <w:delText xml:space="preserve"> doi.org/10.1016/0277-3791(87)90012-6</w:delText>
          </w:r>
        </w:del>
      </w:ins>
    </w:p>
    <w:p w14:paraId="3481E509" w14:textId="559E769A" w:rsidR="0054289C" w:rsidRPr="0020587D" w:rsidDel="003A0C5A" w:rsidRDefault="0054289C" w:rsidP="003A0C5A">
      <w:pPr>
        <w:rPr>
          <w:del w:id="3332" w:author="Risa" w:date="2021-06-26T14:10:00Z"/>
          <w:color w:val="000000" w:themeColor="text1"/>
          <w:sz w:val="22"/>
          <w:szCs w:val="22"/>
          <w:shd w:val="clear" w:color="auto" w:fill="FFFFFF"/>
          <w:rPrChange w:id="3333" w:author="Risa" w:date="2021-06-24T18:40:00Z">
            <w:rPr>
              <w:del w:id="3334" w:author="Risa" w:date="2021-06-26T14:10:00Z"/>
              <w:color w:val="000000" w:themeColor="text1"/>
              <w:sz w:val="20"/>
              <w:szCs w:val="20"/>
              <w:shd w:val="clear" w:color="auto" w:fill="FFFFFF"/>
            </w:rPr>
          </w:rPrChange>
        </w:rPr>
        <w:pPrChange w:id="3335" w:author="Risa" w:date="2021-06-26T14:10:00Z">
          <w:pPr>
            <w:pStyle w:val="ListParagraph"/>
            <w:autoSpaceDE w:val="0"/>
            <w:autoSpaceDN w:val="0"/>
            <w:adjustRightInd w:val="0"/>
            <w:spacing w:line="240" w:lineRule="auto"/>
            <w:ind w:left="360" w:hanging="360"/>
            <w:jc w:val="both"/>
          </w:pPr>
        </w:pPrChange>
      </w:pPr>
      <w:del w:id="3336" w:author="Risa" w:date="2021-06-26T14:10:00Z">
        <w:r w:rsidRPr="0020587D" w:rsidDel="003A0C5A">
          <w:rPr>
            <w:color w:val="222222"/>
            <w:sz w:val="22"/>
            <w:szCs w:val="22"/>
            <w:shd w:val="clear" w:color="auto" w:fill="FFFFFF"/>
            <w:rPrChange w:id="3337" w:author="Risa" w:date="2021-06-24T18:40:00Z">
              <w:rPr>
                <w:color w:val="222222"/>
                <w:sz w:val="20"/>
                <w:szCs w:val="20"/>
                <w:highlight w:val="cyan"/>
                <w:shd w:val="clear" w:color="auto" w:fill="FFFFFF"/>
              </w:rPr>
            </w:rPrChange>
          </w:rPr>
          <w:delText>Plain, A., Kuser, J., and Ledig, F. (1987). Provenance and Progeny Variation in Pitch Pine from the</w:delText>
        </w:r>
      </w:del>
      <w:ins w:id="3338" w:author="Jeff" w:date="2021-06-20T21:35:00Z">
        <w:del w:id="3339" w:author="Risa" w:date="2021-06-26T14:10:00Z">
          <w:r w:rsidR="007F5585" w:rsidRPr="0020587D" w:rsidDel="003A0C5A">
            <w:rPr>
              <w:color w:val="222222"/>
              <w:sz w:val="22"/>
              <w:szCs w:val="22"/>
              <w:shd w:val="clear" w:color="auto" w:fill="FFFFFF"/>
              <w:rPrChange w:id="3340" w:author="Risa" w:date="2021-06-24T18:40:00Z">
                <w:rPr>
                  <w:color w:val="222222"/>
                  <w:sz w:val="20"/>
                  <w:szCs w:val="20"/>
                  <w:shd w:val="clear" w:color="auto" w:fill="FFFFFF"/>
                </w:rPr>
              </w:rPrChange>
            </w:rPr>
            <w:delText xml:space="preserve"> Atlantic Coastal Plain</w:delText>
          </w:r>
        </w:del>
      </w:ins>
      <w:del w:id="3341" w:author="Risa" w:date="2021-06-26T14:10:00Z">
        <w:r w:rsidRPr="0020587D" w:rsidDel="003A0C5A">
          <w:rPr>
            <w:color w:val="222222"/>
            <w:sz w:val="22"/>
            <w:szCs w:val="22"/>
            <w:shd w:val="clear" w:color="auto" w:fill="FFFFFF"/>
            <w:rPrChange w:id="3342" w:author="Risa" w:date="2021-06-24T18:40:00Z">
              <w:rPr>
                <w:color w:val="222222"/>
                <w:sz w:val="20"/>
                <w:szCs w:val="20"/>
                <w:highlight w:val="cyan"/>
                <w:shd w:val="clear" w:color="auto" w:fill="FFFFFF"/>
              </w:rPr>
            </w:rPrChange>
          </w:rPr>
          <w:delText>. </w:delText>
        </w:r>
        <w:r w:rsidRPr="0020587D" w:rsidDel="003A0C5A">
          <w:rPr>
            <w:i/>
            <w:iCs/>
            <w:color w:val="222222"/>
            <w:sz w:val="22"/>
            <w:szCs w:val="22"/>
            <w:shd w:val="clear" w:color="auto" w:fill="FFFFFF"/>
            <w:rPrChange w:id="3343" w:author="Risa" w:date="2021-06-24T18:40:00Z">
              <w:rPr>
                <w:i/>
                <w:iCs/>
                <w:color w:val="222222"/>
                <w:sz w:val="20"/>
                <w:szCs w:val="20"/>
                <w:highlight w:val="cyan"/>
                <w:shd w:val="clear" w:color="auto" w:fill="FFFFFF"/>
              </w:rPr>
            </w:rPrChange>
          </w:rPr>
          <w:delText>Forest Science</w:delText>
        </w:r>
        <w:r w:rsidRPr="0020587D" w:rsidDel="003A0C5A">
          <w:rPr>
            <w:color w:val="222222"/>
            <w:sz w:val="22"/>
            <w:szCs w:val="22"/>
            <w:shd w:val="clear" w:color="auto" w:fill="FFFFFF"/>
            <w:rPrChange w:id="3344" w:author="Risa" w:date="2021-06-24T18:40:00Z">
              <w:rPr>
                <w:color w:val="222222"/>
                <w:sz w:val="20"/>
                <w:szCs w:val="20"/>
                <w:highlight w:val="cyan"/>
                <w:shd w:val="clear" w:color="auto" w:fill="FFFFFF"/>
              </w:rPr>
            </w:rPrChange>
          </w:rPr>
          <w:delText>, </w:delText>
        </w:r>
        <w:r w:rsidRPr="0020587D" w:rsidDel="003A0C5A">
          <w:rPr>
            <w:i/>
            <w:iCs/>
            <w:color w:val="222222"/>
            <w:sz w:val="22"/>
            <w:szCs w:val="22"/>
            <w:shd w:val="clear" w:color="auto" w:fill="FFFFFF"/>
            <w:rPrChange w:id="3345" w:author="Risa" w:date="2021-06-24T18:40:00Z">
              <w:rPr>
                <w:i/>
                <w:iCs/>
                <w:color w:val="222222"/>
                <w:sz w:val="20"/>
                <w:szCs w:val="20"/>
                <w:highlight w:val="cyan"/>
                <w:shd w:val="clear" w:color="auto" w:fill="FFFFFF"/>
              </w:rPr>
            </w:rPrChange>
          </w:rPr>
          <w:delText>33</w:delText>
        </w:r>
        <w:r w:rsidRPr="0020587D" w:rsidDel="003A0C5A">
          <w:rPr>
            <w:color w:val="222222"/>
            <w:sz w:val="22"/>
            <w:szCs w:val="22"/>
            <w:shd w:val="clear" w:color="auto" w:fill="FFFFFF"/>
            <w:rPrChange w:id="3346" w:author="Risa" w:date="2021-06-24T18:40:00Z">
              <w:rPr>
                <w:color w:val="222222"/>
                <w:sz w:val="20"/>
                <w:szCs w:val="20"/>
                <w:highlight w:val="cyan"/>
                <w:shd w:val="clear" w:color="auto" w:fill="FFFFFF"/>
              </w:rPr>
            </w:rPrChange>
          </w:rPr>
          <w:delText>(2), 558-564.</w:delText>
        </w:r>
      </w:del>
    </w:p>
    <w:p w14:paraId="3B2D8F40" w14:textId="48448DB4" w:rsidR="00AE173C" w:rsidRPr="0020587D" w:rsidDel="003A0C5A" w:rsidRDefault="00AE173C" w:rsidP="003A0C5A">
      <w:pPr>
        <w:rPr>
          <w:del w:id="3347" w:author="Risa" w:date="2021-06-26T14:10:00Z"/>
          <w:color w:val="000000" w:themeColor="text1"/>
          <w:sz w:val="22"/>
          <w:szCs w:val="22"/>
          <w:shd w:val="clear" w:color="auto" w:fill="FFFFFF"/>
          <w:rPrChange w:id="3348" w:author="Risa" w:date="2021-06-24T18:40:00Z">
            <w:rPr>
              <w:del w:id="3349" w:author="Risa" w:date="2021-06-26T14:10:00Z"/>
              <w:color w:val="000000" w:themeColor="text1"/>
              <w:sz w:val="20"/>
              <w:szCs w:val="20"/>
              <w:shd w:val="clear" w:color="auto" w:fill="FFFFFF"/>
            </w:rPr>
          </w:rPrChange>
        </w:rPr>
        <w:pPrChange w:id="3350" w:author="Risa" w:date="2021-06-26T14:10:00Z">
          <w:pPr>
            <w:pStyle w:val="ListParagraph"/>
            <w:autoSpaceDE w:val="0"/>
            <w:autoSpaceDN w:val="0"/>
            <w:adjustRightInd w:val="0"/>
            <w:spacing w:line="240" w:lineRule="auto"/>
            <w:ind w:left="360" w:hanging="360"/>
            <w:jc w:val="both"/>
          </w:pPr>
        </w:pPrChange>
      </w:pPr>
      <w:del w:id="3351" w:author="Risa" w:date="2021-06-26T14:10:00Z">
        <w:r w:rsidRPr="0020587D" w:rsidDel="003A0C5A">
          <w:rPr>
            <w:color w:val="000000" w:themeColor="text1"/>
            <w:sz w:val="22"/>
            <w:szCs w:val="22"/>
            <w:shd w:val="clear" w:color="auto" w:fill="FFFFFF"/>
            <w:rPrChange w:id="3352" w:author="Risa" w:date="2021-06-24T18:40:00Z">
              <w:rPr>
                <w:color w:val="000000" w:themeColor="text1"/>
                <w:sz w:val="20"/>
                <w:szCs w:val="20"/>
                <w:shd w:val="clear" w:color="auto" w:fill="FFFFFF"/>
              </w:rPr>
            </w:rPrChange>
          </w:rPr>
          <w:delText xml:space="preserve">Renninger, H., Clark, K., Skowronski, N. and Schäfer, K. (2013). Effects of a prescribed fire on water use and photosynthetic capacity of pitch pines. </w:delText>
        </w:r>
        <w:r w:rsidRPr="0020587D" w:rsidDel="003A0C5A">
          <w:rPr>
            <w:i/>
            <w:iCs/>
            <w:color w:val="000000" w:themeColor="text1"/>
            <w:sz w:val="22"/>
            <w:szCs w:val="22"/>
            <w:rPrChange w:id="3353" w:author="Risa" w:date="2021-06-24T18:40:00Z">
              <w:rPr>
                <w:i/>
                <w:iCs/>
                <w:color w:val="000000" w:themeColor="text1"/>
                <w:sz w:val="20"/>
                <w:szCs w:val="20"/>
              </w:rPr>
            </w:rPrChange>
          </w:rPr>
          <w:delText>Trees</w:delText>
        </w:r>
        <w:r w:rsidRPr="0020587D" w:rsidDel="003A0C5A">
          <w:rPr>
            <w:color w:val="000000" w:themeColor="text1"/>
            <w:sz w:val="22"/>
            <w:szCs w:val="22"/>
            <w:shd w:val="clear" w:color="auto" w:fill="FFFFFF"/>
            <w:rPrChange w:id="3354" w:author="Risa" w:date="2021-06-24T18:40:00Z">
              <w:rPr>
                <w:color w:val="000000" w:themeColor="text1"/>
                <w:sz w:val="20"/>
                <w:szCs w:val="20"/>
                <w:shd w:val="clear" w:color="auto" w:fill="FFFFFF"/>
              </w:rPr>
            </w:rPrChange>
          </w:rPr>
          <w:delText xml:space="preserve">, </w:delText>
        </w:r>
        <w:r w:rsidRPr="0020587D" w:rsidDel="003A0C5A">
          <w:rPr>
            <w:i/>
            <w:iCs/>
            <w:color w:val="000000" w:themeColor="text1"/>
            <w:sz w:val="22"/>
            <w:szCs w:val="22"/>
            <w:rPrChange w:id="3355" w:author="Risa" w:date="2021-06-24T18:40:00Z">
              <w:rPr>
                <w:i/>
                <w:iCs/>
                <w:color w:val="000000" w:themeColor="text1"/>
                <w:sz w:val="20"/>
                <w:szCs w:val="20"/>
              </w:rPr>
            </w:rPrChange>
          </w:rPr>
          <w:delText>27</w:delText>
        </w:r>
        <w:r w:rsidRPr="0020587D" w:rsidDel="003A0C5A">
          <w:rPr>
            <w:color w:val="000000" w:themeColor="text1"/>
            <w:sz w:val="22"/>
            <w:szCs w:val="22"/>
            <w:shd w:val="clear" w:color="auto" w:fill="FFFFFF"/>
            <w:rPrChange w:id="3356" w:author="Risa" w:date="2021-06-24T18:40:00Z">
              <w:rPr>
                <w:color w:val="000000" w:themeColor="text1"/>
                <w:sz w:val="20"/>
                <w:szCs w:val="20"/>
                <w:shd w:val="clear" w:color="auto" w:fill="FFFFFF"/>
              </w:rPr>
            </w:rPrChange>
          </w:rPr>
          <w:delText>(4), 1115-1127.</w:delText>
        </w:r>
        <w:r w:rsidR="00BB1CBA" w:rsidRPr="0020587D" w:rsidDel="003A0C5A">
          <w:rPr>
            <w:color w:val="000000" w:themeColor="text1"/>
            <w:sz w:val="22"/>
            <w:szCs w:val="22"/>
            <w:shd w:val="clear" w:color="auto" w:fill="FFFFFF"/>
            <w:rPrChange w:id="3357" w:author="Risa" w:date="2021-06-24T18:40:00Z">
              <w:rPr>
                <w:color w:val="000000" w:themeColor="text1"/>
                <w:sz w:val="20"/>
                <w:szCs w:val="20"/>
                <w:shd w:val="clear" w:color="auto" w:fill="FFFFFF"/>
              </w:rPr>
            </w:rPrChange>
          </w:rPr>
          <w:delText xml:space="preserve"> </w:delText>
        </w:r>
        <w:r w:rsidR="00BB1CBA" w:rsidRPr="0020587D" w:rsidDel="003A0C5A">
          <w:rPr>
            <w:color w:val="3E3D40"/>
            <w:sz w:val="22"/>
            <w:szCs w:val="22"/>
            <w:shd w:val="clear" w:color="auto" w:fill="FFFFFF"/>
            <w:rPrChange w:id="3358" w:author="Risa" w:date="2021-06-24T18:40:00Z">
              <w:rPr>
                <w:color w:val="3E3D40"/>
                <w:sz w:val="20"/>
                <w:szCs w:val="20"/>
                <w:shd w:val="clear" w:color="auto" w:fill="FFFFFF"/>
              </w:rPr>
            </w:rPrChange>
          </w:rPr>
          <w:delText>doi: 10.1007/s00468-013-0861-5</w:delText>
        </w:r>
      </w:del>
    </w:p>
    <w:p w14:paraId="12836A74" w14:textId="18F2B3DC" w:rsidR="00AE173C" w:rsidRPr="0020587D" w:rsidDel="003A0C5A" w:rsidRDefault="00AE173C" w:rsidP="003A0C5A">
      <w:pPr>
        <w:rPr>
          <w:del w:id="3359" w:author="Risa" w:date="2021-06-26T14:10:00Z"/>
          <w:color w:val="000000" w:themeColor="text1"/>
          <w:sz w:val="22"/>
          <w:szCs w:val="22"/>
          <w:rPrChange w:id="3360" w:author="Risa" w:date="2021-06-24T18:40:00Z">
            <w:rPr>
              <w:del w:id="3361" w:author="Risa" w:date="2021-06-26T14:10:00Z"/>
              <w:color w:val="000000" w:themeColor="text1"/>
              <w:sz w:val="20"/>
              <w:szCs w:val="20"/>
              <w:highlight w:val="cyan"/>
            </w:rPr>
          </w:rPrChange>
        </w:rPr>
        <w:pPrChange w:id="3362" w:author="Risa" w:date="2021-06-26T14:10:00Z">
          <w:pPr>
            <w:pStyle w:val="ListParagraph"/>
            <w:autoSpaceDE w:val="0"/>
            <w:autoSpaceDN w:val="0"/>
            <w:adjustRightInd w:val="0"/>
            <w:spacing w:line="240" w:lineRule="auto"/>
            <w:ind w:left="360" w:hanging="360"/>
            <w:jc w:val="both"/>
          </w:pPr>
        </w:pPrChange>
      </w:pPr>
      <w:del w:id="3363" w:author="Risa" w:date="2021-06-26T14:10:00Z">
        <w:r w:rsidRPr="0020587D" w:rsidDel="003A0C5A">
          <w:rPr>
            <w:color w:val="000000" w:themeColor="text1"/>
            <w:sz w:val="22"/>
            <w:szCs w:val="22"/>
            <w:rPrChange w:id="3364" w:author="Risa" w:date="2021-06-24T18:40:00Z">
              <w:rPr>
                <w:color w:val="000000" w:themeColor="text1"/>
                <w:sz w:val="20"/>
                <w:szCs w:val="20"/>
                <w:highlight w:val="cyan"/>
              </w:rPr>
            </w:rPrChange>
          </w:rPr>
          <w:delText xml:space="preserve">Shakesby, R. and Doerr, S. (2006). Wildfire as a hydrological and geomorphological agent. </w:delText>
        </w:r>
        <w:r w:rsidRPr="0020587D" w:rsidDel="003A0C5A">
          <w:rPr>
            <w:i/>
            <w:iCs/>
            <w:color w:val="000000" w:themeColor="text1"/>
            <w:sz w:val="22"/>
            <w:szCs w:val="22"/>
            <w:rPrChange w:id="3365" w:author="Risa" w:date="2021-06-24T18:40:00Z">
              <w:rPr>
                <w:i/>
                <w:iCs/>
                <w:color w:val="000000" w:themeColor="text1"/>
                <w:sz w:val="20"/>
                <w:szCs w:val="20"/>
                <w:highlight w:val="cyan"/>
              </w:rPr>
            </w:rPrChange>
          </w:rPr>
          <w:delText>Earth-Science Reviews</w:delText>
        </w:r>
        <w:r w:rsidRPr="0020587D" w:rsidDel="003A0C5A">
          <w:rPr>
            <w:color w:val="000000" w:themeColor="text1"/>
            <w:sz w:val="22"/>
            <w:szCs w:val="22"/>
            <w:rPrChange w:id="3366" w:author="Risa" w:date="2021-06-24T18:40:00Z">
              <w:rPr>
                <w:color w:val="000000" w:themeColor="text1"/>
                <w:sz w:val="20"/>
                <w:szCs w:val="20"/>
                <w:highlight w:val="cyan"/>
              </w:rPr>
            </w:rPrChange>
          </w:rPr>
          <w:delText xml:space="preserve">, </w:delText>
        </w:r>
        <w:r w:rsidRPr="0020587D" w:rsidDel="003A0C5A">
          <w:rPr>
            <w:i/>
            <w:iCs/>
            <w:color w:val="000000" w:themeColor="text1"/>
            <w:sz w:val="22"/>
            <w:szCs w:val="22"/>
            <w:rPrChange w:id="3367" w:author="Risa" w:date="2021-06-24T18:40:00Z">
              <w:rPr>
                <w:i/>
                <w:iCs/>
                <w:color w:val="000000" w:themeColor="text1"/>
                <w:sz w:val="20"/>
                <w:szCs w:val="20"/>
                <w:highlight w:val="cyan"/>
              </w:rPr>
            </w:rPrChange>
          </w:rPr>
          <w:delText>74</w:delText>
        </w:r>
        <w:r w:rsidRPr="0020587D" w:rsidDel="003A0C5A">
          <w:rPr>
            <w:color w:val="000000" w:themeColor="text1"/>
            <w:sz w:val="22"/>
            <w:szCs w:val="22"/>
            <w:rPrChange w:id="3368" w:author="Risa" w:date="2021-06-24T18:40:00Z">
              <w:rPr>
                <w:color w:val="000000" w:themeColor="text1"/>
                <w:sz w:val="20"/>
                <w:szCs w:val="20"/>
                <w:highlight w:val="cyan"/>
              </w:rPr>
            </w:rPrChange>
          </w:rPr>
          <w:delText>(3-4), 269-307.</w:delText>
        </w:r>
      </w:del>
      <w:ins w:id="3369" w:author="Jeff" w:date="2021-06-20T21:36:00Z">
        <w:del w:id="3370" w:author="Risa" w:date="2021-06-26T14:10:00Z">
          <w:r w:rsidR="007F5585" w:rsidRPr="0020587D" w:rsidDel="003A0C5A">
            <w:rPr>
              <w:color w:val="000000" w:themeColor="text1"/>
              <w:sz w:val="22"/>
              <w:szCs w:val="22"/>
              <w:rPrChange w:id="3371" w:author="Risa" w:date="2021-06-24T18:40:00Z">
                <w:rPr>
                  <w:color w:val="000000" w:themeColor="text1"/>
                  <w:sz w:val="20"/>
                  <w:szCs w:val="20"/>
                </w:rPr>
              </w:rPrChange>
            </w:rPr>
            <w:delText xml:space="preserve"> doi.org/10.1016/j.earscirev.2005.10.006</w:delText>
          </w:r>
        </w:del>
      </w:ins>
    </w:p>
    <w:p w14:paraId="075D4303" w14:textId="02DB2AB5" w:rsidR="00B3056D" w:rsidRPr="0020587D" w:rsidDel="003A0C5A" w:rsidRDefault="00B3056D" w:rsidP="003A0C5A">
      <w:pPr>
        <w:rPr>
          <w:del w:id="3372" w:author="Risa" w:date="2021-06-26T14:10:00Z"/>
          <w:color w:val="000000" w:themeColor="text1"/>
          <w:sz w:val="22"/>
          <w:szCs w:val="22"/>
          <w:rPrChange w:id="3373" w:author="Risa" w:date="2021-06-24T18:40:00Z">
            <w:rPr>
              <w:del w:id="3374" w:author="Risa" w:date="2021-06-26T14:10:00Z"/>
              <w:color w:val="000000" w:themeColor="text1"/>
              <w:sz w:val="20"/>
              <w:szCs w:val="20"/>
              <w:highlight w:val="cyan"/>
            </w:rPr>
          </w:rPrChange>
        </w:rPr>
        <w:pPrChange w:id="3375" w:author="Risa" w:date="2021-06-26T14:10:00Z">
          <w:pPr>
            <w:pStyle w:val="ListParagraph"/>
            <w:autoSpaceDE w:val="0"/>
            <w:autoSpaceDN w:val="0"/>
            <w:adjustRightInd w:val="0"/>
            <w:spacing w:line="240" w:lineRule="auto"/>
            <w:ind w:left="360" w:hanging="360"/>
            <w:jc w:val="both"/>
          </w:pPr>
        </w:pPrChange>
      </w:pPr>
      <w:del w:id="3376" w:author="Risa" w:date="2021-06-26T14:10:00Z">
        <w:r w:rsidRPr="0020587D" w:rsidDel="003A0C5A">
          <w:rPr>
            <w:color w:val="000000" w:themeColor="text1"/>
            <w:sz w:val="22"/>
            <w:szCs w:val="22"/>
            <w:shd w:val="clear" w:color="auto" w:fill="FFFFFF"/>
            <w:rPrChange w:id="3377" w:author="Risa" w:date="2021-06-24T18:40:00Z">
              <w:rPr>
                <w:color w:val="000000" w:themeColor="text1"/>
                <w:sz w:val="20"/>
                <w:szCs w:val="20"/>
                <w:highlight w:val="cyan"/>
                <w:shd w:val="clear" w:color="auto" w:fill="FFFFFF"/>
              </w:rPr>
            </w:rPrChange>
          </w:rPr>
          <w:delText>Schier, G. and McQuattie, C. (1996). Response of ectomycorrhizal and nonmycorrhizal pitch pine (Pinus rigida) seedlings to nutrient supply and aluminum: growth and mineral nutrition. </w:delText>
        </w:r>
        <w:r w:rsidRPr="0020587D" w:rsidDel="003A0C5A">
          <w:rPr>
            <w:i/>
            <w:iCs/>
            <w:color w:val="000000" w:themeColor="text1"/>
            <w:sz w:val="22"/>
            <w:szCs w:val="22"/>
            <w:shd w:val="clear" w:color="auto" w:fill="FFFFFF"/>
            <w:rPrChange w:id="3378" w:author="Risa" w:date="2021-06-24T18:40:00Z">
              <w:rPr>
                <w:i/>
                <w:iCs/>
                <w:color w:val="000000" w:themeColor="text1"/>
                <w:sz w:val="20"/>
                <w:szCs w:val="20"/>
                <w:highlight w:val="cyan"/>
                <w:shd w:val="clear" w:color="auto" w:fill="FFFFFF"/>
              </w:rPr>
            </w:rPrChange>
          </w:rPr>
          <w:delText>Canadian journal of forest research</w:delText>
        </w:r>
        <w:r w:rsidRPr="0020587D" w:rsidDel="003A0C5A">
          <w:rPr>
            <w:color w:val="000000" w:themeColor="text1"/>
            <w:sz w:val="22"/>
            <w:szCs w:val="22"/>
            <w:shd w:val="clear" w:color="auto" w:fill="FFFFFF"/>
            <w:rPrChange w:id="3379" w:author="Risa" w:date="2021-06-24T18:40:00Z">
              <w:rPr>
                <w:color w:val="000000" w:themeColor="text1"/>
                <w:sz w:val="20"/>
                <w:szCs w:val="20"/>
                <w:highlight w:val="cyan"/>
                <w:shd w:val="clear" w:color="auto" w:fill="FFFFFF"/>
              </w:rPr>
            </w:rPrChange>
          </w:rPr>
          <w:delText>, </w:delText>
        </w:r>
        <w:r w:rsidRPr="0020587D" w:rsidDel="003A0C5A">
          <w:rPr>
            <w:i/>
            <w:iCs/>
            <w:color w:val="000000" w:themeColor="text1"/>
            <w:sz w:val="22"/>
            <w:szCs w:val="22"/>
            <w:shd w:val="clear" w:color="auto" w:fill="FFFFFF"/>
            <w:rPrChange w:id="3380" w:author="Risa" w:date="2021-06-24T18:40:00Z">
              <w:rPr>
                <w:i/>
                <w:iCs/>
                <w:color w:val="000000" w:themeColor="text1"/>
                <w:sz w:val="20"/>
                <w:szCs w:val="20"/>
                <w:highlight w:val="cyan"/>
                <w:shd w:val="clear" w:color="auto" w:fill="FFFFFF"/>
              </w:rPr>
            </w:rPrChange>
          </w:rPr>
          <w:delText>26</w:delText>
        </w:r>
        <w:r w:rsidRPr="0020587D" w:rsidDel="003A0C5A">
          <w:rPr>
            <w:color w:val="000000" w:themeColor="text1"/>
            <w:sz w:val="22"/>
            <w:szCs w:val="22"/>
            <w:shd w:val="clear" w:color="auto" w:fill="FFFFFF"/>
            <w:rPrChange w:id="3381" w:author="Risa" w:date="2021-06-24T18:40:00Z">
              <w:rPr>
                <w:color w:val="000000" w:themeColor="text1"/>
                <w:sz w:val="20"/>
                <w:szCs w:val="20"/>
                <w:highlight w:val="cyan"/>
                <w:shd w:val="clear" w:color="auto" w:fill="FFFFFF"/>
              </w:rPr>
            </w:rPrChange>
          </w:rPr>
          <w:delText>(12), 2145-2152.</w:delText>
        </w:r>
        <w:r w:rsidR="00D031DC" w:rsidRPr="0020587D" w:rsidDel="003A0C5A">
          <w:rPr>
            <w:color w:val="000000" w:themeColor="text1"/>
            <w:sz w:val="22"/>
            <w:szCs w:val="22"/>
            <w:shd w:val="clear" w:color="auto" w:fill="FFFFFF"/>
            <w:rPrChange w:id="3382" w:author="Risa" w:date="2021-06-24T18:40:00Z">
              <w:rPr>
                <w:color w:val="000000" w:themeColor="text1"/>
                <w:sz w:val="20"/>
                <w:szCs w:val="20"/>
                <w:highlight w:val="cyan"/>
                <w:shd w:val="clear" w:color="auto" w:fill="FFFFFF"/>
              </w:rPr>
            </w:rPrChange>
          </w:rPr>
          <w:delText xml:space="preserve"> </w:delText>
        </w:r>
      </w:del>
      <w:ins w:id="3383" w:author="Jeff" w:date="2021-06-20T21:36:00Z">
        <w:del w:id="3384" w:author="Risa" w:date="2021-06-26T14:10:00Z">
          <w:r w:rsidR="007F5585" w:rsidRPr="0020587D" w:rsidDel="003A0C5A">
            <w:rPr>
              <w:color w:val="000000" w:themeColor="text1"/>
              <w:sz w:val="22"/>
              <w:szCs w:val="22"/>
              <w:shd w:val="clear" w:color="auto" w:fill="FFFFFF"/>
              <w:rPrChange w:id="3385" w:author="Risa" w:date="2021-06-24T18:40:00Z">
                <w:rPr>
                  <w:color w:val="000000" w:themeColor="text1"/>
                  <w:sz w:val="20"/>
                  <w:szCs w:val="20"/>
                  <w:shd w:val="clear" w:color="auto" w:fill="FFFFFF"/>
                </w:rPr>
              </w:rPrChange>
            </w:rPr>
            <w:delText>doi.org/10.1139/x26-243</w:delText>
          </w:r>
        </w:del>
      </w:ins>
    </w:p>
    <w:p w14:paraId="65C4DF15" w14:textId="7FBA85CB" w:rsidR="00970B6A" w:rsidRPr="0020587D" w:rsidDel="003A0C5A" w:rsidRDefault="00970B6A" w:rsidP="003A0C5A">
      <w:pPr>
        <w:rPr>
          <w:del w:id="3386" w:author="Risa" w:date="2021-06-26T14:10:00Z"/>
          <w:color w:val="000000" w:themeColor="text1"/>
          <w:sz w:val="22"/>
          <w:szCs w:val="22"/>
          <w:shd w:val="clear" w:color="auto" w:fill="FFFFFF"/>
          <w:rPrChange w:id="3387" w:author="Risa" w:date="2021-06-24T18:40:00Z">
            <w:rPr>
              <w:del w:id="3388" w:author="Risa" w:date="2021-06-26T14:10:00Z"/>
              <w:color w:val="000000" w:themeColor="text1"/>
              <w:sz w:val="20"/>
              <w:szCs w:val="20"/>
              <w:shd w:val="clear" w:color="auto" w:fill="FFFFFF"/>
            </w:rPr>
          </w:rPrChange>
        </w:rPr>
        <w:pPrChange w:id="3389" w:author="Risa" w:date="2021-06-26T14:10:00Z">
          <w:pPr>
            <w:pStyle w:val="ListParagraph"/>
            <w:autoSpaceDE w:val="0"/>
            <w:autoSpaceDN w:val="0"/>
            <w:adjustRightInd w:val="0"/>
            <w:spacing w:line="240" w:lineRule="auto"/>
            <w:ind w:left="360" w:hanging="360"/>
            <w:jc w:val="both"/>
          </w:pPr>
        </w:pPrChange>
      </w:pPr>
      <w:del w:id="3390" w:author="Risa" w:date="2021-06-26T14:10:00Z">
        <w:r w:rsidRPr="0020587D" w:rsidDel="003A0C5A">
          <w:rPr>
            <w:color w:val="000000" w:themeColor="text1"/>
            <w:sz w:val="22"/>
            <w:szCs w:val="22"/>
            <w:shd w:val="clear" w:color="auto" w:fill="FFFFFF"/>
            <w:rPrChange w:id="3391" w:author="Risa" w:date="2021-06-24T18:40:00Z">
              <w:rPr>
                <w:color w:val="000000" w:themeColor="text1"/>
                <w:sz w:val="20"/>
                <w:szCs w:val="20"/>
                <w:highlight w:val="cyan"/>
                <w:shd w:val="clear" w:color="auto" w:fill="FFFFFF"/>
              </w:rPr>
            </w:rPrChange>
          </w:rPr>
          <w:delText>Stambaugh, M., Varner, J., Noss, R., Dey, D., Christensen, N., Baldwin, R., ... and Waldrop, T. (2015). Clarifying the role of fire in the deciduous forests of eastern North America: reply to Matlack. </w:delText>
        </w:r>
        <w:r w:rsidRPr="0020587D" w:rsidDel="003A0C5A">
          <w:rPr>
            <w:i/>
            <w:iCs/>
            <w:color w:val="000000" w:themeColor="text1"/>
            <w:sz w:val="22"/>
            <w:szCs w:val="22"/>
            <w:shd w:val="clear" w:color="auto" w:fill="FFFFFF"/>
            <w:rPrChange w:id="3392" w:author="Risa" w:date="2021-06-24T18:40:00Z">
              <w:rPr>
                <w:i/>
                <w:iCs/>
                <w:color w:val="000000" w:themeColor="text1"/>
                <w:sz w:val="20"/>
                <w:szCs w:val="20"/>
                <w:highlight w:val="cyan"/>
                <w:shd w:val="clear" w:color="auto" w:fill="FFFFFF"/>
              </w:rPr>
            </w:rPrChange>
          </w:rPr>
          <w:delText>Conservation Biology</w:delText>
        </w:r>
        <w:r w:rsidRPr="0020587D" w:rsidDel="003A0C5A">
          <w:rPr>
            <w:color w:val="000000" w:themeColor="text1"/>
            <w:sz w:val="22"/>
            <w:szCs w:val="22"/>
            <w:shd w:val="clear" w:color="auto" w:fill="FFFFFF"/>
            <w:rPrChange w:id="3393" w:author="Risa" w:date="2021-06-24T18:40:00Z">
              <w:rPr>
                <w:color w:val="000000" w:themeColor="text1"/>
                <w:sz w:val="20"/>
                <w:szCs w:val="20"/>
                <w:highlight w:val="cyan"/>
                <w:shd w:val="clear" w:color="auto" w:fill="FFFFFF"/>
              </w:rPr>
            </w:rPrChange>
          </w:rPr>
          <w:delText>, </w:delText>
        </w:r>
        <w:r w:rsidRPr="0020587D" w:rsidDel="003A0C5A">
          <w:rPr>
            <w:i/>
            <w:iCs/>
            <w:color w:val="000000" w:themeColor="text1"/>
            <w:sz w:val="22"/>
            <w:szCs w:val="22"/>
            <w:shd w:val="clear" w:color="auto" w:fill="FFFFFF"/>
            <w:rPrChange w:id="3394" w:author="Risa" w:date="2021-06-24T18:40:00Z">
              <w:rPr>
                <w:i/>
                <w:iCs/>
                <w:color w:val="000000" w:themeColor="text1"/>
                <w:sz w:val="20"/>
                <w:szCs w:val="20"/>
                <w:highlight w:val="cyan"/>
                <w:shd w:val="clear" w:color="auto" w:fill="FFFFFF"/>
              </w:rPr>
            </w:rPrChange>
          </w:rPr>
          <w:delText>29</w:delText>
        </w:r>
        <w:r w:rsidRPr="0020587D" w:rsidDel="003A0C5A">
          <w:rPr>
            <w:color w:val="000000" w:themeColor="text1"/>
            <w:sz w:val="22"/>
            <w:szCs w:val="22"/>
            <w:shd w:val="clear" w:color="auto" w:fill="FFFFFF"/>
            <w:rPrChange w:id="3395" w:author="Risa" w:date="2021-06-24T18:40:00Z">
              <w:rPr>
                <w:color w:val="000000" w:themeColor="text1"/>
                <w:sz w:val="20"/>
                <w:szCs w:val="20"/>
                <w:highlight w:val="cyan"/>
                <w:shd w:val="clear" w:color="auto" w:fill="FFFFFF"/>
              </w:rPr>
            </w:rPrChange>
          </w:rPr>
          <w:delText>(3), 942-946.</w:delText>
        </w:r>
        <w:r w:rsidRPr="0020587D" w:rsidDel="003A0C5A">
          <w:rPr>
            <w:color w:val="000000" w:themeColor="text1"/>
            <w:sz w:val="22"/>
            <w:szCs w:val="22"/>
            <w:shd w:val="clear" w:color="auto" w:fill="FFFFFF"/>
            <w:rPrChange w:id="3396" w:author="Risa" w:date="2021-06-24T18:40:00Z">
              <w:rPr>
                <w:color w:val="000000" w:themeColor="text1"/>
                <w:sz w:val="20"/>
                <w:szCs w:val="20"/>
                <w:shd w:val="clear" w:color="auto" w:fill="FFFFFF"/>
              </w:rPr>
            </w:rPrChange>
          </w:rPr>
          <w:delText xml:space="preserve"> </w:delText>
        </w:r>
      </w:del>
      <w:ins w:id="3397" w:author="Jeff" w:date="2021-06-20T21:40:00Z">
        <w:del w:id="3398" w:author="Risa" w:date="2021-06-26T14:10:00Z">
          <w:r w:rsidR="007F5585" w:rsidRPr="0020587D" w:rsidDel="003A0C5A">
            <w:rPr>
              <w:color w:val="000000" w:themeColor="text1"/>
              <w:sz w:val="22"/>
              <w:szCs w:val="22"/>
              <w:shd w:val="clear" w:color="auto" w:fill="FFFFFF"/>
              <w:rPrChange w:id="3399" w:author="Risa" w:date="2021-06-24T18:40:00Z">
                <w:rPr>
                  <w:color w:val="000000" w:themeColor="text1"/>
                  <w:sz w:val="20"/>
                  <w:szCs w:val="20"/>
                  <w:shd w:val="clear" w:color="auto" w:fill="FFFFFF"/>
                </w:rPr>
              </w:rPrChange>
            </w:rPr>
            <w:delText>h</w:delText>
          </w:r>
          <w:r w:rsidR="007F5585" w:rsidRPr="0020587D" w:rsidDel="003A0C5A">
            <w:rPr>
              <w:color w:val="343332"/>
              <w:spacing w:val="-5"/>
              <w:sz w:val="22"/>
              <w:szCs w:val="22"/>
              <w:shd w:val="clear" w:color="auto" w:fill="FFFFFF"/>
              <w:rPrChange w:id="3400" w:author="Risa" w:date="2021-06-24T18:40:00Z">
                <w:rPr>
                  <w:rFonts w:ascii="Helvetica" w:hAnsi="Helvetica"/>
                  <w:color w:val="343332"/>
                  <w:spacing w:val="-5"/>
                  <w:shd w:val="clear" w:color="auto" w:fill="FFFFFF"/>
                </w:rPr>
              </w:rPrChange>
            </w:rPr>
            <w:delText>ttps://www.jstor.org/stable/24483128</w:delText>
          </w:r>
        </w:del>
      </w:ins>
    </w:p>
    <w:p w14:paraId="52FDB6E8" w14:textId="0A20B67E" w:rsidR="006D02CB" w:rsidRPr="0020587D" w:rsidDel="003A0C5A" w:rsidRDefault="006D02CB" w:rsidP="003A0C5A">
      <w:pPr>
        <w:rPr>
          <w:del w:id="3401" w:author="Risa" w:date="2021-06-26T14:10:00Z"/>
          <w:color w:val="222222"/>
          <w:sz w:val="22"/>
          <w:szCs w:val="22"/>
          <w:shd w:val="clear" w:color="auto" w:fill="FFFFFF"/>
          <w:rPrChange w:id="3402" w:author="Risa" w:date="2021-06-24T18:40:00Z">
            <w:rPr>
              <w:del w:id="3403" w:author="Risa" w:date="2021-06-26T14:10:00Z"/>
              <w:color w:val="222222"/>
              <w:sz w:val="20"/>
              <w:szCs w:val="20"/>
              <w:shd w:val="clear" w:color="auto" w:fill="FFFFFF"/>
            </w:rPr>
          </w:rPrChange>
        </w:rPr>
        <w:pPrChange w:id="3404" w:author="Risa" w:date="2021-06-26T14:10:00Z">
          <w:pPr>
            <w:pStyle w:val="ListParagraph"/>
            <w:autoSpaceDE w:val="0"/>
            <w:autoSpaceDN w:val="0"/>
            <w:adjustRightInd w:val="0"/>
            <w:spacing w:line="240" w:lineRule="auto"/>
            <w:ind w:left="360" w:hanging="360"/>
            <w:jc w:val="both"/>
          </w:pPr>
        </w:pPrChange>
      </w:pPr>
      <w:del w:id="3405" w:author="Risa" w:date="2021-06-26T14:10:00Z">
        <w:r w:rsidRPr="0020587D" w:rsidDel="003A0C5A">
          <w:rPr>
            <w:color w:val="222222"/>
            <w:sz w:val="22"/>
            <w:szCs w:val="22"/>
            <w:shd w:val="clear" w:color="auto" w:fill="FFFFFF"/>
            <w:rPrChange w:id="3406" w:author="Risa" w:date="2021-06-24T18:40:00Z">
              <w:rPr>
                <w:color w:val="222222"/>
                <w:sz w:val="20"/>
                <w:szCs w:val="20"/>
                <w:shd w:val="clear" w:color="auto" w:fill="FFFFFF"/>
              </w:rPr>
            </w:rPrChange>
          </w:rPr>
          <w:delText xml:space="preserve">Steiner, K. C., </w:delText>
        </w:r>
      </w:del>
      <w:ins w:id="3407" w:author="Jeff" w:date="2021-06-23T02:04:00Z">
        <w:del w:id="3408" w:author="Risa" w:date="2021-06-26T14:10:00Z">
          <w:r w:rsidR="00782BB1" w:rsidRPr="0020587D" w:rsidDel="003A0C5A">
            <w:rPr>
              <w:color w:val="222222"/>
              <w:sz w:val="22"/>
              <w:szCs w:val="22"/>
              <w:shd w:val="clear" w:color="auto" w:fill="FFFFFF"/>
              <w:rPrChange w:id="3409" w:author="Risa" w:date="2021-06-24T18:40:00Z">
                <w:rPr>
                  <w:color w:val="222222"/>
                  <w:sz w:val="20"/>
                  <w:szCs w:val="20"/>
                  <w:shd w:val="clear" w:color="auto" w:fill="FFFFFF"/>
                </w:rPr>
              </w:rPrChange>
            </w:rPr>
            <w:delText>and</w:delText>
          </w:r>
        </w:del>
      </w:ins>
      <w:del w:id="3410" w:author="Risa" w:date="2021-06-26T14:10:00Z">
        <w:r w:rsidRPr="0020587D" w:rsidDel="003A0C5A">
          <w:rPr>
            <w:color w:val="222222"/>
            <w:sz w:val="22"/>
            <w:szCs w:val="22"/>
            <w:shd w:val="clear" w:color="auto" w:fill="FFFFFF"/>
            <w:rPrChange w:id="3411" w:author="Risa" w:date="2021-06-24T18:40:00Z">
              <w:rPr>
                <w:color w:val="222222"/>
                <w:sz w:val="20"/>
                <w:szCs w:val="20"/>
                <w:shd w:val="clear" w:color="auto" w:fill="FFFFFF"/>
              </w:rPr>
            </w:rPrChange>
          </w:rPr>
          <w:delText>&amp; Berrang, P. C. (1990). Microgeographic adaptation to temperature in pitch pine progenies. </w:delText>
        </w:r>
        <w:r w:rsidRPr="0020587D" w:rsidDel="003A0C5A">
          <w:rPr>
            <w:i/>
            <w:iCs/>
            <w:color w:val="222222"/>
            <w:sz w:val="22"/>
            <w:szCs w:val="22"/>
            <w:shd w:val="clear" w:color="auto" w:fill="FFFFFF"/>
            <w:rPrChange w:id="3412" w:author="Risa" w:date="2021-06-24T18:40:00Z">
              <w:rPr>
                <w:i/>
                <w:iCs/>
                <w:color w:val="222222"/>
                <w:sz w:val="20"/>
                <w:szCs w:val="20"/>
                <w:shd w:val="clear" w:color="auto" w:fill="FFFFFF"/>
              </w:rPr>
            </w:rPrChange>
          </w:rPr>
          <w:delText>American Midland Naturalist</w:delText>
        </w:r>
        <w:r w:rsidRPr="0020587D" w:rsidDel="003A0C5A">
          <w:rPr>
            <w:color w:val="222222"/>
            <w:sz w:val="22"/>
            <w:szCs w:val="22"/>
            <w:shd w:val="clear" w:color="auto" w:fill="FFFFFF"/>
            <w:rPrChange w:id="3413" w:author="Risa" w:date="2021-06-24T18:40:00Z">
              <w:rPr>
                <w:color w:val="222222"/>
                <w:sz w:val="20"/>
                <w:szCs w:val="20"/>
                <w:shd w:val="clear" w:color="auto" w:fill="FFFFFF"/>
              </w:rPr>
            </w:rPrChange>
          </w:rPr>
          <w:delText>, 292-300.</w:delText>
        </w:r>
      </w:del>
      <w:ins w:id="3414" w:author="Jeff" w:date="2021-06-20T21:41:00Z">
        <w:del w:id="3415" w:author="Risa" w:date="2021-06-26T14:10:00Z">
          <w:r w:rsidR="007F5585" w:rsidRPr="0020587D" w:rsidDel="003A0C5A">
            <w:rPr>
              <w:sz w:val="22"/>
              <w:szCs w:val="22"/>
              <w:rPrChange w:id="3416" w:author="Risa" w:date="2021-06-24T18:40:00Z">
                <w:rPr/>
              </w:rPrChange>
            </w:rPr>
            <w:delText xml:space="preserve"> </w:delText>
          </w:r>
          <w:r w:rsidR="007F5585" w:rsidRPr="0020587D" w:rsidDel="003A0C5A">
            <w:rPr>
              <w:color w:val="222222"/>
              <w:sz w:val="22"/>
              <w:szCs w:val="22"/>
              <w:shd w:val="clear" w:color="auto" w:fill="FFFFFF"/>
              <w:rPrChange w:id="3417" w:author="Risa" w:date="2021-06-24T18:40:00Z">
                <w:rPr>
                  <w:color w:val="222222"/>
                  <w:sz w:val="20"/>
                  <w:szCs w:val="20"/>
                  <w:shd w:val="clear" w:color="auto" w:fill="FFFFFF"/>
                </w:rPr>
              </w:rPrChange>
            </w:rPr>
            <w:delText>doi.org/10.2307/2426557</w:delText>
          </w:r>
        </w:del>
      </w:ins>
    </w:p>
    <w:p w14:paraId="054FEA61" w14:textId="4878154B" w:rsidR="006615BA" w:rsidRPr="0020587D" w:rsidDel="003A0C5A" w:rsidRDefault="006615BA" w:rsidP="003A0C5A">
      <w:pPr>
        <w:rPr>
          <w:del w:id="3418" w:author="Risa" w:date="2021-06-26T14:10:00Z"/>
          <w:color w:val="000000" w:themeColor="text1"/>
          <w:sz w:val="22"/>
          <w:szCs w:val="22"/>
          <w:rPrChange w:id="3419" w:author="Risa" w:date="2021-06-24T18:40:00Z">
            <w:rPr>
              <w:del w:id="3420" w:author="Risa" w:date="2021-06-26T14:10:00Z"/>
              <w:color w:val="000000" w:themeColor="text1"/>
              <w:sz w:val="20"/>
              <w:szCs w:val="20"/>
            </w:rPr>
          </w:rPrChange>
        </w:rPr>
        <w:pPrChange w:id="3421" w:author="Risa" w:date="2021-06-26T14:10:00Z">
          <w:pPr>
            <w:pStyle w:val="ListParagraph"/>
            <w:autoSpaceDE w:val="0"/>
            <w:autoSpaceDN w:val="0"/>
            <w:adjustRightInd w:val="0"/>
            <w:spacing w:line="240" w:lineRule="auto"/>
            <w:ind w:left="360" w:hanging="360"/>
            <w:jc w:val="both"/>
          </w:pPr>
        </w:pPrChange>
      </w:pPr>
      <w:del w:id="3422" w:author="Risa" w:date="2021-06-26T14:10:00Z">
        <w:r w:rsidRPr="0020587D" w:rsidDel="003A0C5A">
          <w:rPr>
            <w:color w:val="000000" w:themeColor="text1"/>
            <w:sz w:val="22"/>
            <w:szCs w:val="22"/>
            <w:shd w:val="clear" w:color="auto" w:fill="FFFFFF"/>
            <w:rPrChange w:id="3423" w:author="Risa" w:date="2021-06-24T18:40:00Z">
              <w:rPr>
                <w:color w:val="000000" w:themeColor="text1"/>
                <w:sz w:val="20"/>
                <w:szCs w:val="20"/>
                <w:shd w:val="clear" w:color="auto" w:fill="FFFFFF"/>
              </w:rPr>
            </w:rPrChange>
          </w:rPr>
          <w:delText>Swanston, C., Brandt, L., Janowiak, M., Handler, S., Butler-Leopold, P., Iverson, L., et al. (2018). Vulnerability of forests of the Midwest and Northeast United States to climate change. </w:delText>
        </w:r>
        <w:r w:rsidRPr="0020587D" w:rsidDel="003A0C5A">
          <w:rPr>
            <w:i/>
            <w:iCs/>
            <w:color w:val="000000" w:themeColor="text1"/>
            <w:sz w:val="22"/>
            <w:szCs w:val="22"/>
            <w:shd w:val="clear" w:color="auto" w:fill="FFFFFF"/>
            <w:rPrChange w:id="3424" w:author="Risa" w:date="2021-06-24T18:40:00Z">
              <w:rPr>
                <w:i/>
                <w:iCs/>
                <w:color w:val="000000" w:themeColor="text1"/>
                <w:sz w:val="20"/>
                <w:szCs w:val="20"/>
                <w:shd w:val="clear" w:color="auto" w:fill="FFFFFF"/>
              </w:rPr>
            </w:rPrChange>
          </w:rPr>
          <w:delText>Clim. Change</w:delText>
        </w:r>
        <w:r w:rsidRPr="0020587D" w:rsidDel="003A0C5A">
          <w:rPr>
            <w:color w:val="000000" w:themeColor="text1"/>
            <w:sz w:val="22"/>
            <w:szCs w:val="22"/>
            <w:shd w:val="clear" w:color="auto" w:fill="FFFFFF"/>
            <w:rPrChange w:id="3425" w:author="Risa" w:date="2021-06-24T18:40:00Z">
              <w:rPr>
                <w:color w:val="000000" w:themeColor="text1"/>
                <w:sz w:val="20"/>
                <w:szCs w:val="20"/>
                <w:shd w:val="clear" w:color="auto" w:fill="FFFFFF"/>
              </w:rPr>
            </w:rPrChange>
          </w:rPr>
          <w:delText> 146, 103–116. doi: 10.1007/s10584-017-2065-2</w:delText>
        </w:r>
      </w:del>
    </w:p>
    <w:p w14:paraId="0EF40D58" w14:textId="53B58C27" w:rsidR="00AE173C" w:rsidRPr="0020587D" w:rsidDel="003A0C5A" w:rsidRDefault="00AE173C" w:rsidP="003A0C5A">
      <w:pPr>
        <w:rPr>
          <w:del w:id="3426" w:author="Risa" w:date="2021-06-26T14:10:00Z"/>
          <w:color w:val="000000" w:themeColor="text1"/>
          <w:sz w:val="22"/>
          <w:szCs w:val="22"/>
          <w:shd w:val="clear" w:color="auto" w:fill="FFFFFF"/>
          <w:rPrChange w:id="3427" w:author="Risa" w:date="2021-06-24T18:40:00Z">
            <w:rPr>
              <w:del w:id="3428" w:author="Risa" w:date="2021-06-26T14:10:00Z"/>
              <w:color w:val="000000" w:themeColor="text1"/>
              <w:sz w:val="20"/>
              <w:szCs w:val="20"/>
              <w:highlight w:val="cyan"/>
              <w:shd w:val="clear" w:color="auto" w:fill="FFFFFF"/>
            </w:rPr>
          </w:rPrChange>
        </w:rPr>
        <w:pPrChange w:id="3429" w:author="Risa" w:date="2021-06-26T14:10:00Z">
          <w:pPr>
            <w:pStyle w:val="ListParagraph"/>
            <w:autoSpaceDE w:val="0"/>
            <w:autoSpaceDN w:val="0"/>
            <w:adjustRightInd w:val="0"/>
            <w:spacing w:line="240" w:lineRule="auto"/>
            <w:ind w:left="360" w:hanging="360"/>
            <w:jc w:val="both"/>
          </w:pPr>
        </w:pPrChange>
      </w:pPr>
      <w:del w:id="3430" w:author="Risa" w:date="2021-06-26T14:10:00Z">
        <w:r w:rsidRPr="0020587D" w:rsidDel="003A0C5A">
          <w:rPr>
            <w:color w:val="000000" w:themeColor="text1"/>
            <w:sz w:val="22"/>
            <w:szCs w:val="22"/>
            <w:shd w:val="clear" w:color="auto" w:fill="FFFFFF"/>
            <w:rPrChange w:id="3431" w:author="Risa" w:date="2021-06-24T18:40:00Z">
              <w:rPr>
                <w:color w:val="000000" w:themeColor="text1"/>
                <w:sz w:val="20"/>
                <w:szCs w:val="20"/>
                <w:highlight w:val="cyan"/>
                <w:shd w:val="clear" w:color="auto" w:fill="FFFFFF"/>
              </w:rPr>
            </w:rPrChange>
          </w:rPr>
          <w:delText>Szpakowski, D.</w:delText>
        </w:r>
        <w:r w:rsidR="00B238F5" w:rsidRPr="0020587D" w:rsidDel="003A0C5A">
          <w:rPr>
            <w:color w:val="000000" w:themeColor="text1"/>
            <w:sz w:val="22"/>
            <w:szCs w:val="22"/>
            <w:shd w:val="clear" w:color="auto" w:fill="FFFFFF"/>
            <w:rPrChange w:id="3432" w:author="Risa" w:date="2021-06-24T18:40:00Z">
              <w:rPr>
                <w:color w:val="000000" w:themeColor="text1"/>
                <w:sz w:val="20"/>
                <w:szCs w:val="20"/>
                <w:highlight w:val="cyan"/>
                <w:shd w:val="clear" w:color="auto" w:fill="FFFFFF"/>
              </w:rPr>
            </w:rPrChange>
          </w:rPr>
          <w:delText xml:space="preserve"> and</w:delText>
        </w:r>
        <w:r w:rsidRPr="0020587D" w:rsidDel="003A0C5A">
          <w:rPr>
            <w:color w:val="000000" w:themeColor="text1"/>
            <w:sz w:val="22"/>
            <w:szCs w:val="22"/>
            <w:shd w:val="clear" w:color="auto" w:fill="FFFFFF"/>
            <w:rPrChange w:id="3433" w:author="Risa" w:date="2021-06-24T18:40:00Z">
              <w:rPr>
                <w:color w:val="000000" w:themeColor="text1"/>
                <w:sz w:val="20"/>
                <w:szCs w:val="20"/>
                <w:highlight w:val="cyan"/>
                <w:shd w:val="clear" w:color="auto" w:fill="FFFFFF"/>
              </w:rPr>
            </w:rPrChange>
          </w:rPr>
          <w:delText xml:space="preserve"> Jensen, J. (2019). A review of the applications of remote sensing in fire ecology. </w:delText>
        </w:r>
        <w:r w:rsidRPr="0020587D" w:rsidDel="003A0C5A">
          <w:rPr>
            <w:i/>
            <w:iCs/>
            <w:color w:val="000000" w:themeColor="text1"/>
            <w:sz w:val="22"/>
            <w:szCs w:val="22"/>
            <w:rPrChange w:id="3434" w:author="Risa" w:date="2021-06-24T18:40:00Z">
              <w:rPr>
                <w:i/>
                <w:iCs/>
                <w:color w:val="000000" w:themeColor="text1"/>
                <w:sz w:val="20"/>
                <w:szCs w:val="20"/>
                <w:highlight w:val="cyan"/>
              </w:rPr>
            </w:rPrChange>
          </w:rPr>
          <w:delText>Remote Sensing</w:delText>
        </w:r>
        <w:r w:rsidRPr="0020587D" w:rsidDel="003A0C5A">
          <w:rPr>
            <w:color w:val="000000" w:themeColor="text1"/>
            <w:sz w:val="22"/>
            <w:szCs w:val="22"/>
            <w:shd w:val="clear" w:color="auto" w:fill="FFFFFF"/>
            <w:rPrChange w:id="3435" w:author="Risa" w:date="2021-06-24T18:40:00Z">
              <w:rPr>
                <w:color w:val="000000" w:themeColor="text1"/>
                <w:sz w:val="20"/>
                <w:szCs w:val="20"/>
                <w:highlight w:val="cyan"/>
                <w:shd w:val="clear" w:color="auto" w:fill="FFFFFF"/>
              </w:rPr>
            </w:rPrChange>
          </w:rPr>
          <w:delText xml:space="preserve">, </w:delText>
        </w:r>
        <w:r w:rsidRPr="0020587D" w:rsidDel="003A0C5A">
          <w:rPr>
            <w:i/>
            <w:iCs/>
            <w:color w:val="000000" w:themeColor="text1"/>
            <w:sz w:val="22"/>
            <w:szCs w:val="22"/>
            <w:rPrChange w:id="3436" w:author="Risa" w:date="2021-06-24T18:40:00Z">
              <w:rPr>
                <w:i/>
                <w:iCs/>
                <w:color w:val="000000" w:themeColor="text1"/>
                <w:sz w:val="20"/>
                <w:szCs w:val="20"/>
                <w:highlight w:val="cyan"/>
              </w:rPr>
            </w:rPrChange>
          </w:rPr>
          <w:delText>11</w:delText>
        </w:r>
        <w:r w:rsidRPr="0020587D" w:rsidDel="003A0C5A">
          <w:rPr>
            <w:color w:val="000000" w:themeColor="text1"/>
            <w:sz w:val="22"/>
            <w:szCs w:val="22"/>
            <w:shd w:val="clear" w:color="auto" w:fill="FFFFFF"/>
            <w:rPrChange w:id="3437" w:author="Risa" w:date="2021-06-24T18:40:00Z">
              <w:rPr>
                <w:color w:val="000000" w:themeColor="text1"/>
                <w:sz w:val="20"/>
                <w:szCs w:val="20"/>
                <w:highlight w:val="cyan"/>
                <w:shd w:val="clear" w:color="auto" w:fill="FFFFFF"/>
              </w:rPr>
            </w:rPrChange>
          </w:rPr>
          <w:delText>(22), 2638.</w:delText>
        </w:r>
      </w:del>
      <w:ins w:id="3438" w:author="Jeff" w:date="2021-06-20T21:42:00Z">
        <w:del w:id="3439" w:author="Risa" w:date="2021-06-26T14:10:00Z">
          <w:r w:rsidR="007F5585" w:rsidRPr="0020587D" w:rsidDel="003A0C5A">
            <w:rPr>
              <w:color w:val="000000" w:themeColor="text1"/>
              <w:sz w:val="22"/>
              <w:szCs w:val="22"/>
              <w:shd w:val="clear" w:color="auto" w:fill="FFFFFF"/>
              <w:rPrChange w:id="3440" w:author="Risa" w:date="2021-06-24T18:40:00Z">
                <w:rPr>
                  <w:color w:val="000000" w:themeColor="text1"/>
                  <w:sz w:val="20"/>
                  <w:szCs w:val="20"/>
                  <w:shd w:val="clear" w:color="auto" w:fill="FFFFFF"/>
                </w:rPr>
              </w:rPrChange>
            </w:rPr>
            <w:delText xml:space="preserve"> doi.org/10.3390/rs11222638</w:delText>
          </w:r>
        </w:del>
      </w:ins>
    </w:p>
    <w:p w14:paraId="0828A45D" w14:textId="6F00FA76" w:rsidR="00EC58ED" w:rsidRPr="0020587D" w:rsidDel="003A0C5A" w:rsidRDefault="00EC58ED" w:rsidP="003A0C5A">
      <w:pPr>
        <w:rPr>
          <w:ins w:id="3441" w:author="Jeff" w:date="2021-06-21T20:51:00Z"/>
          <w:del w:id="3442" w:author="Risa" w:date="2021-06-26T14:10:00Z"/>
          <w:color w:val="000000" w:themeColor="text1"/>
          <w:sz w:val="22"/>
          <w:szCs w:val="22"/>
          <w:rPrChange w:id="3443" w:author="Risa" w:date="2021-06-24T18:40:00Z">
            <w:rPr>
              <w:ins w:id="3444" w:author="Jeff" w:date="2021-06-21T20:51:00Z"/>
              <w:del w:id="3445" w:author="Risa" w:date="2021-06-26T14:10:00Z"/>
              <w:color w:val="000000" w:themeColor="text1"/>
              <w:sz w:val="20"/>
              <w:szCs w:val="20"/>
            </w:rPr>
          </w:rPrChange>
        </w:rPr>
        <w:pPrChange w:id="3446" w:author="Risa" w:date="2021-06-26T14:10:00Z">
          <w:pPr>
            <w:pStyle w:val="ListParagraph"/>
            <w:autoSpaceDE w:val="0"/>
            <w:autoSpaceDN w:val="0"/>
            <w:adjustRightInd w:val="0"/>
            <w:spacing w:line="240" w:lineRule="auto"/>
            <w:ind w:left="360" w:hanging="360"/>
            <w:jc w:val="both"/>
          </w:pPr>
        </w:pPrChange>
      </w:pPr>
      <w:ins w:id="3447" w:author="Jeff" w:date="2021-06-21T20:51:00Z">
        <w:del w:id="3448" w:author="Risa" w:date="2021-06-26T14:10:00Z">
          <w:r w:rsidRPr="0020587D" w:rsidDel="003A0C5A">
            <w:rPr>
              <w:color w:val="000000" w:themeColor="text1"/>
              <w:sz w:val="22"/>
              <w:szCs w:val="22"/>
              <w:rPrChange w:id="3449" w:author="Risa" w:date="2021-06-24T18:40:00Z">
                <w:rPr>
                  <w:color w:val="000000" w:themeColor="text1"/>
                  <w:sz w:val="20"/>
                  <w:szCs w:val="20"/>
                </w:rPr>
              </w:rPrChange>
            </w:rPr>
            <w:delText>Van de Waal, D.</w:delText>
          </w:r>
        </w:del>
      </w:ins>
      <w:ins w:id="3450" w:author="Jeff" w:date="2021-06-21T20:52:00Z">
        <w:del w:id="3451" w:author="Risa" w:date="2021-06-26T14:10:00Z">
          <w:r w:rsidRPr="0020587D" w:rsidDel="003A0C5A">
            <w:rPr>
              <w:color w:val="222222"/>
              <w:sz w:val="22"/>
              <w:szCs w:val="22"/>
              <w:shd w:val="clear" w:color="auto" w:fill="FFFFFF"/>
              <w:rPrChange w:id="3452" w:author="Risa" w:date="2021-06-24T18:40:00Z">
                <w:rPr>
                  <w:rFonts w:ascii="Arial" w:hAnsi="Arial" w:cs="Arial"/>
                  <w:color w:val="222222"/>
                  <w:sz w:val="20"/>
                  <w:szCs w:val="20"/>
                  <w:shd w:val="clear" w:color="auto" w:fill="FFFFFF"/>
                </w:rPr>
              </w:rPrChange>
            </w:rPr>
            <w:delText xml:space="preserve">, Elser, J., Martiny, A., Sterner, </w:delText>
          </w:r>
          <w:r w:rsidRPr="0020587D" w:rsidDel="003A0C5A">
            <w:rPr>
              <w:color w:val="222222"/>
              <w:sz w:val="22"/>
              <w:szCs w:val="22"/>
              <w:shd w:val="clear" w:color="auto" w:fill="FFFFFF"/>
              <w:rPrChange w:id="3453" w:author="Risa" w:date="2021-06-24T18:40:00Z">
                <w:rPr>
                  <w:color w:val="222222"/>
                  <w:sz w:val="20"/>
                  <w:szCs w:val="20"/>
                  <w:shd w:val="clear" w:color="auto" w:fill="FFFFFF"/>
                </w:rPr>
              </w:rPrChange>
            </w:rPr>
            <w:delText>R</w:delText>
          </w:r>
        </w:del>
      </w:ins>
      <w:ins w:id="3454" w:author="Jeff" w:date="2021-06-21T20:53:00Z">
        <w:del w:id="3455" w:author="Risa" w:date="2021-06-26T14:10:00Z">
          <w:r w:rsidRPr="0020587D" w:rsidDel="003A0C5A">
            <w:rPr>
              <w:color w:val="222222"/>
              <w:sz w:val="22"/>
              <w:szCs w:val="22"/>
              <w:shd w:val="clear" w:color="auto" w:fill="FFFFFF"/>
              <w:rPrChange w:id="3456" w:author="Risa" w:date="2021-06-24T18:40:00Z">
                <w:rPr>
                  <w:color w:val="222222"/>
                  <w:sz w:val="20"/>
                  <w:szCs w:val="20"/>
                  <w:shd w:val="clear" w:color="auto" w:fill="FFFFFF"/>
                </w:rPr>
              </w:rPrChange>
            </w:rPr>
            <w:delText xml:space="preserve">. and </w:delText>
          </w:r>
        </w:del>
      </w:ins>
      <w:ins w:id="3457" w:author="Jeff" w:date="2021-06-21T20:52:00Z">
        <w:del w:id="3458" w:author="Risa" w:date="2021-06-26T14:10:00Z">
          <w:r w:rsidRPr="0020587D" w:rsidDel="003A0C5A">
            <w:rPr>
              <w:color w:val="222222"/>
              <w:sz w:val="22"/>
              <w:szCs w:val="22"/>
              <w:shd w:val="clear" w:color="auto" w:fill="FFFFFF"/>
              <w:rPrChange w:id="3459" w:author="Risa" w:date="2021-06-24T18:40:00Z">
                <w:rPr>
                  <w:rFonts w:ascii="Arial" w:hAnsi="Arial" w:cs="Arial"/>
                  <w:color w:val="222222"/>
                  <w:sz w:val="20"/>
                  <w:szCs w:val="20"/>
                  <w:shd w:val="clear" w:color="auto" w:fill="FFFFFF"/>
                </w:rPr>
              </w:rPrChange>
            </w:rPr>
            <w:delText>Cotner, J. (2018). Editorial: progress in ecological stoichiometry. Front Microbiol 9: 1957.</w:delText>
          </w:r>
        </w:del>
      </w:ins>
    </w:p>
    <w:p w14:paraId="43B09C38" w14:textId="33395A62" w:rsidR="00AE173C" w:rsidRPr="0020587D" w:rsidDel="003A0C5A" w:rsidRDefault="00AE173C" w:rsidP="003A0C5A">
      <w:pPr>
        <w:rPr>
          <w:del w:id="3460" w:author="Risa" w:date="2021-06-26T14:10:00Z"/>
          <w:color w:val="000000" w:themeColor="text1"/>
          <w:sz w:val="22"/>
          <w:szCs w:val="22"/>
          <w:rPrChange w:id="3461" w:author="Risa" w:date="2021-06-24T18:40:00Z">
            <w:rPr>
              <w:del w:id="3462" w:author="Risa" w:date="2021-06-26T14:10:00Z"/>
              <w:color w:val="000000" w:themeColor="text1"/>
              <w:sz w:val="20"/>
              <w:szCs w:val="20"/>
              <w:highlight w:val="cyan"/>
            </w:rPr>
          </w:rPrChange>
        </w:rPr>
        <w:pPrChange w:id="3463" w:author="Risa" w:date="2021-06-26T14:10:00Z">
          <w:pPr>
            <w:pStyle w:val="ListParagraph"/>
            <w:autoSpaceDE w:val="0"/>
            <w:autoSpaceDN w:val="0"/>
            <w:adjustRightInd w:val="0"/>
            <w:spacing w:line="240" w:lineRule="auto"/>
            <w:ind w:left="360" w:hanging="360"/>
            <w:jc w:val="both"/>
          </w:pPr>
        </w:pPrChange>
      </w:pPr>
      <w:del w:id="3464" w:author="Risa" w:date="2021-06-26T14:10:00Z">
        <w:r w:rsidRPr="0020587D" w:rsidDel="003A0C5A">
          <w:rPr>
            <w:color w:val="000000" w:themeColor="text1"/>
            <w:sz w:val="22"/>
            <w:szCs w:val="22"/>
            <w:rPrChange w:id="3465" w:author="Risa" w:date="2021-06-24T18:40:00Z">
              <w:rPr>
                <w:color w:val="000000" w:themeColor="text1"/>
                <w:sz w:val="20"/>
                <w:szCs w:val="20"/>
                <w:highlight w:val="cyan"/>
              </w:rPr>
            </w:rPrChange>
          </w:rPr>
          <w:delText>Verma, S.</w:delText>
        </w:r>
        <w:r w:rsidR="00970B6A" w:rsidRPr="0020587D" w:rsidDel="003A0C5A">
          <w:rPr>
            <w:color w:val="000000" w:themeColor="text1"/>
            <w:sz w:val="22"/>
            <w:szCs w:val="22"/>
            <w:rPrChange w:id="3466" w:author="Risa" w:date="2021-06-24T18:40:00Z">
              <w:rPr>
                <w:color w:val="000000" w:themeColor="text1"/>
                <w:sz w:val="20"/>
                <w:szCs w:val="20"/>
                <w:highlight w:val="cyan"/>
              </w:rPr>
            </w:rPrChange>
          </w:rPr>
          <w:delText xml:space="preserve"> and</w:delText>
        </w:r>
        <w:r w:rsidRPr="0020587D" w:rsidDel="003A0C5A">
          <w:rPr>
            <w:color w:val="000000" w:themeColor="text1"/>
            <w:sz w:val="22"/>
            <w:szCs w:val="22"/>
            <w:rPrChange w:id="3467" w:author="Risa" w:date="2021-06-24T18:40:00Z">
              <w:rPr>
                <w:color w:val="000000" w:themeColor="text1"/>
                <w:sz w:val="20"/>
                <w:szCs w:val="20"/>
                <w:highlight w:val="cyan"/>
              </w:rPr>
            </w:rPrChange>
          </w:rPr>
          <w:delText xml:space="preserve"> Jayakumar, S. (2012). Impact of forest fire on physical, chemical and biological properties of soil: A review. </w:delText>
        </w:r>
        <w:r w:rsidRPr="0020587D" w:rsidDel="003A0C5A">
          <w:rPr>
            <w:i/>
            <w:iCs/>
            <w:color w:val="000000" w:themeColor="text1"/>
            <w:sz w:val="22"/>
            <w:szCs w:val="22"/>
            <w:rPrChange w:id="3468" w:author="Risa" w:date="2021-06-24T18:40:00Z">
              <w:rPr>
                <w:i/>
                <w:iCs/>
                <w:color w:val="000000" w:themeColor="text1"/>
                <w:sz w:val="20"/>
                <w:szCs w:val="20"/>
                <w:highlight w:val="cyan"/>
              </w:rPr>
            </w:rPrChange>
          </w:rPr>
          <w:delText>Proceedings of the International Academy of Ecology and Environmental Sciences</w:delText>
        </w:r>
        <w:r w:rsidRPr="0020587D" w:rsidDel="003A0C5A">
          <w:rPr>
            <w:color w:val="000000" w:themeColor="text1"/>
            <w:sz w:val="22"/>
            <w:szCs w:val="22"/>
            <w:rPrChange w:id="3469" w:author="Risa" w:date="2021-06-24T18:40:00Z">
              <w:rPr>
                <w:color w:val="000000" w:themeColor="text1"/>
                <w:sz w:val="20"/>
                <w:szCs w:val="20"/>
                <w:highlight w:val="cyan"/>
              </w:rPr>
            </w:rPrChange>
          </w:rPr>
          <w:delText xml:space="preserve">, </w:delText>
        </w:r>
        <w:r w:rsidRPr="0020587D" w:rsidDel="003A0C5A">
          <w:rPr>
            <w:i/>
            <w:iCs/>
            <w:color w:val="000000" w:themeColor="text1"/>
            <w:sz w:val="22"/>
            <w:szCs w:val="22"/>
            <w:rPrChange w:id="3470" w:author="Risa" w:date="2021-06-24T18:40:00Z">
              <w:rPr>
                <w:i/>
                <w:iCs/>
                <w:color w:val="000000" w:themeColor="text1"/>
                <w:sz w:val="20"/>
                <w:szCs w:val="20"/>
                <w:highlight w:val="cyan"/>
              </w:rPr>
            </w:rPrChange>
          </w:rPr>
          <w:delText xml:space="preserve">2 </w:delText>
        </w:r>
        <w:r w:rsidRPr="0020587D" w:rsidDel="003A0C5A">
          <w:rPr>
            <w:color w:val="000000" w:themeColor="text1"/>
            <w:sz w:val="22"/>
            <w:szCs w:val="22"/>
            <w:rPrChange w:id="3471" w:author="Risa" w:date="2021-06-24T18:40:00Z">
              <w:rPr>
                <w:color w:val="000000" w:themeColor="text1"/>
                <w:sz w:val="20"/>
                <w:szCs w:val="20"/>
                <w:highlight w:val="cyan"/>
              </w:rPr>
            </w:rPrChange>
          </w:rPr>
          <w:delText>(3), 168.</w:delText>
        </w:r>
      </w:del>
    </w:p>
    <w:p w14:paraId="07D479D0" w14:textId="440F0A13" w:rsidR="00380E89" w:rsidRPr="0020587D" w:rsidDel="003A0C5A" w:rsidRDefault="00AE173C" w:rsidP="003A0C5A">
      <w:pPr>
        <w:rPr>
          <w:del w:id="3472" w:author="Risa" w:date="2021-06-26T14:10:00Z"/>
          <w:color w:val="000000" w:themeColor="text1"/>
          <w:sz w:val="22"/>
          <w:szCs w:val="22"/>
          <w:rPrChange w:id="3473" w:author="Risa" w:date="2021-06-24T18:40:00Z">
            <w:rPr>
              <w:del w:id="3474" w:author="Risa" w:date="2021-06-26T14:10:00Z"/>
              <w:color w:val="000000" w:themeColor="text1"/>
              <w:sz w:val="20"/>
              <w:szCs w:val="20"/>
              <w:highlight w:val="cyan"/>
            </w:rPr>
          </w:rPrChange>
        </w:rPr>
        <w:pPrChange w:id="3475" w:author="Risa" w:date="2021-06-26T14:10:00Z">
          <w:pPr>
            <w:pStyle w:val="ListParagraph"/>
            <w:autoSpaceDE w:val="0"/>
            <w:autoSpaceDN w:val="0"/>
            <w:adjustRightInd w:val="0"/>
            <w:spacing w:line="240" w:lineRule="auto"/>
            <w:ind w:left="360" w:hanging="360"/>
            <w:jc w:val="both"/>
          </w:pPr>
        </w:pPrChange>
      </w:pPr>
      <w:del w:id="3476" w:author="Risa" w:date="2021-06-26T14:10:00Z">
        <w:r w:rsidRPr="0020587D" w:rsidDel="003A0C5A">
          <w:rPr>
            <w:color w:val="000000" w:themeColor="text1"/>
            <w:sz w:val="22"/>
            <w:szCs w:val="22"/>
            <w:rPrChange w:id="3477" w:author="Risa" w:date="2021-06-24T18:40:00Z">
              <w:rPr>
                <w:color w:val="000000" w:themeColor="text1"/>
                <w:sz w:val="20"/>
                <w:szCs w:val="20"/>
                <w:highlight w:val="cyan"/>
              </w:rPr>
            </w:rPrChange>
          </w:rPr>
          <w:delText>Wang</w:delText>
        </w:r>
        <w:r w:rsidR="00B238F5" w:rsidRPr="0020587D" w:rsidDel="003A0C5A">
          <w:rPr>
            <w:color w:val="000000" w:themeColor="text1"/>
            <w:sz w:val="22"/>
            <w:szCs w:val="22"/>
            <w:rPrChange w:id="3478" w:author="Risa" w:date="2021-06-24T18:40:00Z">
              <w:rPr>
                <w:color w:val="000000" w:themeColor="text1"/>
                <w:sz w:val="20"/>
                <w:szCs w:val="20"/>
                <w:highlight w:val="cyan"/>
              </w:rPr>
            </w:rPrChange>
          </w:rPr>
          <w:delText>,</w:delText>
        </w:r>
        <w:r w:rsidRPr="0020587D" w:rsidDel="003A0C5A">
          <w:rPr>
            <w:color w:val="000000" w:themeColor="text1"/>
            <w:sz w:val="22"/>
            <w:szCs w:val="22"/>
            <w:rPrChange w:id="3479" w:author="Risa" w:date="2021-06-24T18:40:00Z">
              <w:rPr>
                <w:color w:val="000000" w:themeColor="text1"/>
                <w:sz w:val="20"/>
                <w:szCs w:val="20"/>
                <w:highlight w:val="cyan"/>
              </w:rPr>
            </w:rPrChange>
          </w:rPr>
          <w:delText xml:space="preserve"> H</w:delText>
        </w:r>
      </w:del>
      <w:ins w:id="3480" w:author="Jeff" w:date="2021-06-23T02:05:00Z">
        <w:del w:id="3481" w:author="Risa" w:date="2021-06-26T14:10:00Z">
          <w:r w:rsidR="00782BB1" w:rsidRPr="0020587D" w:rsidDel="003A0C5A">
            <w:rPr>
              <w:color w:val="000000" w:themeColor="text1"/>
              <w:sz w:val="22"/>
              <w:szCs w:val="22"/>
              <w:rPrChange w:id="3482" w:author="Risa" w:date="2021-06-24T18:40:00Z">
                <w:rPr>
                  <w:color w:val="000000" w:themeColor="text1"/>
                  <w:sz w:val="20"/>
                  <w:szCs w:val="20"/>
                </w:rPr>
              </w:rPrChange>
            </w:rPr>
            <w:delText>.,</w:delText>
          </w:r>
        </w:del>
      </w:ins>
      <w:del w:id="3483" w:author="Risa" w:date="2021-06-26T14:10:00Z">
        <w:r w:rsidRPr="0020587D" w:rsidDel="003A0C5A">
          <w:rPr>
            <w:color w:val="000000" w:themeColor="text1"/>
            <w:sz w:val="22"/>
            <w:szCs w:val="22"/>
            <w:rPrChange w:id="3484" w:author="Risa" w:date="2021-06-24T18:40:00Z">
              <w:rPr>
                <w:color w:val="000000" w:themeColor="text1"/>
                <w:sz w:val="20"/>
                <w:szCs w:val="20"/>
                <w:highlight w:val="cyan"/>
              </w:rPr>
            </w:rPrChange>
          </w:rPr>
          <w:delText>, Prentice</w:delText>
        </w:r>
        <w:r w:rsidR="00B238F5" w:rsidRPr="0020587D" w:rsidDel="003A0C5A">
          <w:rPr>
            <w:color w:val="000000" w:themeColor="text1"/>
            <w:sz w:val="22"/>
            <w:szCs w:val="22"/>
            <w:rPrChange w:id="3485" w:author="Risa" w:date="2021-06-24T18:40:00Z">
              <w:rPr>
                <w:color w:val="000000" w:themeColor="text1"/>
                <w:sz w:val="20"/>
                <w:szCs w:val="20"/>
                <w:highlight w:val="cyan"/>
              </w:rPr>
            </w:rPrChange>
          </w:rPr>
          <w:delText>,</w:delText>
        </w:r>
        <w:r w:rsidRPr="0020587D" w:rsidDel="003A0C5A">
          <w:rPr>
            <w:color w:val="000000" w:themeColor="text1"/>
            <w:sz w:val="22"/>
            <w:szCs w:val="22"/>
            <w:rPrChange w:id="3486" w:author="Risa" w:date="2021-06-24T18:40:00Z">
              <w:rPr>
                <w:color w:val="000000" w:themeColor="text1"/>
                <w:sz w:val="20"/>
                <w:szCs w:val="20"/>
                <w:highlight w:val="cyan"/>
              </w:rPr>
            </w:rPrChange>
          </w:rPr>
          <w:delText xml:space="preserve"> I</w:delText>
        </w:r>
        <w:r w:rsidR="00B238F5" w:rsidRPr="0020587D" w:rsidDel="003A0C5A">
          <w:rPr>
            <w:color w:val="000000" w:themeColor="text1"/>
            <w:sz w:val="22"/>
            <w:szCs w:val="22"/>
            <w:rPrChange w:id="3487" w:author="Risa" w:date="2021-06-24T18:40:00Z">
              <w:rPr>
                <w:color w:val="000000" w:themeColor="text1"/>
                <w:sz w:val="20"/>
                <w:szCs w:val="20"/>
                <w:highlight w:val="cyan"/>
              </w:rPr>
            </w:rPrChange>
          </w:rPr>
          <w:delText>.</w:delText>
        </w:r>
        <w:r w:rsidRPr="0020587D" w:rsidDel="003A0C5A">
          <w:rPr>
            <w:color w:val="000000" w:themeColor="text1"/>
            <w:sz w:val="22"/>
            <w:szCs w:val="22"/>
            <w:rPrChange w:id="3488" w:author="Risa" w:date="2021-06-24T18:40:00Z">
              <w:rPr>
                <w:color w:val="000000" w:themeColor="text1"/>
                <w:sz w:val="20"/>
                <w:szCs w:val="20"/>
                <w:highlight w:val="cyan"/>
              </w:rPr>
            </w:rPrChange>
          </w:rPr>
          <w:delText>, Davis</w:delText>
        </w:r>
        <w:r w:rsidR="00B238F5" w:rsidRPr="0020587D" w:rsidDel="003A0C5A">
          <w:rPr>
            <w:color w:val="000000" w:themeColor="text1"/>
            <w:sz w:val="22"/>
            <w:szCs w:val="22"/>
            <w:rPrChange w:id="3489" w:author="Risa" w:date="2021-06-24T18:40:00Z">
              <w:rPr>
                <w:color w:val="000000" w:themeColor="text1"/>
                <w:sz w:val="20"/>
                <w:szCs w:val="20"/>
                <w:highlight w:val="cyan"/>
              </w:rPr>
            </w:rPrChange>
          </w:rPr>
          <w:delText>,</w:delText>
        </w:r>
        <w:r w:rsidRPr="0020587D" w:rsidDel="003A0C5A">
          <w:rPr>
            <w:color w:val="000000" w:themeColor="text1"/>
            <w:sz w:val="22"/>
            <w:szCs w:val="22"/>
            <w:rPrChange w:id="3490" w:author="Risa" w:date="2021-06-24T18:40:00Z">
              <w:rPr>
                <w:color w:val="000000" w:themeColor="text1"/>
                <w:sz w:val="20"/>
                <w:szCs w:val="20"/>
                <w:highlight w:val="cyan"/>
              </w:rPr>
            </w:rPrChange>
          </w:rPr>
          <w:delText xml:space="preserve"> T</w:delText>
        </w:r>
        <w:r w:rsidR="00B238F5" w:rsidRPr="0020587D" w:rsidDel="003A0C5A">
          <w:rPr>
            <w:color w:val="000000" w:themeColor="text1"/>
            <w:sz w:val="22"/>
            <w:szCs w:val="22"/>
            <w:rPrChange w:id="3491" w:author="Risa" w:date="2021-06-24T18:40:00Z">
              <w:rPr>
                <w:color w:val="000000" w:themeColor="text1"/>
                <w:sz w:val="20"/>
                <w:szCs w:val="20"/>
                <w:highlight w:val="cyan"/>
              </w:rPr>
            </w:rPrChange>
          </w:rPr>
          <w:delText>.</w:delText>
        </w:r>
        <w:r w:rsidRPr="0020587D" w:rsidDel="003A0C5A">
          <w:rPr>
            <w:color w:val="000000" w:themeColor="text1"/>
            <w:sz w:val="22"/>
            <w:szCs w:val="22"/>
            <w:rPrChange w:id="3492" w:author="Risa" w:date="2021-06-24T18:40:00Z">
              <w:rPr>
                <w:color w:val="000000" w:themeColor="text1"/>
                <w:sz w:val="20"/>
                <w:szCs w:val="20"/>
                <w:highlight w:val="cyan"/>
              </w:rPr>
            </w:rPrChange>
          </w:rPr>
          <w:delText>, Keenan</w:delText>
        </w:r>
        <w:r w:rsidR="00B238F5" w:rsidRPr="0020587D" w:rsidDel="003A0C5A">
          <w:rPr>
            <w:color w:val="000000" w:themeColor="text1"/>
            <w:sz w:val="22"/>
            <w:szCs w:val="22"/>
            <w:rPrChange w:id="3493" w:author="Risa" w:date="2021-06-24T18:40:00Z">
              <w:rPr>
                <w:color w:val="000000" w:themeColor="text1"/>
                <w:sz w:val="20"/>
                <w:szCs w:val="20"/>
                <w:highlight w:val="cyan"/>
              </w:rPr>
            </w:rPrChange>
          </w:rPr>
          <w:delText>,</w:delText>
        </w:r>
        <w:r w:rsidRPr="0020587D" w:rsidDel="003A0C5A">
          <w:rPr>
            <w:color w:val="000000" w:themeColor="text1"/>
            <w:sz w:val="22"/>
            <w:szCs w:val="22"/>
            <w:rPrChange w:id="3494" w:author="Risa" w:date="2021-06-24T18:40:00Z">
              <w:rPr>
                <w:color w:val="000000" w:themeColor="text1"/>
                <w:sz w:val="20"/>
                <w:szCs w:val="20"/>
                <w:highlight w:val="cyan"/>
              </w:rPr>
            </w:rPrChange>
          </w:rPr>
          <w:delText xml:space="preserve"> T</w:delText>
        </w:r>
        <w:r w:rsidR="00B238F5" w:rsidRPr="0020587D" w:rsidDel="003A0C5A">
          <w:rPr>
            <w:color w:val="000000" w:themeColor="text1"/>
            <w:sz w:val="22"/>
            <w:szCs w:val="22"/>
            <w:rPrChange w:id="3495" w:author="Risa" w:date="2021-06-24T18:40:00Z">
              <w:rPr>
                <w:color w:val="000000" w:themeColor="text1"/>
                <w:sz w:val="20"/>
                <w:szCs w:val="20"/>
                <w:highlight w:val="cyan"/>
              </w:rPr>
            </w:rPrChange>
          </w:rPr>
          <w:delText>.</w:delText>
        </w:r>
        <w:r w:rsidRPr="0020587D" w:rsidDel="003A0C5A">
          <w:rPr>
            <w:color w:val="000000" w:themeColor="text1"/>
            <w:sz w:val="22"/>
            <w:szCs w:val="22"/>
            <w:rPrChange w:id="3496" w:author="Risa" w:date="2021-06-24T18:40:00Z">
              <w:rPr>
                <w:color w:val="000000" w:themeColor="text1"/>
                <w:sz w:val="20"/>
                <w:szCs w:val="20"/>
                <w:highlight w:val="cyan"/>
              </w:rPr>
            </w:rPrChange>
          </w:rPr>
          <w:delText>, Wright</w:delText>
        </w:r>
        <w:r w:rsidR="00B238F5" w:rsidRPr="0020587D" w:rsidDel="003A0C5A">
          <w:rPr>
            <w:color w:val="000000" w:themeColor="text1"/>
            <w:sz w:val="22"/>
            <w:szCs w:val="22"/>
            <w:rPrChange w:id="3497" w:author="Risa" w:date="2021-06-24T18:40:00Z">
              <w:rPr>
                <w:color w:val="000000" w:themeColor="text1"/>
                <w:sz w:val="20"/>
                <w:szCs w:val="20"/>
                <w:highlight w:val="cyan"/>
              </w:rPr>
            </w:rPrChange>
          </w:rPr>
          <w:delText>,</w:delText>
        </w:r>
        <w:r w:rsidRPr="0020587D" w:rsidDel="003A0C5A">
          <w:rPr>
            <w:color w:val="000000" w:themeColor="text1"/>
            <w:sz w:val="22"/>
            <w:szCs w:val="22"/>
            <w:rPrChange w:id="3498" w:author="Risa" w:date="2021-06-24T18:40:00Z">
              <w:rPr>
                <w:color w:val="000000" w:themeColor="text1"/>
                <w:sz w:val="20"/>
                <w:szCs w:val="20"/>
                <w:highlight w:val="cyan"/>
              </w:rPr>
            </w:rPrChange>
          </w:rPr>
          <w:delText xml:space="preserve"> I</w:delText>
        </w:r>
        <w:r w:rsidR="00B238F5" w:rsidRPr="0020587D" w:rsidDel="003A0C5A">
          <w:rPr>
            <w:color w:val="000000" w:themeColor="text1"/>
            <w:sz w:val="22"/>
            <w:szCs w:val="22"/>
            <w:rPrChange w:id="3499" w:author="Risa" w:date="2021-06-24T18:40:00Z">
              <w:rPr>
                <w:color w:val="000000" w:themeColor="text1"/>
                <w:sz w:val="20"/>
                <w:szCs w:val="20"/>
                <w:highlight w:val="cyan"/>
              </w:rPr>
            </w:rPrChange>
          </w:rPr>
          <w:delText>. and</w:delText>
        </w:r>
        <w:r w:rsidRPr="0020587D" w:rsidDel="003A0C5A">
          <w:rPr>
            <w:color w:val="000000" w:themeColor="text1"/>
            <w:sz w:val="22"/>
            <w:szCs w:val="22"/>
            <w:rPrChange w:id="3500" w:author="Risa" w:date="2021-06-24T18:40:00Z">
              <w:rPr>
                <w:color w:val="000000" w:themeColor="text1"/>
                <w:sz w:val="20"/>
                <w:szCs w:val="20"/>
                <w:highlight w:val="cyan"/>
              </w:rPr>
            </w:rPrChange>
          </w:rPr>
          <w:delText xml:space="preserve"> Peng</w:delText>
        </w:r>
        <w:r w:rsidR="00B238F5" w:rsidRPr="0020587D" w:rsidDel="003A0C5A">
          <w:rPr>
            <w:color w:val="000000" w:themeColor="text1"/>
            <w:sz w:val="22"/>
            <w:szCs w:val="22"/>
            <w:rPrChange w:id="3501" w:author="Risa" w:date="2021-06-24T18:40:00Z">
              <w:rPr>
                <w:color w:val="000000" w:themeColor="text1"/>
                <w:sz w:val="20"/>
                <w:szCs w:val="20"/>
                <w:highlight w:val="cyan"/>
              </w:rPr>
            </w:rPrChange>
          </w:rPr>
          <w:delText>,</w:delText>
        </w:r>
        <w:r w:rsidRPr="0020587D" w:rsidDel="003A0C5A">
          <w:rPr>
            <w:color w:val="000000" w:themeColor="text1"/>
            <w:sz w:val="22"/>
            <w:szCs w:val="22"/>
            <w:rPrChange w:id="3502" w:author="Risa" w:date="2021-06-24T18:40:00Z">
              <w:rPr>
                <w:color w:val="000000" w:themeColor="text1"/>
                <w:sz w:val="20"/>
                <w:szCs w:val="20"/>
                <w:highlight w:val="cyan"/>
              </w:rPr>
            </w:rPrChange>
          </w:rPr>
          <w:delText xml:space="preserve"> C</w:delText>
        </w:r>
        <w:r w:rsidR="00B238F5" w:rsidRPr="0020587D" w:rsidDel="003A0C5A">
          <w:rPr>
            <w:color w:val="000000" w:themeColor="text1"/>
            <w:sz w:val="22"/>
            <w:szCs w:val="22"/>
            <w:rPrChange w:id="3503" w:author="Risa" w:date="2021-06-24T18:40:00Z">
              <w:rPr>
                <w:color w:val="000000" w:themeColor="text1"/>
                <w:sz w:val="20"/>
                <w:szCs w:val="20"/>
                <w:highlight w:val="cyan"/>
              </w:rPr>
            </w:rPrChange>
          </w:rPr>
          <w:delText xml:space="preserve">. </w:delText>
        </w:r>
        <w:r w:rsidRPr="0020587D" w:rsidDel="003A0C5A">
          <w:rPr>
            <w:color w:val="000000" w:themeColor="text1"/>
            <w:sz w:val="22"/>
            <w:szCs w:val="22"/>
            <w:rPrChange w:id="3504" w:author="Risa" w:date="2021-06-24T18:40:00Z">
              <w:rPr>
                <w:color w:val="000000" w:themeColor="text1"/>
                <w:sz w:val="20"/>
                <w:szCs w:val="20"/>
                <w:highlight w:val="cyan"/>
              </w:rPr>
            </w:rPrChange>
          </w:rPr>
          <w:delText xml:space="preserve">(2017) Photosynthetic responses to altitude: an explanation based on optimality principles. </w:delText>
        </w:r>
        <w:r w:rsidRPr="0020587D" w:rsidDel="003A0C5A">
          <w:rPr>
            <w:i/>
            <w:iCs/>
            <w:color w:val="000000" w:themeColor="text1"/>
            <w:sz w:val="22"/>
            <w:szCs w:val="22"/>
            <w:rPrChange w:id="3505" w:author="Risa" w:date="2021-06-24T18:40:00Z">
              <w:rPr>
                <w:i/>
                <w:iCs/>
                <w:color w:val="000000" w:themeColor="text1"/>
                <w:sz w:val="20"/>
                <w:szCs w:val="20"/>
                <w:highlight w:val="cyan"/>
              </w:rPr>
            </w:rPrChange>
          </w:rPr>
          <w:delText>New Phytologist</w:delText>
        </w:r>
        <w:r w:rsidRPr="0020587D" w:rsidDel="003A0C5A">
          <w:rPr>
            <w:color w:val="000000" w:themeColor="text1"/>
            <w:sz w:val="22"/>
            <w:szCs w:val="22"/>
            <w:rPrChange w:id="3506" w:author="Risa" w:date="2021-06-24T18:40:00Z">
              <w:rPr>
                <w:color w:val="000000" w:themeColor="text1"/>
                <w:sz w:val="20"/>
                <w:szCs w:val="20"/>
                <w:highlight w:val="cyan"/>
              </w:rPr>
            </w:rPrChange>
          </w:rPr>
          <w:delText xml:space="preserve">, </w:delText>
        </w:r>
        <w:r w:rsidRPr="0020587D" w:rsidDel="003A0C5A">
          <w:rPr>
            <w:b/>
            <w:bCs/>
            <w:color w:val="000000" w:themeColor="text1"/>
            <w:sz w:val="22"/>
            <w:szCs w:val="22"/>
            <w:rPrChange w:id="3507" w:author="Risa" w:date="2021-06-24T18:40:00Z">
              <w:rPr>
                <w:b/>
                <w:bCs/>
                <w:color w:val="000000" w:themeColor="text1"/>
                <w:sz w:val="20"/>
                <w:szCs w:val="20"/>
                <w:highlight w:val="cyan"/>
              </w:rPr>
            </w:rPrChange>
          </w:rPr>
          <w:delText>213</w:delText>
        </w:r>
        <w:r w:rsidRPr="0020587D" w:rsidDel="003A0C5A">
          <w:rPr>
            <w:color w:val="000000" w:themeColor="text1"/>
            <w:sz w:val="22"/>
            <w:szCs w:val="22"/>
            <w:rPrChange w:id="3508" w:author="Risa" w:date="2021-06-24T18:40:00Z">
              <w:rPr>
                <w:color w:val="000000" w:themeColor="text1"/>
                <w:sz w:val="20"/>
                <w:szCs w:val="20"/>
                <w:highlight w:val="cyan"/>
              </w:rPr>
            </w:rPrChange>
          </w:rPr>
          <w:delText>, 976–982.</w:delText>
        </w:r>
      </w:del>
      <w:ins w:id="3509" w:author="Jeff" w:date="2021-06-20T21:43:00Z">
        <w:del w:id="3510" w:author="Risa" w:date="2021-06-26T14:10:00Z">
          <w:r w:rsidR="007F5585" w:rsidRPr="0020587D" w:rsidDel="003A0C5A">
            <w:rPr>
              <w:color w:val="000000" w:themeColor="text1"/>
              <w:sz w:val="22"/>
              <w:szCs w:val="22"/>
              <w:rPrChange w:id="3511" w:author="Risa" w:date="2021-06-24T18:40:00Z">
                <w:rPr>
                  <w:color w:val="000000" w:themeColor="text1"/>
                  <w:sz w:val="20"/>
                  <w:szCs w:val="20"/>
                </w:rPr>
              </w:rPrChange>
            </w:rPr>
            <w:delText xml:space="preserve"> doi.org/10.1111/nph.14332</w:delText>
          </w:r>
        </w:del>
      </w:ins>
    </w:p>
    <w:p w14:paraId="03ADCE7C" w14:textId="62C189A2" w:rsidR="00AE173C" w:rsidRPr="0020587D" w:rsidRDefault="00380E89" w:rsidP="003A0C5A">
      <w:pPr>
        <w:rPr>
          <w:color w:val="000000" w:themeColor="text1"/>
          <w:sz w:val="22"/>
          <w:szCs w:val="22"/>
          <w:rPrChange w:id="3512" w:author="Risa" w:date="2021-06-24T18:40:00Z">
            <w:rPr>
              <w:color w:val="000000" w:themeColor="text1"/>
              <w:sz w:val="20"/>
              <w:szCs w:val="20"/>
            </w:rPr>
          </w:rPrChange>
        </w:rPr>
        <w:pPrChange w:id="3513" w:author="Risa" w:date="2021-06-26T14:10:00Z">
          <w:pPr>
            <w:pStyle w:val="ListParagraph"/>
            <w:autoSpaceDE w:val="0"/>
            <w:autoSpaceDN w:val="0"/>
            <w:adjustRightInd w:val="0"/>
            <w:spacing w:line="240" w:lineRule="auto"/>
            <w:ind w:left="360" w:hanging="360"/>
            <w:jc w:val="both"/>
          </w:pPr>
        </w:pPrChange>
      </w:pPr>
      <w:del w:id="3514" w:author="Risa" w:date="2021-06-26T14:10:00Z">
        <w:r w:rsidRPr="0020587D" w:rsidDel="003A0C5A">
          <w:rPr>
            <w:color w:val="000000" w:themeColor="text1"/>
            <w:sz w:val="22"/>
            <w:szCs w:val="22"/>
            <w:rPrChange w:id="3515" w:author="Risa" w:date="2021-06-24T18:40:00Z">
              <w:rPr>
                <w:color w:val="000000" w:themeColor="text1"/>
                <w:sz w:val="20"/>
                <w:szCs w:val="20"/>
                <w:highlight w:val="cyan"/>
              </w:rPr>
            </w:rPrChange>
          </w:rPr>
          <w:delText>Wat</w:delText>
        </w:r>
        <w:r w:rsidR="00DB4993" w:rsidRPr="0020587D" w:rsidDel="003A0C5A">
          <w:rPr>
            <w:color w:val="000000" w:themeColor="text1"/>
            <w:sz w:val="22"/>
            <w:szCs w:val="22"/>
            <w:rPrChange w:id="3516" w:author="Risa" w:date="2021-06-24T18:40:00Z">
              <w:rPr>
                <w:color w:val="000000" w:themeColor="text1"/>
                <w:sz w:val="20"/>
                <w:szCs w:val="20"/>
                <w:highlight w:val="cyan"/>
              </w:rPr>
            </w:rPrChange>
          </w:rPr>
          <w:delText>so</w:delText>
        </w:r>
        <w:r w:rsidRPr="0020587D" w:rsidDel="003A0C5A">
          <w:rPr>
            <w:color w:val="000000" w:themeColor="text1"/>
            <w:sz w:val="22"/>
            <w:szCs w:val="22"/>
            <w:rPrChange w:id="3517" w:author="Risa" w:date="2021-06-24T18:40:00Z">
              <w:rPr>
                <w:color w:val="000000" w:themeColor="text1"/>
                <w:sz w:val="20"/>
                <w:szCs w:val="20"/>
                <w:highlight w:val="cyan"/>
              </w:rPr>
            </w:rPrChange>
          </w:rPr>
          <w:delText xml:space="preserve">n, G. </w:delText>
        </w:r>
        <w:r w:rsidRPr="0020587D" w:rsidDel="003A0C5A">
          <w:rPr>
            <w:rFonts w:eastAsiaTheme="minorHAnsi"/>
            <w:color w:val="000000" w:themeColor="text1"/>
            <w:sz w:val="22"/>
            <w:szCs w:val="22"/>
            <w:rPrChange w:id="3518" w:author="Risa" w:date="2021-06-24T18:40:00Z">
              <w:rPr>
                <w:rFonts w:eastAsiaTheme="minorHAnsi"/>
                <w:color w:val="000000" w:themeColor="text1"/>
                <w:sz w:val="20"/>
                <w:szCs w:val="20"/>
                <w:highlight w:val="cyan"/>
              </w:rPr>
            </w:rPrChange>
          </w:rPr>
          <w:delText xml:space="preserve">Goodness of fit tests on a circle. </w:delText>
        </w:r>
      </w:del>
      <w:ins w:id="3519" w:author="Jeff" w:date="2021-06-23T02:05:00Z">
        <w:del w:id="3520" w:author="Risa" w:date="2021-06-26T14:10:00Z">
          <w:r w:rsidR="00782BB1" w:rsidRPr="0020587D" w:rsidDel="003A0C5A">
            <w:rPr>
              <w:rFonts w:eastAsiaTheme="minorHAnsi"/>
              <w:color w:val="000000" w:themeColor="text1"/>
              <w:sz w:val="22"/>
              <w:szCs w:val="22"/>
              <w:rPrChange w:id="3521" w:author="Risa" w:date="2021-06-24T18:40:00Z">
                <w:rPr>
                  <w:rFonts w:eastAsiaTheme="minorHAnsi"/>
                  <w:color w:val="000000" w:themeColor="text1"/>
                  <w:sz w:val="20"/>
                  <w:szCs w:val="20"/>
                </w:rPr>
              </w:rPrChange>
            </w:rPr>
            <w:delText xml:space="preserve">(1962) </w:delText>
          </w:r>
        </w:del>
      </w:ins>
      <w:del w:id="3522" w:author="Risa" w:date="2021-06-26T14:10:00Z">
        <w:r w:rsidRPr="0020587D" w:rsidDel="003A0C5A">
          <w:rPr>
            <w:rFonts w:eastAsiaTheme="minorHAnsi"/>
            <w:color w:val="000000" w:themeColor="text1"/>
            <w:sz w:val="22"/>
            <w:szCs w:val="22"/>
            <w:rPrChange w:id="3523" w:author="Risa" w:date="2021-06-24T18:40:00Z">
              <w:rPr>
                <w:rFonts w:eastAsiaTheme="minorHAnsi"/>
                <w:color w:val="000000" w:themeColor="text1"/>
                <w:sz w:val="20"/>
                <w:szCs w:val="20"/>
                <w:highlight w:val="cyan"/>
              </w:rPr>
            </w:rPrChange>
          </w:rPr>
          <w:delText>II.</w:delText>
        </w:r>
        <w:r w:rsidR="00DB4993" w:rsidRPr="0020587D" w:rsidDel="003A0C5A">
          <w:rPr>
            <w:rFonts w:eastAsiaTheme="minorHAnsi"/>
            <w:color w:val="000000" w:themeColor="text1"/>
            <w:sz w:val="22"/>
            <w:szCs w:val="22"/>
            <w:rPrChange w:id="3524" w:author="Risa" w:date="2021-06-24T18:40:00Z">
              <w:rPr>
                <w:rFonts w:eastAsiaTheme="minorHAnsi"/>
                <w:color w:val="000000" w:themeColor="text1"/>
                <w:sz w:val="20"/>
                <w:szCs w:val="20"/>
                <w:highlight w:val="cyan"/>
              </w:rPr>
            </w:rPrChange>
          </w:rPr>
          <w:delText xml:space="preserve"> </w:delText>
        </w:r>
        <w:r w:rsidRPr="0020587D" w:rsidDel="003A0C5A">
          <w:rPr>
            <w:rFonts w:eastAsiaTheme="minorHAnsi"/>
            <w:i/>
            <w:iCs/>
            <w:color w:val="000000" w:themeColor="text1"/>
            <w:sz w:val="22"/>
            <w:szCs w:val="22"/>
            <w:rPrChange w:id="3525" w:author="Risa" w:date="2021-06-24T18:40:00Z">
              <w:rPr>
                <w:rFonts w:eastAsiaTheme="minorHAnsi"/>
                <w:i/>
                <w:iCs/>
                <w:color w:val="000000" w:themeColor="text1"/>
                <w:sz w:val="20"/>
                <w:szCs w:val="20"/>
                <w:highlight w:val="cyan"/>
              </w:rPr>
            </w:rPrChange>
          </w:rPr>
          <w:delText>Biometrik</w:delText>
        </w:r>
      </w:del>
      <w:ins w:id="3526" w:author="Jeff" w:date="2021-06-23T02:05:00Z">
        <w:del w:id="3527" w:author="Risa" w:date="2021-06-26T14:10:00Z">
          <w:r w:rsidR="00782BB1" w:rsidRPr="0020587D" w:rsidDel="003A0C5A">
            <w:rPr>
              <w:rFonts w:eastAsiaTheme="minorHAnsi"/>
              <w:i/>
              <w:iCs/>
              <w:color w:val="000000" w:themeColor="text1"/>
              <w:sz w:val="22"/>
              <w:szCs w:val="22"/>
              <w:rPrChange w:id="3528" w:author="Risa" w:date="2021-06-24T18:40:00Z">
                <w:rPr>
                  <w:rFonts w:eastAsiaTheme="minorHAnsi"/>
                  <w:color w:val="000000" w:themeColor="text1"/>
                  <w:sz w:val="20"/>
                  <w:szCs w:val="20"/>
                </w:rPr>
              </w:rPrChange>
            </w:rPr>
            <w:delText>a</w:delText>
          </w:r>
        </w:del>
      </w:ins>
      <w:del w:id="3529" w:author="Risa" w:date="2021-06-26T14:10:00Z">
        <w:r w:rsidRPr="0020587D" w:rsidDel="003A0C5A">
          <w:rPr>
            <w:rFonts w:eastAsiaTheme="minorHAnsi"/>
            <w:i/>
            <w:iCs/>
            <w:color w:val="000000" w:themeColor="text1"/>
            <w:sz w:val="22"/>
            <w:szCs w:val="22"/>
            <w:rPrChange w:id="3530" w:author="Risa" w:date="2021-06-24T18:40:00Z">
              <w:rPr>
                <w:rFonts w:eastAsiaTheme="minorHAnsi"/>
                <w:i/>
                <w:iCs/>
                <w:color w:val="000000" w:themeColor="text1"/>
                <w:sz w:val="20"/>
                <w:szCs w:val="20"/>
                <w:highlight w:val="cyan"/>
              </w:rPr>
            </w:rPrChange>
          </w:rPr>
          <w:delText>a</w:delText>
        </w:r>
        <w:r w:rsidR="00970B6A" w:rsidRPr="0020587D" w:rsidDel="003A0C5A">
          <w:rPr>
            <w:rFonts w:eastAsiaTheme="minorHAnsi"/>
            <w:i/>
            <w:iCs/>
            <w:color w:val="000000" w:themeColor="text1"/>
            <w:sz w:val="22"/>
            <w:szCs w:val="22"/>
            <w:rPrChange w:id="3531" w:author="Risa" w:date="2021-06-24T18:40:00Z">
              <w:rPr>
                <w:rFonts w:eastAsiaTheme="minorHAnsi"/>
                <w:i/>
                <w:iCs/>
                <w:color w:val="000000" w:themeColor="text1"/>
                <w:sz w:val="20"/>
                <w:szCs w:val="20"/>
                <w:highlight w:val="cyan"/>
              </w:rPr>
            </w:rPrChange>
          </w:rPr>
          <w:delText xml:space="preserve"> </w:delText>
        </w:r>
        <w:r w:rsidR="00970B6A" w:rsidRPr="0020587D" w:rsidDel="003A0C5A">
          <w:rPr>
            <w:rFonts w:eastAsiaTheme="minorHAnsi"/>
            <w:color w:val="000000" w:themeColor="text1"/>
            <w:sz w:val="22"/>
            <w:szCs w:val="22"/>
            <w:rPrChange w:id="3532" w:author="Risa" w:date="2021-06-24T18:40:00Z">
              <w:rPr>
                <w:rFonts w:eastAsiaTheme="minorHAnsi"/>
                <w:color w:val="000000" w:themeColor="text1"/>
                <w:sz w:val="20"/>
                <w:szCs w:val="20"/>
                <w:highlight w:val="cyan"/>
              </w:rPr>
            </w:rPrChange>
          </w:rPr>
          <w:delText>(19</w:delText>
        </w:r>
        <w:r w:rsidRPr="0020587D" w:rsidDel="003A0C5A">
          <w:rPr>
            <w:rFonts w:eastAsiaTheme="minorHAnsi"/>
            <w:color w:val="000000" w:themeColor="text1"/>
            <w:sz w:val="22"/>
            <w:szCs w:val="22"/>
            <w:rPrChange w:id="3533" w:author="Risa" w:date="2021-06-24T18:40:00Z">
              <w:rPr>
                <w:rFonts w:eastAsiaTheme="minorHAnsi"/>
                <w:color w:val="000000" w:themeColor="text1"/>
                <w:sz w:val="20"/>
                <w:szCs w:val="20"/>
                <w:highlight w:val="cyan"/>
              </w:rPr>
            </w:rPrChange>
          </w:rPr>
          <w:delText>62</w:delText>
        </w:r>
        <w:r w:rsidR="00970B6A" w:rsidRPr="0020587D" w:rsidDel="003A0C5A">
          <w:rPr>
            <w:rFonts w:eastAsiaTheme="minorHAnsi"/>
            <w:color w:val="000000" w:themeColor="text1"/>
            <w:sz w:val="22"/>
            <w:szCs w:val="22"/>
            <w:rPrChange w:id="3534" w:author="Risa" w:date="2021-06-24T18:40:00Z">
              <w:rPr>
                <w:rFonts w:eastAsiaTheme="minorHAnsi"/>
                <w:color w:val="000000" w:themeColor="text1"/>
                <w:sz w:val="20"/>
                <w:szCs w:val="20"/>
                <w:highlight w:val="cyan"/>
              </w:rPr>
            </w:rPrChange>
          </w:rPr>
          <w:delText>)</w:delText>
        </w:r>
        <w:r w:rsidRPr="0020587D" w:rsidDel="003A0C5A">
          <w:rPr>
            <w:rFonts w:eastAsiaTheme="minorHAnsi"/>
            <w:color w:val="000000" w:themeColor="text1"/>
            <w:sz w:val="22"/>
            <w:szCs w:val="22"/>
            <w:rPrChange w:id="3535" w:author="Risa" w:date="2021-06-24T18:40:00Z">
              <w:rPr>
                <w:rFonts w:eastAsiaTheme="minorHAnsi"/>
                <w:color w:val="000000" w:themeColor="text1"/>
                <w:sz w:val="20"/>
                <w:szCs w:val="20"/>
                <w:highlight w:val="cyan"/>
              </w:rPr>
            </w:rPrChange>
          </w:rPr>
          <w:delText>, 49, 57-63.</w:delText>
        </w:r>
      </w:del>
      <w:ins w:id="3536" w:author="Jeff" w:date="2021-06-20T21:44:00Z">
        <w:del w:id="3537" w:author="Risa" w:date="2021-06-26T14:10:00Z">
          <w:r w:rsidR="007F5585" w:rsidRPr="0020587D" w:rsidDel="003A0C5A">
            <w:rPr>
              <w:rFonts w:eastAsiaTheme="minorHAnsi"/>
              <w:color w:val="000000" w:themeColor="text1"/>
              <w:sz w:val="22"/>
              <w:szCs w:val="22"/>
              <w:rPrChange w:id="3538" w:author="Risa" w:date="2021-06-24T18:40:00Z">
                <w:rPr>
                  <w:rFonts w:eastAsiaTheme="minorHAnsi"/>
                  <w:color w:val="000000" w:themeColor="text1"/>
                  <w:sz w:val="20"/>
                  <w:szCs w:val="20"/>
                </w:rPr>
              </w:rPrChange>
            </w:rPr>
            <w:delText xml:space="preserve"> doi.org/10.2307/2333135</w:delText>
          </w:r>
        </w:del>
      </w:ins>
    </w:p>
    <w:sectPr w:rsidR="00AE173C" w:rsidRPr="0020587D" w:rsidSect="006C73FC">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0" w:author="Risa" w:date="2021-06-24T18:40:00Z" w:initials="RM">
    <w:p w14:paraId="7E54CB99" w14:textId="7C61BFA2" w:rsidR="0020587D" w:rsidRDefault="0020587D">
      <w:pPr>
        <w:pStyle w:val="CommentText"/>
      </w:pPr>
      <w:r>
        <w:rPr>
          <w:rStyle w:val="CommentReference"/>
        </w:rPr>
        <w:annotationRef/>
      </w:r>
      <w:r>
        <w:t>Needs citation</w:t>
      </w:r>
    </w:p>
  </w:comment>
  <w:comment w:id="83" w:author="Risa" w:date="2021-06-24T18:40:00Z" w:initials="RM">
    <w:p w14:paraId="37A61DE1" w14:textId="6AC4AC65" w:rsidR="0020587D" w:rsidRDefault="0020587D">
      <w:pPr>
        <w:pStyle w:val="CommentText"/>
      </w:pPr>
      <w:r>
        <w:rPr>
          <w:rStyle w:val="CommentReference"/>
        </w:rPr>
        <w:annotationRef/>
      </w:r>
      <w:r>
        <w:t>Needs citation</w:t>
      </w:r>
    </w:p>
  </w:comment>
  <w:comment w:id="95" w:author="Risa" w:date="2021-06-17T14:58:00Z" w:initials="RM">
    <w:p w14:paraId="6677ED89" w14:textId="77777777" w:rsidR="00F1699A" w:rsidRDefault="00F1699A" w:rsidP="00F1699A">
      <w:pPr>
        <w:pStyle w:val="CommentText"/>
      </w:pPr>
      <w:r>
        <w:rPr>
          <w:rStyle w:val="CommentReference"/>
        </w:rPr>
        <w:annotationRef/>
      </w:r>
      <w:r>
        <w:t>Needs citation</w:t>
      </w:r>
    </w:p>
  </w:comment>
  <w:comment w:id="97" w:author="Risa" w:date="2021-06-17T14:58:00Z" w:initials="RM">
    <w:p w14:paraId="21E092AA" w14:textId="77777777" w:rsidR="00F1699A" w:rsidRDefault="00F1699A" w:rsidP="00F1699A">
      <w:pPr>
        <w:pStyle w:val="CommentText"/>
      </w:pPr>
      <w:r>
        <w:rPr>
          <w:rStyle w:val="CommentReference"/>
        </w:rPr>
        <w:annotationRef/>
      </w:r>
      <w:r>
        <w:rPr>
          <w:rStyle w:val="CommentReference"/>
        </w:rPr>
        <w:annotationRef/>
      </w:r>
      <w:r>
        <w:t>Needs citation/not sure this is true. Fire-adapted species are typically able to withstand high heat and droughts, which are more likely to occur with climate change.</w:t>
      </w:r>
    </w:p>
    <w:p w14:paraId="3F673AD5" w14:textId="77777777" w:rsidR="00F1699A" w:rsidRPr="008F71F7" w:rsidRDefault="00F1699A" w:rsidP="00F1699A">
      <w:pPr>
        <w:pStyle w:val="ListParagraph"/>
        <w:autoSpaceDE w:val="0"/>
        <w:autoSpaceDN w:val="0"/>
        <w:adjustRightInd w:val="0"/>
        <w:spacing w:after="0" w:line="360" w:lineRule="auto"/>
        <w:ind w:left="360" w:hanging="360"/>
        <w:rPr>
          <w:color w:val="000000" w:themeColor="text1"/>
          <w:sz w:val="22"/>
          <w:szCs w:val="22"/>
        </w:rPr>
      </w:pPr>
      <w:r>
        <w:t xml:space="preserve">See: </w:t>
      </w:r>
      <w:r w:rsidRPr="008F71F7">
        <w:rPr>
          <w:color w:val="000000" w:themeColor="text1"/>
          <w:sz w:val="22"/>
          <w:szCs w:val="22"/>
          <w:shd w:val="clear" w:color="auto" w:fill="FFFFFF"/>
        </w:rPr>
        <w:t>Swanston, C., Brandt, L., Janowiak, M., Handler, S., Butler-Leopold, P., Iverson, L., et al. (2018). Vulnerability of forests of the Midwest and Northeast United States to climate change. </w:t>
      </w:r>
      <w:r w:rsidRPr="008F71F7">
        <w:rPr>
          <w:i/>
          <w:iCs/>
          <w:color w:val="000000" w:themeColor="text1"/>
          <w:sz w:val="22"/>
          <w:szCs w:val="22"/>
          <w:shd w:val="clear" w:color="auto" w:fill="FFFFFF"/>
        </w:rPr>
        <w:t>Clim. Change</w:t>
      </w:r>
      <w:r w:rsidRPr="008F71F7">
        <w:rPr>
          <w:color w:val="000000" w:themeColor="text1"/>
          <w:sz w:val="22"/>
          <w:szCs w:val="22"/>
          <w:shd w:val="clear" w:color="auto" w:fill="FFFFFF"/>
        </w:rPr>
        <w:t> 146, 103–116. doi: 10.1007/s10584-017-2065-2</w:t>
      </w:r>
    </w:p>
    <w:p w14:paraId="7648C442" w14:textId="77777777" w:rsidR="00F1699A" w:rsidRDefault="00F1699A" w:rsidP="00F1699A">
      <w:pPr>
        <w:pStyle w:val="CommentText"/>
      </w:pPr>
    </w:p>
  </w:comment>
  <w:comment w:id="129" w:author="Risa" w:date="2021-06-17T09:56:00Z" w:initials="RM">
    <w:p w14:paraId="609E11BC" w14:textId="77777777" w:rsidR="00F1699A" w:rsidRDefault="00F1699A" w:rsidP="00F1699A">
      <w:pPr>
        <w:pStyle w:val="CommentText"/>
      </w:pPr>
      <w:r>
        <w:rPr>
          <w:rStyle w:val="CommentReference"/>
        </w:rPr>
        <w:annotationRef/>
      </w:r>
      <w:r w:rsidRPr="000C2C4E">
        <w:t>https://www.nps.gov/acad/learn/historyculture/fireof1947.htm</w:t>
      </w:r>
    </w:p>
    <w:p w14:paraId="2B1B3995" w14:textId="77777777" w:rsidR="00F1699A" w:rsidRDefault="00F1699A" w:rsidP="00F1699A">
      <w:pPr>
        <w:pStyle w:val="CommentText"/>
      </w:pPr>
      <w:r w:rsidRPr="000C2C4E">
        <w:t>https://www.maine.gov/dacf/mfs/forest_protection/1947_fire.html</w:t>
      </w:r>
    </w:p>
  </w:comment>
  <w:comment w:id="131" w:author="Risa" w:date="2021-06-17T14:45:00Z" w:initials="RM">
    <w:p w14:paraId="4E7CCC44" w14:textId="77777777" w:rsidR="00F1699A" w:rsidRDefault="00F1699A" w:rsidP="00F1699A">
      <w:pPr>
        <w:pStyle w:val="CommentText"/>
      </w:pPr>
      <w:r>
        <w:rPr>
          <w:rStyle w:val="CommentReference"/>
        </w:rPr>
        <w:annotationRef/>
      </w:r>
      <w:r>
        <w:t>Needs citation</w:t>
      </w:r>
    </w:p>
  </w:comment>
  <w:comment w:id="143" w:author="Risa" w:date="2021-06-24T23:53:00Z" w:initials="RM">
    <w:p w14:paraId="7BB484D3" w14:textId="45F4AAD1" w:rsidR="007E6903" w:rsidRDefault="007E6903">
      <w:pPr>
        <w:pStyle w:val="CommentText"/>
      </w:pPr>
      <w:r>
        <w:rPr>
          <w:rStyle w:val="CommentReference"/>
        </w:rPr>
        <w:annotationRef/>
      </w:r>
      <w:r>
        <w:t>This is a book, not a study</w:t>
      </w:r>
    </w:p>
  </w:comment>
  <w:comment w:id="280" w:author="Smith, Nick" w:date="2021-06-23T10:25:00Z" w:initials="SN">
    <w:p w14:paraId="3B82CC69" w14:textId="77777777" w:rsidR="009D1CD9" w:rsidRDefault="009D1CD9" w:rsidP="009D1CD9">
      <w:pPr>
        <w:pStyle w:val="CommentText"/>
      </w:pPr>
      <w:r>
        <w:rPr>
          <w:rStyle w:val="CommentReference"/>
        </w:rPr>
        <w:annotationRef/>
      </w:r>
      <w:r>
        <w:t>Elevation is part of topography</w:t>
      </w:r>
    </w:p>
  </w:comment>
  <w:comment w:id="468" w:author="Jeff" w:date="2021-06-22T06:12:00Z" w:initials="J">
    <w:p w14:paraId="02938074" w14:textId="1455118D" w:rsidR="00414F0D" w:rsidRDefault="00414F0D">
      <w:pPr>
        <w:pStyle w:val="CommentText"/>
      </w:pPr>
      <w:r>
        <w:rPr>
          <w:rStyle w:val="CommentReference"/>
        </w:rPr>
        <w:annotationRef/>
      </w:r>
      <w:r>
        <w:t>Is this a repetition of lines 160-162</w:t>
      </w:r>
    </w:p>
  </w:comment>
  <w:comment w:id="517" w:author="Risa" w:date="2021-06-25T10:19:00Z" w:initials="RM">
    <w:p w14:paraId="0A3D0B88" w14:textId="51071836" w:rsidR="00B040B4" w:rsidRDefault="00B040B4">
      <w:pPr>
        <w:pStyle w:val="CommentText"/>
      </w:pPr>
      <w:r>
        <w:rPr>
          <w:rStyle w:val="CommentReference"/>
        </w:rPr>
        <w:annotationRef/>
      </w:r>
      <w:r>
        <w:t>Make sure to include explanations for any sample sizes that don’t match this (15 x 4 = 60)</w:t>
      </w:r>
    </w:p>
    <w:p w14:paraId="1838C050" w14:textId="77777777" w:rsidR="00B040B4" w:rsidRDefault="00B040B4">
      <w:pPr>
        <w:pStyle w:val="CommentText"/>
      </w:pPr>
    </w:p>
    <w:p w14:paraId="47A4D955" w14:textId="77777777" w:rsidR="00B040B4" w:rsidRDefault="00B040B4">
      <w:pPr>
        <w:pStyle w:val="CommentText"/>
      </w:pPr>
      <w:r>
        <w:t>N = 31 for soil organic and inorganic nutrients</w:t>
      </w:r>
    </w:p>
    <w:p w14:paraId="39862BDD" w14:textId="6F0E727D" w:rsidR="00B040B4" w:rsidRDefault="00B040B4">
      <w:pPr>
        <w:pStyle w:val="CommentText"/>
      </w:pPr>
      <w:r>
        <w:t>N = 40 for SWR</w:t>
      </w:r>
    </w:p>
    <w:p w14:paraId="07B30E5F" w14:textId="77777777" w:rsidR="00B040B4" w:rsidRDefault="00B040B4">
      <w:pPr>
        <w:pStyle w:val="CommentText"/>
      </w:pPr>
      <w:r>
        <w:t>N =</w:t>
      </w:r>
      <w:r w:rsidRPr="000F56B8">
        <w:t xml:space="preserve"> </w:t>
      </w:r>
      <w:r>
        <w:t>55 for foliar isotopes</w:t>
      </w:r>
    </w:p>
    <w:p w14:paraId="4CB9B7D2" w14:textId="2B0229F5" w:rsidR="00B040B4" w:rsidRDefault="00B040B4">
      <w:pPr>
        <w:pStyle w:val="CommentText"/>
      </w:pPr>
      <w:r>
        <w:t>N = 56 for foliar organic nutrients</w:t>
      </w:r>
    </w:p>
    <w:p w14:paraId="1643DB8A" w14:textId="77777777" w:rsidR="00B040B4" w:rsidRDefault="00B040B4">
      <w:pPr>
        <w:pStyle w:val="CommentText"/>
      </w:pPr>
      <w:r>
        <w:t>N =</w:t>
      </w:r>
      <w:r w:rsidRPr="000F56B8">
        <w:t xml:space="preserve"> </w:t>
      </w:r>
      <w:r>
        <w:t>40 foliar inorganic nutrients, tree height, canopy spread, and DBH</w:t>
      </w:r>
    </w:p>
    <w:p w14:paraId="70F08401" w14:textId="30F5F22E" w:rsidR="00B040B4" w:rsidRDefault="00B040B4">
      <w:pPr>
        <w:pStyle w:val="CommentText"/>
      </w:pPr>
      <w:r>
        <w:t>N = 60 for slope and distance between neighbors</w:t>
      </w:r>
    </w:p>
  </w:comment>
  <w:comment w:id="528" w:author="Risa" w:date="2021-06-24T18:45:00Z" w:initials="RM">
    <w:p w14:paraId="69100C1A" w14:textId="71B781B2" w:rsidR="009709DC" w:rsidRDefault="009709DC">
      <w:pPr>
        <w:pStyle w:val="CommentText"/>
      </w:pPr>
      <w:r>
        <w:rPr>
          <w:rStyle w:val="CommentReference"/>
        </w:rPr>
        <w:annotationRef/>
      </w:r>
      <w:r>
        <w:t>Did you determine this? If so, how?</w:t>
      </w:r>
      <w:r w:rsidR="007261B6">
        <w:t xml:space="preserve"> If not a citation is needed</w:t>
      </w:r>
    </w:p>
  </w:comment>
  <w:comment w:id="550" w:author="Risa" w:date="2021-06-24T20:01:00Z" w:initials="RM">
    <w:p w14:paraId="38C9AD6F" w14:textId="6F085A2A" w:rsidR="006D57B1" w:rsidRDefault="006D57B1" w:rsidP="006D57B1">
      <w:pPr>
        <w:pStyle w:val="CommentText"/>
      </w:pPr>
      <w:r>
        <w:rPr>
          <w:rStyle w:val="CommentReference"/>
        </w:rPr>
        <w:annotationRef/>
      </w:r>
      <w:r>
        <w:t>Can’t find</w:t>
      </w:r>
      <w:r w:rsidR="00EA4235">
        <w:t xml:space="preserve"> this anywhere</w:t>
      </w:r>
    </w:p>
    <w:p w14:paraId="2C0F5EC1" w14:textId="77777777" w:rsidR="006D57B1" w:rsidRDefault="006D57B1" w:rsidP="006D57B1">
      <w:pPr>
        <w:pStyle w:val="CommentText"/>
      </w:pPr>
    </w:p>
    <w:p w14:paraId="78A1F450" w14:textId="22965245" w:rsidR="006D57B1" w:rsidRPr="006D57B1" w:rsidRDefault="006D57B1" w:rsidP="006D57B1">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8F71F7">
        <w:rPr>
          <w:color w:val="000000" w:themeColor="text1"/>
          <w:sz w:val="22"/>
          <w:szCs w:val="22"/>
          <w:shd w:val="clear" w:color="auto" w:fill="FFFFFF"/>
        </w:rPr>
        <w:t xml:space="preserve">Lubinski, S., Hop, K., &amp; Gawler, S. (2003). US Geological Survey-National Park Service Vegetation Mapping Program, Acadia National Park, Maine. </w:t>
      </w:r>
      <w:r w:rsidRPr="008F71F7">
        <w:rPr>
          <w:i/>
          <w:iCs/>
          <w:color w:val="000000" w:themeColor="text1"/>
          <w:sz w:val="22"/>
          <w:szCs w:val="22"/>
        </w:rPr>
        <w:t>Project Report</w:t>
      </w:r>
      <w:r w:rsidRPr="008F71F7">
        <w:rPr>
          <w:color w:val="000000" w:themeColor="text1"/>
          <w:sz w:val="22"/>
          <w:szCs w:val="22"/>
          <w:shd w:val="clear" w:color="auto" w:fill="FFFFFF"/>
        </w:rPr>
        <w:t>.</w:t>
      </w:r>
      <w:r>
        <w:rPr>
          <w:rStyle w:val="CommentReference"/>
        </w:rPr>
        <w:annotationRef/>
      </w:r>
    </w:p>
  </w:comment>
  <w:comment w:id="589" w:author="Risa" w:date="2021-06-25T10:03:00Z" w:initials="RM">
    <w:p w14:paraId="70CB582F" w14:textId="5EB3F81E" w:rsidR="00F07B9E" w:rsidRDefault="00F07B9E">
      <w:pPr>
        <w:pStyle w:val="CommentText"/>
      </w:pPr>
      <w:r>
        <w:rPr>
          <w:rStyle w:val="CommentReference"/>
        </w:rPr>
        <w:annotationRef/>
      </w:r>
      <w:r>
        <w:t>Foliar analysis is now after this section, not before</w:t>
      </w:r>
    </w:p>
  </w:comment>
  <w:comment w:id="869" w:author="Risa" w:date="2021-06-24T19:03:00Z" w:initials="RM">
    <w:p w14:paraId="37339BC0" w14:textId="387024DA" w:rsidR="00FF464F" w:rsidRDefault="00FF464F">
      <w:pPr>
        <w:pStyle w:val="CommentText"/>
      </w:pPr>
      <w:r>
        <w:rPr>
          <w:rStyle w:val="CommentReference"/>
        </w:rPr>
        <w:annotationRef/>
      </w:r>
      <w:r>
        <w:t>d13C results unclear</w:t>
      </w:r>
    </w:p>
  </w:comment>
  <w:comment w:id="1150" w:author="Risa" w:date="2021-06-25T00:24:00Z" w:initials="RM">
    <w:p w14:paraId="506B9D86" w14:textId="104D7C3B" w:rsidR="00C5587A" w:rsidRDefault="00C5587A">
      <w:pPr>
        <w:pStyle w:val="CommentText"/>
      </w:pPr>
      <w:r>
        <w:rPr>
          <w:rStyle w:val="CommentReference"/>
        </w:rPr>
        <w:annotationRef/>
      </w:r>
      <w:r>
        <w:t>Discussion needs to be rewritten to better reflect new results</w:t>
      </w:r>
      <w:r w:rsidR="00072A86">
        <w:t>. In particular, make sure to support any claims not directly related to our findings (such as pitch pine reproduction, persistence, expansion, etc.) with data from this study or citations to previous studies</w:t>
      </w:r>
    </w:p>
  </w:comment>
  <w:comment w:id="1178" w:author="Risa" w:date="2021-06-25T00:00:00Z" w:initials="RM">
    <w:p w14:paraId="4ACD3929" w14:textId="46315402" w:rsidR="00E71BA6" w:rsidRDefault="00E71BA6">
      <w:pPr>
        <w:pStyle w:val="CommentText"/>
      </w:pPr>
      <w:r>
        <w:rPr>
          <w:rStyle w:val="CommentReference"/>
        </w:rPr>
        <w:annotationRef/>
      </w:r>
      <w:r w:rsidR="0039474D">
        <w:rPr>
          <w:rStyle w:val="CommentReference"/>
        </w:rPr>
        <w:t>This statements needs more support using our results. Which of the traits we measured indicates growth vs. stress tolerance?</w:t>
      </w:r>
    </w:p>
  </w:comment>
  <w:comment w:id="1195" w:author="Risa" w:date="2021-06-25T00:01:00Z" w:initials="RM">
    <w:p w14:paraId="054F523F" w14:textId="2662B60A" w:rsidR="00E71BA6" w:rsidRDefault="00E71BA6">
      <w:pPr>
        <w:pStyle w:val="CommentText"/>
      </w:pPr>
      <w:r>
        <w:rPr>
          <w:rStyle w:val="CommentReference"/>
        </w:rPr>
        <w:annotationRef/>
      </w:r>
      <w:r>
        <w:t>Don’t pitch pine prefer low density (aka a more open canopy)?</w:t>
      </w:r>
    </w:p>
  </w:comment>
  <w:comment w:id="1199" w:author="Risa" w:date="2021-06-25T00:01:00Z" w:initials="RM">
    <w:p w14:paraId="45F03D95" w14:textId="7F0E5356" w:rsidR="00E71BA6" w:rsidRDefault="00E71BA6">
      <w:pPr>
        <w:pStyle w:val="CommentText"/>
      </w:pPr>
      <w:r>
        <w:rPr>
          <w:rStyle w:val="CommentReference"/>
        </w:rPr>
        <w:annotationRef/>
      </w:r>
      <w:r>
        <w:t xml:space="preserve">We didn’t </w:t>
      </w:r>
      <w:r w:rsidR="0039474D">
        <w:t>measure</w:t>
      </w:r>
      <w:r>
        <w:t xml:space="preserve"> reproduction</w:t>
      </w:r>
    </w:p>
  </w:comment>
  <w:comment w:id="1203" w:author="Risa" w:date="2021-06-25T00:02:00Z" w:initials="RM">
    <w:p w14:paraId="7A811EBA" w14:textId="7ECB29E0" w:rsidR="00E71BA6" w:rsidRDefault="00E71BA6">
      <w:pPr>
        <w:pStyle w:val="CommentText"/>
      </w:pPr>
      <w:r>
        <w:rPr>
          <w:rStyle w:val="CommentReference"/>
        </w:rPr>
        <w:annotationRef/>
      </w:r>
      <w:r>
        <w:t>There was no significant difference in slope</w:t>
      </w:r>
    </w:p>
  </w:comment>
  <w:comment w:id="1204" w:author="Risa" w:date="2021-06-25T00:01:00Z" w:initials="RM">
    <w:p w14:paraId="683060F3" w14:textId="7D765B76" w:rsidR="00E71BA6" w:rsidRDefault="00E71BA6">
      <w:pPr>
        <w:pStyle w:val="CommentText"/>
      </w:pPr>
      <w:r>
        <w:rPr>
          <w:rStyle w:val="CommentReference"/>
        </w:rPr>
        <w:annotationRef/>
      </w:r>
      <w:r>
        <w:t>We didn’t test this</w:t>
      </w:r>
      <w:r w:rsidR="0039474D">
        <w:t xml:space="preserve"> - slope wasn’t included in the models</w:t>
      </w:r>
    </w:p>
  </w:comment>
  <w:comment w:id="1205" w:author="Risa" w:date="2021-06-25T10:30:00Z" w:initials="RM">
    <w:p w14:paraId="0717762A" w14:textId="7DF8518B" w:rsidR="0039474D" w:rsidRDefault="0039474D">
      <w:pPr>
        <w:pStyle w:val="CommentText"/>
      </w:pPr>
      <w:r>
        <w:rPr>
          <w:rStyle w:val="CommentReference"/>
        </w:rPr>
        <w:annotationRef/>
      </w:r>
      <w:r>
        <w:rPr>
          <w:rStyle w:val="CommentReference"/>
        </w:rPr>
        <w:annotationRef/>
      </w:r>
      <w:r>
        <w:t>We didn’t test this - slope wasn’t included in the models</w:t>
      </w:r>
    </w:p>
  </w:comment>
  <w:comment w:id="1316" w:author="Risa" w:date="2021-06-25T00:04:00Z" w:initials="RM">
    <w:p w14:paraId="6400983D" w14:textId="23709D28" w:rsidR="00E00583" w:rsidRDefault="00E00583">
      <w:pPr>
        <w:pStyle w:val="CommentText"/>
      </w:pPr>
      <w:r>
        <w:rPr>
          <w:rStyle w:val="CommentReference"/>
        </w:rPr>
        <w:annotationRef/>
      </w:r>
      <w:r>
        <w:t>Needs citation</w:t>
      </w:r>
    </w:p>
  </w:comment>
  <w:comment w:id="1338" w:author="Risa" w:date="2021-06-25T00:05:00Z" w:initials="RM">
    <w:p w14:paraId="7B494EB9" w14:textId="378D52EC" w:rsidR="00E00583" w:rsidRDefault="00E00583">
      <w:pPr>
        <w:pStyle w:val="CommentText"/>
      </w:pPr>
      <w:r>
        <w:rPr>
          <w:rStyle w:val="CommentReference"/>
        </w:rPr>
        <w:annotationRef/>
      </w:r>
      <w:r>
        <w:t>For how long?</w:t>
      </w:r>
    </w:p>
  </w:comment>
  <w:comment w:id="1354" w:author="Risa" w:date="2021-06-24T23:32:00Z" w:initials="RM">
    <w:p w14:paraId="49093B55" w14:textId="1FE5C6D8" w:rsidR="00491298" w:rsidRDefault="00491298">
      <w:pPr>
        <w:pStyle w:val="CommentText"/>
      </w:pPr>
      <w:r>
        <w:rPr>
          <w:rStyle w:val="CommentReference"/>
        </w:rPr>
        <w:annotationRef/>
      </w:r>
      <w:r>
        <w:t>Didn’t measure this</w:t>
      </w:r>
    </w:p>
  </w:comment>
  <w:comment w:id="1372" w:author="Risa" w:date="2021-06-25T00:07:00Z" w:initials="RM">
    <w:p w14:paraId="0839F4B2" w14:textId="0108B0F9" w:rsidR="00E00583" w:rsidRDefault="00E00583">
      <w:pPr>
        <w:pStyle w:val="CommentText"/>
      </w:pPr>
      <w:r>
        <w:rPr>
          <w:rStyle w:val="CommentReference"/>
        </w:rPr>
        <w:annotationRef/>
      </w:r>
      <w:r>
        <w:t>There is no elevation and fire history interaction for soil C</w:t>
      </w:r>
    </w:p>
  </w:comment>
  <w:comment w:id="1400" w:author="Risa" w:date="2021-06-24T23:54:00Z" w:initials="RM">
    <w:p w14:paraId="62ADF442" w14:textId="6D211506" w:rsidR="00011E00" w:rsidRDefault="00011E00">
      <w:pPr>
        <w:pStyle w:val="CommentText"/>
      </w:pPr>
      <w:r>
        <w:rPr>
          <w:rStyle w:val="CommentReference"/>
        </w:rPr>
        <w:annotationRef/>
      </w:r>
      <w:r>
        <w:t>Full citation missing</w:t>
      </w:r>
    </w:p>
  </w:comment>
  <w:comment w:id="1401" w:author="Risa" w:date="2021-06-25T00:08:00Z" w:initials="RM">
    <w:p w14:paraId="482DD1CD" w14:textId="00925A5E" w:rsidR="00E00583" w:rsidRDefault="00E00583">
      <w:pPr>
        <w:pStyle w:val="CommentText"/>
      </w:pPr>
      <w:r>
        <w:rPr>
          <w:rStyle w:val="CommentReference"/>
        </w:rPr>
        <w:annotationRef/>
      </w:r>
      <w:r w:rsidR="00BB55BE">
        <w:t xml:space="preserve">We found no </w:t>
      </w:r>
      <w:r>
        <w:t>differences in soil N across elevation or fire history</w:t>
      </w:r>
    </w:p>
  </w:comment>
  <w:comment w:id="1421" w:author="Risa" w:date="2021-06-25T00:09:00Z" w:initials="RM">
    <w:p w14:paraId="0804A12F" w14:textId="0A743398" w:rsidR="00E00583" w:rsidRDefault="00E00583">
      <w:pPr>
        <w:pStyle w:val="CommentText"/>
      </w:pPr>
      <w:r>
        <w:rPr>
          <w:rStyle w:val="CommentReference"/>
        </w:rPr>
        <w:annotationRef/>
      </w:r>
      <w:r>
        <w:t xml:space="preserve">This is about soil nutrients, but the rest of the paragraph is about soil water retention. </w:t>
      </w:r>
      <w:r w:rsidR="000C78CF">
        <w:t>Also</w:t>
      </w:r>
      <w:r>
        <w:t xml:space="preserve"> note that the new analysis found no difference in SWR across elevation or fire history</w:t>
      </w:r>
    </w:p>
  </w:comment>
  <w:comment w:id="1573" w:author="Risa" w:date="2021-06-24T20:31:00Z" w:initials="RM">
    <w:p w14:paraId="1586F8F9" w14:textId="5893A5D0" w:rsidR="00C13218" w:rsidRDefault="00C13218" w:rsidP="00C13218">
      <w:pPr>
        <w:pStyle w:val="CommentText"/>
      </w:pPr>
      <w:r>
        <w:rPr>
          <w:rStyle w:val="CommentReference"/>
        </w:rPr>
        <w:annotationRef/>
      </w:r>
      <w:r w:rsidR="00C35D59">
        <w:t>This is a thesis</w:t>
      </w:r>
      <w:r w:rsidR="0039474D">
        <w:t>,</w:t>
      </w:r>
      <w:r w:rsidR="00C35D59">
        <w:t xml:space="preserve"> not a </w:t>
      </w:r>
      <w:r w:rsidR="0039474D">
        <w:t xml:space="preserve">published </w:t>
      </w:r>
      <w:r w:rsidR="00C35D59">
        <w:t>paper</w:t>
      </w:r>
      <w:r w:rsidR="0039474D">
        <w:t>,</w:t>
      </w:r>
      <w:r w:rsidR="00C35D59">
        <w:t xml:space="preserve"> and is n</w:t>
      </w:r>
      <w:r>
        <w:t>ot publicly available</w:t>
      </w:r>
      <w:r w:rsidR="00CC7129">
        <w:t xml:space="preserve"> (I couldn’t access it)</w:t>
      </w:r>
    </w:p>
    <w:p w14:paraId="760A1C9B" w14:textId="77777777" w:rsidR="00C13218" w:rsidRDefault="00C13218" w:rsidP="00C13218">
      <w:pPr>
        <w:pStyle w:val="CommentText"/>
      </w:pPr>
    </w:p>
    <w:p w14:paraId="2E0BB2B9" w14:textId="6C147C7F" w:rsidR="00C13218" w:rsidRPr="00C13218" w:rsidRDefault="00C13218" w:rsidP="00C13218">
      <w:pPr>
        <w:tabs>
          <w:tab w:val="left" w:pos="360"/>
        </w:tabs>
        <w:spacing w:line="360" w:lineRule="auto"/>
        <w:ind w:left="360" w:hanging="360"/>
        <w:rPr>
          <w:color w:val="000000" w:themeColor="text1"/>
          <w:sz w:val="22"/>
          <w:szCs w:val="22"/>
          <w:shd w:val="clear" w:color="auto" w:fill="FFFFFF"/>
        </w:rPr>
      </w:pPr>
      <w:r w:rsidRPr="008F71F7">
        <w:rPr>
          <w:color w:val="000000" w:themeColor="text1"/>
          <w:sz w:val="22"/>
          <w:szCs w:val="22"/>
          <w:shd w:val="clear" w:color="auto" w:fill="FFFFFF"/>
        </w:rPr>
        <w:t>Butak, A. (2014). Vegetation Composition, Structure, and Ecophysiology of Maritime Ledge Ecosystems, University of Maine, Orono (</w:t>
      </w:r>
      <w:hyperlink r:id="rId1" w:history="1">
        <w:r w:rsidRPr="008F71F7">
          <w:rPr>
            <w:rStyle w:val="Hyperlink"/>
            <w:color w:val="000000" w:themeColor="text1"/>
            <w:sz w:val="22"/>
            <w:szCs w:val="22"/>
            <w:u w:val="none"/>
            <w:shd w:val="clear" w:color="auto" w:fill="FFFFFF"/>
          </w:rPr>
          <w:t>http://digitalcommons.library.umaine.edu/etd/2212</w:t>
        </w:r>
      </w:hyperlink>
      <w:r w:rsidRPr="008F71F7">
        <w:rPr>
          <w:color w:val="000000" w:themeColor="text1"/>
          <w:sz w:val="22"/>
          <w:szCs w:val="22"/>
          <w:shd w:val="clear" w:color="auto" w:fill="FFFFFF"/>
        </w:rPr>
        <w:t>).</w:t>
      </w:r>
    </w:p>
  </w:comment>
  <w:comment w:id="1638" w:author="Risa" w:date="2021-06-24T23:55:00Z" w:initials="RM">
    <w:p w14:paraId="302EC9A4" w14:textId="0EB65194" w:rsidR="00011E00" w:rsidRDefault="00011E00">
      <w:pPr>
        <w:pStyle w:val="CommentText"/>
      </w:pPr>
      <w:r>
        <w:rPr>
          <w:rStyle w:val="CommentReference"/>
        </w:rPr>
        <w:annotationRef/>
      </w:r>
      <w:r>
        <w:rPr>
          <w:rStyle w:val="CommentReference"/>
        </w:rPr>
        <w:t>Full citation missing</w:t>
      </w:r>
    </w:p>
  </w:comment>
  <w:comment w:id="1583" w:author="Risa" w:date="2021-06-25T00:11:00Z" w:initials="RM">
    <w:p w14:paraId="5AAA093C" w14:textId="1FC43F29" w:rsidR="00E00583" w:rsidRDefault="00E00583">
      <w:pPr>
        <w:pStyle w:val="CommentText"/>
      </w:pPr>
      <w:r>
        <w:rPr>
          <w:rStyle w:val="CommentReference"/>
        </w:rPr>
        <w:annotationRef/>
      </w:r>
      <w:r>
        <w:t>Check new results</w:t>
      </w:r>
    </w:p>
  </w:comment>
  <w:comment w:id="1713" w:author="Risa" w:date="2021-06-25T00:15:00Z" w:initials="RM">
    <w:p w14:paraId="5E242CB3" w14:textId="568D825B" w:rsidR="00314A51" w:rsidRDefault="00314A51">
      <w:pPr>
        <w:pStyle w:val="CommentText"/>
      </w:pPr>
      <w:r>
        <w:rPr>
          <w:rStyle w:val="CommentReference"/>
        </w:rPr>
        <w:annotationRef/>
      </w:r>
      <w:r>
        <w:t>This whole section seems unrelated to the traits we actually measured: heigh</w:t>
      </w:r>
      <w:r w:rsidR="00CC7129">
        <w:t>t</w:t>
      </w:r>
      <w:r>
        <w:t>, canopy spread, DBH, and stand density</w:t>
      </w:r>
      <w:r w:rsidR="00CC7129">
        <w:t>. If you’re using them as proxies for competition, you need to justify that with previous studies</w:t>
      </w:r>
    </w:p>
  </w:comment>
  <w:comment w:id="1729" w:author="Risa" w:date="2021-06-25T00:12:00Z" w:initials="RM">
    <w:p w14:paraId="7AAC13A0" w14:textId="68199EAC" w:rsidR="00D37015" w:rsidRDefault="00D37015">
      <w:pPr>
        <w:pStyle w:val="CommentText"/>
      </w:pPr>
      <w:r>
        <w:rPr>
          <w:rStyle w:val="CommentReference"/>
        </w:rPr>
        <w:annotationRef/>
      </w:r>
      <w:r>
        <w:t>Not sure the relevance of bringing up these other sites</w:t>
      </w:r>
    </w:p>
  </w:comment>
  <w:comment w:id="1800" w:author="Risa" w:date="2021-06-25T00:15:00Z" w:initials="RM">
    <w:p w14:paraId="52C1E701" w14:textId="1BCFD11B" w:rsidR="00314A51" w:rsidRDefault="00314A51">
      <w:pPr>
        <w:pStyle w:val="CommentText"/>
      </w:pPr>
      <w:r>
        <w:rPr>
          <w:rStyle w:val="CommentReference"/>
        </w:rPr>
        <w:annotationRef/>
      </w:r>
      <w:r w:rsidR="00CC7129">
        <w:t>What would be considered a stimulus for reproduction that we measured?</w:t>
      </w:r>
    </w:p>
  </w:comment>
  <w:comment w:id="1872" w:author="Risa" w:date="2021-06-24T23:55:00Z" w:initials="RM">
    <w:p w14:paraId="079D2F39" w14:textId="5A263B2B" w:rsidR="00011E00" w:rsidRDefault="00011E00">
      <w:pPr>
        <w:pStyle w:val="CommentText"/>
      </w:pPr>
      <w:r>
        <w:rPr>
          <w:rStyle w:val="CommentReference"/>
        </w:rPr>
        <w:annotationRef/>
      </w:r>
      <w:r>
        <w:t>Full citation missing</w:t>
      </w:r>
    </w:p>
  </w:comment>
  <w:comment w:id="1884" w:author="Risa" w:date="2021-06-24T23:57:00Z" w:initials="RM">
    <w:p w14:paraId="08F8291E" w14:textId="61CE2877" w:rsidR="00011E00" w:rsidRDefault="00011E00">
      <w:pPr>
        <w:pStyle w:val="CommentText"/>
      </w:pPr>
      <w:r>
        <w:rPr>
          <w:rStyle w:val="CommentReference"/>
        </w:rPr>
        <w:annotationRef/>
      </w:r>
      <w:r>
        <w:rPr>
          <w:rStyle w:val="CommentReference"/>
        </w:rPr>
        <w:t>This doesn’t seem to be a relevant citation for the needlecast disease</w:t>
      </w:r>
    </w:p>
  </w:comment>
  <w:comment w:id="1900" w:author="Risa" w:date="2021-06-25T00:17:00Z" w:initials="RM">
    <w:p w14:paraId="6FE93D06" w14:textId="70EAA660" w:rsidR="00FF337B" w:rsidRDefault="00FF337B">
      <w:pPr>
        <w:pStyle w:val="CommentText"/>
      </w:pPr>
      <w:r>
        <w:rPr>
          <w:rStyle w:val="CommentReference"/>
        </w:rPr>
        <w:annotationRef/>
      </w:r>
      <w:r>
        <w:t>Due to what? Also the Swanston paper does not predict a completely negative impact on pitch pines, since they may be better suited to the hot, dry climate of the future</w:t>
      </w:r>
    </w:p>
  </w:comment>
  <w:comment w:id="2086" w:author="Risa" w:date="2021-06-25T00:21:00Z" w:initials="RM">
    <w:p w14:paraId="33467979" w14:textId="6629E117" w:rsidR="00C5587A" w:rsidRDefault="00C5587A">
      <w:pPr>
        <w:pStyle w:val="CommentText"/>
      </w:pPr>
      <w:r>
        <w:rPr>
          <w:rStyle w:val="CommentReference"/>
        </w:rPr>
        <w:annotationRef/>
      </w:r>
      <w:r>
        <w:t>I know this is of particular interest to you but it doesn’t feel relevant as it’s presented</w:t>
      </w:r>
      <w:r w:rsidR="00CC7129">
        <w:t>. I think more lead-in is needed to connect the threat of SPB to the data we’re presenting</w:t>
      </w:r>
    </w:p>
  </w:comment>
  <w:comment w:id="2267" w:author="Risa" w:date="2021-06-25T00:23:00Z" w:initials="RM">
    <w:p w14:paraId="04870F00" w14:textId="7979D507" w:rsidR="00C5587A" w:rsidRDefault="00C5587A">
      <w:pPr>
        <w:pStyle w:val="CommentText"/>
      </w:pPr>
      <w:r>
        <w:rPr>
          <w:rStyle w:val="CommentReference"/>
        </w:rPr>
        <w:annotationRef/>
      </w:r>
      <w:r>
        <w:t>This claim doesn’t feel substantiated by the discussion section. Fu</w:t>
      </w:r>
      <w:r w:rsidR="00603CD5">
        <w:t>r</w:t>
      </w:r>
      <w:r>
        <w:t>ther explanation is needed to understand how the traits we measured indicate pitch pine persistence</w:t>
      </w:r>
      <w:r w:rsidR="00D8699A">
        <w:t xml:space="preserve"> (what are the “various metrics”)</w:t>
      </w:r>
    </w:p>
  </w:comment>
  <w:comment w:id="2297" w:author="Risa" w:date="2021-06-25T00:23:00Z" w:initials="RM">
    <w:p w14:paraId="1863BFF8" w14:textId="29BF7708" w:rsidR="00C5587A" w:rsidRDefault="00C5587A">
      <w:pPr>
        <w:pStyle w:val="CommentText"/>
      </w:pPr>
      <w:r>
        <w:rPr>
          <w:rStyle w:val="CommentReference"/>
        </w:rPr>
        <w:annotationRef/>
      </w:r>
      <w:r>
        <w:t>Needs citation - we didn’t measure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54CB99" w15:done="0"/>
  <w15:commentEx w15:paraId="37A61DE1" w15:done="0"/>
  <w15:commentEx w15:paraId="6677ED89" w15:done="0"/>
  <w15:commentEx w15:paraId="7648C442" w15:done="0"/>
  <w15:commentEx w15:paraId="2B1B3995" w15:done="0"/>
  <w15:commentEx w15:paraId="4E7CCC44" w15:done="0"/>
  <w15:commentEx w15:paraId="7BB484D3" w15:done="0"/>
  <w15:commentEx w15:paraId="3B82CC69" w15:done="0"/>
  <w15:commentEx w15:paraId="02938074" w15:done="0"/>
  <w15:commentEx w15:paraId="70F08401" w15:done="0"/>
  <w15:commentEx w15:paraId="69100C1A" w15:done="0"/>
  <w15:commentEx w15:paraId="78A1F450" w15:done="0"/>
  <w15:commentEx w15:paraId="70CB582F" w15:done="0"/>
  <w15:commentEx w15:paraId="37339BC0" w15:done="0"/>
  <w15:commentEx w15:paraId="506B9D86" w15:done="0"/>
  <w15:commentEx w15:paraId="4ACD3929" w15:done="0"/>
  <w15:commentEx w15:paraId="054F523F" w15:done="0"/>
  <w15:commentEx w15:paraId="45F03D95" w15:done="0"/>
  <w15:commentEx w15:paraId="7A811EBA" w15:done="0"/>
  <w15:commentEx w15:paraId="683060F3" w15:done="0"/>
  <w15:commentEx w15:paraId="0717762A" w15:done="0"/>
  <w15:commentEx w15:paraId="6400983D" w15:done="0"/>
  <w15:commentEx w15:paraId="7B494EB9" w15:done="0"/>
  <w15:commentEx w15:paraId="49093B55" w15:done="0"/>
  <w15:commentEx w15:paraId="0839F4B2" w15:done="0"/>
  <w15:commentEx w15:paraId="62ADF442" w15:done="0"/>
  <w15:commentEx w15:paraId="482DD1CD" w15:done="0"/>
  <w15:commentEx w15:paraId="0804A12F" w15:done="0"/>
  <w15:commentEx w15:paraId="2E0BB2B9" w15:done="0"/>
  <w15:commentEx w15:paraId="302EC9A4" w15:done="0"/>
  <w15:commentEx w15:paraId="5AAA093C" w15:done="0"/>
  <w15:commentEx w15:paraId="5E242CB3" w15:done="0"/>
  <w15:commentEx w15:paraId="7AAC13A0" w15:done="0"/>
  <w15:commentEx w15:paraId="52C1E701" w15:done="0"/>
  <w15:commentEx w15:paraId="079D2F39" w15:done="0"/>
  <w15:commentEx w15:paraId="08F8291E" w15:done="0"/>
  <w15:commentEx w15:paraId="6FE93D06" w15:done="0"/>
  <w15:commentEx w15:paraId="33467979" w15:done="0"/>
  <w15:commentEx w15:paraId="04870F00" w15:done="0"/>
  <w15:commentEx w15:paraId="1863BF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F5021" w16cex:dateUtc="2021-06-24T22:40:00Z"/>
  <w16cex:commentExtensible w16cex:durableId="247F5028" w16cex:dateUtc="2021-06-24T22:40:00Z"/>
  <w16cex:commentExtensible w16cex:durableId="2475E187" w16cex:dateUtc="2021-06-17T18:58:00Z"/>
  <w16cex:commentExtensible w16cex:durableId="2475E19F" w16cex:dateUtc="2021-06-17T18:58:00Z"/>
  <w16cex:commentExtensible w16cex:durableId="24759AB3" w16cex:dateUtc="2021-06-17T13:56:00Z"/>
  <w16cex:commentExtensible w16cex:durableId="2475DE78" w16cex:dateUtc="2021-06-17T18:45:00Z"/>
  <w16cex:commentExtensible w16cex:durableId="247F9980" w16cex:dateUtc="2021-06-25T03:53:00Z"/>
  <w16cex:commentExtensible w16cex:durableId="247D8A9C" w16cex:dateUtc="2021-06-23T15:25:00Z"/>
  <w16cex:commentExtensible w16cex:durableId="247BFDC0" w16cex:dateUtc="2021-06-22T10:12:00Z"/>
  <w16cex:commentExtensible w16cex:durableId="24802C40" w16cex:dateUtc="2021-06-25T14:19:00Z"/>
  <w16cex:commentExtensible w16cex:durableId="247F513A" w16cex:dateUtc="2021-06-24T22:45:00Z"/>
  <w16cex:commentExtensible w16cex:durableId="247F6317" w16cex:dateUtc="2021-06-25T00:01:00Z"/>
  <w16cex:commentExtensible w16cex:durableId="24802874" w16cex:dateUtc="2021-06-25T14:03:00Z"/>
  <w16cex:commentExtensible w16cex:durableId="247F556C" w16cex:dateUtc="2021-06-24T23:03:00Z"/>
  <w16cex:commentExtensible w16cex:durableId="247FA0C1" w16cex:dateUtc="2021-06-25T04:24:00Z"/>
  <w16cex:commentExtensible w16cex:durableId="247F9B10" w16cex:dateUtc="2021-06-25T04:00:00Z"/>
  <w16cex:commentExtensible w16cex:durableId="247F9B3E" w16cex:dateUtc="2021-06-25T04:01:00Z"/>
  <w16cex:commentExtensible w16cex:durableId="247F9B57" w16cex:dateUtc="2021-06-25T04:01:00Z"/>
  <w16cex:commentExtensible w16cex:durableId="247F9B7D" w16cex:dateUtc="2021-06-25T04:02:00Z"/>
  <w16cex:commentExtensible w16cex:durableId="247F9B6F" w16cex:dateUtc="2021-06-25T04:01:00Z"/>
  <w16cex:commentExtensible w16cex:durableId="24802ECA" w16cex:dateUtc="2021-06-25T14:30:00Z"/>
  <w16cex:commentExtensible w16cex:durableId="247F9C2A" w16cex:dateUtc="2021-06-25T04:04:00Z"/>
  <w16cex:commentExtensible w16cex:durableId="247F9C47" w16cex:dateUtc="2021-06-25T04:05:00Z"/>
  <w16cex:commentExtensible w16cex:durableId="247F94A4" w16cex:dateUtc="2021-06-25T03:32:00Z"/>
  <w16cex:commentExtensible w16cex:durableId="247F9CC3" w16cex:dateUtc="2021-06-25T04:07:00Z"/>
  <w16cex:commentExtensible w16cex:durableId="247F99BB" w16cex:dateUtc="2021-06-25T03:54:00Z"/>
  <w16cex:commentExtensible w16cex:durableId="247F9D02" w16cex:dateUtc="2021-06-25T04:08:00Z"/>
  <w16cex:commentExtensible w16cex:durableId="247F9D2A" w16cex:dateUtc="2021-06-25T04:09:00Z"/>
  <w16cex:commentExtensible w16cex:durableId="247F6A24" w16cex:dateUtc="2021-06-25T00:31:00Z"/>
  <w16cex:commentExtensible w16cex:durableId="247F99EB" w16cex:dateUtc="2021-06-25T03:55:00Z"/>
  <w16cex:commentExtensible w16cex:durableId="247F9DB3" w16cex:dateUtc="2021-06-25T04:11:00Z"/>
  <w16cex:commentExtensible w16cex:durableId="247F9EA7" w16cex:dateUtc="2021-06-25T04:15:00Z"/>
  <w16cex:commentExtensible w16cex:durableId="247F9E03" w16cex:dateUtc="2021-06-25T04:12:00Z"/>
  <w16cex:commentExtensible w16cex:durableId="247F9E9B" w16cex:dateUtc="2021-06-25T04:15:00Z"/>
  <w16cex:commentExtensible w16cex:durableId="247F9A0A" w16cex:dateUtc="2021-06-25T03:55:00Z"/>
  <w16cex:commentExtensible w16cex:durableId="247F9A4F" w16cex:dateUtc="2021-06-25T03:57:00Z"/>
  <w16cex:commentExtensible w16cex:durableId="247F9F29" w16cex:dateUtc="2021-06-25T04:17:00Z"/>
  <w16cex:commentExtensible w16cex:durableId="247F9FEE" w16cex:dateUtc="2021-06-25T04:21:00Z"/>
  <w16cex:commentExtensible w16cex:durableId="247FA08C" w16cex:dateUtc="2021-06-25T04:23:00Z"/>
  <w16cex:commentExtensible w16cex:durableId="247FA07B" w16cex:dateUtc="2021-06-25T04: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54CB99" w16cid:durableId="247F5021"/>
  <w16cid:commentId w16cid:paraId="37A61DE1" w16cid:durableId="247F5028"/>
  <w16cid:commentId w16cid:paraId="6677ED89" w16cid:durableId="2475E187"/>
  <w16cid:commentId w16cid:paraId="7648C442" w16cid:durableId="2475E19F"/>
  <w16cid:commentId w16cid:paraId="2B1B3995" w16cid:durableId="24759AB3"/>
  <w16cid:commentId w16cid:paraId="4E7CCC44" w16cid:durableId="2475DE78"/>
  <w16cid:commentId w16cid:paraId="7BB484D3" w16cid:durableId="247F9980"/>
  <w16cid:commentId w16cid:paraId="3B82CC69" w16cid:durableId="247D8A9C"/>
  <w16cid:commentId w16cid:paraId="02938074" w16cid:durableId="247BFDC0"/>
  <w16cid:commentId w16cid:paraId="70F08401" w16cid:durableId="24802C40"/>
  <w16cid:commentId w16cid:paraId="69100C1A" w16cid:durableId="247F513A"/>
  <w16cid:commentId w16cid:paraId="78A1F450" w16cid:durableId="247F6317"/>
  <w16cid:commentId w16cid:paraId="70CB582F" w16cid:durableId="24802874"/>
  <w16cid:commentId w16cid:paraId="37339BC0" w16cid:durableId="247F556C"/>
  <w16cid:commentId w16cid:paraId="506B9D86" w16cid:durableId="247FA0C1"/>
  <w16cid:commentId w16cid:paraId="4ACD3929" w16cid:durableId="247F9B10"/>
  <w16cid:commentId w16cid:paraId="054F523F" w16cid:durableId="247F9B3E"/>
  <w16cid:commentId w16cid:paraId="45F03D95" w16cid:durableId="247F9B57"/>
  <w16cid:commentId w16cid:paraId="7A811EBA" w16cid:durableId="247F9B7D"/>
  <w16cid:commentId w16cid:paraId="683060F3" w16cid:durableId="247F9B6F"/>
  <w16cid:commentId w16cid:paraId="0717762A" w16cid:durableId="24802ECA"/>
  <w16cid:commentId w16cid:paraId="6400983D" w16cid:durableId="247F9C2A"/>
  <w16cid:commentId w16cid:paraId="7B494EB9" w16cid:durableId="247F9C47"/>
  <w16cid:commentId w16cid:paraId="49093B55" w16cid:durableId="247F94A4"/>
  <w16cid:commentId w16cid:paraId="0839F4B2" w16cid:durableId="247F9CC3"/>
  <w16cid:commentId w16cid:paraId="62ADF442" w16cid:durableId="247F99BB"/>
  <w16cid:commentId w16cid:paraId="482DD1CD" w16cid:durableId="247F9D02"/>
  <w16cid:commentId w16cid:paraId="0804A12F" w16cid:durableId="247F9D2A"/>
  <w16cid:commentId w16cid:paraId="2E0BB2B9" w16cid:durableId="247F6A24"/>
  <w16cid:commentId w16cid:paraId="302EC9A4" w16cid:durableId="247F99EB"/>
  <w16cid:commentId w16cid:paraId="5AAA093C" w16cid:durableId="247F9DB3"/>
  <w16cid:commentId w16cid:paraId="5E242CB3" w16cid:durableId="247F9EA7"/>
  <w16cid:commentId w16cid:paraId="7AAC13A0" w16cid:durableId="247F9E03"/>
  <w16cid:commentId w16cid:paraId="52C1E701" w16cid:durableId="247F9E9B"/>
  <w16cid:commentId w16cid:paraId="079D2F39" w16cid:durableId="247F9A0A"/>
  <w16cid:commentId w16cid:paraId="08F8291E" w16cid:durableId="247F9A4F"/>
  <w16cid:commentId w16cid:paraId="6FE93D06" w16cid:durableId="247F9F29"/>
  <w16cid:commentId w16cid:paraId="33467979" w16cid:durableId="247F9FEE"/>
  <w16cid:commentId w16cid:paraId="04870F00" w16cid:durableId="247FA08C"/>
  <w16cid:commentId w16cid:paraId="1863BFF8" w16cid:durableId="247FA0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C3B3F0" w14:textId="77777777" w:rsidR="000647CB" w:rsidRDefault="000647CB" w:rsidP="00EC160A">
      <w:r>
        <w:separator/>
      </w:r>
    </w:p>
  </w:endnote>
  <w:endnote w:type="continuationSeparator" w:id="0">
    <w:p w14:paraId="6544B7B1" w14:textId="77777777" w:rsidR="000647CB" w:rsidRDefault="000647CB"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94619"/>
      <w:docPartObj>
        <w:docPartGallery w:val="Page Numbers (Bottom of Page)"/>
        <w:docPartUnique/>
      </w:docPartObj>
    </w:sdtPr>
    <w:sdtEndPr>
      <w:rPr>
        <w:noProof/>
      </w:rPr>
    </w:sdtEndPr>
    <w:sdtContent>
      <w:p w14:paraId="6ACF2F71" w14:textId="48C9B50E" w:rsidR="001D2506" w:rsidRDefault="001D25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1D2506" w:rsidRDefault="001D2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66E7F1" w14:textId="77777777" w:rsidR="000647CB" w:rsidRDefault="000647CB" w:rsidP="00EC160A">
      <w:r>
        <w:separator/>
      </w:r>
    </w:p>
  </w:footnote>
  <w:footnote w:type="continuationSeparator" w:id="0">
    <w:p w14:paraId="10B94627" w14:textId="77777777" w:rsidR="000647CB" w:rsidRDefault="000647CB" w:rsidP="00EC16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E200DB"/>
    <w:multiLevelType w:val="multilevel"/>
    <w:tmpl w:val="150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834A6"/>
    <w:multiLevelType w:val="multilevel"/>
    <w:tmpl w:val="091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ff">
    <w15:presenceInfo w15:providerId="None" w15:userId="Jeff"/>
  </w15:person>
  <w15:person w15:author="Smith, Nick">
    <w15:presenceInfo w15:providerId="None" w15:userId="Smith, N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hideGrammaticalErrors/>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2044"/>
    <w:rsid w:val="00003199"/>
    <w:rsid w:val="000032A1"/>
    <w:rsid w:val="0000560C"/>
    <w:rsid w:val="000101AA"/>
    <w:rsid w:val="00011D99"/>
    <w:rsid w:val="00011E00"/>
    <w:rsid w:val="00012641"/>
    <w:rsid w:val="00012C3B"/>
    <w:rsid w:val="000158EF"/>
    <w:rsid w:val="00015CAB"/>
    <w:rsid w:val="00016154"/>
    <w:rsid w:val="000209D2"/>
    <w:rsid w:val="00021B9D"/>
    <w:rsid w:val="000234B9"/>
    <w:rsid w:val="00024201"/>
    <w:rsid w:val="00024B6F"/>
    <w:rsid w:val="00025B4B"/>
    <w:rsid w:val="00025EED"/>
    <w:rsid w:val="000272DA"/>
    <w:rsid w:val="00030BA0"/>
    <w:rsid w:val="00031576"/>
    <w:rsid w:val="000324C8"/>
    <w:rsid w:val="000326B5"/>
    <w:rsid w:val="0003297E"/>
    <w:rsid w:val="0003313B"/>
    <w:rsid w:val="0003327A"/>
    <w:rsid w:val="0003424E"/>
    <w:rsid w:val="000343FC"/>
    <w:rsid w:val="000348CB"/>
    <w:rsid w:val="00035111"/>
    <w:rsid w:val="000351EE"/>
    <w:rsid w:val="000367F6"/>
    <w:rsid w:val="00040F12"/>
    <w:rsid w:val="00041BE2"/>
    <w:rsid w:val="00041C23"/>
    <w:rsid w:val="0004421F"/>
    <w:rsid w:val="00044262"/>
    <w:rsid w:val="00044E51"/>
    <w:rsid w:val="00045949"/>
    <w:rsid w:val="000476A0"/>
    <w:rsid w:val="0005006F"/>
    <w:rsid w:val="00052B90"/>
    <w:rsid w:val="00052E88"/>
    <w:rsid w:val="00053587"/>
    <w:rsid w:val="000542CE"/>
    <w:rsid w:val="000547B1"/>
    <w:rsid w:val="000569A7"/>
    <w:rsid w:val="00056D57"/>
    <w:rsid w:val="00056D5B"/>
    <w:rsid w:val="00056FB2"/>
    <w:rsid w:val="000570E8"/>
    <w:rsid w:val="00057585"/>
    <w:rsid w:val="00062520"/>
    <w:rsid w:val="00063708"/>
    <w:rsid w:val="00063993"/>
    <w:rsid w:val="000647CB"/>
    <w:rsid w:val="000653EA"/>
    <w:rsid w:val="000662E0"/>
    <w:rsid w:val="00066485"/>
    <w:rsid w:val="00070980"/>
    <w:rsid w:val="00070B64"/>
    <w:rsid w:val="00071688"/>
    <w:rsid w:val="00071F33"/>
    <w:rsid w:val="00072A86"/>
    <w:rsid w:val="00074D20"/>
    <w:rsid w:val="00076377"/>
    <w:rsid w:val="00076BFF"/>
    <w:rsid w:val="000776CC"/>
    <w:rsid w:val="000805D9"/>
    <w:rsid w:val="00080C05"/>
    <w:rsid w:val="00081CA2"/>
    <w:rsid w:val="00082886"/>
    <w:rsid w:val="00082A96"/>
    <w:rsid w:val="00082AAA"/>
    <w:rsid w:val="00084344"/>
    <w:rsid w:val="00084AFE"/>
    <w:rsid w:val="000861F0"/>
    <w:rsid w:val="00087067"/>
    <w:rsid w:val="00087413"/>
    <w:rsid w:val="00087B63"/>
    <w:rsid w:val="00090A05"/>
    <w:rsid w:val="00090CBC"/>
    <w:rsid w:val="000916C5"/>
    <w:rsid w:val="00093FEF"/>
    <w:rsid w:val="00094CD7"/>
    <w:rsid w:val="00096C06"/>
    <w:rsid w:val="0009779B"/>
    <w:rsid w:val="000A12DD"/>
    <w:rsid w:val="000A135E"/>
    <w:rsid w:val="000A1590"/>
    <w:rsid w:val="000A32EC"/>
    <w:rsid w:val="000A4F8D"/>
    <w:rsid w:val="000A645F"/>
    <w:rsid w:val="000A74E4"/>
    <w:rsid w:val="000A758F"/>
    <w:rsid w:val="000A7E1E"/>
    <w:rsid w:val="000B0C2D"/>
    <w:rsid w:val="000B0C60"/>
    <w:rsid w:val="000B152D"/>
    <w:rsid w:val="000B4575"/>
    <w:rsid w:val="000B4D18"/>
    <w:rsid w:val="000B4D66"/>
    <w:rsid w:val="000B53DA"/>
    <w:rsid w:val="000B629A"/>
    <w:rsid w:val="000C0DBE"/>
    <w:rsid w:val="000C0FA1"/>
    <w:rsid w:val="000C2131"/>
    <w:rsid w:val="000C2EBC"/>
    <w:rsid w:val="000C328D"/>
    <w:rsid w:val="000C3514"/>
    <w:rsid w:val="000C3D6C"/>
    <w:rsid w:val="000C3E73"/>
    <w:rsid w:val="000C647D"/>
    <w:rsid w:val="000C6F13"/>
    <w:rsid w:val="000C7399"/>
    <w:rsid w:val="000C78CF"/>
    <w:rsid w:val="000D1042"/>
    <w:rsid w:val="000D38D8"/>
    <w:rsid w:val="000D41CA"/>
    <w:rsid w:val="000D4F4A"/>
    <w:rsid w:val="000D5348"/>
    <w:rsid w:val="000D5E27"/>
    <w:rsid w:val="000D7EE1"/>
    <w:rsid w:val="000E3BEB"/>
    <w:rsid w:val="000E4C6B"/>
    <w:rsid w:val="000E6992"/>
    <w:rsid w:val="000E7EFC"/>
    <w:rsid w:val="000E7F29"/>
    <w:rsid w:val="000F0666"/>
    <w:rsid w:val="000F0D50"/>
    <w:rsid w:val="000F0EDB"/>
    <w:rsid w:val="000F1610"/>
    <w:rsid w:val="000F28F9"/>
    <w:rsid w:val="000F2CCD"/>
    <w:rsid w:val="000F3979"/>
    <w:rsid w:val="000F5F0D"/>
    <w:rsid w:val="000F5FC4"/>
    <w:rsid w:val="000F799F"/>
    <w:rsid w:val="000F7B0F"/>
    <w:rsid w:val="00101C3E"/>
    <w:rsid w:val="00102251"/>
    <w:rsid w:val="0010654A"/>
    <w:rsid w:val="001069C1"/>
    <w:rsid w:val="001104FC"/>
    <w:rsid w:val="001105D4"/>
    <w:rsid w:val="001119F8"/>
    <w:rsid w:val="00111CF3"/>
    <w:rsid w:val="001120D8"/>
    <w:rsid w:val="0011330A"/>
    <w:rsid w:val="00114804"/>
    <w:rsid w:val="001149B7"/>
    <w:rsid w:val="00114CA4"/>
    <w:rsid w:val="0011779E"/>
    <w:rsid w:val="00120CEB"/>
    <w:rsid w:val="00121C55"/>
    <w:rsid w:val="00122015"/>
    <w:rsid w:val="00123FFC"/>
    <w:rsid w:val="00124730"/>
    <w:rsid w:val="00125645"/>
    <w:rsid w:val="00125CD8"/>
    <w:rsid w:val="00127012"/>
    <w:rsid w:val="00130D3A"/>
    <w:rsid w:val="001324FB"/>
    <w:rsid w:val="0013544B"/>
    <w:rsid w:val="00135772"/>
    <w:rsid w:val="001411B2"/>
    <w:rsid w:val="00141F88"/>
    <w:rsid w:val="001427E6"/>
    <w:rsid w:val="001444A0"/>
    <w:rsid w:val="0014502B"/>
    <w:rsid w:val="001452D9"/>
    <w:rsid w:val="00151D2D"/>
    <w:rsid w:val="00151F78"/>
    <w:rsid w:val="001525A3"/>
    <w:rsid w:val="0015307D"/>
    <w:rsid w:val="00155322"/>
    <w:rsid w:val="001553B9"/>
    <w:rsid w:val="001559D8"/>
    <w:rsid w:val="00155D8B"/>
    <w:rsid w:val="001569B3"/>
    <w:rsid w:val="001569CF"/>
    <w:rsid w:val="0015720D"/>
    <w:rsid w:val="00157D58"/>
    <w:rsid w:val="00157F29"/>
    <w:rsid w:val="00161D43"/>
    <w:rsid w:val="00163863"/>
    <w:rsid w:val="00163D14"/>
    <w:rsid w:val="00164053"/>
    <w:rsid w:val="00164458"/>
    <w:rsid w:val="00164999"/>
    <w:rsid w:val="00167ACC"/>
    <w:rsid w:val="00170156"/>
    <w:rsid w:val="00174107"/>
    <w:rsid w:val="00174550"/>
    <w:rsid w:val="001747D8"/>
    <w:rsid w:val="00176B6F"/>
    <w:rsid w:val="001772B4"/>
    <w:rsid w:val="00177ED6"/>
    <w:rsid w:val="00181407"/>
    <w:rsid w:val="00181CFB"/>
    <w:rsid w:val="00182DA0"/>
    <w:rsid w:val="00184523"/>
    <w:rsid w:val="0018467A"/>
    <w:rsid w:val="001852E8"/>
    <w:rsid w:val="00185B4B"/>
    <w:rsid w:val="00185DF7"/>
    <w:rsid w:val="00186229"/>
    <w:rsid w:val="00187774"/>
    <w:rsid w:val="00187A6B"/>
    <w:rsid w:val="00187B65"/>
    <w:rsid w:val="00187F89"/>
    <w:rsid w:val="001905BF"/>
    <w:rsid w:val="00190C2B"/>
    <w:rsid w:val="0019206F"/>
    <w:rsid w:val="001923AE"/>
    <w:rsid w:val="00193235"/>
    <w:rsid w:val="001936C3"/>
    <w:rsid w:val="00194839"/>
    <w:rsid w:val="00194BF4"/>
    <w:rsid w:val="00195146"/>
    <w:rsid w:val="00196095"/>
    <w:rsid w:val="001A0465"/>
    <w:rsid w:val="001A0F29"/>
    <w:rsid w:val="001A1B1F"/>
    <w:rsid w:val="001A2F05"/>
    <w:rsid w:val="001A4EA6"/>
    <w:rsid w:val="001A54C8"/>
    <w:rsid w:val="001B0B1C"/>
    <w:rsid w:val="001B2146"/>
    <w:rsid w:val="001B2A74"/>
    <w:rsid w:val="001B2BC5"/>
    <w:rsid w:val="001B311D"/>
    <w:rsid w:val="001B3ABB"/>
    <w:rsid w:val="001B4EDE"/>
    <w:rsid w:val="001B5D5D"/>
    <w:rsid w:val="001B70D2"/>
    <w:rsid w:val="001B71C5"/>
    <w:rsid w:val="001B72FD"/>
    <w:rsid w:val="001B7427"/>
    <w:rsid w:val="001B759A"/>
    <w:rsid w:val="001B7758"/>
    <w:rsid w:val="001B7C28"/>
    <w:rsid w:val="001C07B8"/>
    <w:rsid w:val="001C1679"/>
    <w:rsid w:val="001C5321"/>
    <w:rsid w:val="001C5FD6"/>
    <w:rsid w:val="001C67D3"/>
    <w:rsid w:val="001D05DD"/>
    <w:rsid w:val="001D0E61"/>
    <w:rsid w:val="001D1FBE"/>
    <w:rsid w:val="001D2506"/>
    <w:rsid w:val="001D2617"/>
    <w:rsid w:val="001D32DF"/>
    <w:rsid w:val="001D3727"/>
    <w:rsid w:val="001D3A0F"/>
    <w:rsid w:val="001D3AF6"/>
    <w:rsid w:val="001D4045"/>
    <w:rsid w:val="001D4352"/>
    <w:rsid w:val="001D515C"/>
    <w:rsid w:val="001D61FC"/>
    <w:rsid w:val="001D65B4"/>
    <w:rsid w:val="001D7040"/>
    <w:rsid w:val="001E024A"/>
    <w:rsid w:val="001E13A9"/>
    <w:rsid w:val="001E257D"/>
    <w:rsid w:val="001E28D9"/>
    <w:rsid w:val="001E3258"/>
    <w:rsid w:val="001E3A1A"/>
    <w:rsid w:val="001E4602"/>
    <w:rsid w:val="001E4A65"/>
    <w:rsid w:val="001E61EE"/>
    <w:rsid w:val="001E67E3"/>
    <w:rsid w:val="001E6BE2"/>
    <w:rsid w:val="001E6C7F"/>
    <w:rsid w:val="001F055C"/>
    <w:rsid w:val="001F15A8"/>
    <w:rsid w:val="001F1E2F"/>
    <w:rsid w:val="001F2607"/>
    <w:rsid w:val="001F33C4"/>
    <w:rsid w:val="001F509E"/>
    <w:rsid w:val="001F5CE3"/>
    <w:rsid w:val="001F5E29"/>
    <w:rsid w:val="0020034F"/>
    <w:rsid w:val="00201996"/>
    <w:rsid w:val="00202EBF"/>
    <w:rsid w:val="00203047"/>
    <w:rsid w:val="00203669"/>
    <w:rsid w:val="002049AA"/>
    <w:rsid w:val="0020587D"/>
    <w:rsid w:val="0020620F"/>
    <w:rsid w:val="00206778"/>
    <w:rsid w:val="00207472"/>
    <w:rsid w:val="002100EB"/>
    <w:rsid w:val="00211492"/>
    <w:rsid w:val="002148C6"/>
    <w:rsid w:val="0021512B"/>
    <w:rsid w:val="002157D6"/>
    <w:rsid w:val="00215F78"/>
    <w:rsid w:val="002168A4"/>
    <w:rsid w:val="00216B60"/>
    <w:rsid w:val="00221F2A"/>
    <w:rsid w:val="002235F3"/>
    <w:rsid w:val="00223702"/>
    <w:rsid w:val="00224CE3"/>
    <w:rsid w:val="00226F42"/>
    <w:rsid w:val="00230881"/>
    <w:rsid w:val="00230F59"/>
    <w:rsid w:val="002316FF"/>
    <w:rsid w:val="00232BFE"/>
    <w:rsid w:val="002338E2"/>
    <w:rsid w:val="00235484"/>
    <w:rsid w:val="00237190"/>
    <w:rsid w:val="0023756A"/>
    <w:rsid w:val="00237CB8"/>
    <w:rsid w:val="002427C3"/>
    <w:rsid w:val="00243DDD"/>
    <w:rsid w:val="00245517"/>
    <w:rsid w:val="002455F5"/>
    <w:rsid w:val="00245897"/>
    <w:rsid w:val="00247137"/>
    <w:rsid w:val="00247856"/>
    <w:rsid w:val="002478CF"/>
    <w:rsid w:val="00247D4D"/>
    <w:rsid w:val="002501C5"/>
    <w:rsid w:val="002526C4"/>
    <w:rsid w:val="00253697"/>
    <w:rsid w:val="00253B94"/>
    <w:rsid w:val="0025481A"/>
    <w:rsid w:val="00255E9A"/>
    <w:rsid w:val="002565AC"/>
    <w:rsid w:val="002567D2"/>
    <w:rsid w:val="00261DFA"/>
    <w:rsid w:val="0026275C"/>
    <w:rsid w:val="0026423B"/>
    <w:rsid w:val="00264EF2"/>
    <w:rsid w:val="00265958"/>
    <w:rsid w:val="00265E0D"/>
    <w:rsid w:val="00266879"/>
    <w:rsid w:val="0027038D"/>
    <w:rsid w:val="00271E0F"/>
    <w:rsid w:val="002734C8"/>
    <w:rsid w:val="00273DF4"/>
    <w:rsid w:val="002763C8"/>
    <w:rsid w:val="00276828"/>
    <w:rsid w:val="00277031"/>
    <w:rsid w:val="00277C84"/>
    <w:rsid w:val="00277E7C"/>
    <w:rsid w:val="0028059F"/>
    <w:rsid w:val="002806B4"/>
    <w:rsid w:val="0028189B"/>
    <w:rsid w:val="002819DA"/>
    <w:rsid w:val="00281C3F"/>
    <w:rsid w:val="00282B54"/>
    <w:rsid w:val="0028304D"/>
    <w:rsid w:val="00284723"/>
    <w:rsid w:val="00284B57"/>
    <w:rsid w:val="0028518A"/>
    <w:rsid w:val="0028577A"/>
    <w:rsid w:val="00285E1B"/>
    <w:rsid w:val="002921D6"/>
    <w:rsid w:val="002922B1"/>
    <w:rsid w:val="00292360"/>
    <w:rsid w:val="00293A51"/>
    <w:rsid w:val="00294D08"/>
    <w:rsid w:val="00295869"/>
    <w:rsid w:val="00295C1E"/>
    <w:rsid w:val="00296CCA"/>
    <w:rsid w:val="002971A9"/>
    <w:rsid w:val="0029724F"/>
    <w:rsid w:val="002972F4"/>
    <w:rsid w:val="002979BE"/>
    <w:rsid w:val="002979E7"/>
    <w:rsid w:val="002A15F0"/>
    <w:rsid w:val="002A22A1"/>
    <w:rsid w:val="002A26A1"/>
    <w:rsid w:val="002A29CE"/>
    <w:rsid w:val="002A4835"/>
    <w:rsid w:val="002A4A2D"/>
    <w:rsid w:val="002A4B2D"/>
    <w:rsid w:val="002B0724"/>
    <w:rsid w:val="002B1F6D"/>
    <w:rsid w:val="002B2B48"/>
    <w:rsid w:val="002B3425"/>
    <w:rsid w:val="002B3D51"/>
    <w:rsid w:val="002B5961"/>
    <w:rsid w:val="002C13CB"/>
    <w:rsid w:val="002C3430"/>
    <w:rsid w:val="002C4456"/>
    <w:rsid w:val="002C4C24"/>
    <w:rsid w:val="002C61B9"/>
    <w:rsid w:val="002C6B67"/>
    <w:rsid w:val="002C6EE6"/>
    <w:rsid w:val="002D02A0"/>
    <w:rsid w:val="002D07E5"/>
    <w:rsid w:val="002D21EA"/>
    <w:rsid w:val="002D24C3"/>
    <w:rsid w:val="002D49AB"/>
    <w:rsid w:val="002D5089"/>
    <w:rsid w:val="002D5AA9"/>
    <w:rsid w:val="002D5C9E"/>
    <w:rsid w:val="002D74B0"/>
    <w:rsid w:val="002E1AA8"/>
    <w:rsid w:val="002E1D87"/>
    <w:rsid w:val="002E31AF"/>
    <w:rsid w:val="002E3702"/>
    <w:rsid w:val="002E4C84"/>
    <w:rsid w:val="002E5C1B"/>
    <w:rsid w:val="002E61AE"/>
    <w:rsid w:val="002F0E15"/>
    <w:rsid w:val="002F2655"/>
    <w:rsid w:val="002F26D3"/>
    <w:rsid w:val="002F29C4"/>
    <w:rsid w:val="002F4867"/>
    <w:rsid w:val="002F4EAD"/>
    <w:rsid w:val="002F5049"/>
    <w:rsid w:val="002F6976"/>
    <w:rsid w:val="002F6E7F"/>
    <w:rsid w:val="002F74EE"/>
    <w:rsid w:val="002F775C"/>
    <w:rsid w:val="002F7CC2"/>
    <w:rsid w:val="00300800"/>
    <w:rsid w:val="0030175E"/>
    <w:rsid w:val="00302F9C"/>
    <w:rsid w:val="003051FB"/>
    <w:rsid w:val="00305DCD"/>
    <w:rsid w:val="00306151"/>
    <w:rsid w:val="003066AB"/>
    <w:rsid w:val="00306F07"/>
    <w:rsid w:val="00307BAB"/>
    <w:rsid w:val="003103EC"/>
    <w:rsid w:val="003115E9"/>
    <w:rsid w:val="00311EF8"/>
    <w:rsid w:val="00311FF1"/>
    <w:rsid w:val="003124F9"/>
    <w:rsid w:val="0031295D"/>
    <w:rsid w:val="003130EE"/>
    <w:rsid w:val="003144F8"/>
    <w:rsid w:val="00314A51"/>
    <w:rsid w:val="00315B1D"/>
    <w:rsid w:val="003223E7"/>
    <w:rsid w:val="00322532"/>
    <w:rsid w:val="00322B28"/>
    <w:rsid w:val="00324C91"/>
    <w:rsid w:val="003309EA"/>
    <w:rsid w:val="00331104"/>
    <w:rsid w:val="0033263C"/>
    <w:rsid w:val="00332B87"/>
    <w:rsid w:val="003333FB"/>
    <w:rsid w:val="00333875"/>
    <w:rsid w:val="00333B5E"/>
    <w:rsid w:val="00334167"/>
    <w:rsid w:val="00335156"/>
    <w:rsid w:val="003352CD"/>
    <w:rsid w:val="00335673"/>
    <w:rsid w:val="003356F9"/>
    <w:rsid w:val="00335DDA"/>
    <w:rsid w:val="00336C18"/>
    <w:rsid w:val="00337184"/>
    <w:rsid w:val="0033776E"/>
    <w:rsid w:val="003377D7"/>
    <w:rsid w:val="00337AD2"/>
    <w:rsid w:val="00337DBE"/>
    <w:rsid w:val="00337F04"/>
    <w:rsid w:val="003405D2"/>
    <w:rsid w:val="00340F8C"/>
    <w:rsid w:val="003412E6"/>
    <w:rsid w:val="003413C4"/>
    <w:rsid w:val="003423D0"/>
    <w:rsid w:val="003431F4"/>
    <w:rsid w:val="00344343"/>
    <w:rsid w:val="0034484E"/>
    <w:rsid w:val="00345813"/>
    <w:rsid w:val="003468A9"/>
    <w:rsid w:val="00347DE6"/>
    <w:rsid w:val="003504ED"/>
    <w:rsid w:val="00353535"/>
    <w:rsid w:val="00353645"/>
    <w:rsid w:val="00353E41"/>
    <w:rsid w:val="00354974"/>
    <w:rsid w:val="00354AB2"/>
    <w:rsid w:val="0035539C"/>
    <w:rsid w:val="00356083"/>
    <w:rsid w:val="003575AE"/>
    <w:rsid w:val="00360A30"/>
    <w:rsid w:val="00360FB2"/>
    <w:rsid w:val="0036390B"/>
    <w:rsid w:val="00363A1C"/>
    <w:rsid w:val="00363ADD"/>
    <w:rsid w:val="00363B1D"/>
    <w:rsid w:val="00364178"/>
    <w:rsid w:val="00364F21"/>
    <w:rsid w:val="003655A3"/>
    <w:rsid w:val="00366960"/>
    <w:rsid w:val="00370338"/>
    <w:rsid w:val="00371E9D"/>
    <w:rsid w:val="00372C49"/>
    <w:rsid w:val="00373278"/>
    <w:rsid w:val="00374AFA"/>
    <w:rsid w:val="00374E72"/>
    <w:rsid w:val="00375365"/>
    <w:rsid w:val="003756FD"/>
    <w:rsid w:val="003757BC"/>
    <w:rsid w:val="0037704A"/>
    <w:rsid w:val="00377741"/>
    <w:rsid w:val="003779A6"/>
    <w:rsid w:val="00380D11"/>
    <w:rsid w:val="00380E89"/>
    <w:rsid w:val="00381554"/>
    <w:rsid w:val="00382805"/>
    <w:rsid w:val="00383B88"/>
    <w:rsid w:val="00385CFA"/>
    <w:rsid w:val="00385F3C"/>
    <w:rsid w:val="0038634F"/>
    <w:rsid w:val="00387167"/>
    <w:rsid w:val="003911BC"/>
    <w:rsid w:val="003915EF"/>
    <w:rsid w:val="0039319F"/>
    <w:rsid w:val="0039350C"/>
    <w:rsid w:val="00393E3C"/>
    <w:rsid w:val="0039474D"/>
    <w:rsid w:val="00394F3A"/>
    <w:rsid w:val="00395136"/>
    <w:rsid w:val="0039523F"/>
    <w:rsid w:val="0039540F"/>
    <w:rsid w:val="0039612E"/>
    <w:rsid w:val="00396359"/>
    <w:rsid w:val="003965AB"/>
    <w:rsid w:val="003A006A"/>
    <w:rsid w:val="003A0C5A"/>
    <w:rsid w:val="003A0D64"/>
    <w:rsid w:val="003A1681"/>
    <w:rsid w:val="003A238C"/>
    <w:rsid w:val="003A28C2"/>
    <w:rsid w:val="003A3DFE"/>
    <w:rsid w:val="003A3E3E"/>
    <w:rsid w:val="003A3F9C"/>
    <w:rsid w:val="003A4020"/>
    <w:rsid w:val="003A4281"/>
    <w:rsid w:val="003A4420"/>
    <w:rsid w:val="003A44AD"/>
    <w:rsid w:val="003A5590"/>
    <w:rsid w:val="003A5ED5"/>
    <w:rsid w:val="003A7027"/>
    <w:rsid w:val="003A77F1"/>
    <w:rsid w:val="003B0B31"/>
    <w:rsid w:val="003B2385"/>
    <w:rsid w:val="003B2BF7"/>
    <w:rsid w:val="003B3DCF"/>
    <w:rsid w:val="003B5BAD"/>
    <w:rsid w:val="003B5E2A"/>
    <w:rsid w:val="003B6822"/>
    <w:rsid w:val="003B6AF0"/>
    <w:rsid w:val="003B6E67"/>
    <w:rsid w:val="003B77C9"/>
    <w:rsid w:val="003B7C9D"/>
    <w:rsid w:val="003B7E4A"/>
    <w:rsid w:val="003C10F8"/>
    <w:rsid w:val="003C23F2"/>
    <w:rsid w:val="003C29D7"/>
    <w:rsid w:val="003C3641"/>
    <w:rsid w:val="003C3CF6"/>
    <w:rsid w:val="003C4A8B"/>
    <w:rsid w:val="003C71B4"/>
    <w:rsid w:val="003C78E0"/>
    <w:rsid w:val="003C7A35"/>
    <w:rsid w:val="003C7C28"/>
    <w:rsid w:val="003D0569"/>
    <w:rsid w:val="003D250E"/>
    <w:rsid w:val="003D2977"/>
    <w:rsid w:val="003D2A5A"/>
    <w:rsid w:val="003D2CD5"/>
    <w:rsid w:val="003D2F15"/>
    <w:rsid w:val="003D3CF8"/>
    <w:rsid w:val="003D5406"/>
    <w:rsid w:val="003D6573"/>
    <w:rsid w:val="003D6AD7"/>
    <w:rsid w:val="003E016C"/>
    <w:rsid w:val="003E037B"/>
    <w:rsid w:val="003E0AE0"/>
    <w:rsid w:val="003E0FB4"/>
    <w:rsid w:val="003E1B18"/>
    <w:rsid w:val="003E2A92"/>
    <w:rsid w:val="003E491D"/>
    <w:rsid w:val="003E4F6F"/>
    <w:rsid w:val="003E582F"/>
    <w:rsid w:val="003E70DA"/>
    <w:rsid w:val="003E72AF"/>
    <w:rsid w:val="003F0A8A"/>
    <w:rsid w:val="003F3FB8"/>
    <w:rsid w:val="00400804"/>
    <w:rsid w:val="0040100B"/>
    <w:rsid w:val="00402FCA"/>
    <w:rsid w:val="00403881"/>
    <w:rsid w:val="0040541A"/>
    <w:rsid w:val="004056CE"/>
    <w:rsid w:val="004068B3"/>
    <w:rsid w:val="004068CF"/>
    <w:rsid w:val="00407D7F"/>
    <w:rsid w:val="00410071"/>
    <w:rsid w:val="0041165E"/>
    <w:rsid w:val="00411834"/>
    <w:rsid w:val="00414F0D"/>
    <w:rsid w:val="00415048"/>
    <w:rsid w:val="00415D82"/>
    <w:rsid w:val="00417E15"/>
    <w:rsid w:val="004203FD"/>
    <w:rsid w:val="00420BB3"/>
    <w:rsid w:val="00421329"/>
    <w:rsid w:val="004225BF"/>
    <w:rsid w:val="00422A25"/>
    <w:rsid w:val="00423013"/>
    <w:rsid w:val="00423D14"/>
    <w:rsid w:val="004253C1"/>
    <w:rsid w:val="00425469"/>
    <w:rsid w:val="00431129"/>
    <w:rsid w:val="00431FF5"/>
    <w:rsid w:val="004320E4"/>
    <w:rsid w:val="004326E4"/>
    <w:rsid w:val="00433C19"/>
    <w:rsid w:val="00434944"/>
    <w:rsid w:val="00435372"/>
    <w:rsid w:val="0043548B"/>
    <w:rsid w:val="00435725"/>
    <w:rsid w:val="004358A6"/>
    <w:rsid w:val="00435DC4"/>
    <w:rsid w:val="004372A8"/>
    <w:rsid w:val="00437529"/>
    <w:rsid w:val="004378C3"/>
    <w:rsid w:val="004403BF"/>
    <w:rsid w:val="00440939"/>
    <w:rsid w:val="004418D8"/>
    <w:rsid w:val="004427E6"/>
    <w:rsid w:val="00444193"/>
    <w:rsid w:val="00445CFC"/>
    <w:rsid w:val="0044600E"/>
    <w:rsid w:val="00446ABA"/>
    <w:rsid w:val="004519D0"/>
    <w:rsid w:val="004534F8"/>
    <w:rsid w:val="004548C9"/>
    <w:rsid w:val="004548DA"/>
    <w:rsid w:val="0045514C"/>
    <w:rsid w:val="0045760E"/>
    <w:rsid w:val="00460095"/>
    <w:rsid w:val="004603CF"/>
    <w:rsid w:val="004607DF"/>
    <w:rsid w:val="004618E3"/>
    <w:rsid w:val="00464BC6"/>
    <w:rsid w:val="00464E7D"/>
    <w:rsid w:val="004700EB"/>
    <w:rsid w:val="00470A6B"/>
    <w:rsid w:val="00470C61"/>
    <w:rsid w:val="00470D88"/>
    <w:rsid w:val="00470E92"/>
    <w:rsid w:val="00471003"/>
    <w:rsid w:val="00473B7F"/>
    <w:rsid w:val="00474734"/>
    <w:rsid w:val="00475B71"/>
    <w:rsid w:val="004763CB"/>
    <w:rsid w:val="004778E2"/>
    <w:rsid w:val="0048064E"/>
    <w:rsid w:val="00480B46"/>
    <w:rsid w:val="00481020"/>
    <w:rsid w:val="00482974"/>
    <w:rsid w:val="00484159"/>
    <w:rsid w:val="004844CA"/>
    <w:rsid w:val="0048685F"/>
    <w:rsid w:val="00487C71"/>
    <w:rsid w:val="00487D46"/>
    <w:rsid w:val="004910BA"/>
    <w:rsid w:val="00491298"/>
    <w:rsid w:val="004913D6"/>
    <w:rsid w:val="004924E4"/>
    <w:rsid w:val="004946EA"/>
    <w:rsid w:val="00496720"/>
    <w:rsid w:val="00496BA7"/>
    <w:rsid w:val="004972B8"/>
    <w:rsid w:val="004A0694"/>
    <w:rsid w:val="004A4B6F"/>
    <w:rsid w:val="004A4C17"/>
    <w:rsid w:val="004A60B4"/>
    <w:rsid w:val="004A6323"/>
    <w:rsid w:val="004A6746"/>
    <w:rsid w:val="004A6CD4"/>
    <w:rsid w:val="004A780C"/>
    <w:rsid w:val="004B2194"/>
    <w:rsid w:val="004B3192"/>
    <w:rsid w:val="004B55A1"/>
    <w:rsid w:val="004B5B95"/>
    <w:rsid w:val="004B60B6"/>
    <w:rsid w:val="004B64B2"/>
    <w:rsid w:val="004C01F0"/>
    <w:rsid w:val="004C0524"/>
    <w:rsid w:val="004C2F71"/>
    <w:rsid w:val="004C30A9"/>
    <w:rsid w:val="004C4BF4"/>
    <w:rsid w:val="004C672D"/>
    <w:rsid w:val="004C6AE8"/>
    <w:rsid w:val="004C7653"/>
    <w:rsid w:val="004C7F26"/>
    <w:rsid w:val="004D12BF"/>
    <w:rsid w:val="004D1523"/>
    <w:rsid w:val="004D17FF"/>
    <w:rsid w:val="004D2AAD"/>
    <w:rsid w:val="004D2CBC"/>
    <w:rsid w:val="004D3073"/>
    <w:rsid w:val="004D3D54"/>
    <w:rsid w:val="004D4587"/>
    <w:rsid w:val="004D4C0F"/>
    <w:rsid w:val="004D4E2F"/>
    <w:rsid w:val="004D7553"/>
    <w:rsid w:val="004D765C"/>
    <w:rsid w:val="004E002F"/>
    <w:rsid w:val="004E0163"/>
    <w:rsid w:val="004E0F02"/>
    <w:rsid w:val="004E2050"/>
    <w:rsid w:val="004E20E7"/>
    <w:rsid w:val="004E2F39"/>
    <w:rsid w:val="004E336C"/>
    <w:rsid w:val="004E3960"/>
    <w:rsid w:val="004E3B1A"/>
    <w:rsid w:val="004E5862"/>
    <w:rsid w:val="004E67E9"/>
    <w:rsid w:val="004E7F16"/>
    <w:rsid w:val="004F06DA"/>
    <w:rsid w:val="004F1D1E"/>
    <w:rsid w:val="004F25DF"/>
    <w:rsid w:val="004F29A9"/>
    <w:rsid w:val="004F39F4"/>
    <w:rsid w:val="004F4177"/>
    <w:rsid w:val="004F425C"/>
    <w:rsid w:val="004F432B"/>
    <w:rsid w:val="004F4A50"/>
    <w:rsid w:val="004F4AE6"/>
    <w:rsid w:val="004F5103"/>
    <w:rsid w:val="004F599E"/>
    <w:rsid w:val="004F59C6"/>
    <w:rsid w:val="004F62E4"/>
    <w:rsid w:val="004F65FA"/>
    <w:rsid w:val="00501B49"/>
    <w:rsid w:val="005035CD"/>
    <w:rsid w:val="005044F7"/>
    <w:rsid w:val="0050705C"/>
    <w:rsid w:val="005122C8"/>
    <w:rsid w:val="00512A9A"/>
    <w:rsid w:val="00514667"/>
    <w:rsid w:val="0051571D"/>
    <w:rsid w:val="00517001"/>
    <w:rsid w:val="00520DF0"/>
    <w:rsid w:val="00521022"/>
    <w:rsid w:val="00521150"/>
    <w:rsid w:val="005223F8"/>
    <w:rsid w:val="00522BA7"/>
    <w:rsid w:val="00522C94"/>
    <w:rsid w:val="005233B3"/>
    <w:rsid w:val="00523B6C"/>
    <w:rsid w:val="00523DFA"/>
    <w:rsid w:val="005246D7"/>
    <w:rsid w:val="00525E42"/>
    <w:rsid w:val="00526725"/>
    <w:rsid w:val="0052709C"/>
    <w:rsid w:val="0052758A"/>
    <w:rsid w:val="005278F2"/>
    <w:rsid w:val="00527D40"/>
    <w:rsid w:val="00527DAB"/>
    <w:rsid w:val="0053002F"/>
    <w:rsid w:val="005321F8"/>
    <w:rsid w:val="00532B1F"/>
    <w:rsid w:val="0053405F"/>
    <w:rsid w:val="00536912"/>
    <w:rsid w:val="00537BB9"/>
    <w:rsid w:val="00541B90"/>
    <w:rsid w:val="0054289C"/>
    <w:rsid w:val="005445D9"/>
    <w:rsid w:val="00544C4E"/>
    <w:rsid w:val="00544EC1"/>
    <w:rsid w:val="00545961"/>
    <w:rsid w:val="00545C03"/>
    <w:rsid w:val="005463EF"/>
    <w:rsid w:val="0054641D"/>
    <w:rsid w:val="00547289"/>
    <w:rsid w:val="005514AE"/>
    <w:rsid w:val="00551A29"/>
    <w:rsid w:val="00551ED5"/>
    <w:rsid w:val="0055446A"/>
    <w:rsid w:val="00554FDC"/>
    <w:rsid w:val="005551E2"/>
    <w:rsid w:val="00556B80"/>
    <w:rsid w:val="005607CB"/>
    <w:rsid w:val="00561063"/>
    <w:rsid w:val="00561A07"/>
    <w:rsid w:val="00563913"/>
    <w:rsid w:val="00564B6D"/>
    <w:rsid w:val="00567B40"/>
    <w:rsid w:val="00570FBD"/>
    <w:rsid w:val="005713A1"/>
    <w:rsid w:val="00572048"/>
    <w:rsid w:val="005722FE"/>
    <w:rsid w:val="005723E3"/>
    <w:rsid w:val="00573EC9"/>
    <w:rsid w:val="005754BF"/>
    <w:rsid w:val="005760BA"/>
    <w:rsid w:val="005765B5"/>
    <w:rsid w:val="00576788"/>
    <w:rsid w:val="005767E6"/>
    <w:rsid w:val="00577581"/>
    <w:rsid w:val="00577942"/>
    <w:rsid w:val="00580317"/>
    <w:rsid w:val="0058270C"/>
    <w:rsid w:val="0058300D"/>
    <w:rsid w:val="005830FD"/>
    <w:rsid w:val="00583DD3"/>
    <w:rsid w:val="00584090"/>
    <w:rsid w:val="00586D84"/>
    <w:rsid w:val="00586EF6"/>
    <w:rsid w:val="00590E3E"/>
    <w:rsid w:val="005911E1"/>
    <w:rsid w:val="005925AF"/>
    <w:rsid w:val="00593875"/>
    <w:rsid w:val="0059470D"/>
    <w:rsid w:val="00594D09"/>
    <w:rsid w:val="00596022"/>
    <w:rsid w:val="00596A9F"/>
    <w:rsid w:val="00597628"/>
    <w:rsid w:val="00597FCE"/>
    <w:rsid w:val="005A0589"/>
    <w:rsid w:val="005A07CA"/>
    <w:rsid w:val="005A0EF1"/>
    <w:rsid w:val="005A0F44"/>
    <w:rsid w:val="005A2365"/>
    <w:rsid w:val="005A25FA"/>
    <w:rsid w:val="005A271F"/>
    <w:rsid w:val="005A3806"/>
    <w:rsid w:val="005A5948"/>
    <w:rsid w:val="005A77EA"/>
    <w:rsid w:val="005B2003"/>
    <w:rsid w:val="005B207C"/>
    <w:rsid w:val="005B27E9"/>
    <w:rsid w:val="005B2F88"/>
    <w:rsid w:val="005B39A4"/>
    <w:rsid w:val="005B59F0"/>
    <w:rsid w:val="005B5FAD"/>
    <w:rsid w:val="005B70B6"/>
    <w:rsid w:val="005C0417"/>
    <w:rsid w:val="005C113B"/>
    <w:rsid w:val="005C23D8"/>
    <w:rsid w:val="005C2C7C"/>
    <w:rsid w:val="005C33CF"/>
    <w:rsid w:val="005C361C"/>
    <w:rsid w:val="005C3BDC"/>
    <w:rsid w:val="005C3DA4"/>
    <w:rsid w:val="005C45DE"/>
    <w:rsid w:val="005C5FA0"/>
    <w:rsid w:val="005C6439"/>
    <w:rsid w:val="005C6561"/>
    <w:rsid w:val="005C6E3A"/>
    <w:rsid w:val="005C7165"/>
    <w:rsid w:val="005C74C7"/>
    <w:rsid w:val="005C7759"/>
    <w:rsid w:val="005D07CA"/>
    <w:rsid w:val="005D1AC1"/>
    <w:rsid w:val="005D2732"/>
    <w:rsid w:val="005D2BA9"/>
    <w:rsid w:val="005D3CFE"/>
    <w:rsid w:val="005D4044"/>
    <w:rsid w:val="005D48CE"/>
    <w:rsid w:val="005D4BD8"/>
    <w:rsid w:val="005D4F65"/>
    <w:rsid w:val="005E037F"/>
    <w:rsid w:val="005E1844"/>
    <w:rsid w:val="005E18AA"/>
    <w:rsid w:val="005E2F51"/>
    <w:rsid w:val="005E3181"/>
    <w:rsid w:val="005E382F"/>
    <w:rsid w:val="005E49C0"/>
    <w:rsid w:val="005E6A8A"/>
    <w:rsid w:val="005F2194"/>
    <w:rsid w:val="005F2F5B"/>
    <w:rsid w:val="005F31E7"/>
    <w:rsid w:val="005F3428"/>
    <w:rsid w:val="005F3756"/>
    <w:rsid w:val="005F39E2"/>
    <w:rsid w:val="005F3BBF"/>
    <w:rsid w:val="005F3C86"/>
    <w:rsid w:val="005F46CE"/>
    <w:rsid w:val="005F4C4B"/>
    <w:rsid w:val="005F5A7D"/>
    <w:rsid w:val="005F5EAF"/>
    <w:rsid w:val="005F7DED"/>
    <w:rsid w:val="0060041E"/>
    <w:rsid w:val="006018FC"/>
    <w:rsid w:val="00601B35"/>
    <w:rsid w:val="006027C8"/>
    <w:rsid w:val="006030BC"/>
    <w:rsid w:val="00603401"/>
    <w:rsid w:val="00603660"/>
    <w:rsid w:val="00603CD5"/>
    <w:rsid w:val="00604246"/>
    <w:rsid w:val="00604301"/>
    <w:rsid w:val="006049CE"/>
    <w:rsid w:val="00606644"/>
    <w:rsid w:val="00606F15"/>
    <w:rsid w:val="00607070"/>
    <w:rsid w:val="0060717A"/>
    <w:rsid w:val="006075DC"/>
    <w:rsid w:val="00610C62"/>
    <w:rsid w:val="00611291"/>
    <w:rsid w:val="00611BEE"/>
    <w:rsid w:val="0061288D"/>
    <w:rsid w:val="00613F29"/>
    <w:rsid w:val="00614C05"/>
    <w:rsid w:val="00614F9B"/>
    <w:rsid w:val="006176FD"/>
    <w:rsid w:val="006205F1"/>
    <w:rsid w:val="0062169D"/>
    <w:rsid w:val="00622FF6"/>
    <w:rsid w:val="006248F3"/>
    <w:rsid w:val="00624C43"/>
    <w:rsid w:val="0062553D"/>
    <w:rsid w:val="006256E3"/>
    <w:rsid w:val="00626C7C"/>
    <w:rsid w:val="006305C7"/>
    <w:rsid w:val="00631938"/>
    <w:rsid w:val="00632644"/>
    <w:rsid w:val="00634A20"/>
    <w:rsid w:val="00634AA0"/>
    <w:rsid w:val="0063628F"/>
    <w:rsid w:val="00637E4C"/>
    <w:rsid w:val="00642279"/>
    <w:rsid w:val="00643074"/>
    <w:rsid w:val="00645A24"/>
    <w:rsid w:val="006471C3"/>
    <w:rsid w:val="00653C5E"/>
    <w:rsid w:val="00654D9B"/>
    <w:rsid w:val="00655B81"/>
    <w:rsid w:val="00656032"/>
    <w:rsid w:val="00656165"/>
    <w:rsid w:val="00656A07"/>
    <w:rsid w:val="006615BA"/>
    <w:rsid w:val="00662940"/>
    <w:rsid w:val="00664D0B"/>
    <w:rsid w:val="0066679B"/>
    <w:rsid w:val="00666D11"/>
    <w:rsid w:val="0067045F"/>
    <w:rsid w:val="006713F1"/>
    <w:rsid w:val="0067165C"/>
    <w:rsid w:val="006738E0"/>
    <w:rsid w:val="00673E9C"/>
    <w:rsid w:val="00675C3F"/>
    <w:rsid w:val="00675CD9"/>
    <w:rsid w:val="006763E3"/>
    <w:rsid w:val="006764D5"/>
    <w:rsid w:val="006768CF"/>
    <w:rsid w:val="0068006E"/>
    <w:rsid w:val="0068100D"/>
    <w:rsid w:val="00682044"/>
    <w:rsid w:val="00682A7F"/>
    <w:rsid w:val="00682ED1"/>
    <w:rsid w:val="0068341D"/>
    <w:rsid w:val="00683DA8"/>
    <w:rsid w:val="006856CB"/>
    <w:rsid w:val="00690C30"/>
    <w:rsid w:val="006922AC"/>
    <w:rsid w:val="006938DA"/>
    <w:rsid w:val="00695431"/>
    <w:rsid w:val="00696346"/>
    <w:rsid w:val="006970B1"/>
    <w:rsid w:val="006A0148"/>
    <w:rsid w:val="006A0EDE"/>
    <w:rsid w:val="006A33B3"/>
    <w:rsid w:val="006A401D"/>
    <w:rsid w:val="006A430A"/>
    <w:rsid w:val="006A6DB2"/>
    <w:rsid w:val="006A7475"/>
    <w:rsid w:val="006A7CDE"/>
    <w:rsid w:val="006B0293"/>
    <w:rsid w:val="006B2D50"/>
    <w:rsid w:val="006B3197"/>
    <w:rsid w:val="006B32A4"/>
    <w:rsid w:val="006B499A"/>
    <w:rsid w:val="006B50A0"/>
    <w:rsid w:val="006B5492"/>
    <w:rsid w:val="006B5F04"/>
    <w:rsid w:val="006B7188"/>
    <w:rsid w:val="006C0727"/>
    <w:rsid w:val="006C08A2"/>
    <w:rsid w:val="006C2759"/>
    <w:rsid w:val="006C39F4"/>
    <w:rsid w:val="006C64AA"/>
    <w:rsid w:val="006C7112"/>
    <w:rsid w:val="006C73FC"/>
    <w:rsid w:val="006C74BC"/>
    <w:rsid w:val="006C74F1"/>
    <w:rsid w:val="006C7EBE"/>
    <w:rsid w:val="006C7FEC"/>
    <w:rsid w:val="006D02CB"/>
    <w:rsid w:val="006D0540"/>
    <w:rsid w:val="006D0E66"/>
    <w:rsid w:val="006D2E82"/>
    <w:rsid w:val="006D403B"/>
    <w:rsid w:val="006D4EB9"/>
    <w:rsid w:val="006D57B1"/>
    <w:rsid w:val="006D6F95"/>
    <w:rsid w:val="006D75A2"/>
    <w:rsid w:val="006D7D90"/>
    <w:rsid w:val="006D7E45"/>
    <w:rsid w:val="006E2410"/>
    <w:rsid w:val="006E4B0D"/>
    <w:rsid w:val="006E4E52"/>
    <w:rsid w:val="006E4FE6"/>
    <w:rsid w:val="006E667E"/>
    <w:rsid w:val="006E6970"/>
    <w:rsid w:val="006E7826"/>
    <w:rsid w:val="006E7BD9"/>
    <w:rsid w:val="006E7DFC"/>
    <w:rsid w:val="006E7F8C"/>
    <w:rsid w:val="006E7FDF"/>
    <w:rsid w:val="006F37E3"/>
    <w:rsid w:val="006F3CCC"/>
    <w:rsid w:val="006F7D07"/>
    <w:rsid w:val="006F7D1C"/>
    <w:rsid w:val="00700426"/>
    <w:rsid w:val="007006AF"/>
    <w:rsid w:val="00701F04"/>
    <w:rsid w:val="00702322"/>
    <w:rsid w:val="00703FDF"/>
    <w:rsid w:val="00704149"/>
    <w:rsid w:val="0070579E"/>
    <w:rsid w:val="00705FBE"/>
    <w:rsid w:val="0070751E"/>
    <w:rsid w:val="007078D2"/>
    <w:rsid w:val="00707E5E"/>
    <w:rsid w:val="00711243"/>
    <w:rsid w:val="007116E3"/>
    <w:rsid w:val="00711CB4"/>
    <w:rsid w:val="00712675"/>
    <w:rsid w:val="0071272D"/>
    <w:rsid w:val="00712B0E"/>
    <w:rsid w:val="00712D4C"/>
    <w:rsid w:val="00715371"/>
    <w:rsid w:val="007203AC"/>
    <w:rsid w:val="007219B8"/>
    <w:rsid w:val="00723129"/>
    <w:rsid w:val="007232E0"/>
    <w:rsid w:val="00723C33"/>
    <w:rsid w:val="007240E7"/>
    <w:rsid w:val="007261B6"/>
    <w:rsid w:val="00726F0A"/>
    <w:rsid w:val="007332E5"/>
    <w:rsid w:val="007334C0"/>
    <w:rsid w:val="007335C2"/>
    <w:rsid w:val="007346A9"/>
    <w:rsid w:val="00735A26"/>
    <w:rsid w:val="00736543"/>
    <w:rsid w:val="00736BC3"/>
    <w:rsid w:val="00737C4E"/>
    <w:rsid w:val="0074003B"/>
    <w:rsid w:val="007403E7"/>
    <w:rsid w:val="0074085B"/>
    <w:rsid w:val="00740FE9"/>
    <w:rsid w:val="00743A87"/>
    <w:rsid w:val="00744376"/>
    <w:rsid w:val="00745007"/>
    <w:rsid w:val="00745801"/>
    <w:rsid w:val="007463CB"/>
    <w:rsid w:val="00746EE2"/>
    <w:rsid w:val="00747546"/>
    <w:rsid w:val="0075053F"/>
    <w:rsid w:val="0075127D"/>
    <w:rsid w:val="00751660"/>
    <w:rsid w:val="0075187E"/>
    <w:rsid w:val="00753932"/>
    <w:rsid w:val="00753C30"/>
    <w:rsid w:val="00754903"/>
    <w:rsid w:val="00754B48"/>
    <w:rsid w:val="00754E3B"/>
    <w:rsid w:val="0075584B"/>
    <w:rsid w:val="00755E52"/>
    <w:rsid w:val="007566C2"/>
    <w:rsid w:val="0076142D"/>
    <w:rsid w:val="00761A32"/>
    <w:rsid w:val="00761BCC"/>
    <w:rsid w:val="007621F9"/>
    <w:rsid w:val="00762239"/>
    <w:rsid w:val="00762D39"/>
    <w:rsid w:val="00762E4F"/>
    <w:rsid w:val="00763744"/>
    <w:rsid w:val="00763C0B"/>
    <w:rsid w:val="00763FAD"/>
    <w:rsid w:val="0076574C"/>
    <w:rsid w:val="00765937"/>
    <w:rsid w:val="00766340"/>
    <w:rsid w:val="00770330"/>
    <w:rsid w:val="00770DD9"/>
    <w:rsid w:val="00771145"/>
    <w:rsid w:val="0077125E"/>
    <w:rsid w:val="00771F2E"/>
    <w:rsid w:val="007728B6"/>
    <w:rsid w:val="007734DA"/>
    <w:rsid w:val="0077381F"/>
    <w:rsid w:val="00775332"/>
    <w:rsid w:val="00775BFE"/>
    <w:rsid w:val="0077694C"/>
    <w:rsid w:val="00776FA8"/>
    <w:rsid w:val="00777892"/>
    <w:rsid w:val="00780039"/>
    <w:rsid w:val="007806F4"/>
    <w:rsid w:val="00780CBE"/>
    <w:rsid w:val="007811EC"/>
    <w:rsid w:val="007815D5"/>
    <w:rsid w:val="00781D55"/>
    <w:rsid w:val="00782A73"/>
    <w:rsid w:val="00782BB1"/>
    <w:rsid w:val="00782E55"/>
    <w:rsid w:val="007838C5"/>
    <w:rsid w:val="00783DB6"/>
    <w:rsid w:val="007848AB"/>
    <w:rsid w:val="00785417"/>
    <w:rsid w:val="00785E73"/>
    <w:rsid w:val="007904D4"/>
    <w:rsid w:val="00790664"/>
    <w:rsid w:val="0079145C"/>
    <w:rsid w:val="00791BE1"/>
    <w:rsid w:val="00793C78"/>
    <w:rsid w:val="00793E80"/>
    <w:rsid w:val="007967F5"/>
    <w:rsid w:val="0079687F"/>
    <w:rsid w:val="00796F64"/>
    <w:rsid w:val="00797E2A"/>
    <w:rsid w:val="007A1E00"/>
    <w:rsid w:val="007A1F49"/>
    <w:rsid w:val="007A2CBC"/>
    <w:rsid w:val="007A4564"/>
    <w:rsid w:val="007B019A"/>
    <w:rsid w:val="007B048E"/>
    <w:rsid w:val="007B0755"/>
    <w:rsid w:val="007B1325"/>
    <w:rsid w:val="007B3A5F"/>
    <w:rsid w:val="007B4717"/>
    <w:rsid w:val="007B4AA7"/>
    <w:rsid w:val="007B51F7"/>
    <w:rsid w:val="007B5E8A"/>
    <w:rsid w:val="007B7BFF"/>
    <w:rsid w:val="007C31FB"/>
    <w:rsid w:val="007C4876"/>
    <w:rsid w:val="007C4AC4"/>
    <w:rsid w:val="007C59B0"/>
    <w:rsid w:val="007C67C5"/>
    <w:rsid w:val="007C7A11"/>
    <w:rsid w:val="007D057D"/>
    <w:rsid w:val="007D0591"/>
    <w:rsid w:val="007D09CC"/>
    <w:rsid w:val="007D0CCD"/>
    <w:rsid w:val="007D0E0F"/>
    <w:rsid w:val="007D13CE"/>
    <w:rsid w:val="007D1DC6"/>
    <w:rsid w:val="007D1FB8"/>
    <w:rsid w:val="007D4022"/>
    <w:rsid w:val="007D58D9"/>
    <w:rsid w:val="007D768F"/>
    <w:rsid w:val="007D788C"/>
    <w:rsid w:val="007D7ECA"/>
    <w:rsid w:val="007E0380"/>
    <w:rsid w:val="007E1095"/>
    <w:rsid w:val="007E15F8"/>
    <w:rsid w:val="007E1671"/>
    <w:rsid w:val="007E1812"/>
    <w:rsid w:val="007E2049"/>
    <w:rsid w:val="007E230D"/>
    <w:rsid w:val="007E2579"/>
    <w:rsid w:val="007E2EE8"/>
    <w:rsid w:val="007E3139"/>
    <w:rsid w:val="007E416B"/>
    <w:rsid w:val="007E5A27"/>
    <w:rsid w:val="007E6674"/>
    <w:rsid w:val="007E6903"/>
    <w:rsid w:val="007F066B"/>
    <w:rsid w:val="007F1C64"/>
    <w:rsid w:val="007F1D08"/>
    <w:rsid w:val="007F2E42"/>
    <w:rsid w:val="007F2F8A"/>
    <w:rsid w:val="007F3A60"/>
    <w:rsid w:val="007F4B16"/>
    <w:rsid w:val="007F5585"/>
    <w:rsid w:val="007F5747"/>
    <w:rsid w:val="007F5F4D"/>
    <w:rsid w:val="007F6705"/>
    <w:rsid w:val="007F6998"/>
    <w:rsid w:val="0080073B"/>
    <w:rsid w:val="0080274A"/>
    <w:rsid w:val="0080274C"/>
    <w:rsid w:val="00803331"/>
    <w:rsid w:val="008039AC"/>
    <w:rsid w:val="00803E6A"/>
    <w:rsid w:val="00804709"/>
    <w:rsid w:val="00804BA0"/>
    <w:rsid w:val="00805FCA"/>
    <w:rsid w:val="00811313"/>
    <w:rsid w:val="00811BA4"/>
    <w:rsid w:val="00812E74"/>
    <w:rsid w:val="00813295"/>
    <w:rsid w:val="00821196"/>
    <w:rsid w:val="008211BA"/>
    <w:rsid w:val="00821389"/>
    <w:rsid w:val="00823545"/>
    <w:rsid w:val="008249FF"/>
    <w:rsid w:val="008271A2"/>
    <w:rsid w:val="00827922"/>
    <w:rsid w:val="008315A6"/>
    <w:rsid w:val="00831A0C"/>
    <w:rsid w:val="00831C2B"/>
    <w:rsid w:val="008360DC"/>
    <w:rsid w:val="00842C61"/>
    <w:rsid w:val="00842E80"/>
    <w:rsid w:val="00843804"/>
    <w:rsid w:val="008442D1"/>
    <w:rsid w:val="00844F4C"/>
    <w:rsid w:val="00845780"/>
    <w:rsid w:val="008473C2"/>
    <w:rsid w:val="008477B4"/>
    <w:rsid w:val="008502F3"/>
    <w:rsid w:val="008512EA"/>
    <w:rsid w:val="00852014"/>
    <w:rsid w:val="00852346"/>
    <w:rsid w:val="00854384"/>
    <w:rsid w:val="00854A30"/>
    <w:rsid w:val="008559F6"/>
    <w:rsid w:val="0085657A"/>
    <w:rsid w:val="00860BA0"/>
    <w:rsid w:val="008620EC"/>
    <w:rsid w:val="00862893"/>
    <w:rsid w:val="00862A87"/>
    <w:rsid w:val="008630C0"/>
    <w:rsid w:val="00863324"/>
    <w:rsid w:val="008633F1"/>
    <w:rsid w:val="00864173"/>
    <w:rsid w:val="00864BBB"/>
    <w:rsid w:val="00864F74"/>
    <w:rsid w:val="00865439"/>
    <w:rsid w:val="0086570F"/>
    <w:rsid w:val="00865900"/>
    <w:rsid w:val="00865D13"/>
    <w:rsid w:val="00866CD2"/>
    <w:rsid w:val="00867446"/>
    <w:rsid w:val="0087122A"/>
    <w:rsid w:val="00871874"/>
    <w:rsid w:val="00872134"/>
    <w:rsid w:val="00873354"/>
    <w:rsid w:val="00873E70"/>
    <w:rsid w:val="00873EB9"/>
    <w:rsid w:val="00874FD8"/>
    <w:rsid w:val="00875D3B"/>
    <w:rsid w:val="00880864"/>
    <w:rsid w:val="00881E53"/>
    <w:rsid w:val="00882522"/>
    <w:rsid w:val="00883E0C"/>
    <w:rsid w:val="00883F59"/>
    <w:rsid w:val="0088465D"/>
    <w:rsid w:val="00885668"/>
    <w:rsid w:val="00885915"/>
    <w:rsid w:val="00885EC7"/>
    <w:rsid w:val="008860D8"/>
    <w:rsid w:val="0088632A"/>
    <w:rsid w:val="008873B9"/>
    <w:rsid w:val="008875CF"/>
    <w:rsid w:val="00891240"/>
    <w:rsid w:val="008915E5"/>
    <w:rsid w:val="00893551"/>
    <w:rsid w:val="00893864"/>
    <w:rsid w:val="008939D5"/>
    <w:rsid w:val="00893ABB"/>
    <w:rsid w:val="00893AF8"/>
    <w:rsid w:val="00893B6B"/>
    <w:rsid w:val="008944F1"/>
    <w:rsid w:val="00895C48"/>
    <w:rsid w:val="00896D25"/>
    <w:rsid w:val="00897CF4"/>
    <w:rsid w:val="00897D6C"/>
    <w:rsid w:val="00897FAF"/>
    <w:rsid w:val="008A03E8"/>
    <w:rsid w:val="008A2F83"/>
    <w:rsid w:val="008A36FF"/>
    <w:rsid w:val="008A44F5"/>
    <w:rsid w:val="008A49F0"/>
    <w:rsid w:val="008A4DB7"/>
    <w:rsid w:val="008A5F14"/>
    <w:rsid w:val="008A65EC"/>
    <w:rsid w:val="008B0189"/>
    <w:rsid w:val="008B09F6"/>
    <w:rsid w:val="008B0A2F"/>
    <w:rsid w:val="008B18BB"/>
    <w:rsid w:val="008B1A86"/>
    <w:rsid w:val="008B1D11"/>
    <w:rsid w:val="008B538A"/>
    <w:rsid w:val="008B6919"/>
    <w:rsid w:val="008B6A80"/>
    <w:rsid w:val="008B7B1A"/>
    <w:rsid w:val="008C039E"/>
    <w:rsid w:val="008C0DFD"/>
    <w:rsid w:val="008C11D0"/>
    <w:rsid w:val="008C3624"/>
    <w:rsid w:val="008C4D4E"/>
    <w:rsid w:val="008C79D3"/>
    <w:rsid w:val="008D0798"/>
    <w:rsid w:val="008D082D"/>
    <w:rsid w:val="008D09D5"/>
    <w:rsid w:val="008D2BB8"/>
    <w:rsid w:val="008D4CD5"/>
    <w:rsid w:val="008D533F"/>
    <w:rsid w:val="008D5888"/>
    <w:rsid w:val="008D5EFB"/>
    <w:rsid w:val="008D60F0"/>
    <w:rsid w:val="008E0037"/>
    <w:rsid w:val="008E1935"/>
    <w:rsid w:val="008E1DAD"/>
    <w:rsid w:val="008E2749"/>
    <w:rsid w:val="008E392C"/>
    <w:rsid w:val="008E40FD"/>
    <w:rsid w:val="008E579C"/>
    <w:rsid w:val="008E5C30"/>
    <w:rsid w:val="008E5D58"/>
    <w:rsid w:val="008F0247"/>
    <w:rsid w:val="008F0278"/>
    <w:rsid w:val="008F0CB2"/>
    <w:rsid w:val="008F19DA"/>
    <w:rsid w:val="008F3417"/>
    <w:rsid w:val="008F37AD"/>
    <w:rsid w:val="008F4302"/>
    <w:rsid w:val="008F4EBE"/>
    <w:rsid w:val="008F4F89"/>
    <w:rsid w:val="008F6197"/>
    <w:rsid w:val="008F61BE"/>
    <w:rsid w:val="008F759B"/>
    <w:rsid w:val="009002C1"/>
    <w:rsid w:val="009003D9"/>
    <w:rsid w:val="009017F4"/>
    <w:rsid w:val="009032E7"/>
    <w:rsid w:val="0091065D"/>
    <w:rsid w:val="00910CBA"/>
    <w:rsid w:val="0091107A"/>
    <w:rsid w:val="00911319"/>
    <w:rsid w:val="00912EC3"/>
    <w:rsid w:val="009147D5"/>
    <w:rsid w:val="009152B9"/>
    <w:rsid w:val="00915A4A"/>
    <w:rsid w:val="00916578"/>
    <w:rsid w:val="00917876"/>
    <w:rsid w:val="00921287"/>
    <w:rsid w:val="009214CD"/>
    <w:rsid w:val="0092395C"/>
    <w:rsid w:val="00923BF4"/>
    <w:rsid w:val="00924E8A"/>
    <w:rsid w:val="00925032"/>
    <w:rsid w:val="00925397"/>
    <w:rsid w:val="00926C91"/>
    <w:rsid w:val="00926E1A"/>
    <w:rsid w:val="009311E2"/>
    <w:rsid w:val="00932316"/>
    <w:rsid w:val="0093269F"/>
    <w:rsid w:val="00932870"/>
    <w:rsid w:val="00932FDB"/>
    <w:rsid w:val="00934FBF"/>
    <w:rsid w:val="009355C4"/>
    <w:rsid w:val="00935858"/>
    <w:rsid w:val="00935BB2"/>
    <w:rsid w:val="0093692F"/>
    <w:rsid w:val="00936A08"/>
    <w:rsid w:val="00937908"/>
    <w:rsid w:val="009408CF"/>
    <w:rsid w:val="009409DD"/>
    <w:rsid w:val="00944122"/>
    <w:rsid w:val="009442E6"/>
    <w:rsid w:val="00944C8E"/>
    <w:rsid w:val="0094524F"/>
    <w:rsid w:val="0094632E"/>
    <w:rsid w:val="00946811"/>
    <w:rsid w:val="00946E74"/>
    <w:rsid w:val="0094711F"/>
    <w:rsid w:val="00951F78"/>
    <w:rsid w:val="00952555"/>
    <w:rsid w:val="00952F58"/>
    <w:rsid w:val="009534E5"/>
    <w:rsid w:val="00953CFA"/>
    <w:rsid w:val="00953D5C"/>
    <w:rsid w:val="0095409B"/>
    <w:rsid w:val="00954142"/>
    <w:rsid w:val="009558A4"/>
    <w:rsid w:val="0095616E"/>
    <w:rsid w:val="009579BF"/>
    <w:rsid w:val="00957CE9"/>
    <w:rsid w:val="00960DD3"/>
    <w:rsid w:val="00960F5F"/>
    <w:rsid w:val="009617ED"/>
    <w:rsid w:val="00962219"/>
    <w:rsid w:val="0096281E"/>
    <w:rsid w:val="00967807"/>
    <w:rsid w:val="009700E4"/>
    <w:rsid w:val="0097070C"/>
    <w:rsid w:val="009709DC"/>
    <w:rsid w:val="00970B6A"/>
    <w:rsid w:val="00971161"/>
    <w:rsid w:val="00971250"/>
    <w:rsid w:val="009738B5"/>
    <w:rsid w:val="00973AA5"/>
    <w:rsid w:val="00974044"/>
    <w:rsid w:val="00974E6A"/>
    <w:rsid w:val="00975894"/>
    <w:rsid w:val="00976646"/>
    <w:rsid w:val="00976715"/>
    <w:rsid w:val="009769FC"/>
    <w:rsid w:val="00977490"/>
    <w:rsid w:val="00981671"/>
    <w:rsid w:val="00982662"/>
    <w:rsid w:val="0098306D"/>
    <w:rsid w:val="00984432"/>
    <w:rsid w:val="00984457"/>
    <w:rsid w:val="00984559"/>
    <w:rsid w:val="009852CA"/>
    <w:rsid w:val="00985631"/>
    <w:rsid w:val="00986C26"/>
    <w:rsid w:val="00987592"/>
    <w:rsid w:val="009902DF"/>
    <w:rsid w:val="00992A1C"/>
    <w:rsid w:val="00992A29"/>
    <w:rsid w:val="0099342C"/>
    <w:rsid w:val="00994D09"/>
    <w:rsid w:val="009955BA"/>
    <w:rsid w:val="0099606B"/>
    <w:rsid w:val="00996A72"/>
    <w:rsid w:val="00996D17"/>
    <w:rsid w:val="00996DCB"/>
    <w:rsid w:val="009A0829"/>
    <w:rsid w:val="009A1DC2"/>
    <w:rsid w:val="009A2AC7"/>
    <w:rsid w:val="009A2C79"/>
    <w:rsid w:val="009A5981"/>
    <w:rsid w:val="009A61A6"/>
    <w:rsid w:val="009A7E97"/>
    <w:rsid w:val="009B2537"/>
    <w:rsid w:val="009B41B1"/>
    <w:rsid w:val="009B659C"/>
    <w:rsid w:val="009B68C0"/>
    <w:rsid w:val="009B6982"/>
    <w:rsid w:val="009B6EB2"/>
    <w:rsid w:val="009B7059"/>
    <w:rsid w:val="009B7A18"/>
    <w:rsid w:val="009C0C3F"/>
    <w:rsid w:val="009C177D"/>
    <w:rsid w:val="009C1F86"/>
    <w:rsid w:val="009C30EE"/>
    <w:rsid w:val="009C3B21"/>
    <w:rsid w:val="009C3C9B"/>
    <w:rsid w:val="009C4189"/>
    <w:rsid w:val="009C51EE"/>
    <w:rsid w:val="009C5802"/>
    <w:rsid w:val="009C6217"/>
    <w:rsid w:val="009D0090"/>
    <w:rsid w:val="009D0CC3"/>
    <w:rsid w:val="009D1582"/>
    <w:rsid w:val="009D1C64"/>
    <w:rsid w:val="009D1CD9"/>
    <w:rsid w:val="009D23CE"/>
    <w:rsid w:val="009D2AAD"/>
    <w:rsid w:val="009D35E5"/>
    <w:rsid w:val="009D3BA1"/>
    <w:rsid w:val="009D3D09"/>
    <w:rsid w:val="009D4302"/>
    <w:rsid w:val="009D4375"/>
    <w:rsid w:val="009D44D9"/>
    <w:rsid w:val="009D58AA"/>
    <w:rsid w:val="009D58C3"/>
    <w:rsid w:val="009D5FCB"/>
    <w:rsid w:val="009D6106"/>
    <w:rsid w:val="009D6130"/>
    <w:rsid w:val="009D62E0"/>
    <w:rsid w:val="009E0A0B"/>
    <w:rsid w:val="009E197A"/>
    <w:rsid w:val="009E2D2C"/>
    <w:rsid w:val="009E2EBD"/>
    <w:rsid w:val="009E3F23"/>
    <w:rsid w:val="009E4EA8"/>
    <w:rsid w:val="009E574C"/>
    <w:rsid w:val="009E7B52"/>
    <w:rsid w:val="009E7D01"/>
    <w:rsid w:val="009F07E3"/>
    <w:rsid w:val="009F0F9D"/>
    <w:rsid w:val="009F1A9E"/>
    <w:rsid w:val="009F1E45"/>
    <w:rsid w:val="009F3354"/>
    <w:rsid w:val="009F436C"/>
    <w:rsid w:val="009F4B12"/>
    <w:rsid w:val="009F509A"/>
    <w:rsid w:val="009F6699"/>
    <w:rsid w:val="009F700A"/>
    <w:rsid w:val="009F72EB"/>
    <w:rsid w:val="009F7A7A"/>
    <w:rsid w:val="00A00147"/>
    <w:rsid w:val="00A027B2"/>
    <w:rsid w:val="00A03928"/>
    <w:rsid w:val="00A039F1"/>
    <w:rsid w:val="00A03C77"/>
    <w:rsid w:val="00A03D56"/>
    <w:rsid w:val="00A04FF6"/>
    <w:rsid w:val="00A07261"/>
    <w:rsid w:val="00A106B2"/>
    <w:rsid w:val="00A13068"/>
    <w:rsid w:val="00A15D71"/>
    <w:rsid w:val="00A1616E"/>
    <w:rsid w:val="00A168FE"/>
    <w:rsid w:val="00A16C90"/>
    <w:rsid w:val="00A16F6E"/>
    <w:rsid w:val="00A17CDA"/>
    <w:rsid w:val="00A207D0"/>
    <w:rsid w:val="00A20B60"/>
    <w:rsid w:val="00A20C9D"/>
    <w:rsid w:val="00A21687"/>
    <w:rsid w:val="00A22A0B"/>
    <w:rsid w:val="00A22B60"/>
    <w:rsid w:val="00A24F39"/>
    <w:rsid w:val="00A25229"/>
    <w:rsid w:val="00A253BE"/>
    <w:rsid w:val="00A25E65"/>
    <w:rsid w:val="00A26832"/>
    <w:rsid w:val="00A26F8E"/>
    <w:rsid w:val="00A27902"/>
    <w:rsid w:val="00A3054D"/>
    <w:rsid w:val="00A31796"/>
    <w:rsid w:val="00A3179A"/>
    <w:rsid w:val="00A31A1A"/>
    <w:rsid w:val="00A3386B"/>
    <w:rsid w:val="00A35C0E"/>
    <w:rsid w:val="00A369A1"/>
    <w:rsid w:val="00A372C3"/>
    <w:rsid w:val="00A37483"/>
    <w:rsid w:val="00A37DB5"/>
    <w:rsid w:val="00A407D1"/>
    <w:rsid w:val="00A420AF"/>
    <w:rsid w:val="00A4308D"/>
    <w:rsid w:val="00A445B2"/>
    <w:rsid w:val="00A447B1"/>
    <w:rsid w:val="00A44802"/>
    <w:rsid w:val="00A46A25"/>
    <w:rsid w:val="00A47167"/>
    <w:rsid w:val="00A506CA"/>
    <w:rsid w:val="00A50798"/>
    <w:rsid w:val="00A50AD7"/>
    <w:rsid w:val="00A52220"/>
    <w:rsid w:val="00A53675"/>
    <w:rsid w:val="00A54844"/>
    <w:rsid w:val="00A54C8C"/>
    <w:rsid w:val="00A562B3"/>
    <w:rsid w:val="00A57A92"/>
    <w:rsid w:val="00A60984"/>
    <w:rsid w:val="00A61982"/>
    <w:rsid w:val="00A62535"/>
    <w:rsid w:val="00A634F7"/>
    <w:rsid w:val="00A63697"/>
    <w:rsid w:val="00A63854"/>
    <w:rsid w:val="00A658A8"/>
    <w:rsid w:val="00A65924"/>
    <w:rsid w:val="00A65FB0"/>
    <w:rsid w:val="00A670EA"/>
    <w:rsid w:val="00A700B0"/>
    <w:rsid w:val="00A714C6"/>
    <w:rsid w:val="00A71620"/>
    <w:rsid w:val="00A71944"/>
    <w:rsid w:val="00A75111"/>
    <w:rsid w:val="00A763D6"/>
    <w:rsid w:val="00A76658"/>
    <w:rsid w:val="00A76B89"/>
    <w:rsid w:val="00A77074"/>
    <w:rsid w:val="00A77A30"/>
    <w:rsid w:val="00A807BA"/>
    <w:rsid w:val="00A807F0"/>
    <w:rsid w:val="00A80A65"/>
    <w:rsid w:val="00A815AE"/>
    <w:rsid w:val="00A8195E"/>
    <w:rsid w:val="00A82378"/>
    <w:rsid w:val="00A827E0"/>
    <w:rsid w:val="00A83571"/>
    <w:rsid w:val="00A8446F"/>
    <w:rsid w:val="00A844C5"/>
    <w:rsid w:val="00A85C20"/>
    <w:rsid w:val="00A87B13"/>
    <w:rsid w:val="00A901E2"/>
    <w:rsid w:val="00A905AB"/>
    <w:rsid w:val="00A91338"/>
    <w:rsid w:val="00A92472"/>
    <w:rsid w:val="00A925D2"/>
    <w:rsid w:val="00A93ACC"/>
    <w:rsid w:val="00A945EA"/>
    <w:rsid w:val="00A9520B"/>
    <w:rsid w:val="00A956A7"/>
    <w:rsid w:val="00A958FE"/>
    <w:rsid w:val="00A96219"/>
    <w:rsid w:val="00A96FE6"/>
    <w:rsid w:val="00A974EB"/>
    <w:rsid w:val="00A979E5"/>
    <w:rsid w:val="00AA000E"/>
    <w:rsid w:val="00AA2590"/>
    <w:rsid w:val="00AA2EC6"/>
    <w:rsid w:val="00AA3D58"/>
    <w:rsid w:val="00AA4C12"/>
    <w:rsid w:val="00AA4D8C"/>
    <w:rsid w:val="00AA5624"/>
    <w:rsid w:val="00AA5A40"/>
    <w:rsid w:val="00AA707B"/>
    <w:rsid w:val="00AA7390"/>
    <w:rsid w:val="00AA7DA6"/>
    <w:rsid w:val="00AB037B"/>
    <w:rsid w:val="00AB0418"/>
    <w:rsid w:val="00AB0674"/>
    <w:rsid w:val="00AB0A5D"/>
    <w:rsid w:val="00AB1603"/>
    <w:rsid w:val="00AB3791"/>
    <w:rsid w:val="00AB3BF8"/>
    <w:rsid w:val="00AB4801"/>
    <w:rsid w:val="00AB5E0D"/>
    <w:rsid w:val="00AB6F59"/>
    <w:rsid w:val="00AB7073"/>
    <w:rsid w:val="00AC057A"/>
    <w:rsid w:val="00AC07E2"/>
    <w:rsid w:val="00AC1444"/>
    <w:rsid w:val="00AC226A"/>
    <w:rsid w:val="00AC45FA"/>
    <w:rsid w:val="00AC5C60"/>
    <w:rsid w:val="00AC643B"/>
    <w:rsid w:val="00AC6482"/>
    <w:rsid w:val="00AD1423"/>
    <w:rsid w:val="00AD26D0"/>
    <w:rsid w:val="00AD400B"/>
    <w:rsid w:val="00AD4F25"/>
    <w:rsid w:val="00AD54FA"/>
    <w:rsid w:val="00AD5A60"/>
    <w:rsid w:val="00AD5AFC"/>
    <w:rsid w:val="00AE173C"/>
    <w:rsid w:val="00AE1E0D"/>
    <w:rsid w:val="00AE259D"/>
    <w:rsid w:val="00AE3E04"/>
    <w:rsid w:val="00AE46BE"/>
    <w:rsid w:val="00AE4B4B"/>
    <w:rsid w:val="00AE6005"/>
    <w:rsid w:val="00AF1C8E"/>
    <w:rsid w:val="00AF2348"/>
    <w:rsid w:val="00AF4420"/>
    <w:rsid w:val="00AF679D"/>
    <w:rsid w:val="00AF6BAF"/>
    <w:rsid w:val="00B00190"/>
    <w:rsid w:val="00B00DB2"/>
    <w:rsid w:val="00B02331"/>
    <w:rsid w:val="00B02903"/>
    <w:rsid w:val="00B034BD"/>
    <w:rsid w:val="00B040B4"/>
    <w:rsid w:val="00B06A30"/>
    <w:rsid w:val="00B06D6C"/>
    <w:rsid w:val="00B071CD"/>
    <w:rsid w:val="00B117E2"/>
    <w:rsid w:val="00B1377C"/>
    <w:rsid w:val="00B141AA"/>
    <w:rsid w:val="00B15EBE"/>
    <w:rsid w:val="00B20882"/>
    <w:rsid w:val="00B238F5"/>
    <w:rsid w:val="00B23E26"/>
    <w:rsid w:val="00B23FDD"/>
    <w:rsid w:val="00B244C0"/>
    <w:rsid w:val="00B247A9"/>
    <w:rsid w:val="00B2765F"/>
    <w:rsid w:val="00B3056D"/>
    <w:rsid w:val="00B3158B"/>
    <w:rsid w:val="00B316D1"/>
    <w:rsid w:val="00B316E5"/>
    <w:rsid w:val="00B3401D"/>
    <w:rsid w:val="00B34A39"/>
    <w:rsid w:val="00B36B72"/>
    <w:rsid w:val="00B374DB"/>
    <w:rsid w:val="00B37766"/>
    <w:rsid w:val="00B379FF"/>
    <w:rsid w:val="00B4140D"/>
    <w:rsid w:val="00B41A44"/>
    <w:rsid w:val="00B430DB"/>
    <w:rsid w:val="00B43246"/>
    <w:rsid w:val="00B449AE"/>
    <w:rsid w:val="00B461C7"/>
    <w:rsid w:val="00B46415"/>
    <w:rsid w:val="00B47BF9"/>
    <w:rsid w:val="00B47E8E"/>
    <w:rsid w:val="00B503AA"/>
    <w:rsid w:val="00B50803"/>
    <w:rsid w:val="00B518A9"/>
    <w:rsid w:val="00B51B4F"/>
    <w:rsid w:val="00B51DF4"/>
    <w:rsid w:val="00B5268D"/>
    <w:rsid w:val="00B528D8"/>
    <w:rsid w:val="00B552D2"/>
    <w:rsid w:val="00B6305D"/>
    <w:rsid w:val="00B63124"/>
    <w:rsid w:val="00B63827"/>
    <w:rsid w:val="00B638B1"/>
    <w:rsid w:val="00B63E76"/>
    <w:rsid w:val="00B6446E"/>
    <w:rsid w:val="00B65E71"/>
    <w:rsid w:val="00B6617D"/>
    <w:rsid w:val="00B66BC7"/>
    <w:rsid w:val="00B70127"/>
    <w:rsid w:val="00B70832"/>
    <w:rsid w:val="00B70D56"/>
    <w:rsid w:val="00B70D83"/>
    <w:rsid w:val="00B7121B"/>
    <w:rsid w:val="00B718B8"/>
    <w:rsid w:val="00B72D10"/>
    <w:rsid w:val="00B74857"/>
    <w:rsid w:val="00B74A23"/>
    <w:rsid w:val="00B74E46"/>
    <w:rsid w:val="00B74E9A"/>
    <w:rsid w:val="00B75361"/>
    <w:rsid w:val="00B768C8"/>
    <w:rsid w:val="00B80C43"/>
    <w:rsid w:val="00B80CDD"/>
    <w:rsid w:val="00B8245D"/>
    <w:rsid w:val="00B840A9"/>
    <w:rsid w:val="00B85064"/>
    <w:rsid w:val="00B854EF"/>
    <w:rsid w:val="00B85CE6"/>
    <w:rsid w:val="00B86FF4"/>
    <w:rsid w:val="00B87101"/>
    <w:rsid w:val="00B91BFE"/>
    <w:rsid w:val="00B9215B"/>
    <w:rsid w:val="00B924D4"/>
    <w:rsid w:val="00B9306B"/>
    <w:rsid w:val="00B94AC1"/>
    <w:rsid w:val="00B9507E"/>
    <w:rsid w:val="00B95D03"/>
    <w:rsid w:val="00B960DA"/>
    <w:rsid w:val="00B9787A"/>
    <w:rsid w:val="00B97B07"/>
    <w:rsid w:val="00BA073B"/>
    <w:rsid w:val="00BA0A2D"/>
    <w:rsid w:val="00BA1762"/>
    <w:rsid w:val="00BA1C72"/>
    <w:rsid w:val="00BA33CF"/>
    <w:rsid w:val="00BA33DA"/>
    <w:rsid w:val="00BA65BF"/>
    <w:rsid w:val="00BA67AF"/>
    <w:rsid w:val="00BA6C85"/>
    <w:rsid w:val="00BA79DE"/>
    <w:rsid w:val="00BB0479"/>
    <w:rsid w:val="00BB1CBA"/>
    <w:rsid w:val="00BB2061"/>
    <w:rsid w:val="00BB29A7"/>
    <w:rsid w:val="00BB2EEA"/>
    <w:rsid w:val="00BB349F"/>
    <w:rsid w:val="00BB3C11"/>
    <w:rsid w:val="00BB4793"/>
    <w:rsid w:val="00BB55BE"/>
    <w:rsid w:val="00BB5AD5"/>
    <w:rsid w:val="00BB5AE8"/>
    <w:rsid w:val="00BB606A"/>
    <w:rsid w:val="00BB67DE"/>
    <w:rsid w:val="00BB68DD"/>
    <w:rsid w:val="00BB6BB4"/>
    <w:rsid w:val="00BC0AF0"/>
    <w:rsid w:val="00BC2314"/>
    <w:rsid w:val="00BC31B9"/>
    <w:rsid w:val="00BC32FB"/>
    <w:rsid w:val="00BC3991"/>
    <w:rsid w:val="00BC415E"/>
    <w:rsid w:val="00BC4A6A"/>
    <w:rsid w:val="00BC5414"/>
    <w:rsid w:val="00BC5C34"/>
    <w:rsid w:val="00BC6227"/>
    <w:rsid w:val="00BC6260"/>
    <w:rsid w:val="00BC6C54"/>
    <w:rsid w:val="00BC794A"/>
    <w:rsid w:val="00BD01E7"/>
    <w:rsid w:val="00BD0A90"/>
    <w:rsid w:val="00BD1710"/>
    <w:rsid w:val="00BD18CA"/>
    <w:rsid w:val="00BD24CD"/>
    <w:rsid w:val="00BD3555"/>
    <w:rsid w:val="00BD41E5"/>
    <w:rsid w:val="00BD5825"/>
    <w:rsid w:val="00BD5AD2"/>
    <w:rsid w:val="00BD5E6C"/>
    <w:rsid w:val="00BD5EBC"/>
    <w:rsid w:val="00BD6A72"/>
    <w:rsid w:val="00BD7335"/>
    <w:rsid w:val="00BE0890"/>
    <w:rsid w:val="00BE1059"/>
    <w:rsid w:val="00BE139C"/>
    <w:rsid w:val="00BE162E"/>
    <w:rsid w:val="00BE326F"/>
    <w:rsid w:val="00BE34C1"/>
    <w:rsid w:val="00BE4102"/>
    <w:rsid w:val="00BE49FD"/>
    <w:rsid w:val="00BE6863"/>
    <w:rsid w:val="00BE74F5"/>
    <w:rsid w:val="00BF0AD4"/>
    <w:rsid w:val="00BF3CE5"/>
    <w:rsid w:val="00BF4471"/>
    <w:rsid w:val="00BF5105"/>
    <w:rsid w:val="00BF5293"/>
    <w:rsid w:val="00BF6271"/>
    <w:rsid w:val="00BF742B"/>
    <w:rsid w:val="00BF7D6D"/>
    <w:rsid w:val="00C0008E"/>
    <w:rsid w:val="00C00EB2"/>
    <w:rsid w:val="00C02D8B"/>
    <w:rsid w:val="00C06A58"/>
    <w:rsid w:val="00C06CD5"/>
    <w:rsid w:val="00C10C23"/>
    <w:rsid w:val="00C12A51"/>
    <w:rsid w:val="00C13218"/>
    <w:rsid w:val="00C150D5"/>
    <w:rsid w:val="00C169BD"/>
    <w:rsid w:val="00C1722B"/>
    <w:rsid w:val="00C20EF4"/>
    <w:rsid w:val="00C22B1F"/>
    <w:rsid w:val="00C22F03"/>
    <w:rsid w:val="00C2358C"/>
    <w:rsid w:val="00C2430B"/>
    <w:rsid w:val="00C258B0"/>
    <w:rsid w:val="00C25EC8"/>
    <w:rsid w:val="00C277AB"/>
    <w:rsid w:val="00C27836"/>
    <w:rsid w:val="00C32028"/>
    <w:rsid w:val="00C32235"/>
    <w:rsid w:val="00C3302A"/>
    <w:rsid w:val="00C34210"/>
    <w:rsid w:val="00C35D59"/>
    <w:rsid w:val="00C35E6E"/>
    <w:rsid w:val="00C360D7"/>
    <w:rsid w:val="00C36884"/>
    <w:rsid w:val="00C377A5"/>
    <w:rsid w:val="00C37D5F"/>
    <w:rsid w:val="00C37D9C"/>
    <w:rsid w:val="00C41148"/>
    <w:rsid w:val="00C42EB6"/>
    <w:rsid w:val="00C4342F"/>
    <w:rsid w:val="00C43703"/>
    <w:rsid w:val="00C437EC"/>
    <w:rsid w:val="00C45E63"/>
    <w:rsid w:val="00C47820"/>
    <w:rsid w:val="00C50347"/>
    <w:rsid w:val="00C50A70"/>
    <w:rsid w:val="00C5170E"/>
    <w:rsid w:val="00C54393"/>
    <w:rsid w:val="00C5542F"/>
    <w:rsid w:val="00C5587A"/>
    <w:rsid w:val="00C56F9D"/>
    <w:rsid w:val="00C57469"/>
    <w:rsid w:val="00C57C45"/>
    <w:rsid w:val="00C607E1"/>
    <w:rsid w:val="00C61063"/>
    <w:rsid w:val="00C6162A"/>
    <w:rsid w:val="00C6185C"/>
    <w:rsid w:val="00C61F9C"/>
    <w:rsid w:val="00C63DCA"/>
    <w:rsid w:val="00C63FA6"/>
    <w:rsid w:val="00C646C6"/>
    <w:rsid w:val="00C64EE9"/>
    <w:rsid w:val="00C650B0"/>
    <w:rsid w:val="00C65235"/>
    <w:rsid w:val="00C65DF8"/>
    <w:rsid w:val="00C666C6"/>
    <w:rsid w:val="00C7029C"/>
    <w:rsid w:val="00C72364"/>
    <w:rsid w:val="00C72E45"/>
    <w:rsid w:val="00C748E1"/>
    <w:rsid w:val="00C77306"/>
    <w:rsid w:val="00C776FA"/>
    <w:rsid w:val="00C800F6"/>
    <w:rsid w:val="00C80E4D"/>
    <w:rsid w:val="00C8227F"/>
    <w:rsid w:val="00C8275B"/>
    <w:rsid w:val="00C83476"/>
    <w:rsid w:val="00C8347D"/>
    <w:rsid w:val="00C83B78"/>
    <w:rsid w:val="00C84F7A"/>
    <w:rsid w:val="00C84FFC"/>
    <w:rsid w:val="00C90866"/>
    <w:rsid w:val="00C90B82"/>
    <w:rsid w:val="00C925E2"/>
    <w:rsid w:val="00C92880"/>
    <w:rsid w:val="00C92B14"/>
    <w:rsid w:val="00C92D75"/>
    <w:rsid w:val="00C930F7"/>
    <w:rsid w:val="00C93446"/>
    <w:rsid w:val="00C93EA9"/>
    <w:rsid w:val="00C9488E"/>
    <w:rsid w:val="00C950FA"/>
    <w:rsid w:val="00C955E7"/>
    <w:rsid w:val="00C95E33"/>
    <w:rsid w:val="00C963B0"/>
    <w:rsid w:val="00C96924"/>
    <w:rsid w:val="00C9779E"/>
    <w:rsid w:val="00CA0065"/>
    <w:rsid w:val="00CA09DB"/>
    <w:rsid w:val="00CA18E7"/>
    <w:rsid w:val="00CA2DAD"/>
    <w:rsid w:val="00CA4B08"/>
    <w:rsid w:val="00CA4B38"/>
    <w:rsid w:val="00CA55ED"/>
    <w:rsid w:val="00CA6181"/>
    <w:rsid w:val="00CA6B09"/>
    <w:rsid w:val="00CA6BAE"/>
    <w:rsid w:val="00CA6DB2"/>
    <w:rsid w:val="00CA7700"/>
    <w:rsid w:val="00CB0B07"/>
    <w:rsid w:val="00CB0F9A"/>
    <w:rsid w:val="00CB20B6"/>
    <w:rsid w:val="00CB2D7A"/>
    <w:rsid w:val="00CB2FAA"/>
    <w:rsid w:val="00CB36CE"/>
    <w:rsid w:val="00CB4299"/>
    <w:rsid w:val="00CB4700"/>
    <w:rsid w:val="00CB4BC9"/>
    <w:rsid w:val="00CB5E75"/>
    <w:rsid w:val="00CB60AF"/>
    <w:rsid w:val="00CB6AF0"/>
    <w:rsid w:val="00CB737E"/>
    <w:rsid w:val="00CB77B4"/>
    <w:rsid w:val="00CC12BA"/>
    <w:rsid w:val="00CC1871"/>
    <w:rsid w:val="00CC27E5"/>
    <w:rsid w:val="00CC2F0E"/>
    <w:rsid w:val="00CC31B8"/>
    <w:rsid w:val="00CC3FFD"/>
    <w:rsid w:val="00CC49DA"/>
    <w:rsid w:val="00CC4BC8"/>
    <w:rsid w:val="00CC4EFE"/>
    <w:rsid w:val="00CC6396"/>
    <w:rsid w:val="00CC7129"/>
    <w:rsid w:val="00CC76E8"/>
    <w:rsid w:val="00CD10CF"/>
    <w:rsid w:val="00CD1B34"/>
    <w:rsid w:val="00CD1CE6"/>
    <w:rsid w:val="00CD3566"/>
    <w:rsid w:val="00CD39B1"/>
    <w:rsid w:val="00CD3DFA"/>
    <w:rsid w:val="00CD764D"/>
    <w:rsid w:val="00CD766D"/>
    <w:rsid w:val="00CE016C"/>
    <w:rsid w:val="00CE1594"/>
    <w:rsid w:val="00CE1761"/>
    <w:rsid w:val="00CE1E44"/>
    <w:rsid w:val="00CE273F"/>
    <w:rsid w:val="00CE3B12"/>
    <w:rsid w:val="00CE4473"/>
    <w:rsid w:val="00CE45BF"/>
    <w:rsid w:val="00CE4FA2"/>
    <w:rsid w:val="00CE5162"/>
    <w:rsid w:val="00CE5429"/>
    <w:rsid w:val="00CE5DDB"/>
    <w:rsid w:val="00CE796A"/>
    <w:rsid w:val="00CF0047"/>
    <w:rsid w:val="00CF0502"/>
    <w:rsid w:val="00CF081B"/>
    <w:rsid w:val="00CF2FB3"/>
    <w:rsid w:val="00CF36F8"/>
    <w:rsid w:val="00CF4790"/>
    <w:rsid w:val="00CF4CF4"/>
    <w:rsid w:val="00CF4F50"/>
    <w:rsid w:val="00CF5011"/>
    <w:rsid w:val="00CF5120"/>
    <w:rsid w:val="00CF572F"/>
    <w:rsid w:val="00CF60CD"/>
    <w:rsid w:val="00CF687C"/>
    <w:rsid w:val="00CF7250"/>
    <w:rsid w:val="00CF7315"/>
    <w:rsid w:val="00D00902"/>
    <w:rsid w:val="00D00AF8"/>
    <w:rsid w:val="00D00D15"/>
    <w:rsid w:val="00D00E0F"/>
    <w:rsid w:val="00D013C9"/>
    <w:rsid w:val="00D0146E"/>
    <w:rsid w:val="00D01AF0"/>
    <w:rsid w:val="00D0266D"/>
    <w:rsid w:val="00D031DC"/>
    <w:rsid w:val="00D03EDD"/>
    <w:rsid w:val="00D068CF"/>
    <w:rsid w:val="00D06E21"/>
    <w:rsid w:val="00D07A88"/>
    <w:rsid w:val="00D12A49"/>
    <w:rsid w:val="00D14E93"/>
    <w:rsid w:val="00D15319"/>
    <w:rsid w:val="00D17370"/>
    <w:rsid w:val="00D176F1"/>
    <w:rsid w:val="00D17B2D"/>
    <w:rsid w:val="00D17F6B"/>
    <w:rsid w:val="00D20416"/>
    <w:rsid w:val="00D21008"/>
    <w:rsid w:val="00D21C43"/>
    <w:rsid w:val="00D22AAD"/>
    <w:rsid w:val="00D22BE3"/>
    <w:rsid w:val="00D22CAF"/>
    <w:rsid w:val="00D23618"/>
    <w:rsid w:val="00D23FC5"/>
    <w:rsid w:val="00D250FF"/>
    <w:rsid w:val="00D252DA"/>
    <w:rsid w:val="00D2567B"/>
    <w:rsid w:val="00D25ED6"/>
    <w:rsid w:val="00D273C7"/>
    <w:rsid w:val="00D27F95"/>
    <w:rsid w:val="00D3217E"/>
    <w:rsid w:val="00D33D6C"/>
    <w:rsid w:val="00D35BB8"/>
    <w:rsid w:val="00D37015"/>
    <w:rsid w:val="00D40732"/>
    <w:rsid w:val="00D41527"/>
    <w:rsid w:val="00D4310F"/>
    <w:rsid w:val="00D4328F"/>
    <w:rsid w:val="00D43A8C"/>
    <w:rsid w:val="00D44E7D"/>
    <w:rsid w:val="00D44EEC"/>
    <w:rsid w:val="00D4546A"/>
    <w:rsid w:val="00D465BE"/>
    <w:rsid w:val="00D50753"/>
    <w:rsid w:val="00D50B06"/>
    <w:rsid w:val="00D51B1F"/>
    <w:rsid w:val="00D52074"/>
    <w:rsid w:val="00D5239D"/>
    <w:rsid w:val="00D52648"/>
    <w:rsid w:val="00D5272C"/>
    <w:rsid w:val="00D52836"/>
    <w:rsid w:val="00D53AF4"/>
    <w:rsid w:val="00D5440F"/>
    <w:rsid w:val="00D55277"/>
    <w:rsid w:val="00D55458"/>
    <w:rsid w:val="00D56931"/>
    <w:rsid w:val="00D56944"/>
    <w:rsid w:val="00D569A8"/>
    <w:rsid w:val="00D57A1F"/>
    <w:rsid w:val="00D57AC3"/>
    <w:rsid w:val="00D57B00"/>
    <w:rsid w:val="00D61A0E"/>
    <w:rsid w:val="00D61E64"/>
    <w:rsid w:val="00D63F0C"/>
    <w:rsid w:val="00D646ED"/>
    <w:rsid w:val="00D64822"/>
    <w:rsid w:val="00D6488C"/>
    <w:rsid w:val="00D702B7"/>
    <w:rsid w:val="00D70C6C"/>
    <w:rsid w:val="00D710F3"/>
    <w:rsid w:val="00D728A8"/>
    <w:rsid w:val="00D73A79"/>
    <w:rsid w:val="00D7421D"/>
    <w:rsid w:val="00D76856"/>
    <w:rsid w:val="00D77652"/>
    <w:rsid w:val="00D82DF8"/>
    <w:rsid w:val="00D8310A"/>
    <w:rsid w:val="00D834F5"/>
    <w:rsid w:val="00D83861"/>
    <w:rsid w:val="00D839AC"/>
    <w:rsid w:val="00D850B1"/>
    <w:rsid w:val="00D85799"/>
    <w:rsid w:val="00D8699A"/>
    <w:rsid w:val="00D87A75"/>
    <w:rsid w:val="00D90126"/>
    <w:rsid w:val="00D905E5"/>
    <w:rsid w:val="00D919A2"/>
    <w:rsid w:val="00D92719"/>
    <w:rsid w:val="00D932EE"/>
    <w:rsid w:val="00D9367B"/>
    <w:rsid w:val="00D952C5"/>
    <w:rsid w:val="00D95AB1"/>
    <w:rsid w:val="00D9712D"/>
    <w:rsid w:val="00D971D1"/>
    <w:rsid w:val="00D97582"/>
    <w:rsid w:val="00D97819"/>
    <w:rsid w:val="00D97AA4"/>
    <w:rsid w:val="00D97F70"/>
    <w:rsid w:val="00DA013A"/>
    <w:rsid w:val="00DA0A3B"/>
    <w:rsid w:val="00DA0F1D"/>
    <w:rsid w:val="00DA142B"/>
    <w:rsid w:val="00DA14ED"/>
    <w:rsid w:val="00DA38E2"/>
    <w:rsid w:val="00DA45D8"/>
    <w:rsid w:val="00DA6533"/>
    <w:rsid w:val="00DA7F5A"/>
    <w:rsid w:val="00DB1C76"/>
    <w:rsid w:val="00DB2C0F"/>
    <w:rsid w:val="00DB4993"/>
    <w:rsid w:val="00DB4FEE"/>
    <w:rsid w:val="00DB5AAA"/>
    <w:rsid w:val="00DB5C41"/>
    <w:rsid w:val="00DB6378"/>
    <w:rsid w:val="00DB786C"/>
    <w:rsid w:val="00DC1312"/>
    <w:rsid w:val="00DC132B"/>
    <w:rsid w:val="00DC1ED5"/>
    <w:rsid w:val="00DC2188"/>
    <w:rsid w:val="00DC5A51"/>
    <w:rsid w:val="00DC6E94"/>
    <w:rsid w:val="00DC7AFD"/>
    <w:rsid w:val="00DC7FF5"/>
    <w:rsid w:val="00DD04C3"/>
    <w:rsid w:val="00DD0719"/>
    <w:rsid w:val="00DD0B8A"/>
    <w:rsid w:val="00DD12FE"/>
    <w:rsid w:val="00DD2E69"/>
    <w:rsid w:val="00DD4E06"/>
    <w:rsid w:val="00DD549D"/>
    <w:rsid w:val="00DD6553"/>
    <w:rsid w:val="00DD7D9A"/>
    <w:rsid w:val="00DE06C7"/>
    <w:rsid w:val="00DE0822"/>
    <w:rsid w:val="00DE09CE"/>
    <w:rsid w:val="00DE09F2"/>
    <w:rsid w:val="00DE1B58"/>
    <w:rsid w:val="00DE2284"/>
    <w:rsid w:val="00DE22EA"/>
    <w:rsid w:val="00DE230A"/>
    <w:rsid w:val="00DE2B85"/>
    <w:rsid w:val="00DE3422"/>
    <w:rsid w:val="00DE461C"/>
    <w:rsid w:val="00DE63B6"/>
    <w:rsid w:val="00DE7AC6"/>
    <w:rsid w:val="00DE7BBE"/>
    <w:rsid w:val="00DF0F31"/>
    <w:rsid w:val="00DF25C6"/>
    <w:rsid w:val="00DF3529"/>
    <w:rsid w:val="00DF367D"/>
    <w:rsid w:val="00DF5F35"/>
    <w:rsid w:val="00DF66F7"/>
    <w:rsid w:val="00DF7614"/>
    <w:rsid w:val="00DF7A91"/>
    <w:rsid w:val="00DF7B4D"/>
    <w:rsid w:val="00E00583"/>
    <w:rsid w:val="00E007EA"/>
    <w:rsid w:val="00E02A35"/>
    <w:rsid w:val="00E03BB1"/>
    <w:rsid w:val="00E052FE"/>
    <w:rsid w:val="00E05563"/>
    <w:rsid w:val="00E056E8"/>
    <w:rsid w:val="00E06610"/>
    <w:rsid w:val="00E06831"/>
    <w:rsid w:val="00E07CB8"/>
    <w:rsid w:val="00E122DD"/>
    <w:rsid w:val="00E126F2"/>
    <w:rsid w:val="00E1443D"/>
    <w:rsid w:val="00E15208"/>
    <w:rsid w:val="00E174C9"/>
    <w:rsid w:val="00E17BC1"/>
    <w:rsid w:val="00E2273A"/>
    <w:rsid w:val="00E2287A"/>
    <w:rsid w:val="00E24E3D"/>
    <w:rsid w:val="00E265E0"/>
    <w:rsid w:val="00E269AE"/>
    <w:rsid w:val="00E27CB4"/>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98"/>
    <w:rsid w:val="00E4495A"/>
    <w:rsid w:val="00E453DE"/>
    <w:rsid w:val="00E45E89"/>
    <w:rsid w:val="00E472AB"/>
    <w:rsid w:val="00E4772D"/>
    <w:rsid w:val="00E47C84"/>
    <w:rsid w:val="00E5034B"/>
    <w:rsid w:val="00E5078E"/>
    <w:rsid w:val="00E508C0"/>
    <w:rsid w:val="00E51077"/>
    <w:rsid w:val="00E53350"/>
    <w:rsid w:val="00E567C1"/>
    <w:rsid w:val="00E56A27"/>
    <w:rsid w:val="00E575B8"/>
    <w:rsid w:val="00E6096C"/>
    <w:rsid w:val="00E610B1"/>
    <w:rsid w:val="00E61C33"/>
    <w:rsid w:val="00E6210B"/>
    <w:rsid w:val="00E62356"/>
    <w:rsid w:val="00E62C16"/>
    <w:rsid w:val="00E64870"/>
    <w:rsid w:val="00E65188"/>
    <w:rsid w:val="00E6529C"/>
    <w:rsid w:val="00E668A3"/>
    <w:rsid w:val="00E66D51"/>
    <w:rsid w:val="00E703D9"/>
    <w:rsid w:val="00E70848"/>
    <w:rsid w:val="00E71BA6"/>
    <w:rsid w:val="00E729E7"/>
    <w:rsid w:val="00E75532"/>
    <w:rsid w:val="00E75B55"/>
    <w:rsid w:val="00E77423"/>
    <w:rsid w:val="00E77718"/>
    <w:rsid w:val="00E77884"/>
    <w:rsid w:val="00E801B1"/>
    <w:rsid w:val="00E81409"/>
    <w:rsid w:val="00E81AB7"/>
    <w:rsid w:val="00E83394"/>
    <w:rsid w:val="00E8460C"/>
    <w:rsid w:val="00E846DE"/>
    <w:rsid w:val="00E847B2"/>
    <w:rsid w:val="00E8771D"/>
    <w:rsid w:val="00E90376"/>
    <w:rsid w:val="00E90D60"/>
    <w:rsid w:val="00E90DD7"/>
    <w:rsid w:val="00E91203"/>
    <w:rsid w:val="00E921D2"/>
    <w:rsid w:val="00E93343"/>
    <w:rsid w:val="00E93967"/>
    <w:rsid w:val="00E95C6B"/>
    <w:rsid w:val="00E95FF5"/>
    <w:rsid w:val="00EA07E7"/>
    <w:rsid w:val="00EA151E"/>
    <w:rsid w:val="00EA36B0"/>
    <w:rsid w:val="00EA4235"/>
    <w:rsid w:val="00EA4D3B"/>
    <w:rsid w:val="00EA5990"/>
    <w:rsid w:val="00EA5E6B"/>
    <w:rsid w:val="00EA7BDB"/>
    <w:rsid w:val="00EB3F11"/>
    <w:rsid w:val="00EB6CFC"/>
    <w:rsid w:val="00EC160A"/>
    <w:rsid w:val="00EC1A83"/>
    <w:rsid w:val="00EC2AAC"/>
    <w:rsid w:val="00EC3236"/>
    <w:rsid w:val="00EC3EC0"/>
    <w:rsid w:val="00EC58ED"/>
    <w:rsid w:val="00EC68D4"/>
    <w:rsid w:val="00ED0EB0"/>
    <w:rsid w:val="00ED118E"/>
    <w:rsid w:val="00ED5272"/>
    <w:rsid w:val="00ED65E0"/>
    <w:rsid w:val="00ED6652"/>
    <w:rsid w:val="00ED6928"/>
    <w:rsid w:val="00ED796A"/>
    <w:rsid w:val="00EE0119"/>
    <w:rsid w:val="00EE1973"/>
    <w:rsid w:val="00EE6FD4"/>
    <w:rsid w:val="00EE7FA8"/>
    <w:rsid w:val="00EF09D5"/>
    <w:rsid w:val="00EF0D34"/>
    <w:rsid w:val="00EF12D3"/>
    <w:rsid w:val="00EF1C43"/>
    <w:rsid w:val="00EF3874"/>
    <w:rsid w:val="00EF3C14"/>
    <w:rsid w:val="00EF430F"/>
    <w:rsid w:val="00EF4390"/>
    <w:rsid w:val="00EF43C8"/>
    <w:rsid w:val="00EF56F0"/>
    <w:rsid w:val="00EF6374"/>
    <w:rsid w:val="00EF7A50"/>
    <w:rsid w:val="00F000FA"/>
    <w:rsid w:val="00F021C6"/>
    <w:rsid w:val="00F026AC"/>
    <w:rsid w:val="00F02AC9"/>
    <w:rsid w:val="00F02D09"/>
    <w:rsid w:val="00F037C1"/>
    <w:rsid w:val="00F03C15"/>
    <w:rsid w:val="00F03DD5"/>
    <w:rsid w:val="00F047B1"/>
    <w:rsid w:val="00F04941"/>
    <w:rsid w:val="00F04A9D"/>
    <w:rsid w:val="00F0788D"/>
    <w:rsid w:val="00F07B9E"/>
    <w:rsid w:val="00F113B5"/>
    <w:rsid w:val="00F11776"/>
    <w:rsid w:val="00F11904"/>
    <w:rsid w:val="00F11F11"/>
    <w:rsid w:val="00F12460"/>
    <w:rsid w:val="00F14D89"/>
    <w:rsid w:val="00F16563"/>
    <w:rsid w:val="00F1699A"/>
    <w:rsid w:val="00F16A9D"/>
    <w:rsid w:val="00F16E11"/>
    <w:rsid w:val="00F20384"/>
    <w:rsid w:val="00F2083B"/>
    <w:rsid w:val="00F20F99"/>
    <w:rsid w:val="00F228A1"/>
    <w:rsid w:val="00F22FCE"/>
    <w:rsid w:val="00F23EAC"/>
    <w:rsid w:val="00F25362"/>
    <w:rsid w:val="00F2644D"/>
    <w:rsid w:val="00F2679E"/>
    <w:rsid w:val="00F27373"/>
    <w:rsid w:val="00F3068B"/>
    <w:rsid w:val="00F308B8"/>
    <w:rsid w:val="00F30BE6"/>
    <w:rsid w:val="00F30C42"/>
    <w:rsid w:val="00F319D3"/>
    <w:rsid w:val="00F32225"/>
    <w:rsid w:val="00F32457"/>
    <w:rsid w:val="00F3370C"/>
    <w:rsid w:val="00F351F6"/>
    <w:rsid w:val="00F35A5C"/>
    <w:rsid w:val="00F35EAE"/>
    <w:rsid w:val="00F36878"/>
    <w:rsid w:val="00F369E7"/>
    <w:rsid w:val="00F36C5D"/>
    <w:rsid w:val="00F375F5"/>
    <w:rsid w:val="00F37DB0"/>
    <w:rsid w:val="00F37F27"/>
    <w:rsid w:val="00F40751"/>
    <w:rsid w:val="00F41A79"/>
    <w:rsid w:val="00F41C93"/>
    <w:rsid w:val="00F42A54"/>
    <w:rsid w:val="00F43A07"/>
    <w:rsid w:val="00F43C81"/>
    <w:rsid w:val="00F444E1"/>
    <w:rsid w:val="00F44EB2"/>
    <w:rsid w:val="00F45DB6"/>
    <w:rsid w:val="00F4651B"/>
    <w:rsid w:val="00F5009B"/>
    <w:rsid w:val="00F50CA4"/>
    <w:rsid w:val="00F52062"/>
    <w:rsid w:val="00F52A79"/>
    <w:rsid w:val="00F53155"/>
    <w:rsid w:val="00F5338D"/>
    <w:rsid w:val="00F5391B"/>
    <w:rsid w:val="00F53F5B"/>
    <w:rsid w:val="00F54C09"/>
    <w:rsid w:val="00F54EFF"/>
    <w:rsid w:val="00F5609E"/>
    <w:rsid w:val="00F568B9"/>
    <w:rsid w:val="00F5716A"/>
    <w:rsid w:val="00F57492"/>
    <w:rsid w:val="00F578A2"/>
    <w:rsid w:val="00F57B22"/>
    <w:rsid w:val="00F57BDA"/>
    <w:rsid w:val="00F60677"/>
    <w:rsid w:val="00F60915"/>
    <w:rsid w:val="00F612AA"/>
    <w:rsid w:val="00F618F9"/>
    <w:rsid w:val="00F62171"/>
    <w:rsid w:val="00F6551A"/>
    <w:rsid w:val="00F661CC"/>
    <w:rsid w:val="00F66570"/>
    <w:rsid w:val="00F66A46"/>
    <w:rsid w:val="00F67F5B"/>
    <w:rsid w:val="00F70722"/>
    <w:rsid w:val="00F71789"/>
    <w:rsid w:val="00F719B6"/>
    <w:rsid w:val="00F7228D"/>
    <w:rsid w:val="00F725DB"/>
    <w:rsid w:val="00F72C4A"/>
    <w:rsid w:val="00F7410C"/>
    <w:rsid w:val="00F7448F"/>
    <w:rsid w:val="00F771CE"/>
    <w:rsid w:val="00F77DCA"/>
    <w:rsid w:val="00F809EB"/>
    <w:rsid w:val="00F8142C"/>
    <w:rsid w:val="00F81CC7"/>
    <w:rsid w:val="00F82BDB"/>
    <w:rsid w:val="00F82F0B"/>
    <w:rsid w:val="00F83796"/>
    <w:rsid w:val="00F84119"/>
    <w:rsid w:val="00F8412B"/>
    <w:rsid w:val="00F85049"/>
    <w:rsid w:val="00F85475"/>
    <w:rsid w:val="00F85A22"/>
    <w:rsid w:val="00F94947"/>
    <w:rsid w:val="00F95E6C"/>
    <w:rsid w:val="00F96298"/>
    <w:rsid w:val="00FA1839"/>
    <w:rsid w:val="00FA229E"/>
    <w:rsid w:val="00FA385A"/>
    <w:rsid w:val="00FA43AB"/>
    <w:rsid w:val="00FA49A2"/>
    <w:rsid w:val="00FA4AD1"/>
    <w:rsid w:val="00FA53B4"/>
    <w:rsid w:val="00FA6824"/>
    <w:rsid w:val="00FB12B3"/>
    <w:rsid w:val="00FB1EEA"/>
    <w:rsid w:val="00FB3672"/>
    <w:rsid w:val="00FB4052"/>
    <w:rsid w:val="00FB415B"/>
    <w:rsid w:val="00FB57F8"/>
    <w:rsid w:val="00FB6DB2"/>
    <w:rsid w:val="00FB79C7"/>
    <w:rsid w:val="00FC09FF"/>
    <w:rsid w:val="00FC0CC9"/>
    <w:rsid w:val="00FC106F"/>
    <w:rsid w:val="00FC240C"/>
    <w:rsid w:val="00FC2A34"/>
    <w:rsid w:val="00FC3647"/>
    <w:rsid w:val="00FC37E1"/>
    <w:rsid w:val="00FC49D1"/>
    <w:rsid w:val="00FC4EBA"/>
    <w:rsid w:val="00FC67F1"/>
    <w:rsid w:val="00FD0D9E"/>
    <w:rsid w:val="00FD10A0"/>
    <w:rsid w:val="00FD1473"/>
    <w:rsid w:val="00FD1913"/>
    <w:rsid w:val="00FD1C8B"/>
    <w:rsid w:val="00FD27E9"/>
    <w:rsid w:val="00FD415B"/>
    <w:rsid w:val="00FD5273"/>
    <w:rsid w:val="00FE0C54"/>
    <w:rsid w:val="00FE1D2D"/>
    <w:rsid w:val="00FE48A0"/>
    <w:rsid w:val="00FE4FAA"/>
    <w:rsid w:val="00FE613B"/>
    <w:rsid w:val="00FE77AC"/>
    <w:rsid w:val="00FE781B"/>
    <w:rsid w:val="00FE7D10"/>
    <w:rsid w:val="00FF053F"/>
    <w:rsid w:val="00FF0B27"/>
    <w:rsid w:val="00FF202A"/>
    <w:rsid w:val="00FF31D1"/>
    <w:rsid w:val="00FF337B"/>
    <w:rsid w:val="00FF464F"/>
    <w:rsid w:val="00FF4719"/>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D1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paragraph" w:customStyle="1" w:styleId="nova-e-listitem">
    <w:name w:val="nova-e-list__item"/>
    <w:basedOn w:val="Normal"/>
    <w:rsid w:val="00F444E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00060694">
      <w:bodyDiv w:val="1"/>
      <w:marLeft w:val="0"/>
      <w:marRight w:val="0"/>
      <w:marTop w:val="0"/>
      <w:marBottom w:val="0"/>
      <w:divBdr>
        <w:top w:val="none" w:sz="0" w:space="0" w:color="auto"/>
        <w:left w:val="none" w:sz="0" w:space="0" w:color="auto"/>
        <w:bottom w:val="none" w:sz="0" w:space="0" w:color="auto"/>
        <w:right w:val="none" w:sz="0" w:space="0" w:color="auto"/>
      </w:divBdr>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86393072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7742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digitalcommons.library.umaine.edu/etd/221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33252-00CA-964A-9408-5BEACED8A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16</Pages>
  <Words>47275</Words>
  <Characters>269468</Characters>
  <Application>Microsoft Office Word</Application>
  <DocSecurity>0</DocSecurity>
  <Lines>2245</Lines>
  <Paragraphs>632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Risa</cp:lastModifiedBy>
  <cp:revision>79</cp:revision>
  <cp:lastPrinted>2021-06-14T00:13:00Z</cp:lastPrinted>
  <dcterms:created xsi:type="dcterms:W3CDTF">2021-06-25T00:05:00Z</dcterms:created>
  <dcterms:modified xsi:type="dcterms:W3CDTF">2021-06-26T18:10:00Z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http://www.zotero.org/styles/agricultural-and-forest-meteorology</vt:lpwstr>
  </property>
  <property fmtid="{D5CDD505-2E9C-101B-9397-08002B2CF9AE}" pid="3" name="Mendeley Recent Style Name 0_1">
    <vt:lpwstr>Agricultural and Forest Meteorology</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http://www.zotero.org/styles/chicago-fullnote-bibliography</vt:lpwstr>
  </property>
  <property fmtid="{D5CDD505-2E9C-101B-9397-08002B2CF9AE}" pid="9" name="Mendeley Recent Style Name 3_1">
    <vt:lpwstr>Chicago Manual of Style 17th edition (full note)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http://www.zotero.org/styles/frontiers-in-ecology-and-the-environment</vt:lpwstr>
  </property>
  <property fmtid="{D5CDD505-2E9C-101B-9397-08002B2CF9AE}" pid="13" name="Mendeley Recent Style Name 5_1">
    <vt:lpwstr>Frontiers in Ecology and the Environment</vt:lpwstr>
  </property>
  <property fmtid="{D5CDD505-2E9C-101B-9397-08002B2CF9AE}" pid="14" name="Mendeley Recent Style Id 6_1">
    <vt:lpwstr>http://www.zotero.org/styles/gia_custom</vt:lpwstr>
  </property>
  <property fmtid="{D5CDD505-2E9C-101B-9397-08002B2CF9AE}" pid="15" name="Mendeley Recent Style Name 6_1">
    <vt:lpwstr>GIA Custom</vt:lpwstr>
  </property>
  <property fmtid="{D5CDD505-2E9C-101B-9397-08002B2CF9AE}" pid="16" name="Mendeley Recent Style Id 7_1">
    <vt:lpwstr>http://www.zotero.org/styles/global-change-biology</vt:lpwstr>
  </property>
  <property fmtid="{D5CDD505-2E9C-101B-9397-08002B2CF9AE}" pid="17" name="Mendeley Recent Style Name 7_1">
    <vt:lpwstr>Global Change Biology</vt:lpwstr>
  </property>
  <property fmtid="{D5CDD505-2E9C-101B-9397-08002B2CF9AE}" pid="18" name="Mendeley Recent Style Id 8_1">
    <vt:lpwstr>http://www.zotero.org/styles/harvard1</vt:lpwstr>
  </property>
  <property fmtid="{D5CDD505-2E9C-101B-9397-08002B2CF9AE}" pid="19" name="Mendeley Recent Style Name 8_1">
    <vt:lpwstr>Harvard reference format 1 (deprecated)</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y fmtid="{D5CDD505-2E9C-101B-9397-08002B2CF9AE}" pid="22" name="Mendeley Document_1">
    <vt:lpwstr>True</vt:lpwstr>
  </property>
  <property fmtid="{D5CDD505-2E9C-101B-9397-08002B2CF9AE}" pid="23" name="Mendeley Unique User Id_1">
    <vt:lpwstr>30712f39-0b67-368f-ac16-6ab8a5db7a15</vt:lpwstr>
  </property>
  <property fmtid="{D5CDD505-2E9C-101B-9397-08002B2CF9AE}" pid="24" name="Mendeley Citation Style_1">
    <vt:lpwstr>http://www.zotero.org/styles/frontiers-in-ecology-and-the-environment</vt:lpwstr>
  </property>
</Properties>
</file>