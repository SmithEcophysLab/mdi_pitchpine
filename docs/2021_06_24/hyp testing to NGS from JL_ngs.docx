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9E78D" w14:textId="1281A039" w:rsidR="00CA7362" w:rsidRDefault="00CA7362" w:rsidP="00CA7362">
      <w:pPr>
        <w:spacing w:line="360" w:lineRule="auto"/>
        <w:rPr>
          <w:sz w:val="22"/>
          <w:szCs w:val="22"/>
        </w:rPr>
      </w:pPr>
      <w:r>
        <w:rPr>
          <w:sz w:val="22"/>
          <w:szCs w:val="22"/>
        </w:rPr>
        <w:t xml:space="preserve">Previously, pitch pine studies </w:t>
      </w:r>
      <w:ins w:id="0" w:author="Smith, Nick" w:date="2021-06-23T10:25:00Z">
        <w:r w:rsidR="00C57EA1">
          <w:rPr>
            <w:sz w:val="22"/>
            <w:szCs w:val="22"/>
          </w:rPr>
          <w:t xml:space="preserve">have </w:t>
        </w:r>
      </w:ins>
      <w:r w:rsidR="00935094">
        <w:rPr>
          <w:sz w:val="22"/>
          <w:szCs w:val="22"/>
        </w:rPr>
        <w:t>emphasize</w:t>
      </w:r>
      <w:ins w:id="1" w:author="Smith, Nick" w:date="2021-06-23T10:25:00Z">
        <w:r w:rsidR="00C57EA1">
          <w:rPr>
            <w:sz w:val="22"/>
            <w:szCs w:val="22"/>
          </w:rPr>
          <w:t>d</w:t>
        </w:r>
      </w:ins>
      <w:r w:rsidR="00935094">
        <w:rPr>
          <w:sz w:val="22"/>
          <w:szCs w:val="22"/>
        </w:rPr>
        <w:t xml:space="preserve"> the influence of </w:t>
      </w:r>
      <w:r w:rsidRPr="003757BC">
        <w:rPr>
          <w:sz w:val="22"/>
          <w:szCs w:val="22"/>
        </w:rPr>
        <w:t>natural fire (</w:t>
      </w:r>
      <w:proofErr w:type="spellStart"/>
      <w:r w:rsidRPr="003757BC">
        <w:rPr>
          <w:sz w:val="22"/>
          <w:szCs w:val="22"/>
        </w:rPr>
        <w:t>Foereid</w:t>
      </w:r>
      <w:proofErr w:type="spellEnd"/>
      <w:r w:rsidRPr="003757BC">
        <w:rPr>
          <w:sz w:val="22"/>
          <w:szCs w:val="22"/>
        </w:rPr>
        <w:t xml:space="preserve"> </w:t>
      </w:r>
      <w:r w:rsidRPr="003757BC">
        <w:rPr>
          <w:i/>
          <w:iCs/>
          <w:sz w:val="22"/>
          <w:szCs w:val="22"/>
        </w:rPr>
        <w:t>et al.</w:t>
      </w:r>
      <w:r w:rsidRPr="003757BC">
        <w:rPr>
          <w:sz w:val="22"/>
          <w:szCs w:val="22"/>
        </w:rPr>
        <w:t xml:space="preserve"> 2015), anthropogenic controlled burns (Carlo </w:t>
      </w:r>
      <w:r w:rsidRPr="003757BC">
        <w:rPr>
          <w:i/>
          <w:iCs/>
          <w:sz w:val="22"/>
          <w:szCs w:val="22"/>
        </w:rPr>
        <w:t xml:space="preserve">et al. </w:t>
      </w:r>
      <w:r w:rsidRPr="003757BC">
        <w:rPr>
          <w:sz w:val="22"/>
          <w:szCs w:val="22"/>
        </w:rPr>
        <w:t xml:space="preserve">2016) and opening of canopies (Neill </w:t>
      </w:r>
      <w:r w:rsidRPr="003757BC">
        <w:rPr>
          <w:i/>
          <w:iCs/>
          <w:sz w:val="22"/>
          <w:szCs w:val="22"/>
        </w:rPr>
        <w:t xml:space="preserve">et al. </w:t>
      </w:r>
      <w:r w:rsidRPr="003757BC">
        <w:rPr>
          <w:sz w:val="22"/>
          <w:szCs w:val="22"/>
        </w:rPr>
        <w:t xml:space="preserve">2007). </w:t>
      </w:r>
      <w:r>
        <w:rPr>
          <w:sz w:val="22"/>
          <w:szCs w:val="22"/>
        </w:rPr>
        <w:t>Here,</w:t>
      </w:r>
      <w:r w:rsidRPr="003757BC">
        <w:rPr>
          <w:sz w:val="22"/>
          <w:szCs w:val="22"/>
        </w:rPr>
        <w:t xml:space="preserve"> </w:t>
      </w:r>
      <w:r>
        <w:rPr>
          <w:sz w:val="22"/>
          <w:szCs w:val="22"/>
        </w:rPr>
        <w:t xml:space="preserve">in addition to fire history, </w:t>
      </w:r>
      <w:r w:rsidRPr="003757BC">
        <w:rPr>
          <w:sz w:val="22"/>
          <w:szCs w:val="22"/>
        </w:rPr>
        <w:t xml:space="preserve">we </w:t>
      </w:r>
      <w:r>
        <w:rPr>
          <w:sz w:val="22"/>
          <w:szCs w:val="22"/>
        </w:rPr>
        <w:t xml:space="preserve">examine </w:t>
      </w:r>
      <w:commentRangeStart w:id="2"/>
      <w:del w:id="3" w:author="Smith, Nick" w:date="2021-06-23T10:25:00Z">
        <w:r w:rsidDel="00C57EA1">
          <w:rPr>
            <w:sz w:val="22"/>
            <w:szCs w:val="22"/>
          </w:rPr>
          <w:delText>e</w:delText>
        </w:r>
        <w:r w:rsidRPr="003757BC" w:rsidDel="00C57EA1">
          <w:rPr>
            <w:sz w:val="22"/>
            <w:szCs w:val="22"/>
          </w:rPr>
          <w:delText xml:space="preserve">levation and </w:delText>
        </w:r>
      </w:del>
      <w:r w:rsidRPr="003757BC">
        <w:rPr>
          <w:sz w:val="22"/>
          <w:szCs w:val="22"/>
        </w:rPr>
        <w:t>topography</w:t>
      </w:r>
      <w:commentRangeEnd w:id="2"/>
      <w:r w:rsidR="00C57EA1">
        <w:rPr>
          <w:rStyle w:val="CommentReference"/>
        </w:rPr>
        <w:commentReference w:id="2"/>
      </w:r>
      <w:r>
        <w:rPr>
          <w:sz w:val="22"/>
          <w:szCs w:val="22"/>
        </w:rPr>
        <w:t>,</w:t>
      </w:r>
      <w:r w:rsidRPr="003757BC">
        <w:rPr>
          <w:sz w:val="22"/>
          <w:szCs w:val="22"/>
        </w:rPr>
        <w:t xml:space="preserve"> </w:t>
      </w:r>
      <w:ins w:id="4" w:author="Smith, Nick" w:date="2021-06-23T10:25:00Z">
        <w:r w:rsidR="00C57EA1">
          <w:rPr>
            <w:sz w:val="22"/>
            <w:szCs w:val="22"/>
          </w:rPr>
          <w:t xml:space="preserve">which is </w:t>
        </w:r>
      </w:ins>
      <w:r>
        <w:rPr>
          <w:sz w:val="22"/>
          <w:szCs w:val="22"/>
        </w:rPr>
        <w:t>known</w:t>
      </w:r>
      <w:r w:rsidRPr="003757BC">
        <w:rPr>
          <w:sz w:val="22"/>
          <w:szCs w:val="22"/>
        </w:rPr>
        <w:t xml:space="preserve"> to be </w:t>
      </w:r>
      <w:ins w:id="5" w:author="Smith, Nick" w:date="2021-06-23T10:25:00Z">
        <w:r w:rsidR="00C57EA1">
          <w:rPr>
            <w:sz w:val="22"/>
            <w:szCs w:val="22"/>
          </w:rPr>
          <w:t xml:space="preserve">an </w:t>
        </w:r>
      </w:ins>
      <w:r w:rsidRPr="003757BC">
        <w:rPr>
          <w:sz w:val="22"/>
          <w:szCs w:val="22"/>
        </w:rPr>
        <w:t xml:space="preserve">important </w:t>
      </w:r>
      <w:del w:id="6" w:author="Smith, Nick" w:date="2021-06-23T10:26:00Z">
        <w:r w:rsidRPr="003757BC" w:rsidDel="00C57EA1">
          <w:rPr>
            <w:sz w:val="22"/>
            <w:szCs w:val="22"/>
          </w:rPr>
          <w:delText>factors</w:delText>
        </w:r>
      </w:del>
      <w:ins w:id="7" w:author="Smith, Nick" w:date="2021-06-23T10:26:00Z">
        <w:r w:rsidR="00C57EA1">
          <w:rPr>
            <w:sz w:val="22"/>
            <w:szCs w:val="22"/>
          </w:rPr>
          <w:t>control over</w:t>
        </w:r>
      </w:ins>
      <w:r w:rsidRPr="003757BC">
        <w:rPr>
          <w:sz w:val="22"/>
          <w:szCs w:val="22"/>
        </w:rPr>
        <w:t xml:space="preserve"> </w:t>
      </w:r>
      <w:del w:id="8" w:author="Smith, Nick" w:date="2021-06-23T10:27:00Z">
        <w:r w:rsidRPr="003757BC" w:rsidDel="00C57EA1">
          <w:rPr>
            <w:sz w:val="22"/>
            <w:szCs w:val="22"/>
          </w:rPr>
          <w:delText xml:space="preserve">in the dominance of </w:delText>
        </w:r>
      </w:del>
      <w:r w:rsidRPr="003757BC">
        <w:rPr>
          <w:sz w:val="22"/>
          <w:szCs w:val="22"/>
        </w:rPr>
        <w:t xml:space="preserve">pitch pine </w:t>
      </w:r>
      <w:del w:id="9" w:author="Smith, Nick" w:date="2021-06-23T10:27:00Z">
        <w:r w:rsidRPr="003757BC" w:rsidDel="00C57EA1">
          <w:rPr>
            <w:sz w:val="22"/>
            <w:szCs w:val="22"/>
          </w:rPr>
          <w:delText xml:space="preserve">barrens </w:delText>
        </w:r>
      </w:del>
      <w:ins w:id="10" w:author="Smith, Nick" w:date="2021-06-23T10:27:00Z">
        <w:r w:rsidR="00C57EA1">
          <w:rPr>
            <w:sz w:val="22"/>
            <w:szCs w:val="22"/>
          </w:rPr>
          <w:t>populations</w:t>
        </w:r>
        <w:r w:rsidR="00C57EA1" w:rsidRPr="003757BC">
          <w:rPr>
            <w:sz w:val="22"/>
            <w:szCs w:val="22"/>
          </w:rPr>
          <w:t xml:space="preserve"> </w:t>
        </w:r>
      </w:ins>
      <w:r>
        <w:rPr>
          <w:sz w:val="22"/>
          <w:szCs w:val="22"/>
        </w:rPr>
        <w:t>(Parshall and Foster 2002</w:t>
      </w:r>
      <w:ins w:id="11" w:author="Smith, Nick" w:date="2021-06-23T10:27:00Z">
        <w:r w:rsidR="00C57EA1">
          <w:rPr>
            <w:sz w:val="22"/>
            <w:szCs w:val="22"/>
          </w:rPr>
          <w:t>; Fig. 2</w:t>
        </w:r>
      </w:ins>
      <w:r>
        <w:rPr>
          <w:sz w:val="22"/>
          <w:szCs w:val="22"/>
        </w:rPr>
        <w:t>)</w:t>
      </w:r>
      <w:del w:id="12" w:author="Smith, Nick" w:date="2021-06-23T10:27:00Z">
        <w:r w:rsidDel="00C57EA1">
          <w:rPr>
            <w:sz w:val="22"/>
            <w:szCs w:val="22"/>
          </w:rPr>
          <w:delText xml:space="preserve"> and as potential change agents in fire absence (Fig. 2)</w:delText>
        </w:r>
      </w:del>
      <w:r w:rsidRPr="003757BC">
        <w:rPr>
          <w:sz w:val="22"/>
          <w:szCs w:val="22"/>
        </w:rPr>
        <w:t xml:space="preserve">. </w:t>
      </w:r>
    </w:p>
    <w:p w14:paraId="6674E4DC" w14:textId="77777777" w:rsidR="00CA7362" w:rsidRDefault="00CA7362" w:rsidP="00CA7362">
      <w:pPr>
        <w:spacing w:line="360" w:lineRule="auto"/>
        <w:rPr>
          <w:sz w:val="22"/>
          <w:szCs w:val="22"/>
        </w:rPr>
      </w:pPr>
    </w:p>
    <w:p w14:paraId="134654B9" w14:textId="77777777" w:rsidR="00012FE3" w:rsidRDefault="00C57EA1" w:rsidP="00CA7362">
      <w:pPr>
        <w:spacing w:line="360" w:lineRule="auto"/>
        <w:rPr>
          <w:ins w:id="13" w:author="Smith, Nick" w:date="2021-06-23T10:51:00Z"/>
          <w:sz w:val="22"/>
          <w:szCs w:val="22"/>
        </w:rPr>
      </w:pPr>
      <w:ins w:id="14" w:author="Smith, Nick" w:date="2021-06-23T10:28:00Z">
        <w:r>
          <w:rPr>
            <w:sz w:val="22"/>
            <w:szCs w:val="22"/>
          </w:rPr>
          <w:t xml:space="preserve">Pitch pine populations at </w:t>
        </w:r>
      </w:ins>
      <w:del w:id="15" w:author="Smith, Nick" w:date="2021-06-23T10:27:00Z">
        <w:r w:rsidR="00CA7362" w:rsidDel="00C57EA1">
          <w:rPr>
            <w:sz w:val="22"/>
            <w:szCs w:val="22"/>
          </w:rPr>
          <w:delText xml:space="preserve">At </w:delText>
        </w:r>
      </w:del>
      <w:r w:rsidR="00CA7362">
        <w:rPr>
          <w:sz w:val="22"/>
          <w:szCs w:val="22"/>
        </w:rPr>
        <w:t>Mt. Desert</w:t>
      </w:r>
      <w:ins w:id="16" w:author="Smith, Nick" w:date="2021-06-23T10:28:00Z">
        <w:r>
          <w:rPr>
            <w:sz w:val="22"/>
            <w:szCs w:val="22"/>
          </w:rPr>
          <w:t xml:space="preserve"> exist </w:t>
        </w:r>
      </w:ins>
      <w:ins w:id="17" w:author="Smith, Nick" w:date="2021-06-23T10:29:00Z">
        <w:r>
          <w:rPr>
            <w:sz w:val="22"/>
            <w:szCs w:val="22"/>
          </w:rPr>
          <w:t>along topographical and fire history gradients,</w:t>
        </w:r>
      </w:ins>
      <w:r w:rsidR="00CA7362">
        <w:rPr>
          <w:sz w:val="22"/>
          <w:szCs w:val="22"/>
        </w:rPr>
        <w:t xml:space="preserve"> </w:t>
      </w:r>
      <w:del w:id="18" w:author="Smith, Nick" w:date="2021-06-23T10:27:00Z">
        <w:r w:rsidR="00CA7362" w:rsidDel="00C57EA1">
          <w:rPr>
            <w:sz w:val="22"/>
            <w:szCs w:val="22"/>
          </w:rPr>
          <w:delText>i</w:delText>
        </w:r>
        <w:r w:rsidR="00CA7362" w:rsidRPr="003757BC" w:rsidDel="00C57EA1">
          <w:rPr>
            <w:sz w:val="22"/>
            <w:szCs w:val="22"/>
          </w:rPr>
          <w:delText>nvestigators are pr</w:delText>
        </w:r>
        <w:r w:rsidR="00CA7362" w:rsidDel="00C57EA1">
          <w:rPr>
            <w:sz w:val="22"/>
            <w:szCs w:val="22"/>
          </w:rPr>
          <w:delText>ovid</w:delText>
        </w:r>
        <w:r w:rsidR="00CA7362" w:rsidRPr="003757BC" w:rsidDel="00C57EA1">
          <w:rPr>
            <w:sz w:val="22"/>
            <w:szCs w:val="22"/>
          </w:rPr>
          <w:delText>ed with</w:delText>
        </w:r>
      </w:del>
      <w:ins w:id="19" w:author="Smith, Nick" w:date="2021-06-23T10:27:00Z">
        <w:r>
          <w:rPr>
            <w:sz w:val="22"/>
            <w:szCs w:val="22"/>
          </w:rPr>
          <w:t>provid</w:t>
        </w:r>
      </w:ins>
      <w:ins w:id="20" w:author="Smith, Nick" w:date="2021-06-23T10:29:00Z">
        <w:r>
          <w:rPr>
            <w:sz w:val="22"/>
            <w:szCs w:val="22"/>
          </w:rPr>
          <w:t>ing</w:t>
        </w:r>
      </w:ins>
      <w:r w:rsidR="00CA7362" w:rsidRPr="003757BC">
        <w:rPr>
          <w:sz w:val="22"/>
          <w:szCs w:val="22"/>
        </w:rPr>
        <w:t xml:space="preserve"> a </w:t>
      </w:r>
      <w:del w:id="21" w:author="Smith, Nick" w:date="2021-06-23T10:27:00Z">
        <w:r w:rsidR="00CA7362" w:rsidRPr="003757BC" w:rsidDel="00C57EA1">
          <w:rPr>
            <w:sz w:val="22"/>
            <w:szCs w:val="22"/>
          </w:rPr>
          <w:delText xml:space="preserve">remarkable </w:delText>
        </w:r>
      </w:del>
      <w:r w:rsidR="00CA7362" w:rsidRPr="003757BC">
        <w:rPr>
          <w:sz w:val="22"/>
          <w:szCs w:val="22"/>
        </w:rPr>
        <w:t>testbed</w:t>
      </w:r>
      <w:r w:rsidR="00CA7362" w:rsidRPr="003757BC">
        <w:rPr>
          <w:color w:val="2E74B5" w:themeColor="accent5" w:themeShade="BF"/>
          <w:sz w:val="22"/>
          <w:szCs w:val="22"/>
          <w:vertAlign w:val="superscript"/>
        </w:rPr>
        <w:t xml:space="preserve"> </w:t>
      </w:r>
      <w:r w:rsidR="00CA7362" w:rsidRPr="003757BC">
        <w:rPr>
          <w:sz w:val="22"/>
          <w:szCs w:val="22"/>
        </w:rPr>
        <w:t>to untangle</w:t>
      </w:r>
      <w:ins w:id="22" w:author="Smith, Nick" w:date="2021-06-23T10:28:00Z">
        <w:r>
          <w:rPr>
            <w:sz w:val="22"/>
            <w:szCs w:val="22"/>
          </w:rPr>
          <w:t xml:space="preserve"> the influence of fire and topography on </w:t>
        </w:r>
      </w:ins>
      <w:ins w:id="23" w:author="Smith, Nick" w:date="2021-06-23T10:29:00Z">
        <w:r>
          <w:rPr>
            <w:sz w:val="22"/>
            <w:szCs w:val="22"/>
          </w:rPr>
          <w:t>the species.</w:t>
        </w:r>
      </w:ins>
      <w:del w:id="24" w:author="Smith, Nick" w:date="2021-06-23T10:30:00Z">
        <w:r w:rsidR="00CA7362" w:rsidRPr="003757BC" w:rsidDel="00C57EA1">
          <w:rPr>
            <w:sz w:val="22"/>
            <w:szCs w:val="22"/>
          </w:rPr>
          <w:delText xml:space="preserve"> connections and differences between environmental factors and tree traits in four populations (Fig. </w:delText>
        </w:r>
        <w:r w:rsidR="00CA7362" w:rsidDel="00C57EA1">
          <w:rPr>
            <w:sz w:val="22"/>
            <w:szCs w:val="22"/>
          </w:rPr>
          <w:delText>3</w:delText>
        </w:r>
        <w:r w:rsidR="00CA7362" w:rsidRPr="003757BC" w:rsidDel="00C57EA1">
          <w:rPr>
            <w:sz w:val="22"/>
            <w:szCs w:val="22"/>
          </w:rPr>
          <w:delText>)</w:delText>
        </w:r>
        <w:r w:rsidR="00CA7362" w:rsidDel="00C57EA1">
          <w:rPr>
            <w:sz w:val="22"/>
            <w:szCs w:val="22"/>
          </w:rPr>
          <w:delText xml:space="preserve"> through a categorical analysis of response variables</w:delText>
        </w:r>
        <w:r w:rsidR="00CA7362" w:rsidRPr="003757BC" w:rsidDel="00C57EA1">
          <w:rPr>
            <w:sz w:val="22"/>
            <w:szCs w:val="22"/>
          </w:rPr>
          <w:delText>.</w:delText>
        </w:r>
        <w:r w:rsidR="00CA7362" w:rsidDel="00C57EA1">
          <w:rPr>
            <w:sz w:val="22"/>
            <w:szCs w:val="22"/>
          </w:rPr>
          <w:delText xml:space="preserve"> </w:delText>
        </w:r>
      </w:del>
      <w:ins w:id="25" w:author="Smith, Nick" w:date="2021-06-23T10:30:00Z">
        <w:r>
          <w:rPr>
            <w:sz w:val="22"/>
            <w:szCs w:val="22"/>
          </w:rPr>
          <w:t xml:space="preserve"> </w:t>
        </w:r>
      </w:ins>
      <w:ins w:id="26" w:author="Smith, Nick" w:date="2021-06-23T10:31:00Z">
        <w:r>
          <w:rPr>
            <w:sz w:val="22"/>
            <w:szCs w:val="22"/>
          </w:rPr>
          <w:t>Here, we use four populations</w:t>
        </w:r>
      </w:ins>
      <w:ins w:id="27" w:author="Smith, Nick" w:date="2021-06-23T10:33:00Z">
        <w:r>
          <w:rPr>
            <w:sz w:val="22"/>
            <w:szCs w:val="22"/>
          </w:rPr>
          <w:t xml:space="preserve"> </w:t>
        </w:r>
        <w:r>
          <w:rPr>
            <w:sz w:val="22"/>
            <w:szCs w:val="22"/>
          </w:rPr>
          <w:t>(Fig. 3)</w:t>
        </w:r>
      </w:ins>
      <w:ins w:id="28" w:author="Smith, Nick" w:date="2021-06-23T10:31:00Z">
        <w:r>
          <w:rPr>
            <w:sz w:val="22"/>
            <w:szCs w:val="22"/>
          </w:rPr>
          <w:t xml:space="preserve"> </w:t>
        </w:r>
      </w:ins>
      <w:ins w:id="29" w:author="Smith, Nick" w:date="2021-06-23T10:32:00Z">
        <w:r>
          <w:rPr>
            <w:sz w:val="22"/>
            <w:szCs w:val="22"/>
          </w:rPr>
          <w:t xml:space="preserve">to examine the effects of fire history and topography </w:t>
        </w:r>
      </w:ins>
      <w:ins w:id="30" w:author="Smith, Nick" w:date="2021-06-23T10:33:00Z">
        <w:r>
          <w:rPr>
            <w:sz w:val="22"/>
            <w:szCs w:val="22"/>
          </w:rPr>
          <w:t>on pitch pine leaf, plant, and ecosystem</w:t>
        </w:r>
      </w:ins>
      <w:ins w:id="31" w:author="Smith, Nick" w:date="2021-06-23T10:34:00Z">
        <w:r>
          <w:rPr>
            <w:sz w:val="22"/>
            <w:szCs w:val="22"/>
          </w:rPr>
          <w:t xml:space="preserve"> (i.e., soil)</w:t>
        </w:r>
      </w:ins>
      <w:ins w:id="32" w:author="Smith, Nick" w:date="2021-06-23T10:33:00Z">
        <w:r>
          <w:rPr>
            <w:sz w:val="22"/>
            <w:szCs w:val="22"/>
          </w:rPr>
          <w:t xml:space="preserve"> traits. The four populations were chosen to represent a factorial combination of ele</w:t>
        </w:r>
      </w:ins>
      <w:ins w:id="33" w:author="Smith, Nick" w:date="2021-06-23T10:34:00Z">
        <w:r>
          <w:rPr>
            <w:sz w:val="22"/>
            <w:szCs w:val="22"/>
          </w:rPr>
          <w:t xml:space="preserve">vation (high or low) and fire history (having experienced the 1947 stand clearing fire or not). </w:t>
        </w:r>
      </w:ins>
    </w:p>
    <w:p w14:paraId="326DC302" w14:textId="77777777" w:rsidR="00012FE3" w:rsidRDefault="00012FE3" w:rsidP="00CA7362">
      <w:pPr>
        <w:spacing w:line="360" w:lineRule="auto"/>
        <w:rPr>
          <w:ins w:id="34" w:author="Smith, Nick" w:date="2021-06-23T10:51:00Z"/>
          <w:sz w:val="22"/>
          <w:szCs w:val="22"/>
        </w:rPr>
      </w:pPr>
    </w:p>
    <w:p w14:paraId="2D7CC78E" w14:textId="0C2CEC31" w:rsidR="00CA7362" w:rsidDel="007E1002" w:rsidRDefault="007E1002" w:rsidP="00CA7362">
      <w:pPr>
        <w:spacing w:line="360" w:lineRule="auto"/>
        <w:rPr>
          <w:del w:id="35" w:author="Smith, Nick" w:date="2021-06-23T10:30:00Z"/>
          <w:sz w:val="22"/>
          <w:szCs w:val="22"/>
        </w:rPr>
      </w:pPr>
      <w:ins w:id="36" w:author="Smith, Nick" w:date="2021-06-23T10:35:00Z">
        <w:r>
          <w:rPr>
            <w:sz w:val="22"/>
            <w:szCs w:val="22"/>
          </w:rPr>
          <w:t>First, we characterize differences in topographical features of the four populations, including slope and aspect, giv</w:t>
        </w:r>
      </w:ins>
      <w:ins w:id="37" w:author="Smith, Nick" w:date="2021-06-23T10:36:00Z">
        <w:r>
          <w:rPr>
            <w:sz w:val="22"/>
            <w:szCs w:val="22"/>
          </w:rPr>
          <w:t xml:space="preserve">en that these are likely important non-elevation topographical drivers of the traits examined. We then </w:t>
        </w:r>
      </w:ins>
      <w:ins w:id="38" w:author="Smith, Nick" w:date="2021-06-23T10:37:00Z">
        <w:r>
          <w:rPr>
            <w:sz w:val="22"/>
            <w:szCs w:val="22"/>
          </w:rPr>
          <w:t xml:space="preserve">explore aspects of the soil environment, including soil carbon as well as macro and </w:t>
        </w:r>
        <w:proofErr w:type="gramStart"/>
        <w:r>
          <w:rPr>
            <w:sz w:val="22"/>
            <w:szCs w:val="22"/>
          </w:rPr>
          <w:t>micro nutrient</w:t>
        </w:r>
        <w:proofErr w:type="gramEnd"/>
        <w:r>
          <w:rPr>
            <w:sz w:val="22"/>
            <w:szCs w:val="22"/>
          </w:rPr>
          <w:t xml:space="preserve"> concentration</w:t>
        </w:r>
      </w:ins>
      <w:ins w:id="39" w:author="Smith, Nick" w:date="2021-06-23T10:38:00Z">
        <w:r>
          <w:rPr>
            <w:sz w:val="22"/>
            <w:szCs w:val="22"/>
          </w:rPr>
          <w:t xml:space="preserve">s. </w:t>
        </w:r>
      </w:ins>
      <w:ins w:id="40" w:author="Smith, Nick" w:date="2021-06-23T10:40:00Z">
        <w:r>
          <w:rPr>
            <w:sz w:val="22"/>
            <w:szCs w:val="22"/>
          </w:rPr>
          <w:t>Following previous studies, w</w:t>
        </w:r>
      </w:ins>
      <w:ins w:id="41" w:author="Smith, Nick" w:date="2021-06-23T10:39:00Z">
        <w:r>
          <w:rPr>
            <w:sz w:val="22"/>
            <w:szCs w:val="22"/>
          </w:rPr>
          <w:t xml:space="preserve">e expected to find </w:t>
        </w:r>
      </w:ins>
      <w:moveToRangeStart w:id="42" w:author="Smith, Nick" w:date="2021-06-23T10:38:00Z" w:name="move75337143"/>
      <w:moveTo w:id="43" w:author="Smith, Nick" w:date="2021-06-23T10:38:00Z">
        <w:del w:id="44" w:author="Smith, Nick" w:date="2021-06-23T10:39:00Z">
          <w:r w:rsidDel="007E1002">
            <w:rPr>
              <w:bCs/>
              <w:sz w:val="22"/>
              <w:szCs w:val="22"/>
            </w:rPr>
            <w:delText>Previous findings suggest post-fire pyrogenic</w:delText>
          </w:r>
        </w:del>
      </w:moveTo>
      <w:ins w:id="45" w:author="Smith, Nick" w:date="2021-06-23T10:39:00Z">
        <w:r>
          <w:rPr>
            <w:bCs/>
            <w:sz w:val="22"/>
            <w:szCs w:val="22"/>
          </w:rPr>
          <w:t>greater soil carbon</w:t>
        </w:r>
      </w:ins>
      <w:ins w:id="46" w:author="Smith, Nick" w:date="2021-06-23T10:40:00Z">
        <w:r>
          <w:rPr>
            <w:bCs/>
            <w:sz w:val="22"/>
            <w:szCs w:val="22"/>
          </w:rPr>
          <w:t xml:space="preserve"> </w:t>
        </w:r>
      </w:ins>
      <w:ins w:id="47" w:author="Smith, Nick" w:date="2021-06-23T10:41:00Z">
        <w:r>
          <w:rPr>
            <w:bCs/>
            <w:sz w:val="22"/>
            <w:szCs w:val="22"/>
          </w:rPr>
          <w:t>(</w:t>
        </w:r>
        <w:proofErr w:type="spellStart"/>
        <w:r>
          <w:rPr>
            <w:bCs/>
            <w:sz w:val="22"/>
            <w:szCs w:val="22"/>
          </w:rPr>
          <w:t>DeBano</w:t>
        </w:r>
        <w:proofErr w:type="spellEnd"/>
        <w:r>
          <w:rPr>
            <w:bCs/>
            <w:sz w:val="22"/>
            <w:szCs w:val="22"/>
          </w:rPr>
          <w:t xml:space="preserve"> 1981)</w:t>
        </w:r>
      </w:ins>
      <w:ins w:id="48" w:author="Smith, Nick" w:date="2021-06-23T10:39:00Z">
        <w:r>
          <w:rPr>
            <w:bCs/>
            <w:sz w:val="22"/>
            <w:szCs w:val="22"/>
          </w:rPr>
          <w:t xml:space="preserve">, </w:t>
        </w:r>
      </w:ins>
      <w:ins w:id="49" w:author="Smith, Nick" w:date="2021-06-23T10:40:00Z">
        <w:r w:rsidRPr="00345813">
          <w:rPr>
            <w:sz w:val="22"/>
            <w:szCs w:val="22"/>
          </w:rPr>
          <w:t>alkali cations</w:t>
        </w:r>
        <w:r>
          <w:rPr>
            <w:sz w:val="22"/>
            <w:szCs w:val="22"/>
          </w:rPr>
          <w:t xml:space="preserve"> </w:t>
        </w:r>
      </w:ins>
      <w:ins w:id="50" w:author="Smith, Nick" w:date="2021-06-23T10:41:00Z">
        <w:r w:rsidRPr="00345813">
          <w:rPr>
            <w:sz w:val="22"/>
            <w:szCs w:val="22"/>
          </w:rPr>
          <w:t>(</w:t>
        </w:r>
        <w:proofErr w:type="spellStart"/>
        <w:r w:rsidRPr="00345813">
          <w:rPr>
            <w:sz w:val="22"/>
            <w:szCs w:val="22"/>
          </w:rPr>
          <w:t>Kolden</w:t>
        </w:r>
        <w:proofErr w:type="spellEnd"/>
        <w:r w:rsidRPr="00345813">
          <w:rPr>
            <w:sz w:val="22"/>
            <w:szCs w:val="22"/>
          </w:rPr>
          <w:t xml:space="preserve"> </w:t>
        </w:r>
        <w:r w:rsidRPr="00345813">
          <w:rPr>
            <w:i/>
            <w:sz w:val="22"/>
            <w:szCs w:val="22"/>
          </w:rPr>
          <w:t>et al</w:t>
        </w:r>
        <w:r>
          <w:rPr>
            <w:i/>
            <w:sz w:val="22"/>
            <w:szCs w:val="22"/>
          </w:rPr>
          <w:t>.</w:t>
        </w:r>
        <w:r w:rsidRPr="00345813">
          <w:rPr>
            <w:sz w:val="22"/>
            <w:szCs w:val="22"/>
          </w:rPr>
          <w:t xml:space="preserve"> 2017)</w:t>
        </w:r>
      </w:ins>
      <w:ins w:id="51" w:author="Smith, Nick" w:date="2021-06-23T10:40:00Z">
        <w:r>
          <w:rPr>
            <w:sz w:val="22"/>
            <w:szCs w:val="22"/>
          </w:rPr>
          <w:t xml:space="preserve">, and </w:t>
        </w:r>
        <w:r>
          <w:rPr>
            <w:sz w:val="22"/>
            <w:szCs w:val="22"/>
          </w:rPr>
          <w:t>s</w:t>
        </w:r>
        <w:r w:rsidRPr="00345813">
          <w:rPr>
            <w:sz w:val="22"/>
            <w:szCs w:val="22"/>
          </w:rPr>
          <w:t>olubilize</w:t>
        </w:r>
        <w:r>
          <w:rPr>
            <w:sz w:val="22"/>
            <w:szCs w:val="22"/>
          </w:rPr>
          <w:t xml:space="preserve">d </w:t>
        </w:r>
        <w:r w:rsidRPr="00345813">
          <w:rPr>
            <w:sz w:val="22"/>
            <w:szCs w:val="22"/>
          </w:rPr>
          <w:t>minerals</w:t>
        </w:r>
      </w:ins>
      <w:ins w:id="52" w:author="Smith, Nick" w:date="2021-06-23T10:41:00Z">
        <w:r>
          <w:rPr>
            <w:sz w:val="22"/>
            <w:szCs w:val="22"/>
          </w:rPr>
          <w:t xml:space="preserve"> </w:t>
        </w:r>
        <w:r w:rsidRPr="00345813">
          <w:rPr>
            <w:sz w:val="22"/>
            <w:szCs w:val="22"/>
          </w:rPr>
          <w:t>(Caldwell and Richards 1989)</w:t>
        </w:r>
      </w:ins>
      <w:ins w:id="53" w:author="Smith, Nick" w:date="2021-06-23T10:40:00Z">
        <w:r>
          <w:rPr>
            <w:sz w:val="22"/>
            <w:szCs w:val="22"/>
          </w:rPr>
          <w:t xml:space="preserve"> in soils that had experienced the 1947 fire.</w:t>
        </w:r>
      </w:ins>
      <w:moveTo w:id="54" w:author="Smith, Nick" w:date="2021-06-23T10:38:00Z">
        <w:r>
          <w:rPr>
            <w:bCs/>
            <w:sz w:val="22"/>
            <w:szCs w:val="22"/>
          </w:rPr>
          <w:t xml:space="preserve"> </w:t>
        </w:r>
      </w:moveTo>
      <w:ins w:id="55" w:author="Smith, Nick" w:date="2021-06-23T10:41:00Z">
        <w:r>
          <w:rPr>
            <w:bCs/>
            <w:sz w:val="22"/>
            <w:szCs w:val="22"/>
          </w:rPr>
          <w:t xml:space="preserve">We also expected that there would be greater </w:t>
        </w:r>
      </w:ins>
      <w:moveTo w:id="56" w:author="Smith, Nick" w:date="2021-06-23T10:38:00Z">
        <w:del w:id="57" w:author="Smith, Nick" w:date="2021-06-23T10:41:00Z">
          <w:r w:rsidDel="007E1002">
            <w:rPr>
              <w:bCs/>
              <w:sz w:val="22"/>
              <w:szCs w:val="22"/>
            </w:rPr>
            <w:delText xml:space="preserve">C remnants endure in the soil layer (DeBano 1981) accompanied by increased </w:delText>
          </w:r>
          <w:r w:rsidRPr="00345813" w:rsidDel="007E1002">
            <w:rPr>
              <w:sz w:val="22"/>
              <w:szCs w:val="22"/>
            </w:rPr>
            <w:delText xml:space="preserve">alkali cations (Kolden </w:delText>
          </w:r>
          <w:r w:rsidRPr="00345813" w:rsidDel="007E1002">
            <w:rPr>
              <w:i/>
              <w:sz w:val="22"/>
              <w:szCs w:val="22"/>
            </w:rPr>
            <w:delText>et al</w:delText>
          </w:r>
          <w:r w:rsidDel="007E1002">
            <w:rPr>
              <w:i/>
              <w:sz w:val="22"/>
              <w:szCs w:val="22"/>
            </w:rPr>
            <w:delText>.</w:delText>
          </w:r>
          <w:r w:rsidRPr="00345813" w:rsidDel="007E1002">
            <w:rPr>
              <w:sz w:val="22"/>
              <w:szCs w:val="22"/>
            </w:rPr>
            <w:delText xml:space="preserve"> 2017)</w:delText>
          </w:r>
          <w:r w:rsidDel="007E1002">
            <w:rPr>
              <w:sz w:val="22"/>
              <w:szCs w:val="22"/>
            </w:rPr>
            <w:delText xml:space="preserve"> and s</w:delText>
          </w:r>
          <w:r w:rsidRPr="00345813" w:rsidDel="007E1002">
            <w:rPr>
              <w:sz w:val="22"/>
              <w:szCs w:val="22"/>
            </w:rPr>
            <w:delText>olubilize</w:delText>
          </w:r>
          <w:r w:rsidDel="007E1002">
            <w:rPr>
              <w:sz w:val="22"/>
              <w:szCs w:val="22"/>
            </w:rPr>
            <w:delText xml:space="preserve">d </w:delText>
          </w:r>
          <w:r w:rsidRPr="00345813" w:rsidDel="007E1002">
            <w:rPr>
              <w:sz w:val="22"/>
              <w:szCs w:val="22"/>
            </w:rPr>
            <w:delText>minerals (Caldwell and Richards 1989)</w:delText>
          </w:r>
          <w:r w:rsidDel="007E1002">
            <w:rPr>
              <w:sz w:val="22"/>
              <w:szCs w:val="22"/>
            </w:rPr>
            <w:delText xml:space="preserve">. The authors conjecture </w:delText>
          </w:r>
        </w:del>
        <w:r>
          <w:rPr>
            <w:sz w:val="22"/>
            <w:szCs w:val="22"/>
          </w:rPr>
          <w:t xml:space="preserve">soil </w:t>
        </w:r>
      </w:moveTo>
      <w:ins w:id="58" w:author="Smith, Nick" w:date="2021-06-23T10:41:00Z">
        <w:r>
          <w:rPr>
            <w:sz w:val="22"/>
            <w:szCs w:val="22"/>
          </w:rPr>
          <w:t>carbon</w:t>
        </w:r>
      </w:ins>
      <w:moveTo w:id="59" w:author="Smith, Nick" w:date="2021-06-23T10:38:00Z">
        <w:del w:id="60" w:author="Smith, Nick" w:date="2021-06-23T10:41:00Z">
          <w:r w:rsidDel="007E1002">
            <w:rPr>
              <w:sz w:val="22"/>
              <w:szCs w:val="22"/>
            </w:rPr>
            <w:delText>C</w:delText>
          </w:r>
        </w:del>
        <w:r>
          <w:rPr>
            <w:sz w:val="22"/>
            <w:szCs w:val="22"/>
          </w:rPr>
          <w:t xml:space="preserve"> </w:t>
        </w:r>
        <w:del w:id="61" w:author="Smith, Nick" w:date="2021-06-23T10:41:00Z">
          <w:r w:rsidDel="007E1002">
            <w:rPr>
              <w:sz w:val="22"/>
              <w:szCs w:val="22"/>
            </w:rPr>
            <w:delText xml:space="preserve">availability is greater </w:delText>
          </w:r>
        </w:del>
        <w:r>
          <w:rPr>
            <w:sz w:val="22"/>
            <w:szCs w:val="22"/>
          </w:rPr>
          <w:t xml:space="preserve">at low elevations </w:t>
        </w:r>
        <w:del w:id="62" w:author="Smith, Nick" w:date="2021-06-23T10:42:00Z">
          <w:r w:rsidDel="007E1002">
            <w:rPr>
              <w:sz w:val="22"/>
              <w:szCs w:val="22"/>
            </w:rPr>
            <w:delText xml:space="preserve">away from the 1947 fire (e.g., Wonderland and St. Sauveur trails) </w:delText>
          </w:r>
        </w:del>
        <w:r>
          <w:rPr>
            <w:sz w:val="22"/>
            <w:szCs w:val="22"/>
          </w:rPr>
          <w:t xml:space="preserve">due to </w:t>
        </w:r>
        <w:del w:id="63" w:author="Smith, Nick" w:date="2021-06-23T10:42:00Z">
          <w:r w:rsidDel="007E1002">
            <w:rPr>
              <w:sz w:val="22"/>
              <w:szCs w:val="22"/>
            </w:rPr>
            <w:delText xml:space="preserve">a number of mechanisms, most prominently </w:delText>
          </w:r>
        </w:del>
        <w:r w:rsidRPr="00345813">
          <w:rPr>
            <w:sz w:val="22"/>
            <w:szCs w:val="22"/>
          </w:rPr>
          <w:t xml:space="preserve">thermal exfoliation </w:t>
        </w:r>
        <w:r>
          <w:rPr>
            <w:sz w:val="22"/>
            <w:szCs w:val="22"/>
          </w:rPr>
          <w:t xml:space="preserve">(as explained by </w:t>
        </w:r>
        <w:proofErr w:type="spellStart"/>
        <w:r w:rsidRPr="00345813">
          <w:rPr>
            <w:sz w:val="22"/>
            <w:szCs w:val="22"/>
          </w:rPr>
          <w:t>Shakesby</w:t>
        </w:r>
        <w:proofErr w:type="spellEnd"/>
        <w:r w:rsidRPr="00345813">
          <w:rPr>
            <w:sz w:val="22"/>
            <w:szCs w:val="22"/>
          </w:rPr>
          <w:t xml:space="preserve"> and </w:t>
        </w:r>
        <w:proofErr w:type="spellStart"/>
        <w:r w:rsidRPr="00345813">
          <w:rPr>
            <w:sz w:val="22"/>
            <w:szCs w:val="22"/>
          </w:rPr>
          <w:t>Doerr</w:t>
        </w:r>
        <w:proofErr w:type="spellEnd"/>
        <w:r w:rsidRPr="00345813">
          <w:rPr>
            <w:sz w:val="22"/>
            <w:szCs w:val="22"/>
          </w:rPr>
          <w:t xml:space="preserve"> 2006</w:t>
        </w:r>
        <w:r>
          <w:rPr>
            <w:sz w:val="22"/>
            <w:szCs w:val="22"/>
          </w:rPr>
          <w:t>)</w:t>
        </w:r>
        <w:del w:id="64" w:author="Smith, Nick" w:date="2021-06-23T10:42:00Z">
          <w:r w:rsidDel="007E1002">
            <w:rPr>
              <w:sz w:val="22"/>
              <w:szCs w:val="22"/>
            </w:rPr>
            <w:delText>,</w:delText>
          </w:r>
        </w:del>
        <w:r>
          <w:rPr>
            <w:sz w:val="22"/>
            <w:szCs w:val="22"/>
          </w:rPr>
          <w:t xml:space="preserve"> or a failure of fire to remove </w:t>
        </w:r>
        <w:r w:rsidRPr="00DD549D">
          <w:rPr>
            <w:bCs/>
            <w:iCs/>
            <w:sz w:val="22"/>
            <w:szCs w:val="22"/>
            <w:lang w:val="en"/>
          </w:rPr>
          <w:t>pyrogenic carbon (</w:t>
        </w:r>
        <w:proofErr w:type="spellStart"/>
        <w:r w:rsidRPr="00DD549D">
          <w:rPr>
            <w:bCs/>
            <w:iCs/>
            <w:sz w:val="22"/>
            <w:szCs w:val="22"/>
            <w:lang w:val="en"/>
          </w:rPr>
          <w:t>Doerr</w:t>
        </w:r>
        <w:proofErr w:type="spellEnd"/>
        <w:r w:rsidRPr="00DD549D">
          <w:rPr>
            <w:bCs/>
            <w:iCs/>
            <w:sz w:val="22"/>
            <w:szCs w:val="22"/>
            <w:lang w:val="en"/>
          </w:rPr>
          <w:t xml:space="preserve"> </w:t>
        </w:r>
        <w:r w:rsidRPr="00DD549D">
          <w:rPr>
            <w:bCs/>
            <w:i/>
            <w:iCs/>
            <w:sz w:val="22"/>
            <w:szCs w:val="22"/>
            <w:lang w:val="en"/>
          </w:rPr>
          <w:t>et al</w:t>
        </w:r>
        <w:r>
          <w:rPr>
            <w:bCs/>
            <w:i/>
            <w:iCs/>
            <w:sz w:val="22"/>
            <w:szCs w:val="22"/>
            <w:lang w:val="en"/>
          </w:rPr>
          <w:t>.</w:t>
        </w:r>
        <w:r w:rsidRPr="00DD549D">
          <w:rPr>
            <w:bCs/>
            <w:iCs/>
            <w:sz w:val="22"/>
            <w:szCs w:val="22"/>
            <w:lang w:val="en"/>
          </w:rPr>
          <w:t xml:space="preserve"> 2018)</w:t>
        </w:r>
        <w:r>
          <w:rPr>
            <w:sz w:val="22"/>
            <w:szCs w:val="22"/>
          </w:rPr>
          <w:t xml:space="preserve"> in former fire zones</w:t>
        </w:r>
        <w:del w:id="65" w:author="Smith, Nick" w:date="2021-06-23T10:42:00Z">
          <w:r w:rsidDel="007E1002">
            <w:rPr>
              <w:sz w:val="22"/>
              <w:szCs w:val="22"/>
            </w:rPr>
            <w:delText xml:space="preserve"> such as Gorham cliffs</w:delText>
          </w:r>
        </w:del>
        <w:r>
          <w:rPr>
            <w:sz w:val="22"/>
            <w:szCs w:val="22"/>
          </w:rPr>
          <w:t>.</w:t>
        </w:r>
      </w:moveTo>
      <w:moveToRangeEnd w:id="42"/>
      <w:ins w:id="66" w:author="Smith, Nick" w:date="2021-06-23T10:43:00Z">
        <w:r>
          <w:rPr>
            <w:sz w:val="22"/>
            <w:szCs w:val="22"/>
          </w:rPr>
          <w:t xml:space="preserve"> We also measured soil water retention</w:t>
        </w:r>
      </w:ins>
      <w:ins w:id="67" w:author="Smith, Nick" w:date="2021-06-23T10:44:00Z">
        <w:r>
          <w:rPr>
            <w:sz w:val="22"/>
            <w:szCs w:val="22"/>
          </w:rPr>
          <w:t>, which we expected to be greater at sites that experienced the 1947 fire, as py</w:t>
        </w:r>
      </w:ins>
      <w:ins w:id="68" w:author="Smith, Nick" w:date="2021-06-23T10:45:00Z">
        <w:r>
          <w:rPr>
            <w:sz w:val="22"/>
            <w:szCs w:val="22"/>
          </w:rPr>
          <w:t>rogenic carbon is known to increase soil water retention (Licht and Smith, 2020).</w:t>
        </w:r>
        <w:r w:rsidR="00E35E5D">
          <w:rPr>
            <w:sz w:val="22"/>
            <w:szCs w:val="22"/>
          </w:rPr>
          <w:t xml:space="preserve"> </w:t>
        </w:r>
      </w:ins>
      <w:moveToRangeStart w:id="69" w:author="Smith, Nick" w:date="2021-06-23T10:45:00Z" w:name="move75337573"/>
      <w:moveTo w:id="70" w:author="Smith, Nick" w:date="2021-06-23T10:45:00Z">
        <w:del w:id="71" w:author="Smith, Nick" w:date="2021-06-23T10:46:00Z">
          <w:r w:rsidR="00E35E5D" w:rsidDel="00E35E5D">
            <w:rPr>
              <w:sz w:val="22"/>
              <w:szCs w:val="22"/>
            </w:rPr>
            <w:delText>While pyrolysis (either natural or anthropogenic) is shown to increase SWR (Licht and Smith 2020), in this investigation we hypothesize a combination of traits are responsible for heightened moisture availability—most likely a combination of pyrolysis (fire history) and low elevation.</w:delText>
          </w:r>
        </w:del>
      </w:moveTo>
      <w:ins w:id="72" w:author="Smith, Nick" w:date="2021-06-23T10:46:00Z">
        <w:r w:rsidR="00E35E5D">
          <w:rPr>
            <w:sz w:val="22"/>
            <w:szCs w:val="22"/>
          </w:rPr>
          <w:t>We also expected soil water retention to be greater at low elevations due to</w:t>
        </w:r>
      </w:ins>
      <w:moveTo w:id="73" w:author="Smith, Nick" w:date="2021-06-23T10:45:00Z">
        <w:r w:rsidR="00E35E5D">
          <w:rPr>
            <w:sz w:val="22"/>
            <w:szCs w:val="22"/>
          </w:rPr>
          <w:t xml:space="preserve"> </w:t>
        </w:r>
        <w:del w:id="74" w:author="Smith, Nick" w:date="2021-06-23T10:46:00Z">
          <w:r w:rsidR="00E35E5D" w:rsidDel="00E35E5D">
            <w:rPr>
              <w:sz w:val="22"/>
              <w:szCs w:val="22"/>
            </w:rPr>
            <w:delText xml:space="preserve">This claim rests on an assumption that low elevation combined with </w:delText>
          </w:r>
        </w:del>
        <w:r w:rsidR="00E35E5D">
          <w:rPr>
            <w:sz w:val="22"/>
            <w:szCs w:val="22"/>
          </w:rPr>
          <w:t>flat terrain (alleviating erosion mechanics)</w:t>
        </w:r>
        <w:del w:id="75" w:author="Smith, Nick" w:date="2021-06-23T10:46:00Z">
          <w:r w:rsidR="00E35E5D" w:rsidDel="00E35E5D">
            <w:rPr>
              <w:sz w:val="22"/>
              <w:szCs w:val="22"/>
            </w:rPr>
            <w:delText xml:space="preserve"> and </w:delText>
          </w:r>
          <w:r w:rsidR="00E35E5D" w:rsidRPr="00B86FF4" w:rsidDel="00E35E5D">
            <w:rPr>
              <w:sz w:val="22"/>
              <w:szCs w:val="22"/>
            </w:rPr>
            <w:delText>negligible consumption of Ca</w:delText>
          </w:r>
          <w:r w:rsidR="00E35E5D" w:rsidDel="00E35E5D">
            <w:rPr>
              <w:sz w:val="22"/>
              <w:szCs w:val="22"/>
              <w:vertAlign w:val="superscript"/>
            </w:rPr>
            <w:delText>2+</w:delText>
          </w:r>
          <w:r w:rsidR="00E35E5D" w:rsidRPr="00B86FF4" w:rsidDel="00E35E5D">
            <w:rPr>
              <w:sz w:val="22"/>
              <w:szCs w:val="22"/>
            </w:rPr>
            <w:delText>, K</w:delText>
          </w:r>
          <w:r w:rsidR="00E35E5D" w:rsidDel="00E35E5D">
            <w:rPr>
              <w:sz w:val="22"/>
              <w:szCs w:val="22"/>
              <w:vertAlign w:val="superscript"/>
            </w:rPr>
            <w:delText>+</w:delText>
          </w:r>
          <w:r w:rsidR="00E35E5D" w:rsidDel="00E35E5D">
            <w:rPr>
              <w:sz w:val="22"/>
              <w:szCs w:val="22"/>
            </w:rPr>
            <w:delText>,</w:delText>
          </w:r>
          <w:r w:rsidR="00E35E5D" w:rsidRPr="00B86FF4" w:rsidDel="00E35E5D">
            <w:rPr>
              <w:sz w:val="22"/>
              <w:szCs w:val="22"/>
            </w:rPr>
            <w:delText xml:space="preserve"> and Mg</w:delText>
          </w:r>
          <w:r w:rsidR="00E35E5D" w:rsidDel="00E35E5D">
            <w:rPr>
              <w:sz w:val="22"/>
              <w:szCs w:val="22"/>
              <w:vertAlign w:val="superscript"/>
            </w:rPr>
            <w:delText>2+</w:delText>
          </w:r>
          <w:r w:rsidR="00E35E5D" w:rsidDel="00E35E5D">
            <w:rPr>
              <w:sz w:val="22"/>
              <w:szCs w:val="22"/>
            </w:rPr>
            <w:delText xml:space="preserve"> (Licht and Smith 2020) couple with greater soil C availability to strengthen SWR</w:delText>
          </w:r>
        </w:del>
        <w:r w:rsidR="00E35E5D">
          <w:rPr>
            <w:sz w:val="22"/>
            <w:szCs w:val="22"/>
          </w:rPr>
          <w:t>.</w:t>
        </w:r>
        <w:del w:id="76" w:author="Smith, Nick" w:date="2021-06-23T10:46:00Z">
          <w:r w:rsidR="00E35E5D" w:rsidDel="00E35E5D">
            <w:rPr>
              <w:sz w:val="22"/>
              <w:szCs w:val="22"/>
            </w:rPr>
            <w:delText xml:space="preserve"> </w:delText>
          </w:r>
        </w:del>
        <w:del w:id="77" w:author="Smith, Nick" w:date="2021-06-23T10:47:00Z">
          <w:r w:rsidR="00E35E5D" w:rsidDel="00E35E5D">
            <w:rPr>
              <w:sz w:val="22"/>
              <w:szCs w:val="22"/>
            </w:rPr>
            <w:delText xml:space="preserve"> Alternately, we conjecture SWR is weaker not only at upper ledge elevations but also in elevated sites where PyC is no longer recalcitrant (Howard and Stelacio 2011). This prediction is also consistent with findings by others with regard to competition dynamics. These are observed, for example, near several Mt. Desert sub-summits (north Cadillac mountain trail, Norumbega mountain trail and Champlain mountain trail) at approximately the same altitude (+/- 290 m) as the mean waypoint of the South Cadillac trail study. We suggest the opposite is true at ledge and cliff locations at low elevation where SWR enhances expansion, clustering and consolidation (Churchill </w:delText>
          </w:r>
          <w:r w:rsidR="00E35E5D" w:rsidDel="00E35E5D">
            <w:rPr>
              <w:i/>
              <w:iCs/>
              <w:sz w:val="22"/>
              <w:szCs w:val="22"/>
            </w:rPr>
            <w:delText>et al.</w:delText>
          </w:r>
          <w:r w:rsidR="00E35E5D" w:rsidDel="00E35E5D">
            <w:rPr>
              <w:sz w:val="22"/>
              <w:szCs w:val="22"/>
            </w:rPr>
            <w:delText xml:space="preserve"> 2012; Lafon </w:delText>
          </w:r>
          <w:r w:rsidR="00E35E5D" w:rsidDel="00E35E5D">
            <w:rPr>
              <w:i/>
              <w:iCs/>
              <w:sz w:val="22"/>
              <w:szCs w:val="22"/>
            </w:rPr>
            <w:delText>et al</w:delText>
          </w:r>
          <w:r w:rsidR="00E35E5D" w:rsidDel="00E35E5D">
            <w:rPr>
              <w:sz w:val="22"/>
              <w:szCs w:val="22"/>
            </w:rPr>
            <w:delText xml:space="preserve">. 2014; Swanston </w:delText>
          </w:r>
          <w:r w:rsidR="00E35E5D" w:rsidDel="00E35E5D">
            <w:rPr>
              <w:i/>
              <w:iCs/>
              <w:sz w:val="22"/>
              <w:szCs w:val="22"/>
            </w:rPr>
            <w:delText>et al.</w:delText>
          </w:r>
          <w:r w:rsidR="00E35E5D" w:rsidDel="00E35E5D">
            <w:rPr>
              <w:sz w:val="22"/>
              <w:szCs w:val="22"/>
            </w:rPr>
            <w:delText xml:space="preserve"> 2018)</w:delText>
          </w:r>
        </w:del>
      </w:moveTo>
      <w:moveToRangeEnd w:id="69"/>
    </w:p>
    <w:p w14:paraId="023EE123" w14:textId="414FA646" w:rsidR="007E1002" w:rsidRDefault="007E1002" w:rsidP="00CA7362">
      <w:pPr>
        <w:spacing w:line="360" w:lineRule="auto"/>
        <w:rPr>
          <w:ins w:id="78" w:author="Smith, Nick" w:date="2021-06-23T10:42:00Z"/>
          <w:sz w:val="22"/>
          <w:szCs w:val="22"/>
        </w:rPr>
      </w:pPr>
    </w:p>
    <w:p w14:paraId="27AAABDE" w14:textId="5990255C" w:rsidR="007E1002" w:rsidRDefault="007E1002" w:rsidP="00CA7362">
      <w:pPr>
        <w:spacing w:line="360" w:lineRule="auto"/>
        <w:rPr>
          <w:ins w:id="79" w:author="Smith, Nick" w:date="2021-06-23T10:42:00Z"/>
          <w:sz w:val="22"/>
          <w:szCs w:val="22"/>
        </w:rPr>
      </w:pPr>
    </w:p>
    <w:p w14:paraId="656487D3" w14:textId="2A63F307" w:rsidR="00012FE3" w:rsidRDefault="00E35E5D" w:rsidP="00012FE3">
      <w:pPr>
        <w:spacing w:line="360" w:lineRule="auto"/>
        <w:rPr>
          <w:moveTo w:id="80" w:author="Smith, Nick" w:date="2021-06-23T10:52:00Z"/>
          <w:sz w:val="22"/>
          <w:szCs w:val="22"/>
        </w:rPr>
      </w:pPr>
      <w:ins w:id="81" w:author="Smith, Nick" w:date="2021-06-23T10:47:00Z">
        <w:r>
          <w:rPr>
            <w:sz w:val="22"/>
            <w:szCs w:val="22"/>
          </w:rPr>
          <w:t xml:space="preserve">We hypothesized that </w:t>
        </w:r>
      </w:ins>
      <w:ins w:id="82" w:author="Smith, Nick" w:date="2021-06-23T10:48:00Z">
        <w:r>
          <w:rPr>
            <w:sz w:val="22"/>
            <w:szCs w:val="22"/>
          </w:rPr>
          <w:t>topographical and fire history-driven changes to the growth environment would manifest in changes in leaf- and plant-level traits.</w:t>
        </w:r>
      </w:ins>
      <w:ins w:id="83" w:author="Smith, Nick" w:date="2021-06-23T10:52:00Z">
        <w:r w:rsidR="00012FE3">
          <w:rPr>
            <w:sz w:val="22"/>
            <w:szCs w:val="22"/>
          </w:rPr>
          <w:t xml:space="preserve"> </w:t>
        </w:r>
      </w:ins>
      <w:moveToRangeStart w:id="84" w:author="Smith, Nick" w:date="2021-06-23T10:52:00Z" w:name="move75337977"/>
      <w:moveTo w:id="85" w:author="Smith, Nick" w:date="2021-06-23T10:52:00Z">
        <w:r w:rsidR="00012FE3">
          <w:rPr>
            <w:sz w:val="22"/>
            <w:szCs w:val="22"/>
          </w:rPr>
          <w:t>We</w:t>
        </w:r>
      </w:moveTo>
      <w:ins w:id="86" w:author="Smith, Nick" w:date="2021-06-23T10:53:00Z">
        <w:r w:rsidR="00012FE3">
          <w:rPr>
            <w:sz w:val="22"/>
            <w:szCs w:val="22"/>
          </w:rPr>
          <w:t xml:space="preserve"> expected that stress induced by topographical features and low soil water retention at high elevation would lead to increased </w:t>
        </w:r>
      </w:ins>
      <w:moveTo w:id="87" w:author="Smith, Nick" w:date="2021-06-23T10:52:00Z">
        <w:del w:id="88" w:author="Smith, Nick" w:date="2021-06-23T10:54:00Z">
          <w:r w:rsidR="00012FE3" w:rsidDel="00012FE3">
            <w:rPr>
              <w:sz w:val="22"/>
              <w:szCs w:val="22"/>
            </w:rPr>
            <w:delText xml:space="preserve"> further assume fire history and elevation gradients interact in a</w:delText>
          </w:r>
          <w:r w:rsidR="00012FE3" w:rsidRPr="003757BC" w:rsidDel="00012FE3">
            <w:rPr>
              <w:sz w:val="22"/>
              <w:szCs w:val="22"/>
            </w:rPr>
            <w:delText xml:space="preserve"> post-pyrogenic era</w:delText>
          </w:r>
          <w:r w:rsidR="00012FE3" w:rsidDel="00012FE3">
            <w:rPr>
              <w:sz w:val="22"/>
              <w:szCs w:val="22"/>
            </w:rPr>
            <w:delText xml:space="preserve"> to promote foliar C and water use efficiency (Stambaugh </w:delText>
          </w:r>
          <w:r w:rsidR="00012FE3" w:rsidDel="00012FE3">
            <w:rPr>
              <w:i/>
              <w:iCs/>
              <w:sz w:val="22"/>
              <w:szCs w:val="22"/>
            </w:rPr>
            <w:delText>et al.</w:delText>
          </w:r>
          <w:r w:rsidR="00012FE3" w:rsidDel="00012FE3">
            <w:rPr>
              <w:sz w:val="22"/>
              <w:szCs w:val="22"/>
            </w:rPr>
            <w:delText xml:space="preserve"> 2015)</w:delText>
          </w:r>
          <w:r w:rsidR="00012FE3" w:rsidRPr="003757BC" w:rsidDel="00012FE3">
            <w:rPr>
              <w:sz w:val="22"/>
              <w:szCs w:val="22"/>
            </w:rPr>
            <w:delText xml:space="preserve">. </w:delText>
          </w:r>
          <w:r w:rsidR="00012FE3" w:rsidDel="00012FE3">
            <w:rPr>
              <w:sz w:val="22"/>
              <w:szCs w:val="22"/>
            </w:rPr>
            <w:delText xml:space="preserve">To tease out nuances in </w:delText>
          </w:r>
        </w:del>
        <w:r w:rsidR="00012FE3">
          <w:rPr>
            <w:sz w:val="22"/>
            <w:szCs w:val="22"/>
          </w:rPr>
          <w:t>intrinsic water use efficiency (</w:t>
        </w:r>
        <w:proofErr w:type="spellStart"/>
        <w:r w:rsidR="00012FE3">
          <w:rPr>
            <w:sz w:val="22"/>
            <w:szCs w:val="22"/>
          </w:rPr>
          <w:t>iWUE</w:t>
        </w:r>
      </w:moveTo>
      <w:proofErr w:type="spellEnd"/>
      <w:ins w:id="89" w:author="Smith, Nick" w:date="2021-06-23T10:54:00Z">
        <w:r w:rsidR="00012FE3">
          <w:rPr>
            <w:sz w:val="22"/>
            <w:szCs w:val="22"/>
          </w:rPr>
          <w:t xml:space="preserve">; </w:t>
        </w:r>
        <w:r w:rsidR="00012FE3">
          <w:rPr>
            <w:sz w:val="22"/>
            <w:szCs w:val="22"/>
          </w:rPr>
          <w:t xml:space="preserve">Wang </w:t>
        </w:r>
        <w:r w:rsidR="00012FE3">
          <w:rPr>
            <w:i/>
            <w:iCs/>
            <w:sz w:val="22"/>
            <w:szCs w:val="22"/>
          </w:rPr>
          <w:t xml:space="preserve">et al. </w:t>
        </w:r>
        <w:r w:rsidR="00012FE3">
          <w:rPr>
            <w:sz w:val="22"/>
            <w:szCs w:val="22"/>
          </w:rPr>
          <w:t>2017</w:t>
        </w:r>
      </w:ins>
      <w:moveTo w:id="90" w:author="Smith, Nick" w:date="2021-06-23T10:52:00Z">
        <w:r w:rsidR="00012FE3">
          <w:rPr>
            <w:sz w:val="22"/>
            <w:szCs w:val="22"/>
          </w:rPr>
          <w:t>)</w:t>
        </w:r>
      </w:moveTo>
      <w:ins w:id="91" w:author="Smith, Nick" w:date="2021-06-23T10:55:00Z">
        <w:r w:rsidR="00012FE3">
          <w:rPr>
            <w:sz w:val="22"/>
            <w:szCs w:val="22"/>
          </w:rPr>
          <w:t>, as a stress tolerance response.</w:t>
        </w:r>
      </w:ins>
      <w:ins w:id="92" w:author="Smith, Nick" w:date="2021-06-23T10:56:00Z">
        <w:r w:rsidR="00F55CC8">
          <w:rPr>
            <w:sz w:val="22"/>
            <w:szCs w:val="22"/>
          </w:rPr>
          <w:t xml:space="preserve"> We also expected a reduction in leaf nutrients at high elevation, mimicking expected reductions in the soil. However, we expected that fire history might alleviate these </w:t>
        </w:r>
      </w:ins>
      <w:ins w:id="93" w:author="Smith, Nick" w:date="2021-06-23T10:57:00Z">
        <w:r w:rsidR="00F55CC8">
          <w:rPr>
            <w:sz w:val="22"/>
            <w:szCs w:val="22"/>
          </w:rPr>
          <w:t>stress indicators, as a result of increased soil nutrients and water retention.</w:t>
        </w:r>
      </w:ins>
      <w:ins w:id="94" w:author="Smith, Nick" w:date="2021-06-23T10:58:00Z">
        <w:r w:rsidR="00F55CC8">
          <w:rPr>
            <w:sz w:val="22"/>
            <w:szCs w:val="22"/>
          </w:rPr>
          <w:t xml:space="preserve"> At the plant level, we expected to see plants </w:t>
        </w:r>
        <w:proofErr w:type="spellStart"/>
        <w:r w:rsidR="00F55CC8">
          <w:rPr>
            <w:sz w:val="22"/>
            <w:szCs w:val="22"/>
          </w:rPr>
          <w:t>with r</w:t>
        </w:r>
        <w:proofErr w:type="spellEnd"/>
        <w:r w:rsidR="00F55CC8">
          <w:rPr>
            <w:sz w:val="22"/>
            <w:szCs w:val="22"/>
          </w:rPr>
          <w:t xml:space="preserve">educed height, </w:t>
        </w:r>
        <w:r w:rsidR="00F55CC8">
          <w:rPr>
            <w:sz w:val="22"/>
            <w:szCs w:val="22"/>
          </w:rPr>
          <w:t>smaller DBH, narrower canopy</w:t>
        </w:r>
        <w:r w:rsidR="00F55CC8">
          <w:rPr>
            <w:sz w:val="22"/>
            <w:szCs w:val="22"/>
          </w:rPr>
          <w:t>,</w:t>
        </w:r>
        <w:r w:rsidR="00F55CC8">
          <w:rPr>
            <w:sz w:val="22"/>
            <w:szCs w:val="22"/>
          </w:rPr>
          <w:t xml:space="preserve"> and sparser clustering (greater distance between conspecific neighbors)</w:t>
        </w:r>
        <w:r w:rsidR="00F55CC8">
          <w:rPr>
            <w:sz w:val="22"/>
            <w:szCs w:val="22"/>
          </w:rPr>
          <w:t xml:space="preserve"> at high elevation</w:t>
        </w:r>
      </w:ins>
      <w:ins w:id="95" w:author="Smith, Nick" w:date="2021-06-23T10:59:00Z">
        <w:r w:rsidR="00F55CC8">
          <w:rPr>
            <w:sz w:val="22"/>
            <w:szCs w:val="22"/>
          </w:rPr>
          <w:t xml:space="preserve">, again </w:t>
        </w:r>
        <w:proofErr w:type="gramStart"/>
        <w:r w:rsidR="00F55CC8">
          <w:rPr>
            <w:sz w:val="22"/>
            <w:szCs w:val="22"/>
          </w:rPr>
          <w:t>as a result of</w:t>
        </w:r>
        <w:proofErr w:type="gramEnd"/>
        <w:r w:rsidR="00F55CC8">
          <w:rPr>
            <w:sz w:val="22"/>
            <w:szCs w:val="22"/>
          </w:rPr>
          <w:t xml:space="preserve"> the topography- and soil-induced stress.</w:t>
        </w:r>
      </w:ins>
      <w:ins w:id="96" w:author="Smith, Nick" w:date="2021-06-23T11:00:00Z">
        <w:r w:rsidR="00F55CC8">
          <w:rPr>
            <w:sz w:val="22"/>
            <w:szCs w:val="22"/>
          </w:rPr>
          <w:t xml:space="preserve"> We also expected smaller trees in a</w:t>
        </w:r>
      </w:ins>
      <w:ins w:id="97" w:author="Smith, Nick" w:date="2021-06-23T11:01:00Z">
        <w:r w:rsidR="00F55CC8">
          <w:rPr>
            <w:sz w:val="22"/>
            <w:szCs w:val="22"/>
          </w:rPr>
          <w:t>reas that had experienced the 1947 fire due to age, but that the difference would be less at high elevation due to stress-reducing effects of fire</w:t>
        </w:r>
      </w:ins>
      <w:ins w:id="98" w:author="Smith, Nick" w:date="2021-06-23T11:02:00Z">
        <w:r w:rsidR="00F55CC8">
          <w:rPr>
            <w:sz w:val="22"/>
            <w:szCs w:val="22"/>
          </w:rPr>
          <w:t xml:space="preserve"> on the soil environment.</w:t>
        </w:r>
      </w:ins>
      <w:moveTo w:id="99" w:author="Smith, Nick" w:date="2021-06-23T10:52:00Z">
        <w:del w:id="100" w:author="Smith, Nick" w:date="2021-06-23T10:55:00Z">
          <w:r w:rsidR="00012FE3" w:rsidDel="00012FE3">
            <w:rPr>
              <w:sz w:val="22"/>
              <w:szCs w:val="22"/>
            </w:rPr>
            <w:delText xml:space="preserve"> between trees according to fire history and elevation gradients, we consider observational data gathered in </w:delText>
          </w:r>
          <w:r w:rsidR="00012FE3" w:rsidRPr="003757BC" w:rsidDel="00012FE3">
            <w:rPr>
              <w:sz w:val="22"/>
              <w:szCs w:val="22"/>
            </w:rPr>
            <w:delText>Pennsylvania and West Virginia</w:delText>
          </w:r>
          <w:r w:rsidR="00012FE3" w:rsidDel="00012FE3">
            <w:rPr>
              <w:sz w:val="22"/>
              <w:szCs w:val="22"/>
            </w:rPr>
            <w:delText xml:space="preserve"> pine barrens </w:delText>
          </w:r>
          <w:r w:rsidR="00012FE3" w:rsidDel="00012FE3">
            <w:rPr>
              <w:color w:val="000000" w:themeColor="text1"/>
              <w:sz w:val="22"/>
              <w:szCs w:val="22"/>
            </w:rPr>
            <w:delText xml:space="preserve">(Howard and Stelacio 2011). </w:delText>
          </w:r>
          <w:r w:rsidR="00012FE3" w:rsidDel="00012FE3">
            <w:rPr>
              <w:sz w:val="22"/>
              <w:szCs w:val="22"/>
            </w:rPr>
            <w:delText xml:space="preserve">There, as elsewhere, elevational gradients are shown to have a strong impact on increases in photosynthesis, stomatal conductance, and leaf N </w:delText>
          </w:r>
          <w:r w:rsidR="00012FE3" w:rsidDel="00012FE3">
            <w:rPr>
              <w:sz w:val="22"/>
              <w:szCs w:val="22"/>
            </w:rPr>
            <w:fldChar w:fldCharType="begin" w:fldLock="1"/>
          </w:r>
          <w:r w:rsidR="00012FE3" w:rsidDel="00012FE3">
            <w:rPr>
              <w:sz w:val="22"/>
              <w:szCs w:val="22"/>
            </w:rPr>
            <w:del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pressures","type":"article-journal","volume":"66"},"uris":["http://www.mendeley.com/documents/?uuid=6df8e044-0d39-4c44-bd8b-70e91e22fbf3"]}],"mendeley":{"formattedCitation":"(Bresson et al., 2009; Friend et al., 1989; Körner et al., 1986; Körner and Diemer, 1987)","plainTextFormattedCitation":"(Bresson et al., 2009; Friend et al., 1989; Körner et al., 1986; Körner and Diemer, 1987)","previouslyFormattedCitation":"(Bresson et al., 2009; Friend et al., 1989; Körner et al., 1986; Körner and Diemer, 1987)"},"properties":{"noteIndex":0},"schema":"https://github.com/citation-style-language/schema/raw/master/csl-citation.json"}</w:delInstrText>
          </w:r>
          <w:r w:rsidR="00012FE3" w:rsidDel="00012FE3">
            <w:rPr>
              <w:sz w:val="22"/>
              <w:szCs w:val="22"/>
            </w:rPr>
            <w:fldChar w:fldCharType="separate"/>
          </w:r>
          <w:r w:rsidR="00012FE3" w:rsidRPr="00C72C31" w:rsidDel="00012FE3">
            <w:rPr>
              <w:noProof/>
              <w:sz w:val="22"/>
              <w:szCs w:val="22"/>
            </w:rPr>
            <w:delText>(</w:delText>
          </w:r>
          <w:r w:rsidR="00012FE3" w:rsidRPr="00E5034B" w:rsidDel="00012FE3">
            <w:rPr>
              <w:noProof/>
              <w:sz w:val="22"/>
              <w:szCs w:val="22"/>
            </w:rPr>
            <w:delText xml:space="preserve"> </w:delText>
          </w:r>
          <w:r w:rsidR="00012FE3" w:rsidRPr="00C72C31" w:rsidDel="00012FE3">
            <w:rPr>
              <w:noProof/>
              <w:sz w:val="22"/>
              <w:szCs w:val="22"/>
            </w:rPr>
            <w:delText xml:space="preserve">Körner </w:delText>
          </w:r>
          <w:r w:rsidR="00012FE3" w:rsidRPr="00061563" w:rsidDel="00012FE3">
            <w:rPr>
              <w:i/>
              <w:iCs/>
              <w:noProof/>
              <w:sz w:val="22"/>
              <w:szCs w:val="22"/>
            </w:rPr>
            <w:delText>et al</w:delText>
          </w:r>
          <w:r w:rsidR="00012FE3" w:rsidRPr="00C72C31" w:rsidDel="00012FE3">
            <w:rPr>
              <w:noProof/>
              <w:sz w:val="22"/>
              <w:szCs w:val="22"/>
            </w:rPr>
            <w:delText>., 1986</w:delText>
          </w:r>
          <w:r w:rsidR="00012FE3" w:rsidDel="00012FE3">
            <w:rPr>
              <w:noProof/>
              <w:sz w:val="22"/>
              <w:szCs w:val="22"/>
            </w:rPr>
            <w:delText xml:space="preserve">; </w:delText>
          </w:r>
          <w:r w:rsidR="00012FE3" w:rsidRPr="00C72C31" w:rsidDel="00012FE3">
            <w:rPr>
              <w:noProof/>
              <w:sz w:val="22"/>
              <w:szCs w:val="22"/>
            </w:rPr>
            <w:delText xml:space="preserve">Friend </w:delText>
          </w:r>
          <w:r w:rsidR="00012FE3" w:rsidRPr="00434234" w:rsidDel="00012FE3">
            <w:rPr>
              <w:i/>
              <w:iCs/>
              <w:noProof/>
              <w:sz w:val="22"/>
              <w:szCs w:val="22"/>
            </w:rPr>
            <w:delText>et al</w:delText>
          </w:r>
          <w:r w:rsidR="00012FE3" w:rsidRPr="00C72C31" w:rsidDel="00012FE3">
            <w:rPr>
              <w:noProof/>
              <w:sz w:val="22"/>
              <w:szCs w:val="22"/>
            </w:rPr>
            <w:delText>., 1989</w:delText>
          </w:r>
          <w:r w:rsidR="00012FE3" w:rsidDel="00012FE3">
            <w:rPr>
              <w:noProof/>
              <w:sz w:val="22"/>
              <w:szCs w:val="22"/>
            </w:rPr>
            <w:delText xml:space="preserve">; </w:delText>
          </w:r>
          <w:r w:rsidR="00012FE3" w:rsidRPr="00C72C31" w:rsidDel="00012FE3">
            <w:rPr>
              <w:noProof/>
              <w:sz w:val="22"/>
              <w:szCs w:val="22"/>
            </w:rPr>
            <w:delText xml:space="preserve">Bresson </w:delText>
          </w:r>
          <w:r w:rsidR="00012FE3" w:rsidRPr="000B1A90" w:rsidDel="00012FE3">
            <w:rPr>
              <w:i/>
              <w:iCs/>
              <w:noProof/>
              <w:sz w:val="22"/>
              <w:szCs w:val="22"/>
            </w:rPr>
            <w:delText>et al</w:delText>
          </w:r>
          <w:r w:rsidR="00012FE3" w:rsidRPr="00C72C31" w:rsidDel="00012FE3">
            <w:rPr>
              <w:noProof/>
              <w:sz w:val="22"/>
              <w:szCs w:val="22"/>
            </w:rPr>
            <w:delText>.</w:delText>
          </w:r>
          <w:r w:rsidR="00012FE3" w:rsidDel="00012FE3">
            <w:rPr>
              <w:noProof/>
              <w:sz w:val="22"/>
              <w:szCs w:val="22"/>
            </w:rPr>
            <w:delText xml:space="preserve"> </w:delText>
          </w:r>
          <w:r w:rsidR="00012FE3" w:rsidRPr="00C72C31" w:rsidDel="00012FE3">
            <w:rPr>
              <w:noProof/>
              <w:sz w:val="22"/>
              <w:szCs w:val="22"/>
            </w:rPr>
            <w:delText>2009)</w:delText>
          </w:r>
          <w:r w:rsidR="00012FE3" w:rsidDel="00012FE3">
            <w:rPr>
              <w:sz w:val="22"/>
              <w:szCs w:val="22"/>
            </w:rPr>
            <w:fldChar w:fldCharType="end"/>
          </w:r>
          <w:r w:rsidR="00012FE3" w:rsidDel="00012FE3">
            <w:rPr>
              <w:noProof/>
              <w:sz w:val="22"/>
              <w:szCs w:val="22"/>
            </w:rPr>
            <w:delText xml:space="preserve">. </w:delText>
          </w:r>
          <w:r w:rsidR="00012FE3" w:rsidDel="00012FE3">
            <w:rPr>
              <w:sz w:val="22"/>
              <w:szCs w:val="22"/>
            </w:rPr>
            <w:delText xml:space="preserve">Thus we hypothesize explicit links between increased iWUE favoring a stress tolerance pathway (in response to higher wind turbulence, drying potential and lower soil water retention (SWR) at upper elevations (e.g., Wang </w:delText>
          </w:r>
          <w:r w:rsidR="00012FE3" w:rsidDel="00012FE3">
            <w:rPr>
              <w:i/>
              <w:iCs/>
              <w:sz w:val="22"/>
              <w:szCs w:val="22"/>
            </w:rPr>
            <w:delText xml:space="preserve">et al. </w:delText>
          </w:r>
          <w:r w:rsidR="00012FE3" w:rsidDel="00012FE3">
            <w:rPr>
              <w:sz w:val="22"/>
              <w:szCs w:val="22"/>
            </w:rPr>
            <w:delText xml:space="preserve">2017) as opposed to an emphasis on photosynthetic growth at lower ones (Butak 2014). </w:delText>
          </w:r>
        </w:del>
      </w:moveTo>
    </w:p>
    <w:p w14:paraId="5CBBA4D5" w14:textId="77777777" w:rsidR="00012FE3" w:rsidDel="00F55CC8" w:rsidRDefault="00012FE3" w:rsidP="00012FE3">
      <w:pPr>
        <w:spacing w:line="276" w:lineRule="auto"/>
        <w:jc w:val="both"/>
        <w:rPr>
          <w:del w:id="101" w:author="Smith, Nick" w:date="2021-06-23T10:57:00Z"/>
          <w:moveTo w:id="102" w:author="Smith, Nick" w:date="2021-06-23T10:52:00Z"/>
          <w:sz w:val="22"/>
          <w:szCs w:val="22"/>
        </w:rPr>
      </w:pPr>
    </w:p>
    <w:p w14:paraId="27006130" w14:textId="56A18B7A" w:rsidR="00CA7362" w:rsidRPr="00F55CC8" w:rsidDel="00C57EA1" w:rsidRDefault="00012FE3" w:rsidP="00F55CC8">
      <w:pPr>
        <w:spacing w:line="360" w:lineRule="auto"/>
        <w:rPr>
          <w:del w:id="103" w:author="Smith, Nick" w:date="2021-06-23T10:30:00Z"/>
          <w:strike/>
          <w:sz w:val="22"/>
          <w:szCs w:val="22"/>
          <w:rPrChange w:id="104" w:author="Smith, Nick" w:date="2021-06-23T11:02:00Z">
            <w:rPr>
              <w:del w:id="105" w:author="Smith, Nick" w:date="2021-06-23T10:30:00Z"/>
              <w:sz w:val="22"/>
              <w:szCs w:val="22"/>
            </w:rPr>
          </w:rPrChange>
        </w:rPr>
        <w:pPrChange w:id="106" w:author="Smith, Nick" w:date="2021-06-23T11:02:00Z">
          <w:pPr>
            <w:spacing w:line="360" w:lineRule="auto"/>
          </w:pPr>
        </w:pPrChange>
      </w:pPr>
      <w:moveTo w:id="107" w:author="Smith, Nick" w:date="2021-06-23T10:52:00Z">
        <w:del w:id="108" w:author="Smith, Nick" w:date="2021-06-23T10:57:00Z">
          <w:r w:rsidDel="00F55CC8">
            <w:rPr>
              <w:sz w:val="22"/>
              <w:szCs w:val="22"/>
            </w:rPr>
            <w:delText>The quantification of this interaction, and measure of environmental and tree traits may be pivotal (</w:delText>
          </w:r>
          <w:r w:rsidRPr="003757BC" w:rsidDel="00F55CC8">
            <w:rPr>
              <w:sz w:val="22"/>
              <w:szCs w:val="22"/>
            </w:rPr>
            <w:delText xml:space="preserve">Carlo </w:delText>
          </w:r>
          <w:r w:rsidRPr="003757BC" w:rsidDel="00F55CC8">
            <w:rPr>
              <w:i/>
              <w:iCs/>
              <w:sz w:val="22"/>
              <w:szCs w:val="22"/>
            </w:rPr>
            <w:delText xml:space="preserve">et al. </w:delText>
          </w:r>
          <w:r w:rsidRPr="003757BC" w:rsidDel="00F55CC8">
            <w:rPr>
              <w:sz w:val="22"/>
              <w:szCs w:val="22"/>
            </w:rPr>
            <w:delText>2016</w:delText>
          </w:r>
          <w:r w:rsidDel="00F55CC8">
            <w:rPr>
              <w:sz w:val="22"/>
              <w:szCs w:val="22"/>
            </w:rPr>
            <w:delText xml:space="preserve">; Foereid </w:delText>
          </w:r>
          <w:r w:rsidRPr="002F7F91" w:rsidDel="00F55CC8">
            <w:rPr>
              <w:i/>
              <w:iCs/>
              <w:sz w:val="22"/>
              <w:szCs w:val="22"/>
            </w:rPr>
            <w:delText>et al.</w:delText>
          </w:r>
          <w:r w:rsidDel="00F55CC8">
            <w:rPr>
              <w:sz w:val="22"/>
              <w:szCs w:val="22"/>
            </w:rPr>
            <w:delText xml:space="preserve"> 2016). In an earlier study in Massachusetts, scientists find similarities between C and N data according to fire history (natural versus proscribed) versus no fire involvement; however variation in elevation is too minimal to play a role </w:delText>
          </w:r>
          <w:r w:rsidRPr="003757BC" w:rsidDel="00F55CC8">
            <w:rPr>
              <w:sz w:val="22"/>
              <w:szCs w:val="22"/>
            </w:rPr>
            <w:delText>(Licht and Smith 2020)</w:delText>
          </w:r>
          <w:r w:rsidDel="00F55CC8">
            <w:rPr>
              <w:sz w:val="22"/>
              <w:szCs w:val="22"/>
            </w:rPr>
            <w:delText>. The current authors speculate a linear model demonstrates a significant influence of fire history on foliar N at Gorham cliffs and South Cadillac trails. We assert foliar Ca</w:delText>
          </w:r>
          <w:r w:rsidRPr="00172411" w:rsidDel="00F55CC8">
            <w:rPr>
              <w:sz w:val="22"/>
              <w:szCs w:val="22"/>
              <w:vertAlign w:val="superscript"/>
            </w:rPr>
            <w:delText>2+</w:delText>
          </w:r>
          <w:r w:rsidDel="00F55CC8">
            <w:rPr>
              <w:sz w:val="22"/>
              <w:szCs w:val="22"/>
            </w:rPr>
            <w:delText>, P, K</w:delText>
          </w:r>
          <w:r w:rsidRPr="00172411" w:rsidDel="00F55CC8">
            <w:rPr>
              <w:sz w:val="22"/>
              <w:szCs w:val="22"/>
              <w:vertAlign w:val="superscript"/>
            </w:rPr>
            <w:delText>+</w:delText>
          </w:r>
          <w:r w:rsidDel="00F55CC8">
            <w:rPr>
              <w:sz w:val="22"/>
              <w:szCs w:val="22"/>
            </w:rPr>
            <w:delText>, Mg</w:delText>
          </w:r>
          <w:r w:rsidRPr="00ED00E0" w:rsidDel="00F55CC8">
            <w:rPr>
              <w:sz w:val="22"/>
              <w:szCs w:val="22"/>
              <w:vertAlign w:val="superscript"/>
            </w:rPr>
            <w:delText>2+</w:delText>
          </w:r>
          <w:r w:rsidDel="00F55CC8">
            <w:rPr>
              <w:sz w:val="22"/>
              <w:szCs w:val="22"/>
            </w:rPr>
            <w:delText>, Al and Zn are impacted by elevation gradient changes, such as a decrease in Ca</w:delText>
          </w:r>
          <w:r w:rsidRPr="00ED00E0" w:rsidDel="00F55CC8">
            <w:rPr>
              <w:sz w:val="22"/>
              <w:szCs w:val="22"/>
              <w:vertAlign w:val="superscript"/>
            </w:rPr>
            <w:delText>2+</w:delText>
          </w:r>
          <w:r w:rsidDel="00F55CC8">
            <w:rPr>
              <w:sz w:val="22"/>
              <w:szCs w:val="22"/>
              <w:vertAlign w:val="superscript"/>
            </w:rPr>
            <w:delText xml:space="preserve"> </w:delText>
          </w:r>
          <w:r w:rsidDel="00F55CC8">
            <w:rPr>
              <w:sz w:val="22"/>
              <w:szCs w:val="22"/>
            </w:rPr>
            <w:delText>as elevation is gained; increases in P at the two 1947 fire sites; an increase in K</w:delText>
          </w:r>
          <w:r w:rsidRPr="00ED00E0" w:rsidDel="00F55CC8">
            <w:rPr>
              <w:sz w:val="22"/>
              <w:szCs w:val="22"/>
              <w:vertAlign w:val="superscript"/>
            </w:rPr>
            <w:delText>+</w:delText>
          </w:r>
          <w:r w:rsidDel="00F55CC8">
            <w:rPr>
              <w:sz w:val="22"/>
              <w:szCs w:val="22"/>
              <w:vertAlign w:val="superscript"/>
            </w:rPr>
            <w:delText xml:space="preserve"> </w:delText>
          </w:r>
          <w:r w:rsidDel="00F55CC8">
            <w:rPr>
              <w:sz w:val="22"/>
              <w:szCs w:val="22"/>
            </w:rPr>
            <w:delText>for non-fire locations and higher availability of Mg</w:delText>
          </w:r>
          <w:r w:rsidRPr="00ED00E0" w:rsidDel="00F55CC8">
            <w:rPr>
              <w:sz w:val="22"/>
              <w:szCs w:val="22"/>
              <w:vertAlign w:val="superscript"/>
            </w:rPr>
            <w:delText>2+</w:delText>
          </w:r>
          <w:r w:rsidDel="00F55CC8">
            <w:rPr>
              <w:sz w:val="22"/>
              <w:szCs w:val="22"/>
            </w:rPr>
            <w:delText>, Al and Zn at low elevation, especially where pyrolysis occurred at Gorham cliffs. The expectations for micronutrient concentrations at Mt. Desert are based on previous findings in a pine barren encompassing non-glaciated soils exposed to forest fire, anthropogenic fire and no fire treatments (Licht and Smith 2020).</w:delText>
          </w:r>
        </w:del>
      </w:moveTo>
      <w:moveToRangeEnd w:id="84"/>
    </w:p>
    <w:p w14:paraId="549D36AB" w14:textId="656278BF" w:rsidR="00CA7362" w:rsidDel="00F55CC8" w:rsidRDefault="00CA7362" w:rsidP="00CA7362">
      <w:pPr>
        <w:spacing w:line="360" w:lineRule="auto"/>
        <w:rPr>
          <w:del w:id="109" w:author="Smith, Nick" w:date="2021-06-23T11:02:00Z"/>
          <w:sz w:val="22"/>
          <w:szCs w:val="22"/>
        </w:rPr>
      </w:pPr>
      <w:del w:id="110" w:author="Smith, Nick" w:date="2021-06-23T11:02:00Z">
        <w:r w:rsidDel="00F55CC8">
          <w:rPr>
            <w:sz w:val="22"/>
            <w:szCs w:val="22"/>
          </w:rPr>
          <w:delText xml:space="preserve">First, we assess to what degree aspect </w:delText>
        </w:r>
        <w:r w:rsidRPr="003757BC" w:rsidDel="00F55CC8">
          <w:rPr>
            <w:sz w:val="22"/>
            <w:szCs w:val="22"/>
          </w:rPr>
          <w:delText>(</w:delText>
        </w:r>
        <w:r w:rsidDel="00F55CC8">
          <w:rPr>
            <w:sz w:val="22"/>
            <w:szCs w:val="22"/>
          </w:rPr>
          <w:delText xml:space="preserve">that is, colonies facing </w:delText>
        </w:r>
        <w:r w:rsidRPr="003757BC" w:rsidDel="00F55CC8">
          <w:rPr>
            <w:sz w:val="22"/>
            <w:szCs w:val="22"/>
          </w:rPr>
          <w:delText xml:space="preserve">a particular direction) </w:delText>
        </w:r>
        <w:r w:rsidDel="00F55CC8">
          <w:rPr>
            <w:sz w:val="22"/>
            <w:szCs w:val="22"/>
          </w:rPr>
          <w:delText xml:space="preserve">reflects persistence (denoted by foliar C </w:delText>
        </w:r>
        <w:r w:rsidR="00935094" w:rsidDel="00F55CC8">
          <w:rPr>
            <w:sz w:val="22"/>
            <w:szCs w:val="22"/>
          </w:rPr>
          <w:delText xml:space="preserve">abundance </w:delText>
        </w:r>
        <w:r w:rsidDel="00F55CC8">
          <w:rPr>
            <w:sz w:val="22"/>
            <w:szCs w:val="22"/>
          </w:rPr>
          <w:delText>and higher soil water retention</w:delText>
        </w:r>
        <w:r w:rsidR="00935094" w:rsidDel="00F55CC8">
          <w:rPr>
            <w:sz w:val="22"/>
            <w:szCs w:val="22"/>
          </w:rPr>
          <w:delText xml:space="preserve">, </w:delText>
        </w:r>
        <w:r w:rsidDel="00F55CC8">
          <w:rPr>
            <w:sz w:val="22"/>
            <w:szCs w:val="22"/>
          </w:rPr>
          <w:delText>SWR). The authors stipulate trees lying in a south to western compass orientation show higher growth potential (as measured by higher foliar C) versus those with an east to south aspect. Likewise, we theorize the combination of a gentle</w:delText>
        </w:r>
        <w:r w:rsidRPr="003757BC" w:rsidDel="00F55CC8">
          <w:rPr>
            <w:sz w:val="22"/>
            <w:szCs w:val="22"/>
          </w:rPr>
          <w:delText xml:space="preserve"> </w:delText>
        </w:r>
        <w:r w:rsidDel="00F55CC8">
          <w:rPr>
            <w:sz w:val="22"/>
            <w:szCs w:val="22"/>
          </w:rPr>
          <w:delText xml:space="preserve">3° </w:delText>
        </w:r>
        <w:r w:rsidRPr="003757BC" w:rsidDel="00F55CC8">
          <w:rPr>
            <w:sz w:val="22"/>
            <w:szCs w:val="22"/>
          </w:rPr>
          <w:delText xml:space="preserve">slope </w:delText>
        </w:r>
        <w:r w:rsidDel="00F55CC8">
          <w:rPr>
            <w:sz w:val="22"/>
            <w:szCs w:val="22"/>
          </w:rPr>
          <w:delText>and low elevation, such as Wonderland,  accompanied by</w:delText>
        </w:r>
        <w:r w:rsidRPr="003757BC" w:rsidDel="00F55CC8">
          <w:rPr>
            <w:sz w:val="22"/>
            <w:szCs w:val="22"/>
          </w:rPr>
          <w:delText xml:space="preserve"> </w:delText>
        </w:r>
        <w:r w:rsidDel="00F55CC8">
          <w:rPr>
            <w:sz w:val="22"/>
            <w:szCs w:val="22"/>
          </w:rPr>
          <w:delText>less</w:delText>
        </w:r>
        <w:r w:rsidRPr="003757BC" w:rsidDel="00F55CC8">
          <w:rPr>
            <w:sz w:val="22"/>
            <w:szCs w:val="22"/>
          </w:rPr>
          <w:delText xml:space="preserve"> soil </w:delText>
        </w:r>
        <w:r w:rsidDel="00F55CC8">
          <w:rPr>
            <w:sz w:val="22"/>
            <w:szCs w:val="22"/>
          </w:rPr>
          <w:delText xml:space="preserve">moisture </w:delText>
        </w:r>
        <w:r w:rsidRPr="003757BC" w:rsidDel="00F55CC8">
          <w:rPr>
            <w:sz w:val="22"/>
            <w:szCs w:val="22"/>
          </w:rPr>
          <w:delText xml:space="preserve">drainage </w:delText>
        </w:r>
        <w:r w:rsidRPr="003757BC" w:rsidDel="00F55CC8">
          <w:rPr>
            <w:sz w:val="22"/>
            <w:szCs w:val="22"/>
          </w:rPr>
          <w:fldChar w:fldCharType="begin" w:fldLock="1"/>
        </w:r>
        <w:r w:rsidRPr="003757BC" w:rsidDel="00F55CC8">
          <w:rPr>
            <w:sz w:val="22"/>
            <w:szCs w:val="22"/>
          </w:rPr>
          <w:del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Virginia","type":"article-journal","volume":"56"},"uris":["http://www.mendeley.com/documents/?uuid=ccd105f0-db1c-49ff-8cf8-d837d90b5002"]}],"mendeley":{"formattedCitation":"(Hanson, 2017; Howard and Stelacio, 2011)","plainTextFormattedCitation":"(Hanson, 2017; Howard and Stelacio, 2011)","previouslyFormattedCitation":"(Hanson, 2017; Howard and Stelacio, 2011)"},"properties":{"noteIndex":0},"schema":"https://github.com/citation-style-language/schema/raw/master/csl-citation.json"}</w:delInstrText>
        </w:r>
        <w:r w:rsidRPr="003757BC" w:rsidDel="00F55CC8">
          <w:rPr>
            <w:sz w:val="22"/>
            <w:szCs w:val="22"/>
          </w:rPr>
          <w:fldChar w:fldCharType="separate"/>
        </w:r>
        <w:r w:rsidRPr="003757BC" w:rsidDel="00F55CC8">
          <w:rPr>
            <w:noProof/>
            <w:sz w:val="22"/>
            <w:szCs w:val="22"/>
          </w:rPr>
          <w:delText>(Howard and Stelacio 2011</w:delText>
        </w:r>
        <w:r w:rsidDel="00F55CC8">
          <w:rPr>
            <w:noProof/>
            <w:sz w:val="22"/>
            <w:szCs w:val="22"/>
          </w:rPr>
          <w:delText>;</w:delText>
        </w:r>
        <w:r w:rsidRPr="00E5034B" w:rsidDel="00F55CC8">
          <w:rPr>
            <w:noProof/>
            <w:sz w:val="22"/>
            <w:szCs w:val="22"/>
          </w:rPr>
          <w:delText xml:space="preserve"> </w:delText>
        </w:r>
        <w:r w:rsidRPr="003757BC" w:rsidDel="00F55CC8">
          <w:rPr>
            <w:noProof/>
            <w:sz w:val="22"/>
            <w:szCs w:val="22"/>
          </w:rPr>
          <w:delText>Hanson, 2017)</w:delText>
        </w:r>
        <w:r w:rsidRPr="003757BC" w:rsidDel="00F55CC8">
          <w:rPr>
            <w:sz w:val="22"/>
            <w:szCs w:val="22"/>
          </w:rPr>
          <w:fldChar w:fldCharType="end"/>
        </w:r>
        <w:r w:rsidDel="00F55CC8">
          <w:rPr>
            <w:sz w:val="22"/>
            <w:szCs w:val="22"/>
          </w:rPr>
          <w:delText>, is more serendipitous to resilience than a free-flowing 31° slope at Gorham cliffs.</w:delText>
        </w:r>
      </w:del>
    </w:p>
    <w:p w14:paraId="2E471BDC" w14:textId="0DBF1D4B" w:rsidR="00CA7362" w:rsidDel="00F55CC8" w:rsidRDefault="00CA7362" w:rsidP="00CA7362">
      <w:pPr>
        <w:spacing w:line="360" w:lineRule="auto"/>
        <w:rPr>
          <w:del w:id="111" w:author="Smith, Nick" w:date="2021-06-23T11:02:00Z"/>
          <w:sz w:val="22"/>
          <w:szCs w:val="22"/>
        </w:rPr>
      </w:pPr>
    </w:p>
    <w:p w14:paraId="79048350" w14:textId="39AB441E" w:rsidR="00CA7362" w:rsidDel="00F55CC8" w:rsidRDefault="00CA7362" w:rsidP="00CA7362">
      <w:pPr>
        <w:spacing w:line="360" w:lineRule="auto"/>
        <w:rPr>
          <w:del w:id="112" w:author="Smith, Nick" w:date="2021-06-23T11:02:00Z"/>
          <w:sz w:val="22"/>
          <w:szCs w:val="22"/>
        </w:rPr>
      </w:pPr>
      <w:del w:id="113" w:author="Smith, Nick" w:date="2021-06-23T11:02:00Z">
        <w:r w:rsidDel="00F55CC8">
          <w:rPr>
            <w:sz w:val="22"/>
            <w:szCs w:val="22"/>
          </w:rPr>
          <w:delText xml:space="preserve">Investigators theorize the mechanics of change which occur at higher elevation signal shorter stature, smaller DBH, narrower canopy and sparser clustering (greater distance between conspecific neighbors) compared to low elevation trees. We posit growth responses are especially vigorous at sites unexposed to the 1947 fire. </w:delText>
        </w:r>
        <w:r w:rsidDel="00F55CC8">
          <w:rPr>
            <w:color w:val="000000" w:themeColor="text1"/>
            <w:sz w:val="22"/>
            <w:szCs w:val="22"/>
          </w:rPr>
          <w:delText>Regardless of fire history, we stipulate pitch pine clustering (stand density) is more vigorous in spaces conspicuously lacking shade, where this species outcompetes red spruce (</w:delText>
        </w:r>
        <w:r w:rsidDel="00F55CC8">
          <w:rPr>
            <w:i/>
            <w:iCs/>
            <w:color w:val="000000" w:themeColor="text1"/>
            <w:sz w:val="22"/>
            <w:szCs w:val="22"/>
          </w:rPr>
          <w:delText>Picea rubens</w:delText>
        </w:r>
        <w:r w:rsidDel="00F55CC8">
          <w:rPr>
            <w:color w:val="000000" w:themeColor="text1"/>
            <w:sz w:val="22"/>
            <w:szCs w:val="22"/>
          </w:rPr>
          <w:delText>), hemlock (</w:delText>
        </w:r>
        <w:r w:rsidDel="00F55CC8">
          <w:rPr>
            <w:i/>
            <w:iCs/>
            <w:color w:val="000000" w:themeColor="text1"/>
            <w:sz w:val="22"/>
            <w:szCs w:val="22"/>
          </w:rPr>
          <w:delText>Tsuga canadensis</w:delText>
        </w:r>
        <w:r w:rsidDel="00F55CC8">
          <w:rPr>
            <w:color w:val="000000" w:themeColor="text1"/>
            <w:sz w:val="22"/>
            <w:szCs w:val="22"/>
          </w:rPr>
          <w:delText>) and balsam fir (</w:delText>
        </w:r>
        <w:r w:rsidDel="00F55CC8">
          <w:rPr>
            <w:i/>
            <w:iCs/>
            <w:color w:val="000000" w:themeColor="text1"/>
            <w:sz w:val="22"/>
            <w:szCs w:val="22"/>
          </w:rPr>
          <w:delText>Abies balsamea</w:delText>
        </w:r>
        <w:r w:rsidDel="00F55CC8">
          <w:rPr>
            <w:color w:val="000000" w:themeColor="text1"/>
            <w:sz w:val="22"/>
            <w:szCs w:val="22"/>
          </w:rPr>
          <w:delText>)</w:delText>
        </w:r>
        <w:r w:rsidDel="00F55CC8">
          <w:rPr>
            <w:sz w:val="22"/>
            <w:szCs w:val="22"/>
          </w:rPr>
          <w:delText>—with South Cadillac and Wonderland trails likely the best cluster candidates based on solar exposure.</w:delText>
        </w:r>
      </w:del>
    </w:p>
    <w:p w14:paraId="3D2E7D56" w14:textId="7A6101CB" w:rsidR="00CA7362" w:rsidDel="00F55CC8" w:rsidRDefault="00CA7362" w:rsidP="00CA7362">
      <w:pPr>
        <w:spacing w:line="360" w:lineRule="auto"/>
        <w:rPr>
          <w:del w:id="114" w:author="Smith, Nick" w:date="2021-06-23T11:02:00Z"/>
          <w:sz w:val="22"/>
          <w:szCs w:val="22"/>
        </w:rPr>
      </w:pPr>
    </w:p>
    <w:p w14:paraId="3B8B2E06" w14:textId="337E9625" w:rsidR="00CA7362" w:rsidDel="00F55CC8" w:rsidRDefault="00935094" w:rsidP="00CA7362">
      <w:pPr>
        <w:spacing w:line="360" w:lineRule="auto"/>
        <w:rPr>
          <w:del w:id="115" w:author="Smith, Nick" w:date="2021-06-23T11:02:00Z"/>
          <w:moveFrom w:id="116" w:author="Smith, Nick" w:date="2021-06-23T10:52:00Z"/>
          <w:sz w:val="22"/>
          <w:szCs w:val="22"/>
        </w:rPr>
      </w:pPr>
      <w:moveFromRangeStart w:id="117" w:author="Smith, Nick" w:date="2021-06-23T10:52:00Z" w:name="move75337977"/>
      <w:moveFrom w:id="118" w:author="Smith, Nick" w:date="2021-06-23T10:52:00Z">
        <w:del w:id="119" w:author="Smith, Nick" w:date="2021-06-23T11:02:00Z">
          <w:r w:rsidDel="00F55CC8">
            <w:rPr>
              <w:sz w:val="22"/>
              <w:szCs w:val="22"/>
            </w:rPr>
            <w:delText>We further assume fire history and elevation gradients interact in a</w:delText>
          </w:r>
          <w:r w:rsidRPr="003757BC" w:rsidDel="00F55CC8">
            <w:rPr>
              <w:sz w:val="22"/>
              <w:szCs w:val="22"/>
            </w:rPr>
            <w:delText xml:space="preserve"> post-pyrogenic era</w:delText>
          </w:r>
          <w:r w:rsidDel="00F55CC8">
            <w:rPr>
              <w:sz w:val="22"/>
              <w:szCs w:val="22"/>
            </w:rPr>
            <w:delText xml:space="preserve"> to promote foliar C and water use efficiency (Stambaugh </w:delText>
          </w:r>
          <w:r w:rsidDel="00F55CC8">
            <w:rPr>
              <w:i/>
              <w:iCs/>
              <w:sz w:val="22"/>
              <w:szCs w:val="22"/>
            </w:rPr>
            <w:delText>et al.</w:delText>
          </w:r>
          <w:r w:rsidDel="00F55CC8">
            <w:rPr>
              <w:sz w:val="22"/>
              <w:szCs w:val="22"/>
            </w:rPr>
            <w:delText xml:space="preserve"> 2015)</w:delText>
          </w:r>
          <w:r w:rsidRPr="003757BC" w:rsidDel="00F55CC8">
            <w:rPr>
              <w:sz w:val="22"/>
              <w:szCs w:val="22"/>
            </w:rPr>
            <w:delText xml:space="preserve">. </w:delText>
          </w:r>
          <w:r w:rsidR="00CA7362" w:rsidDel="00F55CC8">
            <w:rPr>
              <w:sz w:val="22"/>
              <w:szCs w:val="22"/>
            </w:rPr>
            <w:delText xml:space="preserve">To tease out nuances in intrinsic water use efficiency (iWUE) between trees according to fire history and elevation gradients, we consider observational data gathered in </w:delText>
          </w:r>
          <w:r w:rsidR="00CA7362" w:rsidRPr="003757BC" w:rsidDel="00F55CC8">
            <w:rPr>
              <w:sz w:val="22"/>
              <w:szCs w:val="22"/>
            </w:rPr>
            <w:delText>Pennsylvania and West Virginia</w:delText>
          </w:r>
          <w:r w:rsidR="00CA7362" w:rsidDel="00F55CC8">
            <w:rPr>
              <w:sz w:val="22"/>
              <w:szCs w:val="22"/>
            </w:rPr>
            <w:delText xml:space="preserve"> pine barrens </w:delText>
          </w:r>
          <w:r w:rsidR="00CA7362" w:rsidDel="00F55CC8">
            <w:rPr>
              <w:color w:val="000000" w:themeColor="text1"/>
              <w:sz w:val="22"/>
              <w:szCs w:val="22"/>
            </w:rPr>
            <w:delText xml:space="preserve">(Howard and Stelacio 2011). </w:delText>
          </w:r>
          <w:r w:rsidR="00CA7362" w:rsidDel="00F55CC8">
            <w:rPr>
              <w:sz w:val="22"/>
              <w:szCs w:val="22"/>
            </w:rPr>
            <w:delText xml:space="preserve">There, as elsewhere, elevational gradients are shown to have a strong impact on increases in photosynthesis, stomatal conductance, and leaf N </w:delText>
          </w:r>
          <w:r w:rsidR="00CA7362" w:rsidDel="00F55CC8">
            <w:rPr>
              <w:sz w:val="22"/>
              <w:szCs w:val="22"/>
            </w:rPr>
            <w:fldChar w:fldCharType="begin" w:fldLock="1"/>
          </w:r>
          <w:r w:rsidR="00CA7362" w:rsidDel="00F55CC8">
            <w:rPr>
              <w:sz w:val="22"/>
              <w:szCs w:val="22"/>
            </w:rPr>
            <w:del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pressures","type":"article-journal","volume":"66"},"uris":["http://www.mendeley.com/documents/?uuid=6df8e044-0d39-4c44-bd8b-70e91e22fbf3"]}],"mendeley":{"formattedCitation":"(Bresson et al., 2009; Friend et al., 1989; Körner et al., 1986; Körner and Diemer, 1987)","plainTextFormattedCitation":"(Bresson et al., 2009; Friend et al., 1989; Körner et al., 1986; Körner and Diemer, 1987)","previouslyFormattedCitation":"(Bresson et al., 2009; Friend et al., 1989; Körner et al., 1986; Körner and Diemer, 1987)"},"properties":{"noteIndex":0},"schema":"https://github.com/citation-style-language/schema/raw/master/csl-citation.json"}</w:delInstrText>
          </w:r>
          <w:r w:rsidR="00CA7362" w:rsidDel="00F55CC8">
            <w:rPr>
              <w:sz w:val="22"/>
              <w:szCs w:val="22"/>
            </w:rPr>
            <w:fldChar w:fldCharType="separate"/>
          </w:r>
          <w:r w:rsidR="00CA7362" w:rsidRPr="00C72C31" w:rsidDel="00F55CC8">
            <w:rPr>
              <w:noProof/>
              <w:sz w:val="22"/>
              <w:szCs w:val="22"/>
            </w:rPr>
            <w:delText>(</w:delText>
          </w:r>
          <w:r w:rsidR="00CA7362" w:rsidRPr="00E5034B" w:rsidDel="00F55CC8">
            <w:rPr>
              <w:noProof/>
              <w:sz w:val="22"/>
              <w:szCs w:val="22"/>
            </w:rPr>
            <w:delText xml:space="preserve"> </w:delText>
          </w:r>
          <w:r w:rsidR="00CA7362" w:rsidRPr="00C72C31" w:rsidDel="00F55CC8">
            <w:rPr>
              <w:noProof/>
              <w:sz w:val="22"/>
              <w:szCs w:val="22"/>
            </w:rPr>
            <w:delText xml:space="preserve">Körner </w:delText>
          </w:r>
          <w:r w:rsidR="00CA7362" w:rsidRPr="00061563" w:rsidDel="00F55CC8">
            <w:rPr>
              <w:i/>
              <w:iCs/>
              <w:noProof/>
              <w:sz w:val="22"/>
              <w:szCs w:val="22"/>
            </w:rPr>
            <w:delText>et al</w:delText>
          </w:r>
          <w:r w:rsidR="00CA7362" w:rsidRPr="00C72C31" w:rsidDel="00F55CC8">
            <w:rPr>
              <w:noProof/>
              <w:sz w:val="22"/>
              <w:szCs w:val="22"/>
            </w:rPr>
            <w:delText>., 1986</w:delText>
          </w:r>
          <w:r w:rsidR="00CA7362" w:rsidDel="00F55CC8">
            <w:rPr>
              <w:noProof/>
              <w:sz w:val="22"/>
              <w:szCs w:val="22"/>
            </w:rPr>
            <w:delText xml:space="preserve">; </w:delText>
          </w:r>
          <w:r w:rsidR="00CA7362" w:rsidRPr="00C72C31" w:rsidDel="00F55CC8">
            <w:rPr>
              <w:noProof/>
              <w:sz w:val="22"/>
              <w:szCs w:val="22"/>
            </w:rPr>
            <w:delText xml:space="preserve">Friend </w:delText>
          </w:r>
          <w:r w:rsidR="00CA7362" w:rsidRPr="00434234" w:rsidDel="00F55CC8">
            <w:rPr>
              <w:i/>
              <w:iCs/>
              <w:noProof/>
              <w:sz w:val="22"/>
              <w:szCs w:val="22"/>
            </w:rPr>
            <w:delText>et al</w:delText>
          </w:r>
          <w:r w:rsidR="00CA7362" w:rsidRPr="00C72C31" w:rsidDel="00F55CC8">
            <w:rPr>
              <w:noProof/>
              <w:sz w:val="22"/>
              <w:szCs w:val="22"/>
            </w:rPr>
            <w:delText>., 1989</w:delText>
          </w:r>
          <w:r w:rsidR="00CA7362" w:rsidDel="00F55CC8">
            <w:rPr>
              <w:noProof/>
              <w:sz w:val="22"/>
              <w:szCs w:val="22"/>
            </w:rPr>
            <w:delText xml:space="preserve">; </w:delText>
          </w:r>
          <w:r w:rsidR="00CA7362" w:rsidRPr="00C72C31" w:rsidDel="00F55CC8">
            <w:rPr>
              <w:noProof/>
              <w:sz w:val="22"/>
              <w:szCs w:val="22"/>
            </w:rPr>
            <w:delText xml:space="preserve">Bresson </w:delText>
          </w:r>
          <w:r w:rsidR="00CA7362" w:rsidRPr="000B1A90" w:rsidDel="00F55CC8">
            <w:rPr>
              <w:i/>
              <w:iCs/>
              <w:noProof/>
              <w:sz w:val="22"/>
              <w:szCs w:val="22"/>
            </w:rPr>
            <w:delText>et al</w:delText>
          </w:r>
          <w:r w:rsidR="00CA7362" w:rsidRPr="00C72C31" w:rsidDel="00F55CC8">
            <w:rPr>
              <w:noProof/>
              <w:sz w:val="22"/>
              <w:szCs w:val="22"/>
            </w:rPr>
            <w:delText>.</w:delText>
          </w:r>
          <w:r w:rsidR="00CA7362" w:rsidDel="00F55CC8">
            <w:rPr>
              <w:noProof/>
              <w:sz w:val="22"/>
              <w:szCs w:val="22"/>
            </w:rPr>
            <w:delText xml:space="preserve"> </w:delText>
          </w:r>
          <w:r w:rsidR="00CA7362" w:rsidRPr="00C72C31" w:rsidDel="00F55CC8">
            <w:rPr>
              <w:noProof/>
              <w:sz w:val="22"/>
              <w:szCs w:val="22"/>
            </w:rPr>
            <w:delText>2009)</w:delText>
          </w:r>
          <w:r w:rsidR="00CA7362" w:rsidDel="00F55CC8">
            <w:rPr>
              <w:sz w:val="22"/>
              <w:szCs w:val="22"/>
            </w:rPr>
            <w:fldChar w:fldCharType="end"/>
          </w:r>
          <w:r w:rsidR="00CA7362" w:rsidDel="00F55CC8">
            <w:rPr>
              <w:noProof/>
              <w:sz w:val="22"/>
              <w:szCs w:val="22"/>
            </w:rPr>
            <w:delText xml:space="preserve">. </w:delText>
          </w:r>
          <w:r w:rsidR="00CA7362" w:rsidDel="00F55CC8">
            <w:rPr>
              <w:sz w:val="22"/>
              <w:szCs w:val="22"/>
            </w:rPr>
            <w:delText xml:space="preserve">Thus we hypothesize explicit links between increased iWUE favoring a stress tolerance pathway (in response to higher wind turbulence, drying potential and lower soil water retention (SWR) at upper elevations (e.g., Wang </w:delText>
          </w:r>
          <w:r w:rsidR="00CA7362" w:rsidDel="00F55CC8">
            <w:rPr>
              <w:i/>
              <w:iCs/>
              <w:sz w:val="22"/>
              <w:szCs w:val="22"/>
            </w:rPr>
            <w:delText xml:space="preserve">et al. </w:delText>
          </w:r>
          <w:r w:rsidR="00CA7362" w:rsidDel="00F55CC8">
            <w:rPr>
              <w:sz w:val="22"/>
              <w:szCs w:val="22"/>
            </w:rPr>
            <w:delText xml:space="preserve">2017) as opposed to an emphasis on photosynthetic growth at lower ones (Butak 2014). </w:delText>
          </w:r>
        </w:del>
      </w:moveFrom>
    </w:p>
    <w:p w14:paraId="65717797" w14:textId="1A52D8F1" w:rsidR="00CA7362" w:rsidDel="00F55CC8" w:rsidRDefault="00CA7362" w:rsidP="00CA7362">
      <w:pPr>
        <w:spacing w:line="276" w:lineRule="auto"/>
        <w:jc w:val="both"/>
        <w:rPr>
          <w:del w:id="120" w:author="Smith, Nick" w:date="2021-06-23T11:02:00Z"/>
          <w:moveFrom w:id="121" w:author="Smith, Nick" w:date="2021-06-23T10:52:00Z"/>
          <w:sz w:val="22"/>
          <w:szCs w:val="22"/>
        </w:rPr>
      </w:pPr>
    </w:p>
    <w:p w14:paraId="4D05CCC6" w14:textId="4E3F259D" w:rsidR="00CA7362" w:rsidDel="00F55CC8" w:rsidRDefault="00CA7362" w:rsidP="00CA7362">
      <w:pPr>
        <w:spacing w:line="360" w:lineRule="auto"/>
        <w:jc w:val="both"/>
        <w:rPr>
          <w:del w:id="122" w:author="Smith, Nick" w:date="2021-06-23T11:02:00Z"/>
          <w:sz w:val="22"/>
          <w:szCs w:val="22"/>
        </w:rPr>
      </w:pPr>
      <w:moveFrom w:id="123" w:author="Smith, Nick" w:date="2021-06-23T10:52:00Z">
        <w:del w:id="124" w:author="Smith, Nick" w:date="2021-06-23T11:02:00Z">
          <w:r w:rsidDel="00F55CC8">
            <w:rPr>
              <w:sz w:val="22"/>
              <w:szCs w:val="22"/>
            </w:rPr>
            <w:delText>The quantification of this interaction, and measure of environmental and tree traits may be pivotal (</w:delText>
          </w:r>
          <w:r w:rsidRPr="003757BC" w:rsidDel="00F55CC8">
            <w:rPr>
              <w:sz w:val="22"/>
              <w:szCs w:val="22"/>
            </w:rPr>
            <w:delText xml:space="preserve">Carlo </w:delText>
          </w:r>
          <w:r w:rsidRPr="003757BC" w:rsidDel="00F55CC8">
            <w:rPr>
              <w:i/>
              <w:iCs/>
              <w:sz w:val="22"/>
              <w:szCs w:val="22"/>
            </w:rPr>
            <w:delText xml:space="preserve">et al. </w:delText>
          </w:r>
          <w:r w:rsidRPr="003757BC" w:rsidDel="00F55CC8">
            <w:rPr>
              <w:sz w:val="22"/>
              <w:szCs w:val="22"/>
            </w:rPr>
            <w:delText>2016</w:delText>
          </w:r>
          <w:r w:rsidDel="00F55CC8">
            <w:rPr>
              <w:sz w:val="22"/>
              <w:szCs w:val="22"/>
            </w:rPr>
            <w:delText xml:space="preserve">; Foereid </w:delText>
          </w:r>
          <w:r w:rsidRPr="002F7F91" w:rsidDel="00F55CC8">
            <w:rPr>
              <w:i/>
              <w:iCs/>
              <w:sz w:val="22"/>
              <w:szCs w:val="22"/>
            </w:rPr>
            <w:delText>et al.</w:delText>
          </w:r>
          <w:r w:rsidDel="00F55CC8">
            <w:rPr>
              <w:sz w:val="22"/>
              <w:szCs w:val="22"/>
            </w:rPr>
            <w:delText xml:space="preserve"> 2016). In an earlier study in Massachusetts, scientists find similarities between C and N data according to fire history (natural versus proscribed) versus no fire involvement; however variation in elevation is too minimal to play a role </w:delText>
          </w:r>
          <w:r w:rsidRPr="003757BC" w:rsidDel="00F55CC8">
            <w:rPr>
              <w:sz w:val="22"/>
              <w:szCs w:val="22"/>
            </w:rPr>
            <w:delText>(Licht and Smith 2020)</w:delText>
          </w:r>
          <w:r w:rsidDel="00F55CC8">
            <w:rPr>
              <w:sz w:val="22"/>
              <w:szCs w:val="22"/>
            </w:rPr>
            <w:delText>. The current authors speculate a linear model demonstrates a significant influence of fire history on foliar N at Gorham cliffs and South Cadillac trails. We assert foliar Ca</w:delText>
          </w:r>
          <w:r w:rsidRPr="00172411" w:rsidDel="00F55CC8">
            <w:rPr>
              <w:sz w:val="22"/>
              <w:szCs w:val="22"/>
              <w:vertAlign w:val="superscript"/>
            </w:rPr>
            <w:delText>2+</w:delText>
          </w:r>
          <w:r w:rsidDel="00F55CC8">
            <w:rPr>
              <w:sz w:val="22"/>
              <w:szCs w:val="22"/>
            </w:rPr>
            <w:delText>, P, K</w:delText>
          </w:r>
          <w:r w:rsidRPr="00172411" w:rsidDel="00F55CC8">
            <w:rPr>
              <w:sz w:val="22"/>
              <w:szCs w:val="22"/>
              <w:vertAlign w:val="superscript"/>
            </w:rPr>
            <w:delText>+</w:delText>
          </w:r>
          <w:r w:rsidDel="00F55CC8">
            <w:rPr>
              <w:sz w:val="22"/>
              <w:szCs w:val="22"/>
            </w:rPr>
            <w:delText>, Mg</w:delText>
          </w:r>
          <w:r w:rsidRPr="00ED00E0" w:rsidDel="00F55CC8">
            <w:rPr>
              <w:sz w:val="22"/>
              <w:szCs w:val="22"/>
              <w:vertAlign w:val="superscript"/>
            </w:rPr>
            <w:delText>2+</w:delText>
          </w:r>
          <w:r w:rsidDel="00F55CC8">
            <w:rPr>
              <w:sz w:val="22"/>
              <w:szCs w:val="22"/>
            </w:rPr>
            <w:delText>, Al and Zn are impacted by elevation gradient changes, such as a decrease in Ca</w:delText>
          </w:r>
          <w:r w:rsidRPr="00ED00E0" w:rsidDel="00F55CC8">
            <w:rPr>
              <w:sz w:val="22"/>
              <w:szCs w:val="22"/>
              <w:vertAlign w:val="superscript"/>
            </w:rPr>
            <w:delText>2+</w:delText>
          </w:r>
          <w:r w:rsidDel="00F55CC8">
            <w:rPr>
              <w:sz w:val="22"/>
              <w:szCs w:val="22"/>
              <w:vertAlign w:val="superscript"/>
            </w:rPr>
            <w:delText xml:space="preserve"> </w:delText>
          </w:r>
          <w:r w:rsidDel="00F55CC8">
            <w:rPr>
              <w:sz w:val="22"/>
              <w:szCs w:val="22"/>
            </w:rPr>
            <w:delText>as elevation is gained; increases in P at the two 1947 fire sites; an increase in K</w:delText>
          </w:r>
          <w:r w:rsidRPr="00ED00E0" w:rsidDel="00F55CC8">
            <w:rPr>
              <w:sz w:val="22"/>
              <w:szCs w:val="22"/>
              <w:vertAlign w:val="superscript"/>
            </w:rPr>
            <w:delText>+</w:delText>
          </w:r>
          <w:r w:rsidDel="00F55CC8">
            <w:rPr>
              <w:sz w:val="22"/>
              <w:szCs w:val="22"/>
              <w:vertAlign w:val="superscript"/>
            </w:rPr>
            <w:delText xml:space="preserve"> </w:delText>
          </w:r>
          <w:r w:rsidDel="00F55CC8">
            <w:rPr>
              <w:sz w:val="22"/>
              <w:szCs w:val="22"/>
            </w:rPr>
            <w:delText>for non-fire locations and higher availability of Mg</w:delText>
          </w:r>
          <w:r w:rsidRPr="00ED00E0" w:rsidDel="00F55CC8">
            <w:rPr>
              <w:sz w:val="22"/>
              <w:szCs w:val="22"/>
              <w:vertAlign w:val="superscript"/>
            </w:rPr>
            <w:delText>2+</w:delText>
          </w:r>
          <w:r w:rsidDel="00F55CC8">
            <w:rPr>
              <w:sz w:val="22"/>
              <w:szCs w:val="22"/>
            </w:rPr>
            <w:delText>, Al and Zn at low elevation, especially where pyrolysis occurred at Gorham cliffs. The expectations for micronutrient concentrations at Mt. Desert are based on previous findings in a pine barren encompassing non-glaciated soils exposed to forest fire, anthropogenic fire and no fire treatments (Licht and Smith 2020).</w:delText>
          </w:r>
        </w:del>
      </w:moveFrom>
      <w:moveFromRangeEnd w:id="117"/>
    </w:p>
    <w:p w14:paraId="728D9780" w14:textId="6792D29F" w:rsidR="00CA7362" w:rsidDel="00F55CC8" w:rsidRDefault="00CA7362" w:rsidP="00CA7362">
      <w:pPr>
        <w:spacing w:line="360" w:lineRule="auto"/>
        <w:jc w:val="both"/>
        <w:rPr>
          <w:del w:id="125" w:author="Smith, Nick" w:date="2021-06-23T11:02:00Z"/>
          <w:sz w:val="22"/>
          <w:szCs w:val="22"/>
        </w:rPr>
      </w:pPr>
    </w:p>
    <w:p w14:paraId="3CFA05F5" w14:textId="119A47C5" w:rsidR="00CA7362" w:rsidDel="00F55CC8" w:rsidRDefault="00CA7362" w:rsidP="00CA7362">
      <w:pPr>
        <w:spacing w:line="360" w:lineRule="auto"/>
        <w:rPr>
          <w:del w:id="126" w:author="Smith, Nick" w:date="2021-06-23T11:02:00Z"/>
          <w:sz w:val="22"/>
          <w:szCs w:val="22"/>
        </w:rPr>
      </w:pPr>
      <w:moveFromRangeStart w:id="127" w:author="Smith, Nick" w:date="2021-06-23T10:38:00Z" w:name="move75337143"/>
      <w:moveFrom w:id="128" w:author="Smith, Nick" w:date="2021-06-23T10:38:00Z">
        <w:del w:id="129" w:author="Smith, Nick" w:date="2021-06-23T11:02:00Z">
          <w:r w:rsidDel="00F55CC8">
            <w:rPr>
              <w:bCs/>
              <w:sz w:val="22"/>
              <w:szCs w:val="22"/>
            </w:rPr>
            <w:delText xml:space="preserve">Previous findings suggest post-fire pyrogenic C remnants endure in the soil layer (DeBano 1981) accompanied by increased </w:delText>
          </w:r>
          <w:r w:rsidRPr="00345813" w:rsidDel="00F55CC8">
            <w:rPr>
              <w:sz w:val="22"/>
              <w:szCs w:val="22"/>
            </w:rPr>
            <w:delText xml:space="preserve">alkali cations (Kolden </w:delText>
          </w:r>
          <w:r w:rsidRPr="00345813" w:rsidDel="00F55CC8">
            <w:rPr>
              <w:i/>
              <w:sz w:val="22"/>
              <w:szCs w:val="22"/>
            </w:rPr>
            <w:delText>et al</w:delText>
          </w:r>
          <w:r w:rsidDel="00F55CC8">
            <w:rPr>
              <w:i/>
              <w:sz w:val="22"/>
              <w:szCs w:val="22"/>
            </w:rPr>
            <w:delText>.</w:delText>
          </w:r>
          <w:r w:rsidRPr="00345813" w:rsidDel="00F55CC8">
            <w:rPr>
              <w:sz w:val="22"/>
              <w:szCs w:val="22"/>
            </w:rPr>
            <w:delText xml:space="preserve"> 2017)</w:delText>
          </w:r>
          <w:r w:rsidDel="00F55CC8">
            <w:rPr>
              <w:sz w:val="22"/>
              <w:szCs w:val="22"/>
            </w:rPr>
            <w:delText xml:space="preserve"> and s</w:delText>
          </w:r>
          <w:r w:rsidRPr="00345813" w:rsidDel="00F55CC8">
            <w:rPr>
              <w:sz w:val="22"/>
              <w:szCs w:val="22"/>
            </w:rPr>
            <w:delText>olubilize</w:delText>
          </w:r>
          <w:r w:rsidDel="00F55CC8">
            <w:rPr>
              <w:sz w:val="22"/>
              <w:szCs w:val="22"/>
            </w:rPr>
            <w:delText xml:space="preserve">d </w:delText>
          </w:r>
          <w:r w:rsidRPr="00345813" w:rsidDel="00F55CC8">
            <w:rPr>
              <w:sz w:val="22"/>
              <w:szCs w:val="22"/>
            </w:rPr>
            <w:delText>minerals (Caldwell and Richards 1989)</w:delText>
          </w:r>
          <w:r w:rsidDel="00F55CC8">
            <w:rPr>
              <w:sz w:val="22"/>
              <w:szCs w:val="22"/>
            </w:rPr>
            <w:delText xml:space="preserve">. The authors conjecture soil C availability is greater at low elevations away from the 1947 fire (e.g., Wonderland and St. Sauveur trails) due to a number of mechanisms, most prominently </w:delText>
          </w:r>
          <w:r w:rsidRPr="00345813" w:rsidDel="00F55CC8">
            <w:rPr>
              <w:sz w:val="22"/>
              <w:szCs w:val="22"/>
            </w:rPr>
            <w:delText xml:space="preserve">thermal exfoliation </w:delText>
          </w:r>
          <w:r w:rsidR="00935094" w:rsidDel="00F55CC8">
            <w:rPr>
              <w:sz w:val="22"/>
              <w:szCs w:val="22"/>
            </w:rPr>
            <w:delText>(</w:delText>
          </w:r>
          <w:r w:rsidDel="00F55CC8">
            <w:rPr>
              <w:sz w:val="22"/>
              <w:szCs w:val="22"/>
            </w:rPr>
            <w:delText xml:space="preserve">as explained by </w:delText>
          </w:r>
          <w:r w:rsidRPr="00345813" w:rsidDel="00F55CC8">
            <w:rPr>
              <w:sz w:val="22"/>
              <w:szCs w:val="22"/>
            </w:rPr>
            <w:delText>Shakesby and Doerr 2006</w:delText>
          </w:r>
          <w:r w:rsidDel="00F55CC8">
            <w:rPr>
              <w:sz w:val="22"/>
              <w:szCs w:val="22"/>
            </w:rPr>
            <w:delText xml:space="preserve">), or a failure of fire to remove </w:delText>
          </w:r>
          <w:r w:rsidRPr="00DD549D" w:rsidDel="00F55CC8">
            <w:rPr>
              <w:bCs/>
              <w:iCs/>
              <w:sz w:val="22"/>
              <w:szCs w:val="22"/>
              <w:lang w:val="en"/>
            </w:rPr>
            <w:delText xml:space="preserve">pyrogenic carbon (Doerr </w:delText>
          </w:r>
          <w:r w:rsidRPr="00DD549D" w:rsidDel="00F55CC8">
            <w:rPr>
              <w:bCs/>
              <w:i/>
              <w:iCs/>
              <w:sz w:val="22"/>
              <w:szCs w:val="22"/>
              <w:lang w:val="en"/>
            </w:rPr>
            <w:delText>et al</w:delText>
          </w:r>
          <w:r w:rsidDel="00F55CC8">
            <w:rPr>
              <w:bCs/>
              <w:i/>
              <w:iCs/>
              <w:sz w:val="22"/>
              <w:szCs w:val="22"/>
              <w:lang w:val="en"/>
            </w:rPr>
            <w:delText>.</w:delText>
          </w:r>
          <w:r w:rsidRPr="00DD549D" w:rsidDel="00F55CC8">
            <w:rPr>
              <w:bCs/>
              <w:iCs/>
              <w:sz w:val="22"/>
              <w:szCs w:val="22"/>
              <w:lang w:val="en"/>
            </w:rPr>
            <w:delText xml:space="preserve"> 2018)</w:delText>
          </w:r>
          <w:r w:rsidR="00935094" w:rsidDel="00F55CC8">
            <w:rPr>
              <w:sz w:val="22"/>
              <w:szCs w:val="22"/>
            </w:rPr>
            <w:delText xml:space="preserve"> </w:delText>
          </w:r>
          <w:r w:rsidDel="00F55CC8">
            <w:rPr>
              <w:sz w:val="22"/>
              <w:szCs w:val="22"/>
            </w:rPr>
            <w:delText xml:space="preserve">in former fire zones such as Gorham cliffs. </w:delText>
          </w:r>
        </w:del>
      </w:moveFrom>
      <w:moveFromRangeEnd w:id="127"/>
    </w:p>
    <w:p w14:paraId="5EC3569A" w14:textId="66C00A69" w:rsidR="00CA7362" w:rsidDel="00F55CC8" w:rsidRDefault="00CA7362" w:rsidP="00CA7362">
      <w:pPr>
        <w:spacing w:line="360" w:lineRule="auto"/>
        <w:rPr>
          <w:del w:id="130" w:author="Smith, Nick" w:date="2021-06-23T11:02:00Z"/>
          <w:sz w:val="22"/>
          <w:szCs w:val="22"/>
        </w:rPr>
      </w:pPr>
    </w:p>
    <w:p w14:paraId="06DE408B" w14:textId="4171E8A0" w:rsidR="00CA7362" w:rsidDel="00F55CC8" w:rsidRDefault="00CA7362" w:rsidP="00CA7362">
      <w:pPr>
        <w:spacing w:line="360" w:lineRule="auto"/>
        <w:rPr>
          <w:del w:id="131" w:author="Smith, Nick" w:date="2021-06-23T11:02:00Z"/>
          <w:sz w:val="22"/>
          <w:szCs w:val="22"/>
        </w:rPr>
      </w:pPr>
      <w:moveFromRangeStart w:id="132" w:author="Smith, Nick" w:date="2021-06-23T10:45:00Z" w:name="move75337573"/>
      <w:moveFrom w:id="133" w:author="Smith, Nick" w:date="2021-06-23T10:45:00Z">
        <w:del w:id="134" w:author="Smith, Nick" w:date="2021-06-23T11:02:00Z">
          <w:r w:rsidDel="00F55CC8">
            <w:rPr>
              <w:sz w:val="22"/>
              <w:szCs w:val="22"/>
            </w:rPr>
            <w:delText xml:space="preserve">While pyrolysis (either natural or anthropogenic) is shown to increase SWR (Licht and Smith 2020), in this investigation we hypothesize a combination of traits are responsible for heightened moisture availability—most likely a combination of pyrolysis (fire history) and low elevation. This claim rests on an assumption that low elevation combined with flat terrain (alleviating erosion mechanics) and </w:delText>
          </w:r>
          <w:r w:rsidRPr="00B86FF4" w:rsidDel="00F55CC8">
            <w:rPr>
              <w:sz w:val="22"/>
              <w:szCs w:val="22"/>
            </w:rPr>
            <w:delText>negligible consumption of Ca</w:delText>
          </w:r>
          <w:r w:rsidDel="00F55CC8">
            <w:rPr>
              <w:sz w:val="22"/>
              <w:szCs w:val="22"/>
              <w:vertAlign w:val="superscript"/>
            </w:rPr>
            <w:delText>2+</w:delText>
          </w:r>
          <w:r w:rsidRPr="00B86FF4" w:rsidDel="00F55CC8">
            <w:rPr>
              <w:sz w:val="22"/>
              <w:szCs w:val="22"/>
            </w:rPr>
            <w:delText>, K</w:delText>
          </w:r>
          <w:r w:rsidDel="00F55CC8">
            <w:rPr>
              <w:sz w:val="22"/>
              <w:szCs w:val="22"/>
              <w:vertAlign w:val="superscript"/>
            </w:rPr>
            <w:delText>+</w:delText>
          </w:r>
          <w:r w:rsidDel="00F55CC8">
            <w:rPr>
              <w:sz w:val="22"/>
              <w:szCs w:val="22"/>
            </w:rPr>
            <w:delText>,</w:delText>
          </w:r>
          <w:r w:rsidRPr="00B86FF4" w:rsidDel="00F55CC8">
            <w:rPr>
              <w:sz w:val="22"/>
              <w:szCs w:val="22"/>
            </w:rPr>
            <w:delText xml:space="preserve"> and Mg</w:delText>
          </w:r>
          <w:r w:rsidDel="00F55CC8">
            <w:rPr>
              <w:sz w:val="22"/>
              <w:szCs w:val="22"/>
              <w:vertAlign w:val="superscript"/>
            </w:rPr>
            <w:delText>2+</w:delText>
          </w:r>
          <w:r w:rsidDel="00F55CC8">
            <w:rPr>
              <w:sz w:val="22"/>
              <w:szCs w:val="22"/>
            </w:rPr>
            <w:delText xml:space="preserve"> (Licht and Smith 2020) couple with greater soil C availability to strengthen SWR.  Alternately, we conjecture SWR is weaker not only at upper ledge elevations but also in elevated sites where PyC is no longer recalcitrant (Howard and Stelacio 2011). This prediction is also consistent with findings by others with regard to competition dynamics. These are observed, for example, near several Mt. Desert sub-summits (north Cadillac mountain trail, Norumbega mountain trail and Champlain mountain trail) at approximately the same altitude (+/- 290 m) as the mean waypoint of the South Cadillac trail study. We suggest the opposite is true at ledge and cliff locations at low elevation where SWR enhances expansion, clustering and consolidation (Churchill </w:delText>
          </w:r>
          <w:r w:rsidDel="00F55CC8">
            <w:rPr>
              <w:i/>
              <w:iCs/>
              <w:sz w:val="22"/>
              <w:szCs w:val="22"/>
            </w:rPr>
            <w:delText>et al.</w:delText>
          </w:r>
          <w:r w:rsidDel="00F55CC8">
            <w:rPr>
              <w:sz w:val="22"/>
              <w:szCs w:val="22"/>
            </w:rPr>
            <w:delText xml:space="preserve"> 2012; Lafon </w:delText>
          </w:r>
          <w:r w:rsidDel="00F55CC8">
            <w:rPr>
              <w:i/>
              <w:iCs/>
              <w:sz w:val="22"/>
              <w:szCs w:val="22"/>
            </w:rPr>
            <w:delText>et al</w:delText>
          </w:r>
          <w:r w:rsidDel="00F55CC8">
            <w:rPr>
              <w:sz w:val="22"/>
              <w:szCs w:val="22"/>
            </w:rPr>
            <w:delText xml:space="preserve">. 2014; Swanston </w:delText>
          </w:r>
          <w:r w:rsidDel="00F55CC8">
            <w:rPr>
              <w:i/>
              <w:iCs/>
              <w:sz w:val="22"/>
              <w:szCs w:val="22"/>
            </w:rPr>
            <w:delText>et al.</w:delText>
          </w:r>
          <w:r w:rsidDel="00F55CC8">
            <w:rPr>
              <w:sz w:val="22"/>
              <w:szCs w:val="22"/>
            </w:rPr>
            <w:delText xml:space="preserve"> 2018)</w:delText>
          </w:r>
        </w:del>
      </w:moveFrom>
      <w:moveFromRangeEnd w:id="132"/>
      <w:del w:id="135" w:author="Smith, Nick" w:date="2021-06-23T11:02:00Z">
        <w:r w:rsidDel="00F55CC8">
          <w:rPr>
            <w:sz w:val="22"/>
            <w:szCs w:val="22"/>
          </w:rPr>
          <w:delText>.</w:delText>
        </w:r>
      </w:del>
    </w:p>
    <w:p w14:paraId="1EF6E6B2" w14:textId="49F617FE" w:rsidR="00CA7362" w:rsidDel="00F55CC8" w:rsidRDefault="00CA7362" w:rsidP="00CA7362">
      <w:pPr>
        <w:spacing w:line="276" w:lineRule="auto"/>
        <w:jc w:val="both"/>
        <w:rPr>
          <w:del w:id="136" w:author="Smith, Nick" w:date="2021-06-23T11:02:00Z"/>
          <w:sz w:val="22"/>
          <w:szCs w:val="22"/>
        </w:rPr>
      </w:pPr>
    </w:p>
    <w:p w14:paraId="00FCF603" w14:textId="2D454CD6" w:rsidR="00CA7362" w:rsidDel="00F55CC8" w:rsidRDefault="00CA7362" w:rsidP="00CA7362">
      <w:pPr>
        <w:spacing w:line="360" w:lineRule="auto"/>
        <w:jc w:val="both"/>
        <w:rPr>
          <w:del w:id="137" w:author="Smith, Nick" w:date="2021-06-23T11:02:00Z"/>
          <w:sz w:val="22"/>
          <w:szCs w:val="22"/>
        </w:rPr>
      </w:pPr>
      <w:del w:id="138" w:author="Smith, Nick" w:date="2021-06-23T11:02:00Z">
        <w:r w:rsidDel="00F55CC8">
          <w:rPr>
            <w:sz w:val="22"/>
            <w:szCs w:val="22"/>
          </w:rPr>
          <w:delText xml:space="preserve">Finally we consider a layered relation between </w:delText>
        </w:r>
        <w:r w:rsidRPr="003757BC" w:rsidDel="00F55CC8">
          <w:rPr>
            <w:sz w:val="22"/>
            <w:szCs w:val="22"/>
          </w:rPr>
          <w:delText>cliff and ledge topography</w:delText>
        </w:r>
        <w:r w:rsidDel="00F55CC8">
          <w:rPr>
            <w:sz w:val="22"/>
            <w:szCs w:val="22"/>
          </w:rPr>
          <w:delText xml:space="preserve"> and tree </w:delText>
        </w:r>
        <w:r w:rsidRPr="003757BC" w:rsidDel="00F55CC8">
          <w:rPr>
            <w:sz w:val="22"/>
            <w:szCs w:val="22"/>
          </w:rPr>
          <w:delText>plasticity</w:delText>
        </w:r>
        <w:r w:rsidDel="00F55CC8">
          <w:rPr>
            <w:sz w:val="22"/>
            <w:szCs w:val="22"/>
          </w:rPr>
          <w:delText xml:space="preserve"> as a function of population response to </w:delText>
        </w:r>
        <w:r w:rsidRPr="003757BC" w:rsidDel="00F55CC8">
          <w:rPr>
            <w:sz w:val="22"/>
            <w:szCs w:val="22"/>
          </w:rPr>
          <w:delText>disturbance</w:delText>
        </w:r>
        <w:r w:rsidDel="00F55CC8">
          <w:rPr>
            <w:sz w:val="22"/>
            <w:szCs w:val="22"/>
          </w:rPr>
          <w:delText xml:space="preserve"> other than fire.  Essentially we assume elevation and topography, in the midst of a lengthening fire interval, combine to constitute significant agency influenced by aspect, allometric, foliar nutrient, foliar isotope, soil nutrient and SWR. A combination of hypothesis testing and data analysis facilitate an approach to pitch pine colony management at Mt. Desert along with other districts along the Eastern seaboard where natural fire and prescribed fire do not play a role in the lives of pine barrens.</w:delText>
        </w:r>
      </w:del>
    </w:p>
    <w:p w14:paraId="3601EF89" w14:textId="77777777" w:rsidR="00FC45E5" w:rsidRDefault="00FC45E5"/>
    <w:sectPr w:rsidR="00FC45E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mith, Nick" w:date="2021-06-23T10:25:00Z" w:initials="SN">
    <w:p w14:paraId="45263946" w14:textId="4DA37222" w:rsidR="00C57EA1" w:rsidRDefault="00C57EA1">
      <w:pPr>
        <w:pStyle w:val="CommentText"/>
      </w:pPr>
      <w:r>
        <w:rPr>
          <w:rStyle w:val="CommentReference"/>
        </w:rPr>
        <w:annotationRef/>
      </w:r>
      <w:r>
        <w:t>Elevation is part of topography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2639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D8A9C" w16cex:dateUtc="2021-06-23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263946" w16cid:durableId="247D8A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mith, Nick">
    <w15:presenceInfo w15:providerId="None" w15:userId="Smith, N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362"/>
    <w:rsid w:val="00012FE3"/>
    <w:rsid w:val="007E1002"/>
    <w:rsid w:val="0090278D"/>
    <w:rsid w:val="00935094"/>
    <w:rsid w:val="00C57EA1"/>
    <w:rsid w:val="00CA7362"/>
    <w:rsid w:val="00E35E5D"/>
    <w:rsid w:val="00F55CC8"/>
    <w:rsid w:val="00FC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A559"/>
  <w15:chartTrackingRefBased/>
  <w15:docId w15:val="{8300EA5A-1D09-455A-97E7-97035993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3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7EA1"/>
    <w:rPr>
      <w:sz w:val="16"/>
      <w:szCs w:val="16"/>
    </w:rPr>
  </w:style>
  <w:style w:type="paragraph" w:styleId="CommentText">
    <w:name w:val="annotation text"/>
    <w:basedOn w:val="Normal"/>
    <w:link w:val="CommentTextChar"/>
    <w:uiPriority w:val="99"/>
    <w:semiHidden/>
    <w:unhideWhenUsed/>
    <w:rsid w:val="00C57EA1"/>
    <w:rPr>
      <w:sz w:val="20"/>
      <w:szCs w:val="20"/>
    </w:rPr>
  </w:style>
  <w:style w:type="character" w:customStyle="1" w:styleId="CommentTextChar">
    <w:name w:val="Comment Text Char"/>
    <w:basedOn w:val="DefaultParagraphFont"/>
    <w:link w:val="CommentText"/>
    <w:uiPriority w:val="99"/>
    <w:semiHidden/>
    <w:rsid w:val="00C57EA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57EA1"/>
    <w:rPr>
      <w:b/>
      <w:bCs/>
    </w:rPr>
  </w:style>
  <w:style w:type="character" w:customStyle="1" w:styleId="CommentSubjectChar">
    <w:name w:val="Comment Subject Char"/>
    <w:basedOn w:val="CommentTextChar"/>
    <w:link w:val="CommentSubject"/>
    <w:uiPriority w:val="99"/>
    <w:semiHidden/>
    <w:rsid w:val="00C57EA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4357</Words>
  <Characters>24840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Smith, Nick</cp:lastModifiedBy>
  <cp:revision>4</cp:revision>
  <cp:lastPrinted>2021-06-23T12:07:00Z</cp:lastPrinted>
  <dcterms:created xsi:type="dcterms:W3CDTF">2021-06-23T15:25:00Z</dcterms:created>
  <dcterms:modified xsi:type="dcterms:W3CDTF">2021-06-23T16:02:00Z</dcterms:modified>
</cp:coreProperties>
</file>