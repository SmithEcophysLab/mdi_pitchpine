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9AD4" w14:textId="0C06BC02" w:rsidR="001D515C" w:rsidRPr="0068341D" w:rsidRDefault="001D515C" w:rsidP="002526C4">
      <w:pPr>
        <w:pStyle w:val="NormalWeb"/>
        <w:shd w:val="clear" w:color="auto" w:fill="FFFFFF"/>
        <w:spacing w:before="0" w:beforeAutospacing="0" w:after="0" w:afterAutospacing="0"/>
        <w:rPr>
          <w:color w:val="1C1D1E"/>
          <w:shd w:val="clear" w:color="auto" w:fill="FFFFFF"/>
        </w:rPr>
      </w:pPr>
      <w:bookmarkStart w:id="0" w:name="_Hlk5840007"/>
      <w:r w:rsidRPr="0068341D">
        <w:rPr>
          <w:b/>
        </w:rPr>
        <w:t>Title Page</w:t>
      </w:r>
    </w:p>
    <w:p w14:paraId="10449DBF" w14:textId="77777777" w:rsidR="001D515C" w:rsidRPr="0068341D" w:rsidRDefault="001D515C" w:rsidP="002526C4">
      <w:pPr>
        <w:rPr>
          <w:bCs/>
        </w:rPr>
      </w:pPr>
    </w:p>
    <w:p w14:paraId="666D79B2" w14:textId="4AE46872" w:rsidR="009579BF" w:rsidRDefault="00992A1C" w:rsidP="00845780">
      <w:pPr>
        <w:rPr>
          <w:bCs/>
          <w:sz w:val="22"/>
          <w:szCs w:val="22"/>
        </w:rPr>
      </w:pPr>
      <w:r>
        <w:rPr>
          <w:bCs/>
          <w:sz w:val="22"/>
          <w:szCs w:val="22"/>
        </w:rPr>
        <w:t>On The Edge:</w:t>
      </w:r>
      <w:r w:rsidR="008F0278">
        <w:rPr>
          <w:bCs/>
          <w:sz w:val="22"/>
          <w:szCs w:val="22"/>
        </w:rPr>
        <w:t xml:space="preserve"> </w:t>
      </w:r>
      <w:r>
        <w:rPr>
          <w:bCs/>
          <w:sz w:val="22"/>
          <w:szCs w:val="22"/>
        </w:rPr>
        <w:t xml:space="preserve">Pitch Pine Persistence </w:t>
      </w:r>
      <w:r w:rsidR="001E3258">
        <w:rPr>
          <w:bCs/>
          <w:sz w:val="22"/>
          <w:szCs w:val="22"/>
        </w:rPr>
        <w:t>i</w:t>
      </w:r>
      <w:r w:rsidR="00594D09" w:rsidRPr="009E0A0B">
        <w:rPr>
          <w:bCs/>
          <w:sz w:val="22"/>
          <w:szCs w:val="22"/>
        </w:rPr>
        <w:t xml:space="preserve">n </w:t>
      </w:r>
      <w:r w:rsidR="001E3258">
        <w:rPr>
          <w:bCs/>
          <w:sz w:val="22"/>
          <w:szCs w:val="22"/>
        </w:rPr>
        <w:t>t</w:t>
      </w:r>
      <w:r w:rsidR="00594D09" w:rsidRPr="009E0A0B">
        <w:rPr>
          <w:bCs/>
          <w:sz w:val="22"/>
          <w:szCs w:val="22"/>
        </w:rPr>
        <w:t xml:space="preserve">he Absence </w:t>
      </w:r>
      <w:r w:rsidR="001E3258">
        <w:rPr>
          <w:bCs/>
          <w:sz w:val="22"/>
          <w:szCs w:val="22"/>
        </w:rPr>
        <w:t>o</w:t>
      </w:r>
      <w:r w:rsidR="00594D09" w:rsidRPr="009E0A0B">
        <w:rPr>
          <w:bCs/>
          <w:sz w:val="22"/>
          <w:szCs w:val="22"/>
        </w:rPr>
        <w:t>f Fire</w:t>
      </w:r>
      <w:r w:rsidR="00174550" w:rsidRPr="009E0A0B">
        <w:rPr>
          <w:bCs/>
          <w:sz w:val="22"/>
          <w:szCs w:val="22"/>
        </w:rPr>
        <w:t xml:space="preserve"> </w:t>
      </w:r>
      <w:r w:rsidR="009E197A" w:rsidRPr="009E0A0B">
        <w:rPr>
          <w:bCs/>
          <w:sz w:val="22"/>
          <w:szCs w:val="22"/>
        </w:rPr>
        <w:t xml:space="preserve">Under </w:t>
      </w:r>
      <w:r w:rsidR="001E3258">
        <w:rPr>
          <w:bCs/>
          <w:sz w:val="22"/>
          <w:szCs w:val="22"/>
        </w:rPr>
        <w:t>t</w:t>
      </w:r>
      <w:r w:rsidR="009E197A" w:rsidRPr="009E0A0B">
        <w:rPr>
          <w:bCs/>
          <w:sz w:val="22"/>
          <w:szCs w:val="22"/>
        </w:rPr>
        <w:t xml:space="preserve">he Influence </w:t>
      </w:r>
      <w:r w:rsidR="001E3258">
        <w:rPr>
          <w:bCs/>
          <w:sz w:val="22"/>
          <w:szCs w:val="22"/>
        </w:rPr>
        <w:t>o</w:t>
      </w:r>
      <w:r w:rsidR="008F0278">
        <w:rPr>
          <w:bCs/>
          <w:sz w:val="22"/>
          <w:szCs w:val="22"/>
        </w:rPr>
        <w:t>f</w:t>
      </w:r>
      <w:r w:rsidR="00174550" w:rsidRPr="009E0A0B">
        <w:rPr>
          <w:bCs/>
          <w:sz w:val="22"/>
          <w:szCs w:val="22"/>
        </w:rPr>
        <w:t xml:space="preserve"> </w:t>
      </w:r>
      <w:del w:id="1" w:author="Jeff" w:date="2021-06-23T13:36:00Z">
        <w:r w:rsidR="00174550" w:rsidRPr="009E0A0B" w:rsidDel="009D1CD9">
          <w:rPr>
            <w:bCs/>
            <w:sz w:val="22"/>
            <w:szCs w:val="22"/>
          </w:rPr>
          <w:delText xml:space="preserve">Elevation </w:delText>
        </w:r>
        <w:r w:rsidR="001E3258" w:rsidDel="009D1CD9">
          <w:rPr>
            <w:bCs/>
            <w:sz w:val="22"/>
            <w:szCs w:val="22"/>
          </w:rPr>
          <w:delText>a</w:delText>
        </w:r>
        <w:r w:rsidR="008F0278" w:rsidDel="009D1CD9">
          <w:rPr>
            <w:bCs/>
            <w:sz w:val="22"/>
            <w:szCs w:val="22"/>
          </w:rPr>
          <w:delText>n</w:delText>
        </w:r>
        <w:r w:rsidR="00174550" w:rsidRPr="009E0A0B" w:rsidDel="009D1CD9">
          <w:rPr>
            <w:bCs/>
            <w:sz w:val="22"/>
            <w:szCs w:val="22"/>
          </w:rPr>
          <w:delText xml:space="preserve">d </w:delText>
        </w:r>
      </w:del>
      <w:r w:rsidR="00174550" w:rsidRPr="009E0A0B">
        <w:rPr>
          <w:bCs/>
          <w:sz w:val="22"/>
          <w:szCs w:val="22"/>
        </w:rPr>
        <w:t xml:space="preserve">Topographic </w:t>
      </w:r>
      <w:r w:rsidR="009E197A" w:rsidRPr="009E0A0B">
        <w:rPr>
          <w:bCs/>
          <w:sz w:val="22"/>
          <w:szCs w:val="22"/>
        </w:rPr>
        <w:t>Factors</w:t>
      </w:r>
    </w:p>
    <w:p w14:paraId="3B4900DC" w14:textId="77777777" w:rsidR="009579BF" w:rsidRDefault="009579BF" w:rsidP="00845780">
      <w:pPr>
        <w:rPr>
          <w:bCs/>
          <w:sz w:val="22"/>
          <w:szCs w:val="22"/>
        </w:rPr>
      </w:pPr>
    </w:p>
    <w:p w14:paraId="06BC74A6" w14:textId="77777777" w:rsidR="001D515C" w:rsidRPr="00345813" w:rsidRDefault="001D515C" w:rsidP="002526C4">
      <w:pPr>
        <w:rPr>
          <w:bCs/>
          <w:sz w:val="22"/>
          <w:szCs w:val="22"/>
        </w:rPr>
      </w:pPr>
      <w:r w:rsidRPr="00345813">
        <w:rPr>
          <w:bCs/>
          <w:sz w:val="22"/>
          <w:szCs w:val="22"/>
        </w:rPr>
        <w:t>Authors and affiliations:</w:t>
      </w:r>
    </w:p>
    <w:p w14:paraId="06D3B22A" w14:textId="5550BDF1" w:rsidR="001D515C" w:rsidRPr="00345813" w:rsidRDefault="001D515C" w:rsidP="002526C4">
      <w:pPr>
        <w:rPr>
          <w:bCs/>
          <w:sz w:val="22"/>
          <w:szCs w:val="22"/>
        </w:rPr>
      </w:pPr>
      <w:r w:rsidRPr="00345813">
        <w:rPr>
          <w:bCs/>
          <w:sz w:val="22"/>
          <w:szCs w:val="22"/>
        </w:rPr>
        <w:t>Jeff Licht</w:t>
      </w:r>
      <w:r w:rsidRPr="00345813">
        <w:rPr>
          <w:bCs/>
          <w:sz w:val="22"/>
          <w:szCs w:val="22"/>
          <w:vertAlign w:val="superscript"/>
        </w:rPr>
        <w:t>1</w:t>
      </w:r>
      <w:r w:rsidR="004320E4">
        <w:rPr>
          <w:bCs/>
          <w:sz w:val="22"/>
          <w:szCs w:val="22"/>
        </w:rPr>
        <w:t>, Risa McNellis</w:t>
      </w:r>
      <w:r w:rsidR="008F0278">
        <w:rPr>
          <w:bCs/>
          <w:sz w:val="22"/>
          <w:szCs w:val="22"/>
          <w:vertAlign w:val="superscript"/>
        </w:rPr>
        <w:t xml:space="preserve">2 </w:t>
      </w:r>
      <w:r w:rsidR="008F0278">
        <w:rPr>
          <w:bCs/>
          <w:sz w:val="22"/>
          <w:szCs w:val="22"/>
        </w:rPr>
        <w:t>and N</w:t>
      </w:r>
      <w:r w:rsidR="008F0278" w:rsidRPr="00345813">
        <w:rPr>
          <w:bCs/>
          <w:sz w:val="22"/>
          <w:szCs w:val="22"/>
        </w:rPr>
        <w:t>icholas G. Smith</w:t>
      </w:r>
      <w:r w:rsidR="008F0278">
        <w:rPr>
          <w:bCs/>
          <w:sz w:val="22"/>
          <w:szCs w:val="22"/>
          <w:vertAlign w:val="superscript"/>
        </w:rPr>
        <w:t>3</w:t>
      </w:r>
    </w:p>
    <w:p w14:paraId="0266AF08" w14:textId="77777777" w:rsidR="001D515C" w:rsidRPr="00345813" w:rsidRDefault="001D515C" w:rsidP="002526C4">
      <w:pPr>
        <w:rPr>
          <w:bCs/>
          <w:sz w:val="22"/>
          <w:szCs w:val="22"/>
        </w:rPr>
      </w:pPr>
    </w:p>
    <w:p w14:paraId="38557B1B" w14:textId="77777777" w:rsidR="001D515C" w:rsidRPr="00345813" w:rsidRDefault="001D515C" w:rsidP="002526C4">
      <w:pPr>
        <w:rPr>
          <w:bCs/>
          <w:sz w:val="22"/>
          <w:szCs w:val="22"/>
        </w:rPr>
      </w:pPr>
      <w:r w:rsidRPr="00345813">
        <w:rPr>
          <w:bCs/>
          <w:sz w:val="22"/>
          <w:szCs w:val="22"/>
          <w:vertAlign w:val="superscript"/>
        </w:rPr>
        <w:t>1</w:t>
      </w:r>
      <w:r w:rsidRPr="00345813">
        <w:rPr>
          <w:bCs/>
          <w:sz w:val="22"/>
          <w:szCs w:val="22"/>
        </w:rPr>
        <w:t>School for the Environment, University of Massachusetts, Dorchester, MA, USA 02110</w:t>
      </w:r>
    </w:p>
    <w:p w14:paraId="0DFFCF50" w14:textId="773C9705" w:rsidR="001D515C" w:rsidRPr="00345813" w:rsidRDefault="001D515C" w:rsidP="007904D4">
      <w:pPr>
        <w:rPr>
          <w:bCs/>
          <w:sz w:val="22"/>
          <w:szCs w:val="22"/>
        </w:rPr>
      </w:pPr>
      <w:r w:rsidRPr="00345813">
        <w:rPr>
          <w:bCs/>
          <w:sz w:val="22"/>
          <w:szCs w:val="22"/>
          <w:vertAlign w:val="superscript"/>
        </w:rPr>
        <w:t>2</w:t>
      </w:r>
      <w:r w:rsidR="008F0278">
        <w:rPr>
          <w:bCs/>
          <w:sz w:val="22"/>
          <w:szCs w:val="22"/>
          <w:vertAlign w:val="superscript"/>
        </w:rPr>
        <w:t xml:space="preserve">, 3 </w:t>
      </w:r>
      <w:r w:rsidRPr="00345813">
        <w:rPr>
          <w:bCs/>
          <w:sz w:val="22"/>
          <w:szCs w:val="22"/>
        </w:rPr>
        <w:t>Department of Biological Sciences, Texas Tech University, Lubbock, TX, USA 79409</w:t>
      </w:r>
    </w:p>
    <w:p w14:paraId="005BDDE7" w14:textId="77777777" w:rsidR="008F0278" w:rsidRDefault="008F0278" w:rsidP="002526C4">
      <w:pPr>
        <w:rPr>
          <w:bCs/>
          <w:sz w:val="22"/>
          <w:szCs w:val="22"/>
          <w:vertAlign w:val="superscript"/>
        </w:rPr>
      </w:pPr>
    </w:p>
    <w:p w14:paraId="66172BA0" w14:textId="21B6E42A" w:rsidR="001D515C" w:rsidRPr="00345813" w:rsidRDefault="001D515C" w:rsidP="002526C4">
      <w:pPr>
        <w:rPr>
          <w:bCs/>
          <w:sz w:val="22"/>
          <w:szCs w:val="22"/>
        </w:rPr>
      </w:pPr>
      <w:r w:rsidRPr="00345813">
        <w:rPr>
          <w:bCs/>
          <w:sz w:val="22"/>
          <w:szCs w:val="22"/>
        </w:rPr>
        <w:t>Key words</w:t>
      </w:r>
    </w:p>
    <w:p w14:paraId="4F439038" w14:textId="24B651D5" w:rsidR="00E91203" w:rsidRDefault="001D515C" w:rsidP="002526C4">
      <w:pPr>
        <w:rPr>
          <w:bCs/>
          <w:sz w:val="22"/>
          <w:szCs w:val="22"/>
        </w:rPr>
      </w:pPr>
      <w:r w:rsidRPr="00345813">
        <w:rPr>
          <w:bCs/>
          <w:i/>
          <w:iCs/>
          <w:sz w:val="22"/>
          <w:szCs w:val="22"/>
        </w:rPr>
        <w:t>Pinus rigida</w:t>
      </w:r>
      <w:r w:rsidRPr="00345813">
        <w:rPr>
          <w:bCs/>
          <w:sz w:val="22"/>
          <w:szCs w:val="22"/>
        </w:rPr>
        <w:t xml:space="preserve">, Pitch pine, Mount Desert Island, </w:t>
      </w:r>
      <w:r w:rsidR="00CD1B34" w:rsidRPr="00345813">
        <w:rPr>
          <w:bCs/>
          <w:sz w:val="22"/>
          <w:szCs w:val="22"/>
        </w:rPr>
        <w:t>fire</w:t>
      </w:r>
      <w:ins w:id="2" w:author="Jeff" w:date="2021-06-23T05:49:00Z">
        <w:r w:rsidR="004B2194">
          <w:rPr>
            <w:bCs/>
            <w:sz w:val="22"/>
            <w:szCs w:val="22"/>
          </w:rPr>
          <w:t xml:space="preserve"> history</w:t>
        </w:r>
      </w:ins>
      <w:r w:rsidR="00CD1B34">
        <w:rPr>
          <w:bCs/>
          <w:sz w:val="22"/>
          <w:szCs w:val="22"/>
        </w:rPr>
        <w:t>, elevation,</w:t>
      </w:r>
      <w:r w:rsidR="00CD1B34" w:rsidRPr="00345813">
        <w:rPr>
          <w:bCs/>
          <w:sz w:val="22"/>
          <w:szCs w:val="22"/>
        </w:rPr>
        <w:t xml:space="preserve"> </w:t>
      </w:r>
      <w:r w:rsidR="00AC057A" w:rsidRPr="00345813">
        <w:rPr>
          <w:bCs/>
          <w:sz w:val="22"/>
          <w:szCs w:val="22"/>
        </w:rPr>
        <w:t xml:space="preserve">resilience, </w:t>
      </w:r>
      <w:ins w:id="3" w:author="Jeff" w:date="2021-06-22T20:36:00Z">
        <w:r w:rsidR="002806B4">
          <w:rPr>
            <w:bCs/>
            <w:sz w:val="22"/>
            <w:szCs w:val="22"/>
          </w:rPr>
          <w:t>topography</w:t>
        </w:r>
      </w:ins>
      <w:del w:id="4" w:author="Jeff" w:date="2021-06-22T20:36:00Z">
        <w:r w:rsidR="00D0146E" w:rsidDel="002806B4">
          <w:rPr>
            <w:bCs/>
            <w:sz w:val="22"/>
            <w:szCs w:val="22"/>
          </w:rPr>
          <w:delText>adaptivity</w:delText>
        </w:r>
      </w:del>
      <w:r w:rsidR="00253B94" w:rsidRPr="00345813">
        <w:rPr>
          <w:bCs/>
          <w:sz w:val="22"/>
          <w:szCs w:val="22"/>
        </w:rPr>
        <w:t xml:space="preserve">, </w:t>
      </w:r>
      <w:del w:id="5" w:author="Jeff" w:date="2021-06-23T05:48:00Z">
        <w:r w:rsidRPr="00345813" w:rsidDel="004B2194">
          <w:rPr>
            <w:bCs/>
            <w:sz w:val="22"/>
            <w:szCs w:val="22"/>
          </w:rPr>
          <w:delText>chemical geography</w:delText>
        </w:r>
      </w:del>
      <w:proofErr w:type="spellStart"/>
      <w:ins w:id="6" w:author="Jeff" w:date="2021-06-22T20:36:00Z">
        <w:r w:rsidR="002806B4">
          <w:rPr>
            <w:bCs/>
            <w:sz w:val="22"/>
            <w:szCs w:val="22"/>
          </w:rPr>
          <w:t>iWUE</w:t>
        </w:r>
        <w:proofErr w:type="spellEnd"/>
        <w:r w:rsidR="002806B4">
          <w:rPr>
            <w:bCs/>
            <w:sz w:val="22"/>
            <w:szCs w:val="22"/>
          </w:rPr>
          <w:t>,</w:t>
        </w:r>
      </w:ins>
      <w:ins w:id="7" w:author="Jeff" w:date="2021-06-22T20:37:00Z">
        <w:r w:rsidR="002806B4">
          <w:rPr>
            <w:bCs/>
            <w:sz w:val="22"/>
            <w:szCs w:val="22"/>
          </w:rPr>
          <w:t xml:space="preserve"> soil water retention</w:t>
        </w:r>
      </w:ins>
    </w:p>
    <w:p w14:paraId="6256C4BD" w14:textId="0AFEF61E" w:rsidR="00765937" w:rsidRDefault="00765937" w:rsidP="002526C4">
      <w:pPr>
        <w:rPr>
          <w:bCs/>
          <w:sz w:val="22"/>
          <w:szCs w:val="22"/>
        </w:rPr>
      </w:pPr>
    </w:p>
    <w:p w14:paraId="723494DE" w14:textId="5DF870A0" w:rsidR="00765937" w:rsidRPr="00E91203" w:rsidRDefault="00765937" w:rsidP="002526C4">
      <w:pPr>
        <w:rPr>
          <w:bCs/>
          <w:sz w:val="22"/>
          <w:szCs w:val="22"/>
        </w:rPr>
      </w:pPr>
    </w:p>
    <w:p w14:paraId="6E2DF5DE" w14:textId="77777777" w:rsidR="00B768C8" w:rsidRDefault="00B768C8" w:rsidP="00B768C8">
      <w:pPr>
        <w:rPr>
          <w:b/>
          <w:sz w:val="22"/>
          <w:szCs w:val="22"/>
        </w:rPr>
      </w:pPr>
      <w:r w:rsidRPr="00345813">
        <w:rPr>
          <w:b/>
          <w:sz w:val="22"/>
          <w:szCs w:val="22"/>
        </w:rPr>
        <w:t>ABSTRACT</w:t>
      </w:r>
    </w:p>
    <w:p w14:paraId="743E2FAB" w14:textId="77777777" w:rsidR="00B768C8" w:rsidRPr="001C705C" w:rsidRDefault="00B768C8" w:rsidP="00B768C8">
      <w:pPr>
        <w:rPr>
          <w:b/>
        </w:rPr>
      </w:pPr>
    </w:p>
    <w:p w14:paraId="1A4F9641" w14:textId="223ED3D6" w:rsidR="003309EA" w:rsidRPr="003757BC" w:rsidRDefault="00B768C8" w:rsidP="003309EA">
      <w:pPr>
        <w:spacing w:line="276" w:lineRule="auto"/>
        <w:jc w:val="both"/>
        <w:rPr>
          <w:sz w:val="22"/>
          <w:szCs w:val="22"/>
        </w:rPr>
      </w:pPr>
      <w:r w:rsidRPr="00C776FA">
        <w:rPr>
          <w:sz w:val="22"/>
          <w:szCs w:val="22"/>
        </w:rPr>
        <w:t>Globally rare pitch pine (</w:t>
      </w:r>
      <w:r w:rsidRPr="00C776FA">
        <w:rPr>
          <w:i/>
          <w:iCs/>
          <w:sz w:val="22"/>
          <w:szCs w:val="22"/>
        </w:rPr>
        <w:t>Pinus rigida</w:t>
      </w:r>
      <w:r w:rsidRPr="00C776FA">
        <w:rPr>
          <w:sz w:val="22"/>
          <w:szCs w:val="22"/>
        </w:rPr>
        <w:t xml:space="preserve"> Miller)</w:t>
      </w:r>
      <w:ins w:id="8" w:author="Jeff" w:date="2021-06-20T08:48:00Z">
        <w:r w:rsidR="00375365">
          <w:rPr>
            <w:sz w:val="22"/>
            <w:szCs w:val="22"/>
          </w:rPr>
          <w:t xml:space="preserve"> </w:t>
        </w:r>
      </w:ins>
      <w:del w:id="9" w:author="Jeff" w:date="2021-06-20T08:48:00Z">
        <w:r w:rsidR="009A7E97" w:rsidDel="00375365">
          <w:rPr>
            <w:sz w:val="22"/>
            <w:szCs w:val="22"/>
          </w:rPr>
          <w:delText>, the most northerly member of the southern yellow pines</w:delText>
        </w:r>
        <w:r w:rsidR="006A0148" w:rsidDel="00375365">
          <w:rPr>
            <w:sz w:val="22"/>
            <w:szCs w:val="22"/>
          </w:rPr>
          <w:delText xml:space="preserve">, </w:delText>
        </w:r>
      </w:del>
      <w:r w:rsidRPr="00C776FA">
        <w:rPr>
          <w:sz w:val="22"/>
          <w:szCs w:val="22"/>
        </w:rPr>
        <w:t xml:space="preserve">is thought to depend on intermittent fire, which encourages reproduction and niche preservation. At Mt. Desert Island in Acadia National Park (ME, USA) a </w:t>
      </w:r>
      <w:r w:rsidR="004B55A1">
        <w:rPr>
          <w:sz w:val="22"/>
          <w:szCs w:val="22"/>
        </w:rPr>
        <w:t xml:space="preserve">major, </w:t>
      </w:r>
      <w:r w:rsidRPr="00C776FA">
        <w:rPr>
          <w:sz w:val="22"/>
          <w:szCs w:val="22"/>
        </w:rPr>
        <w:t>stand-replacing conflagration enveloped a portion of the island in 1947</w:t>
      </w:r>
      <w:ins w:id="10" w:author="Jeff" w:date="2021-06-22T07:07:00Z">
        <w:r w:rsidR="005C74C7">
          <w:rPr>
            <w:sz w:val="22"/>
            <w:szCs w:val="22"/>
          </w:rPr>
          <w:t xml:space="preserve"> (Fig. 1)</w:t>
        </w:r>
      </w:ins>
      <w:r w:rsidR="00FF4719">
        <w:rPr>
          <w:sz w:val="22"/>
          <w:szCs w:val="22"/>
        </w:rPr>
        <w:t xml:space="preserve">; </w:t>
      </w:r>
      <w:r w:rsidRPr="00C776FA">
        <w:rPr>
          <w:sz w:val="22"/>
          <w:szCs w:val="22"/>
        </w:rPr>
        <w:t xml:space="preserve">since </w:t>
      </w:r>
      <w:proofErr w:type="gramStart"/>
      <w:r w:rsidRPr="00C776FA">
        <w:rPr>
          <w:sz w:val="22"/>
          <w:szCs w:val="22"/>
        </w:rPr>
        <w:t>then</w:t>
      </w:r>
      <w:proofErr w:type="gramEnd"/>
      <w:r w:rsidRPr="00C776FA">
        <w:rPr>
          <w:sz w:val="22"/>
          <w:szCs w:val="22"/>
        </w:rPr>
        <w:t xml:space="preserve"> there has been no recurrence of fire. Other populations on the island have been unaffected by fire disturbance for over one hundred and twenty years. Fire history has been shown to influence plant form and functioning, yet these </w:t>
      </w:r>
      <w:r w:rsidRPr="003757BC">
        <w:rPr>
          <w:sz w:val="22"/>
          <w:szCs w:val="22"/>
        </w:rPr>
        <w:t xml:space="preserve">impacts are not well quantified for pitch pine in relation to other factors known to impact traits of this species. </w:t>
      </w:r>
      <w:proofErr w:type="gramStart"/>
      <w:r w:rsidR="004E0F02" w:rsidRPr="003757BC">
        <w:rPr>
          <w:sz w:val="22"/>
          <w:szCs w:val="22"/>
        </w:rPr>
        <w:t>Thus</w:t>
      </w:r>
      <w:proofErr w:type="gramEnd"/>
      <w:r w:rsidR="004E0F02" w:rsidRPr="003757BC">
        <w:rPr>
          <w:sz w:val="22"/>
          <w:szCs w:val="22"/>
        </w:rPr>
        <w:t xml:space="preserve"> we examined the influence of</w:t>
      </w:r>
      <w:r w:rsidR="004E0F02" w:rsidRPr="003757BC">
        <w:rPr>
          <w:sz w:val="22"/>
          <w:szCs w:val="22"/>
          <w:u w:val="single"/>
        </w:rPr>
        <w:t xml:space="preserve"> </w:t>
      </w:r>
      <w:del w:id="11" w:author="Jeff" w:date="2021-06-23T14:05:00Z">
        <w:r w:rsidR="004E0F02" w:rsidRPr="003757BC" w:rsidDel="00CF687C">
          <w:rPr>
            <w:sz w:val="22"/>
            <w:szCs w:val="22"/>
            <w:u w:val="single"/>
          </w:rPr>
          <w:delText xml:space="preserve">elevation and </w:delText>
        </w:r>
      </w:del>
      <w:r w:rsidR="004E0F02" w:rsidRPr="003757BC">
        <w:rPr>
          <w:sz w:val="22"/>
          <w:szCs w:val="22"/>
          <w:u w:val="single"/>
        </w:rPr>
        <w:t>topography</w:t>
      </w:r>
      <w:r w:rsidR="004E0F02" w:rsidRPr="003757BC">
        <w:rPr>
          <w:sz w:val="22"/>
          <w:szCs w:val="22"/>
        </w:rPr>
        <w:t xml:space="preserve"> (including </w:t>
      </w:r>
      <w:ins w:id="12" w:author="Jeff" w:date="2021-06-23T14:05:00Z">
        <w:r w:rsidR="00CF687C">
          <w:rPr>
            <w:sz w:val="22"/>
            <w:szCs w:val="22"/>
          </w:rPr>
          <w:t xml:space="preserve">elevation, aspect and </w:t>
        </w:r>
      </w:ins>
      <w:r w:rsidR="004E0F02" w:rsidRPr="003757BC">
        <w:rPr>
          <w:sz w:val="22"/>
          <w:szCs w:val="22"/>
        </w:rPr>
        <w:t>slope</w:t>
      </w:r>
      <w:del w:id="13" w:author="Jeff" w:date="2021-06-23T14:05:00Z">
        <w:r w:rsidR="004E0F02" w:rsidRPr="003757BC" w:rsidDel="00CF687C">
          <w:rPr>
            <w:sz w:val="22"/>
            <w:szCs w:val="22"/>
          </w:rPr>
          <w:delText xml:space="preserve"> and aspect</w:delText>
        </w:r>
      </w:del>
      <w:r w:rsidR="004E0F02" w:rsidRPr="003757BC">
        <w:rPr>
          <w:sz w:val="22"/>
          <w:szCs w:val="22"/>
        </w:rPr>
        <w:t xml:space="preserve">) </w:t>
      </w:r>
      <w:del w:id="14" w:author="Jeff" w:date="2021-06-21T17:29:00Z">
        <w:r w:rsidR="004E0F02" w:rsidRPr="003757BC" w:rsidDel="009852CA">
          <w:rPr>
            <w:sz w:val="22"/>
            <w:szCs w:val="22"/>
          </w:rPr>
          <w:delText xml:space="preserve">in the absence of fire </w:delText>
        </w:r>
      </w:del>
      <w:ins w:id="15" w:author="Jeff" w:date="2021-06-21T17:29:00Z">
        <w:r w:rsidR="009852CA">
          <w:rPr>
            <w:sz w:val="22"/>
            <w:szCs w:val="22"/>
          </w:rPr>
          <w:t xml:space="preserve">along with fire history </w:t>
        </w:r>
      </w:ins>
      <w:del w:id="16" w:author="Jeff" w:date="2021-06-21T17:29:00Z">
        <w:r w:rsidR="004E0F02" w:rsidRPr="003757BC" w:rsidDel="009852CA">
          <w:rPr>
            <w:sz w:val="22"/>
            <w:szCs w:val="22"/>
          </w:rPr>
          <w:delText>with regard to</w:delText>
        </w:r>
      </w:del>
      <w:ins w:id="17" w:author="Jeff" w:date="2021-06-21T17:29:00Z">
        <w:r w:rsidR="009852CA">
          <w:rPr>
            <w:sz w:val="22"/>
            <w:szCs w:val="22"/>
          </w:rPr>
          <w:t>to better comprehend</w:t>
        </w:r>
      </w:ins>
      <w:r w:rsidR="004E0F02" w:rsidRPr="003757BC">
        <w:rPr>
          <w:sz w:val="22"/>
          <w:szCs w:val="22"/>
        </w:rPr>
        <w:t xml:space="preserve"> </w:t>
      </w:r>
      <w:r w:rsidR="0026423B" w:rsidRPr="003757BC">
        <w:rPr>
          <w:sz w:val="22"/>
          <w:szCs w:val="22"/>
        </w:rPr>
        <w:t>pitch pine resistance</w:t>
      </w:r>
      <w:ins w:id="18" w:author="Jeff" w:date="2021-06-21T17:30:00Z">
        <w:r w:rsidR="009852CA">
          <w:rPr>
            <w:sz w:val="22"/>
            <w:szCs w:val="22"/>
          </w:rPr>
          <w:t>; t</w:t>
        </w:r>
      </w:ins>
      <w:del w:id="19" w:author="Jeff" w:date="2021-06-21T17:29:00Z">
        <w:r w:rsidR="004E0F02" w:rsidRPr="003757BC" w:rsidDel="009852CA">
          <w:rPr>
            <w:sz w:val="22"/>
            <w:szCs w:val="22"/>
          </w:rPr>
          <w:delText xml:space="preserve">. </w:delText>
        </w:r>
        <w:r w:rsidR="0026423B" w:rsidRPr="003757BC" w:rsidDel="009852CA">
          <w:rPr>
            <w:sz w:val="22"/>
            <w:szCs w:val="22"/>
          </w:rPr>
          <w:delText>T</w:delText>
        </w:r>
      </w:del>
      <w:r w:rsidR="0026423B" w:rsidRPr="003757BC">
        <w:rPr>
          <w:sz w:val="22"/>
          <w:szCs w:val="22"/>
        </w:rPr>
        <w:t xml:space="preserve">his was achieved </w:t>
      </w:r>
      <w:r w:rsidR="004E0F02" w:rsidRPr="003757BC">
        <w:rPr>
          <w:sz w:val="22"/>
          <w:szCs w:val="22"/>
        </w:rPr>
        <w:t>through an analysis of</w:t>
      </w:r>
      <w:r w:rsidR="0026423B" w:rsidRPr="003757BC">
        <w:rPr>
          <w:sz w:val="22"/>
          <w:szCs w:val="22"/>
        </w:rPr>
        <w:t xml:space="preserve"> </w:t>
      </w:r>
      <w:r w:rsidRPr="003757BC">
        <w:rPr>
          <w:sz w:val="22"/>
          <w:szCs w:val="22"/>
        </w:rPr>
        <w:t xml:space="preserve">traits of </w:t>
      </w:r>
      <w:r w:rsidR="0026423B" w:rsidRPr="003757BC">
        <w:rPr>
          <w:sz w:val="22"/>
          <w:szCs w:val="22"/>
        </w:rPr>
        <w:t>individual trees in</w:t>
      </w:r>
      <w:r w:rsidRPr="003757BC">
        <w:rPr>
          <w:sz w:val="22"/>
          <w:szCs w:val="22"/>
        </w:rPr>
        <w:t xml:space="preserve"> four separate stands</w:t>
      </w:r>
      <w:r w:rsidR="0026423B" w:rsidRPr="003757BC">
        <w:rPr>
          <w:sz w:val="22"/>
          <w:szCs w:val="22"/>
        </w:rPr>
        <w:t xml:space="preserve">. Significant differences were found in </w:t>
      </w:r>
      <w:ins w:id="20" w:author="Jeff" w:date="2021-06-23T14:06:00Z">
        <w:r w:rsidR="00CF687C">
          <w:rPr>
            <w:sz w:val="22"/>
            <w:szCs w:val="22"/>
          </w:rPr>
          <w:t xml:space="preserve">aspect, </w:t>
        </w:r>
        <w:r w:rsidR="00CF687C" w:rsidRPr="003757BC">
          <w:rPr>
            <w:sz w:val="22"/>
            <w:szCs w:val="22"/>
          </w:rPr>
          <w:t>soil water retention</w:t>
        </w:r>
        <w:r w:rsidR="00CF687C">
          <w:rPr>
            <w:sz w:val="22"/>
            <w:szCs w:val="22"/>
          </w:rPr>
          <w:t>,</w:t>
        </w:r>
        <w:r w:rsidR="00CF687C" w:rsidRPr="003757BC">
          <w:rPr>
            <w:sz w:val="22"/>
            <w:szCs w:val="22"/>
          </w:rPr>
          <w:t xml:space="preserve"> photosynthetic water use efficiency, foliar nutrients</w:t>
        </w:r>
        <w:r w:rsidR="00CF687C">
          <w:rPr>
            <w:sz w:val="22"/>
            <w:szCs w:val="22"/>
          </w:rPr>
          <w:t>,</w:t>
        </w:r>
        <w:r w:rsidR="00CF687C" w:rsidRPr="003757BC">
          <w:rPr>
            <w:sz w:val="22"/>
            <w:szCs w:val="22"/>
          </w:rPr>
          <w:t xml:space="preserve"> </w:t>
        </w:r>
      </w:ins>
      <w:r w:rsidRPr="003757BC">
        <w:rPr>
          <w:sz w:val="22"/>
          <w:szCs w:val="22"/>
        </w:rPr>
        <w:t>growth</w:t>
      </w:r>
      <w:ins w:id="21" w:author="Jeff" w:date="2021-06-23T14:06:00Z">
        <w:r w:rsidR="00CF687C">
          <w:rPr>
            <w:sz w:val="22"/>
            <w:szCs w:val="22"/>
          </w:rPr>
          <w:t xml:space="preserve"> and </w:t>
        </w:r>
      </w:ins>
      <w:del w:id="22" w:author="Jeff" w:date="2021-06-23T14:06:00Z">
        <w:r w:rsidRPr="003757BC" w:rsidDel="00CF687C">
          <w:rPr>
            <w:sz w:val="22"/>
            <w:szCs w:val="22"/>
          </w:rPr>
          <w:delText>,</w:delText>
        </w:r>
      </w:del>
      <w:del w:id="23" w:author="Jeff" w:date="2021-06-20T09:54:00Z">
        <w:r w:rsidRPr="003757BC" w:rsidDel="00BE74F5">
          <w:rPr>
            <w:sz w:val="22"/>
            <w:szCs w:val="22"/>
          </w:rPr>
          <w:delText xml:space="preserve"> stand density</w:delText>
        </w:r>
      </w:del>
      <w:ins w:id="24" w:author="Jeff" w:date="2021-06-24T02:08:00Z">
        <w:r w:rsidR="00CF2FB3">
          <w:rPr>
            <w:sz w:val="22"/>
            <w:szCs w:val="22"/>
          </w:rPr>
          <w:t>stand density</w:t>
        </w:r>
      </w:ins>
      <w:del w:id="25" w:author="Jeff" w:date="2021-06-23T14:07:00Z">
        <w:r w:rsidRPr="003757BC" w:rsidDel="00CF687C">
          <w:rPr>
            <w:sz w:val="22"/>
            <w:szCs w:val="22"/>
          </w:rPr>
          <w:delText xml:space="preserve">, </w:delText>
        </w:r>
      </w:del>
      <w:del w:id="26" w:author="Jeff" w:date="2021-06-23T14:06:00Z">
        <w:r w:rsidRPr="003757BC" w:rsidDel="00CF687C">
          <w:rPr>
            <w:sz w:val="22"/>
            <w:szCs w:val="22"/>
          </w:rPr>
          <w:delText>photosynthetic water use efficiency, foliar nutrients</w:delText>
        </w:r>
        <w:r w:rsidR="00E45E89" w:rsidRPr="003757BC" w:rsidDel="00CF687C">
          <w:rPr>
            <w:sz w:val="22"/>
            <w:szCs w:val="22"/>
          </w:rPr>
          <w:delText xml:space="preserve"> </w:delText>
        </w:r>
        <w:r w:rsidRPr="003757BC" w:rsidDel="00CF687C">
          <w:rPr>
            <w:sz w:val="22"/>
            <w:szCs w:val="22"/>
          </w:rPr>
          <w:delText>and soil water retention</w:delText>
        </w:r>
      </w:del>
      <w:r w:rsidRPr="003757BC">
        <w:rPr>
          <w:sz w:val="22"/>
          <w:szCs w:val="22"/>
        </w:rPr>
        <w:t xml:space="preserve">. </w:t>
      </w:r>
      <w:ins w:id="27" w:author="Jeff" w:date="2021-06-23T14:07:00Z">
        <w:r w:rsidR="00CF687C">
          <w:rPr>
            <w:sz w:val="22"/>
            <w:szCs w:val="22"/>
          </w:rPr>
          <w:t>Topography, specifically e</w:t>
        </w:r>
      </w:ins>
      <w:del w:id="28" w:author="Jeff" w:date="2021-06-23T14:07:00Z">
        <w:r w:rsidRPr="003757BC" w:rsidDel="00CF687C">
          <w:rPr>
            <w:sz w:val="22"/>
            <w:szCs w:val="22"/>
          </w:rPr>
          <w:delText>E</w:delText>
        </w:r>
      </w:del>
      <w:r w:rsidRPr="003757BC">
        <w:rPr>
          <w:sz w:val="22"/>
          <w:szCs w:val="22"/>
        </w:rPr>
        <w:t>levation</w:t>
      </w:r>
      <w:ins w:id="29" w:author="Jeff" w:date="2021-06-23T14:07:00Z">
        <w:r w:rsidR="00CF687C">
          <w:rPr>
            <w:sz w:val="22"/>
            <w:szCs w:val="22"/>
          </w:rPr>
          <w:t>,</w:t>
        </w:r>
      </w:ins>
      <w:r w:rsidRPr="003757BC">
        <w:rPr>
          <w:sz w:val="22"/>
          <w:szCs w:val="22"/>
        </w:rPr>
        <w:t xml:space="preserve"> was found to have a greater influence on </w:t>
      </w:r>
      <w:del w:id="30" w:author="Jeff" w:date="2021-06-23T14:07:00Z">
        <w:r w:rsidRPr="003757BC" w:rsidDel="00CF687C">
          <w:rPr>
            <w:sz w:val="22"/>
            <w:szCs w:val="22"/>
          </w:rPr>
          <w:delText>measured traits</w:delText>
        </w:r>
        <w:r w:rsidR="00FF4719" w:rsidRPr="003757BC" w:rsidDel="00CF687C">
          <w:rPr>
            <w:sz w:val="22"/>
            <w:szCs w:val="22"/>
          </w:rPr>
          <w:delText xml:space="preserve">; trees at higher elevation displayed </w:delText>
        </w:r>
        <w:r w:rsidRPr="003757BC" w:rsidDel="00CF687C">
          <w:rPr>
            <w:sz w:val="22"/>
            <w:szCs w:val="22"/>
          </w:rPr>
          <w:delText>greater water use efficiency, indicating a preference for stress resistance over growth</w:delText>
        </w:r>
      </w:del>
      <w:ins w:id="31" w:author="Jeff" w:date="2021-06-23T14:07:00Z">
        <w:r w:rsidR="00CF687C">
          <w:rPr>
            <w:sz w:val="22"/>
            <w:szCs w:val="22"/>
          </w:rPr>
          <w:t>soil, leaf and whole-plant traits</w:t>
        </w:r>
      </w:ins>
      <w:r w:rsidRPr="003757BC">
        <w:rPr>
          <w:sz w:val="22"/>
          <w:szCs w:val="22"/>
        </w:rPr>
        <w:t xml:space="preserve">. At </w:t>
      </w:r>
      <w:r w:rsidR="00FF4719" w:rsidRPr="003757BC">
        <w:rPr>
          <w:sz w:val="22"/>
          <w:szCs w:val="22"/>
        </w:rPr>
        <w:t>lower e</w:t>
      </w:r>
      <w:r w:rsidRPr="003757BC">
        <w:rPr>
          <w:sz w:val="22"/>
          <w:szCs w:val="22"/>
        </w:rPr>
        <w:t xml:space="preserve">levation, trees exhibited greater capacity for </w:t>
      </w:r>
      <w:del w:id="32" w:author="Jeff" w:date="2021-06-23T14:08:00Z">
        <w:r w:rsidRPr="003757BC" w:rsidDel="00CF687C">
          <w:rPr>
            <w:sz w:val="22"/>
            <w:szCs w:val="22"/>
          </w:rPr>
          <w:delText>growt</w:delText>
        </w:r>
      </w:del>
      <w:del w:id="33" w:author="Jeff" w:date="2021-06-22T20:37:00Z">
        <w:r w:rsidRPr="003757BC" w:rsidDel="0052709C">
          <w:rPr>
            <w:sz w:val="22"/>
            <w:szCs w:val="22"/>
          </w:rPr>
          <w:delText>h</w:delText>
        </w:r>
        <w:r w:rsidR="00FF4719" w:rsidRPr="003757BC" w:rsidDel="0052709C">
          <w:rPr>
            <w:sz w:val="22"/>
            <w:szCs w:val="22"/>
          </w:rPr>
          <w:delText xml:space="preserve"> and</w:delText>
        </w:r>
      </w:del>
      <w:del w:id="34" w:author="Jeff" w:date="2021-06-23T05:51:00Z">
        <w:r w:rsidR="00FF4719" w:rsidRPr="003757BC" w:rsidDel="004B2194">
          <w:rPr>
            <w:sz w:val="22"/>
            <w:szCs w:val="22"/>
          </w:rPr>
          <w:delText xml:space="preserve"> </w:delText>
        </w:r>
      </w:del>
      <w:r w:rsidR="00FF4719" w:rsidRPr="003757BC">
        <w:rPr>
          <w:sz w:val="22"/>
          <w:szCs w:val="22"/>
        </w:rPr>
        <w:t>stand density</w:t>
      </w:r>
      <w:ins w:id="35" w:author="Jeff" w:date="2021-06-23T14:08:00Z">
        <w:r w:rsidR="00CF687C">
          <w:rPr>
            <w:sz w:val="22"/>
            <w:szCs w:val="22"/>
          </w:rPr>
          <w:t>, expansion and</w:t>
        </w:r>
      </w:ins>
      <w:del w:id="36" w:author="Jeff" w:date="2021-06-23T14:08:00Z">
        <w:r w:rsidRPr="003757BC" w:rsidDel="00CF687C">
          <w:rPr>
            <w:sz w:val="22"/>
            <w:szCs w:val="22"/>
          </w:rPr>
          <w:delText xml:space="preserve"> </w:delText>
        </w:r>
      </w:del>
      <w:ins w:id="37" w:author="Jeff" w:date="2021-06-23T05:51:00Z">
        <w:r w:rsidR="004B2194">
          <w:rPr>
            <w:sz w:val="22"/>
            <w:szCs w:val="22"/>
          </w:rPr>
          <w:t xml:space="preserve"> colonization</w:t>
        </w:r>
      </w:ins>
      <w:del w:id="38" w:author="Jeff" w:date="2021-06-23T14:08:00Z">
        <w:r w:rsidRPr="003757BC" w:rsidDel="00CF687C">
          <w:rPr>
            <w:sz w:val="22"/>
            <w:szCs w:val="22"/>
          </w:rPr>
          <w:delText>due to</w:delText>
        </w:r>
      </w:del>
      <w:del w:id="39" w:author="Jeff" w:date="2021-06-23T05:51:00Z">
        <w:r w:rsidRPr="003757BC" w:rsidDel="004B2194">
          <w:rPr>
            <w:sz w:val="22"/>
            <w:szCs w:val="22"/>
          </w:rPr>
          <w:delText xml:space="preserve"> more</w:delText>
        </w:r>
      </w:del>
      <w:del w:id="40" w:author="Jeff" w:date="2021-06-23T14:08:00Z">
        <w:r w:rsidRPr="003757BC" w:rsidDel="00CF687C">
          <w:rPr>
            <w:sz w:val="22"/>
            <w:szCs w:val="22"/>
          </w:rPr>
          <w:delText xml:space="preserve"> favorable conditions, including greater soil moisture retention</w:delText>
        </w:r>
      </w:del>
      <w:r w:rsidRPr="003757BC">
        <w:rPr>
          <w:sz w:val="22"/>
          <w:szCs w:val="22"/>
        </w:rPr>
        <w:t xml:space="preserve">. </w:t>
      </w:r>
      <w:r w:rsidR="003309EA" w:rsidRPr="003757BC">
        <w:rPr>
          <w:sz w:val="22"/>
          <w:szCs w:val="22"/>
        </w:rPr>
        <w:t xml:space="preserve">Our insights provide a means to a better understanding of how to promote pitch pine persistence in communities, at varying elevation and topography, </w:t>
      </w:r>
      <w:r w:rsidR="000234B9" w:rsidRPr="003757BC">
        <w:rPr>
          <w:sz w:val="22"/>
          <w:szCs w:val="22"/>
        </w:rPr>
        <w:t xml:space="preserve">where fire is absent, </w:t>
      </w:r>
      <w:del w:id="41" w:author="Jeff" w:date="2021-06-23T05:49:00Z">
        <w:r w:rsidR="003309EA" w:rsidRPr="003757BC" w:rsidDel="004B2194">
          <w:rPr>
            <w:sz w:val="22"/>
            <w:szCs w:val="22"/>
          </w:rPr>
          <w:delText>which dot the</w:delText>
        </w:r>
      </w:del>
      <w:ins w:id="42" w:author="Jeff" w:date="2021-06-23T05:49:00Z">
        <w:r w:rsidR="004B2194">
          <w:rPr>
            <w:sz w:val="22"/>
            <w:szCs w:val="22"/>
          </w:rPr>
          <w:t>ac</w:t>
        </w:r>
      </w:ins>
      <w:ins w:id="43" w:author="Jeff" w:date="2021-06-23T05:50:00Z">
        <w:r w:rsidR="004B2194">
          <w:rPr>
            <w:sz w:val="22"/>
            <w:szCs w:val="22"/>
          </w:rPr>
          <w:t>ross the</w:t>
        </w:r>
      </w:ins>
      <w:r w:rsidR="003309EA" w:rsidRPr="003757BC">
        <w:rPr>
          <w:sz w:val="22"/>
          <w:szCs w:val="22"/>
        </w:rPr>
        <w:t xml:space="preserve"> northeastern and mid-Atlantic </w:t>
      </w:r>
      <w:proofErr w:type="gramStart"/>
      <w:r w:rsidR="003309EA" w:rsidRPr="003757BC">
        <w:rPr>
          <w:sz w:val="22"/>
          <w:szCs w:val="22"/>
        </w:rPr>
        <w:t>U.S</w:t>
      </w:r>
      <w:proofErr w:type="gramEnd"/>
      <w:del w:id="44" w:author="Jeff" w:date="2021-06-23T05:50:00Z">
        <w:r w:rsidR="003309EA" w:rsidRPr="003757BC" w:rsidDel="004B2194">
          <w:rPr>
            <w:sz w:val="22"/>
            <w:szCs w:val="22"/>
          </w:rPr>
          <w:delText>. coast</w:delText>
        </w:r>
      </w:del>
      <w:r w:rsidR="003309EA" w:rsidRPr="003757BC">
        <w:rPr>
          <w:sz w:val="22"/>
          <w:szCs w:val="22"/>
        </w:rPr>
        <w:t>.</w:t>
      </w:r>
    </w:p>
    <w:p w14:paraId="27A2F6D2" w14:textId="77777777" w:rsidR="005278F2" w:rsidRPr="003757BC" w:rsidDel="00216B60" w:rsidRDefault="005278F2" w:rsidP="002526C4">
      <w:pPr>
        <w:rPr>
          <w:del w:id="45" w:author="Jeff" w:date="2021-06-22T06:19:00Z"/>
          <w:b/>
          <w:sz w:val="22"/>
          <w:szCs w:val="22"/>
        </w:rPr>
      </w:pPr>
    </w:p>
    <w:p w14:paraId="66C3499C" w14:textId="77777777" w:rsidR="005278F2" w:rsidRPr="003757BC" w:rsidRDefault="005278F2" w:rsidP="002526C4">
      <w:pPr>
        <w:rPr>
          <w:b/>
          <w:sz w:val="22"/>
          <w:szCs w:val="22"/>
        </w:rPr>
      </w:pPr>
    </w:p>
    <w:p w14:paraId="3399C6AB" w14:textId="0E204638" w:rsidR="001D515C" w:rsidRPr="003757BC" w:rsidRDefault="001D515C" w:rsidP="00063993">
      <w:pPr>
        <w:jc w:val="both"/>
        <w:rPr>
          <w:b/>
          <w:sz w:val="22"/>
          <w:szCs w:val="22"/>
        </w:rPr>
      </w:pPr>
      <w:bookmarkStart w:id="46" w:name="_Hlk43783425"/>
      <w:bookmarkEnd w:id="0"/>
      <w:r w:rsidRPr="003757BC">
        <w:rPr>
          <w:b/>
          <w:sz w:val="22"/>
          <w:szCs w:val="22"/>
        </w:rPr>
        <w:t>INTRODUCTION</w:t>
      </w:r>
    </w:p>
    <w:p w14:paraId="6DA8AB59" w14:textId="2140A24A" w:rsidR="007F1C64" w:rsidRPr="00BE74F5" w:rsidDel="009D1CD9" w:rsidRDefault="00992A1C" w:rsidP="000C2EBC">
      <w:pPr>
        <w:spacing w:line="276" w:lineRule="auto"/>
        <w:jc w:val="both"/>
        <w:rPr>
          <w:del w:id="47" w:author="Jeff" w:date="2021-06-23T13:36:00Z"/>
          <w:strike/>
          <w:sz w:val="22"/>
          <w:szCs w:val="22"/>
          <w:rPrChange w:id="48" w:author="Jeff" w:date="2021-06-20T09:57:00Z">
            <w:rPr>
              <w:del w:id="49" w:author="Jeff" w:date="2021-06-23T13:36:00Z"/>
              <w:sz w:val="22"/>
              <w:szCs w:val="22"/>
            </w:rPr>
          </w:rPrChange>
        </w:rPr>
      </w:pPr>
      <w:r w:rsidRPr="003757BC">
        <w:rPr>
          <w:sz w:val="22"/>
          <w:szCs w:val="22"/>
        </w:rPr>
        <w:t xml:space="preserve">On Mt. Desert Island </w:t>
      </w:r>
      <w:r w:rsidR="00473B7F" w:rsidRPr="003757BC">
        <w:rPr>
          <w:sz w:val="22"/>
          <w:szCs w:val="22"/>
        </w:rPr>
        <w:t xml:space="preserve">at Acadia National Park </w:t>
      </w:r>
      <w:r w:rsidRPr="003757BC">
        <w:rPr>
          <w:sz w:val="22"/>
          <w:szCs w:val="22"/>
        </w:rPr>
        <w:t>in Maine USA, pitch pine (</w:t>
      </w:r>
      <w:r w:rsidRPr="003757BC">
        <w:rPr>
          <w:i/>
          <w:iCs/>
          <w:sz w:val="22"/>
          <w:szCs w:val="22"/>
        </w:rPr>
        <w:t>Pinus rigida</w:t>
      </w:r>
      <w:r w:rsidRPr="003757BC">
        <w:rPr>
          <w:sz w:val="22"/>
          <w:szCs w:val="22"/>
        </w:rPr>
        <w:t xml:space="preserve"> Miller)</w:t>
      </w:r>
      <w:r w:rsidR="009A7E97" w:rsidRPr="003757BC">
        <w:rPr>
          <w:sz w:val="22"/>
          <w:szCs w:val="22"/>
        </w:rPr>
        <w:t>, the most northerly member of the southern yellow pines (Plain</w:t>
      </w:r>
      <w:r w:rsidR="005B5FAD" w:rsidRPr="003757BC">
        <w:rPr>
          <w:sz w:val="22"/>
          <w:szCs w:val="22"/>
        </w:rPr>
        <w:t>,</w:t>
      </w:r>
      <w:r w:rsidR="009A7E97" w:rsidRPr="003757BC">
        <w:rPr>
          <w:sz w:val="22"/>
          <w:szCs w:val="22"/>
        </w:rPr>
        <w:t xml:space="preserve"> </w:t>
      </w:r>
      <w:proofErr w:type="spellStart"/>
      <w:r w:rsidR="009A7E97" w:rsidRPr="003757BC">
        <w:rPr>
          <w:sz w:val="22"/>
          <w:szCs w:val="22"/>
        </w:rPr>
        <w:t>Kuser</w:t>
      </w:r>
      <w:proofErr w:type="spellEnd"/>
      <w:r w:rsidR="009A7E97" w:rsidRPr="003757BC">
        <w:rPr>
          <w:sz w:val="22"/>
          <w:szCs w:val="22"/>
        </w:rPr>
        <w:t xml:space="preserve"> and </w:t>
      </w:r>
      <w:proofErr w:type="spellStart"/>
      <w:r w:rsidR="009A7E97" w:rsidRPr="003757BC">
        <w:rPr>
          <w:sz w:val="22"/>
          <w:szCs w:val="22"/>
        </w:rPr>
        <w:t>Ledig</w:t>
      </w:r>
      <w:proofErr w:type="spellEnd"/>
      <w:r w:rsidR="009A7E97" w:rsidRPr="003757BC">
        <w:rPr>
          <w:sz w:val="22"/>
          <w:szCs w:val="22"/>
        </w:rPr>
        <w:t xml:space="preserve"> 1987),</w:t>
      </w:r>
      <w:r w:rsidRPr="003757BC">
        <w:rPr>
          <w:sz w:val="22"/>
          <w:szCs w:val="22"/>
        </w:rPr>
        <w:t xml:space="preserve"> dwell at the edge of their northeastern range (Fig. 1). </w:t>
      </w:r>
      <w:r w:rsidR="002C61B9" w:rsidRPr="003757BC">
        <w:rPr>
          <w:sz w:val="22"/>
          <w:szCs w:val="22"/>
        </w:rPr>
        <w:t xml:space="preserve">Over </w:t>
      </w:r>
      <w:r w:rsidRPr="003757BC">
        <w:rPr>
          <w:sz w:val="22"/>
          <w:szCs w:val="22"/>
        </w:rPr>
        <w:t>mille</w:t>
      </w:r>
      <w:ins w:id="50" w:author="Jeff" w:date="2021-06-20T08:48:00Z">
        <w:r w:rsidR="00375365">
          <w:rPr>
            <w:sz w:val="22"/>
            <w:szCs w:val="22"/>
          </w:rPr>
          <w:t>n</w:t>
        </w:r>
      </w:ins>
      <w:r w:rsidRPr="003757BC">
        <w:rPr>
          <w:sz w:val="22"/>
          <w:szCs w:val="22"/>
        </w:rPr>
        <w:t>nia</w:t>
      </w:r>
      <w:r w:rsidR="002C61B9" w:rsidRPr="003757BC">
        <w:rPr>
          <w:sz w:val="22"/>
          <w:szCs w:val="22"/>
        </w:rPr>
        <w:t>,</w:t>
      </w:r>
      <w:r w:rsidRPr="003757BC">
        <w:rPr>
          <w:sz w:val="22"/>
          <w:szCs w:val="22"/>
        </w:rPr>
        <w:t xml:space="preserve"> fire is a constant disturbance</w:t>
      </w:r>
      <w:r w:rsidR="002C61B9" w:rsidRPr="003757BC">
        <w:rPr>
          <w:sz w:val="22"/>
          <w:szCs w:val="22"/>
        </w:rPr>
        <w:t xml:space="preserve"> in </w:t>
      </w:r>
      <w:r w:rsidR="009A7E97" w:rsidRPr="003757BC">
        <w:rPr>
          <w:sz w:val="22"/>
          <w:szCs w:val="22"/>
        </w:rPr>
        <w:t>th</w:t>
      </w:r>
      <w:r w:rsidR="004E0F02" w:rsidRPr="003757BC">
        <w:rPr>
          <w:sz w:val="22"/>
          <w:szCs w:val="22"/>
        </w:rPr>
        <w:t>e</w:t>
      </w:r>
      <w:r w:rsidR="009A7E97" w:rsidRPr="003757BC">
        <w:rPr>
          <w:sz w:val="22"/>
          <w:szCs w:val="22"/>
        </w:rPr>
        <w:t xml:space="preserve">se </w:t>
      </w:r>
      <w:r w:rsidR="002C61B9" w:rsidRPr="003757BC">
        <w:rPr>
          <w:sz w:val="22"/>
          <w:szCs w:val="22"/>
        </w:rPr>
        <w:t>pine barrens</w:t>
      </w:r>
      <w:r w:rsidRPr="003757BC">
        <w:rPr>
          <w:sz w:val="22"/>
          <w:szCs w:val="22"/>
        </w:rPr>
        <w:t xml:space="preserve"> enabling persistence </w:t>
      </w:r>
      <w:ins w:id="51" w:author="Jeff" w:date="2021-06-23T09:10:00Z">
        <w:r w:rsidR="00FB12B3">
          <w:rPr>
            <w:sz w:val="22"/>
            <w:szCs w:val="22"/>
          </w:rPr>
          <w:t xml:space="preserve">(defined as </w:t>
        </w:r>
      </w:ins>
      <w:ins w:id="52" w:author="Jeff" w:date="2021-06-23T09:12:00Z">
        <w:r w:rsidR="00FB12B3">
          <w:rPr>
            <w:sz w:val="22"/>
            <w:szCs w:val="22"/>
          </w:rPr>
          <w:t>an ability to remain in a particular setting</w:t>
        </w:r>
      </w:ins>
      <w:ins w:id="53" w:author="Jeff" w:date="2021-06-23T09:10:00Z">
        <w:r w:rsidR="00FB12B3">
          <w:rPr>
            <w:sz w:val="22"/>
            <w:szCs w:val="22"/>
          </w:rPr>
          <w:t xml:space="preserve">) </w:t>
        </w:r>
      </w:ins>
      <w:r w:rsidR="002C61B9" w:rsidRPr="003757BC">
        <w:rPr>
          <w:sz w:val="22"/>
          <w:szCs w:val="22"/>
        </w:rPr>
        <w:t>through reduced</w:t>
      </w:r>
      <w:r w:rsidRPr="003757BC">
        <w:rPr>
          <w:sz w:val="22"/>
          <w:szCs w:val="22"/>
        </w:rPr>
        <w:t xml:space="preserve"> competition, </w:t>
      </w:r>
      <w:r w:rsidR="002C61B9" w:rsidRPr="003757BC">
        <w:rPr>
          <w:sz w:val="22"/>
          <w:szCs w:val="22"/>
        </w:rPr>
        <w:t>added</w:t>
      </w:r>
      <w:r w:rsidRPr="003757BC">
        <w:rPr>
          <w:sz w:val="22"/>
          <w:szCs w:val="22"/>
        </w:rPr>
        <w:t xml:space="preserve"> pyrogenic </w:t>
      </w:r>
      <w:r w:rsidR="00185DF7" w:rsidRPr="003757BC">
        <w:rPr>
          <w:sz w:val="22"/>
          <w:szCs w:val="22"/>
        </w:rPr>
        <w:t xml:space="preserve">carbon (C) </w:t>
      </w:r>
      <w:r w:rsidRPr="003757BC">
        <w:rPr>
          <w:sz w:val="22"/>
          <w:szCs w:val="22"/>
        </w:rPr>
        <w:t>by way of post-fire charcoal and long evolved adaptations</w:t>
      </w:r>
      <w:r w:rsidR="007F1C64" w:rsidRPr="003757BC">
        <w:rPr>
          <w:sz w:val="22"/>
          <w:szCs w:val="22"/>
        </w:rPr>
        <w:t xml:space="preserve"> like cone </w:t>
      </w:r>
      <w:proofErr w:type="spellStart"/>
      <w:r w:rsidR="007F1C64" w:rsidRPr="003757BC">
        <w:rPr>
          <w:sz w:val="22"/>
          <w:szCs w:val="22"/>
        </w:rPr>
        <w:t>serotiny</w:t>
      </w:r>
      <w:proofErr w:type="spellEnd"/>
      <w:r w:rsidR="007F1C64" w:rsidRPr="003757BC">
        <w:rPr>
          <w:sz w:val="22"/>
          <w:szCs w:val="22"/>
        </w:rPr>
        <w:t>, thickened bark and epicormic growth</w:t>
      </w:r>
      <w:r w:rsidR="002C61B9" w:rsidRPr="003757BC">
        <w:rPr>
          <w:sz w:val="22"/>
          <w:szCs w:val="22"/>
        </w:rPr>
        <w:t xml:space="preserve">. </w:t>
      </w:r>
      <w:r w:rsidR="007F1C64" w:rsidRPr="003757BC">
        <w:rPr>
          <w:sz w:val="22"/>
          <w:szCs w:val="22"/>
        </w:rPr>
        <w:t>S</w:t>
      </w:r>
      <w:r w:rsidRPr="003757BC">
        <w:rPr>
          <w:sz w:val="22"/>
          <w:szCs w:val="22"/>
        </w:rPr>
        <w:t>erot</w:t>
      </w:r>
      <w:r w:rsidR="00D17F6B" w:rsidRPr="003757BC">
        <w:rPr>
          <w:sz w:val="22"/>
          <w:szCs w:val="22"/>
        </w:rPr>
        <w:t>in</w:t>
      </w:r>
      <w:r w:rsidRPr="003757BC">
        <w:rPr>
          <w:sz w:val="22"/>
          <w:szCs w:val="22"/>
        </w:rPr>
        <w:t xml:space="preserve">ous cones </w:t>
      </w:r>
      <w:r w:rsidR="007F1C64" w:rsidRPr="003757BC">
        <w:rPr>
          <w:sz w:val="22"/>
          <w:szCs w:val="22"/>
        </w:rPr>
        <w:t xml:space="preserve">(Little 1953) </w:t>
      </w:r>
      <w:r w:rsidRPr="003757BC">
        <w:rPr>
          <w:sz w:val="22"/>
          <w:szCs w:val="22"/>
        </w:rPr>
        <w:t>typically open only when fire engulfs the tree</w:t>
      </w:r>
      <w:r w:rsidR="007F1C64" w:rsidRPr="003757BC">
        <w:rPr>
          <w:sz w:val="22"/>
          <w:szCs w:val="22"/>
        </w:rPr>
        <w:t xml:space="preserve">; </w:t>
      </w:r>
      <w:ins w:id="54" w:author="Jeff" w:date="2021-06-20T08:49:00Z">
        <w:r w:rsidR="00375365">
          <w:rPr>
            <w:sz w:val="22"/>
            <w:szCs w:val="22"/>
          </w:rPr>
          <w:t xml:space="preserve">in anticipation </w:t>
        </w:r>
      </w:ins>
      <w:r w:rsidR="007F1C64" w:rsidRPr="003757BC">
        <w:rPr>
          <w:sz w:val="22"/>
          <w:szCs w:val="22"/>
        </w:rPr>
        <w:t xml:space="preserve">trees adopt </w:t>
      </w:r>
      <w:r w:rsidRPr="003757BC">
        <w:rPr>
          <w:sz w:val="22"/>
          <w:szCs w:val="22"/>
        </w:rPr>
        <w:t xml:space="preserve">thickened bark to withstand scorching and </w:t>
      </w:r>
      <w:r w:rsidR="007F1C64" w:rsidRPr="003757BC">
        <w:rPr>
          <w:sz w:val="22"/>
          <w:szCs w:val="22"/>
        </w:rPr>
        <w:t xml:space="preserve">produce </w:t>
      </w:r>
      <w:r w:rsidRPr="003757BC">
        <w:rPr>
          <w:sz w:val="22"/>
          <w:szCs w:val="22"/>
        </w:rPr>
        <w:t xml:space="preserve">epicormic sprouting following fire to </w:t>
      </w:r>
      <w:r w:rsidR="007F1C64" w:rsidRPr="003757BC">
        <w:rPr>
          <w:sz w:val="22"/>
          <w:szCs w:val="22"/>
        </w:rPr>
        <w:t>add</w:t>
      </w:r>
      <w:r w:rsidRPr="003757BC">
        <w:rPr>
          <w:sz w:val="22"/>
          <w:szCs w:val="22"/>
        </w:rPr>
        <w:t xml:space="preserve"> photosynthetic </w:t>
      </w:r>
      <w:r w:rsidR="007F1C64" w:rsidRPr="003757BC">
        <w:rPr>
          <w:sz w:val="22"/>
          <w:szCs w:val="22"/>
        </w:rPr>
        <w:t>capacity.</w:t>
      </w:r>
      <w:r w:rsidRPr="003757BC">
        <w:rPr>
          <w:sz w:val="22"/>
          <w:szCs w:val="22"/>
        </w:rPr>
        <w:t xml:space="preserve"> </w:t>
      </w:r>
      <w:r w:rsidR="007F1C64" w:rsidRPr="003757BC">
        <w:rPr>
          <w:sz w:val="22"/>
          <w:szCs w:val="22"/>
        </w:rPr>
        <w:t>These features were present o</w:t>
      </w:r>
      <w:r w:rsidRPr="003757BC">
        <w:rPr>
          <w:sz w:val="22"/>
          <w:szCs w:val="22"/>
        </w:rPr>
        <w:t>n Mt. Desert, in 1947</w:t>
      </w:r>
      <w:ins w:id="55" w:author="Jeff" w:date="2021-06-24T02:27:00Z">
        <w:r w:rsidR="00B6617D">
          <w:rPr>
            <w:sz w:val="22"/>
            <w:szCs w:val="22"/>
          </w:rPr>
          <w:t xml:space="preserve"> (Fig. 1)</w:t>
        </w:r>
      </w:ins>
      <w:r w:rsidRPr="003757BC">
        <w:rPr>
          <w:sz w:val="22"/>
          <w:szCs w:val="22"/>
        </w:rPr>
        <w:t xml:space="preserve">, </w:t>
      </w:r>
      <w:r w:rsidR="007F1C64" w:rsidRPr="003757BC">
        <w:rPr>
          <w:sz w:val="22"/>
          <w:szCs w:val="22"/>
        </w:rPr>
        <w:t xml:space="preserve">when </w:t>
      </w:r>
      <w:r w:rsidRPr="003757BC">
        <w:rPr>
          <w:sz w:val="22"/>
          <w:szCs w:val="22"/>
        </w:rPr>
        <w:t>an intense fall fire started in a dump just west of Bar Harbor, on the east side of the island</w:t>
      </w:r>
      <w:r w:rsidR="002C61B9" w:rsidRPr="003757BC">
        <w:rPr>
          <w:sz w:val="22"/>
          <w:szCs w:val="22"/>
        </w:rPr>
        <w:t>. Ferocious winds whipped the fire into a frenzy and</w:t>
      </w:r>
      <w:r w:rsidR="00D64822" w:rsidRPr="003757BC">
        <w:rPr>
          <w:sz w:val="22"/>
          <w:szCs w:val="22"/>
        </w:rPr>
        <w:t>,</w:t>
      </w:r>
      <w:r w:rsidR="002C61B9" w:rsidRPr="003757BC">
        <w:rPr>
          <w:sz w:val="22"/>
          <w:szCs w:val="22"/>
        </w:rPr>
        <w:t xml:space="preserve"> notwithstanding efforts to subdue it,</w:t>
      </w:r>
      <w:r w:rsidRPr="003757BC">
        <w:rPr>
          <w:sz w:val="22"/>
          <w:szCs w:val="22"/>
        </w:rPr>
        <w:t xml:space="preserve"> </w:t>
      </w:r>
      <w:r w:rsidRPr="003757BC">
        <w:rPr>
          <w:sz w:val="22"/>
          <w:szCs w:val="22"/>
        </w:rPr>
        <w:lastRenderedPageBreak/>
        <w:t>persevered for nearly two weeks</w:t>
      </w:r>
      <w:del w:id="56" w:author="Jeff" w:date="2021-06-22T07:08:00Z">
        <w:r w:rsidRPr="003757BC" w:rsidDel="005C74C7">
          <w:rPr>
            <w:sz w:val="22"/>
            <w:szCs w:val="22"/>
          </w:rPr>
          <w:delText xml:space="preserve"> (Fig. 2A)</w:delText>
        </w:r>
      </w:del>
      <w:r w:rsidRPr="003757BC">
        <w:rPr>
          <w:sz w:val="22"/>
          <w:szCs w:val="22"/>
        </w:rPr>
        <w:t xml:space="preserve">. Since that time, fire suppression is used to </w:t>
      </w:r>
      <w:r w:rsidR="002C61B9" w:rsidRPr="003757BC">
        <w:rPr>
          <w:sz w:val="22"/>
          <w:szCs w:val="22"/>
        </w:rPr>
        <w:t xml:space="preserve">avoid </w:t>
      </w:r>
      <w:r w:rsidR="00656165" w:rsidRPr="003757BC">
        <w:rPr>
          <w:sz w:val="22"/>
          <w:szCs w:val="22"/>
        </w:rPr>
        <w:t xml:space="preserve">a repetition of the </w:t>
      </w:r>
      <w:r w:rsidRPr="003757BC">
        <w:rPr>
          <w:sz w:val="22"/>
          <w:szCs w:val="22"/>
        </w:rPr>
        <w:t>tragic consequences seen long ago</w:t>
      </w:r>
      <w:ins w:id="57" w:author="Jeff" w:date="2021-06-20T08:50:00Z">
        <w:r w:rsidR="00375365">
          <w:rPr>
            <w:sz w:val="22"/>
            <w:szCs w:val="22"/>
          </w:rPr>
          <w:t>;</w:t>
        </w:r>
      </w:ins>
      <w:del w:id="58" w:author="Jeff" w:date="2021-06-20T08:50:00Z">
        <w:r w:rsidR="007F1C64" w:rsidRPr="003757BC" w:rsidDel="00375365">
          <w:rPr>
            <w:sz w:val="22"/>
            <w:szCs w:val="22"/>
          </w:rPr>
          <w:delText xml:space="preserve"> and</w:delText>
        </w:r>
      </w:del>
      <w:r w:rsidR="007F1C64" w:rsidRPr="003757BC">
        <w:rPr>
          <w:sz w:val="22"/>
          <w:szCs w:val="22"/>
        </w:rPr>
        <w:t xml:space="preserve"> during the fire aftermath</w:t>
      </w:r>
      <w:ins w:id="59" w:author="Jeff" w:date="2021-06-20T08:50:00Z">
        <w:r w:rsidR="00375365">
          <w:rPr>
            <w:sz w:val="22"/>
            <w:szCs w:val="22"/>
          </w:rPr>
          <w:t xml:space="preserve"> </w:t>
        </w:r>
      </w:ins>
      <w:del w:id="60" w:author="Jeff" w:date="2021-06-20T08:50:00Z">
        <w:r w:rsidR="007F1C64" w:rsidRPr="003757BC" w:rsidDel="00375365">
          <w:rPr>
            <w:sz w:val="22"/>
            <w:szCs w:val="22"/>
          </w:rPr>
          <w:delText xml:space="preserve">, </w:delText>
        </w:r>
      </w:del>
      <w:r w:rsidR="007F1C64" w:rsidRPr="003757BC">
        <w:rPr>
          <w:sz w:val="22"/>
          <w:szCs w:val="22"/>
        </w:rPr>
        <w:t xml:space="preserve">tree pyrogenic adaptations </w:t>
      </w:r>
      <w:proofErr w:type="gramStart"/>
      <w:r w:rsidR="007F1C64" w:rsidRPr="003757BC">
        <w:rPr>
          <w:sz w:val="22"/>
          <w:szCs w:val="22"/>
        </w:rPr>
        <w:t xml:space="preserve">undergo </w:t>
      </w:r>
      <w:r w:rsidRPr="003757BC">
        <w:rPr>
          <w:sz w:val="22"/>
          <w:szCs w:val="22"/>
        </w:rPr>
        <w:t xml:space="preserve"> </w:t>
      </w:r>
      <w:r w:rsidR="007F1C64" w:rsidRPr="003757BC">
        <w:rPr>
          <w:sz w:val="22"/>
          <w:szCs w:val="22"/>
        </w:rPr>
        <w:t>change</w:t>
      </w:r>
      <w:proofErr w:type="gramEnd"/>
      <w:r w:rsidR="007F1C64" w:rsidRPr="003757BC">
        <w:rPr>
          <w:sz w:val="22"/>
          <w:szCs w:val="22"/>
        </w:rPr>
        <w:t xml:space="preserve">. The undoing of cone </w:t>
      </w:r>
      <w:proofErr w:type="spellStart"/>
      <w:r w:rsidR="007F1C64" w:rsidRPr="003757BC">
        <w:rPr>
          <w:sz w:val="22"/>
          <w:szCs w:val="22"/>
        </w:rPr>
        <w:t>serotiny</w:t>
      </w:r>
      <w:proofErr w:type="spellEnd"/>
      <w:r w:rsidR="007F1C64" w:rsidRPr="003757BC">
        <w:rPr>
          <w:sz w:val="22"/>
          <w:szCs w:val="22"/>
        </w:rPr>
        <w:t xml:space="preserve"> began decades ago (</w:t>
      </w:r>
      <w:proofErr w:type="spellStart"/>
      <w:r w:rsidR="007F1C64" w:rsidRPr="003757BC">
        <w:rPr>
          <w:sz w:val="22"/>
          <w:szCs w:val="22"/>
        </w:rPr>
        <w:t>Conkey</w:t>
      </w:r>
      <w:proofErr w:type="spellEnd"/>
      <w:r w:rsidR="007F1C64" w:rsidRPr="003757BC">
        <w:rPr>
          <w:sz w:val="22"/>
          <w:szCs w:val="22"/>
        </w:rPr>
        <w:t xml:space="preserve">, </w:t>
      </w:r>
      <w:proofErr w:type="spellStart"/>
      <w:r w:rsidR="007F1C64" w:rsidRPr="003757BC">
        <w:rPr>
          <w:sz w:val="22"/>
          <w:szCs w:val="22"/>
        </w:rPr>
        <w:t>Keifer</w:t>
      </w:r>
      <w:proofErr w:type="spellEnd"/>
      <w:r w:rsidR="007F1C64" w:rsidRPr="003757BC">
        <w:rPr>
          <w:sz w:val="22"/>
          <w:szCs w:val="22"/>
        </w:rPr>
        <w:t xml:space="preserve"> and Lloyd 1994), and becomes more widespread as time passes (Jordan, Patterson and </w:t>
      </w:r>
      <w:proofErr w:type="spellStart"/>
      <w:r w:rsidR="007F1C64" w:rsidRPr="003757BC">
        <w:rPr>
          <w:sz w:val="22"/>
          <w:szCs w:val="22"/>
        </w:rPr>
        <w:t>Windisch</w:t>
      </w:r>
      <w:proofErr w:type="spellEnd"/>
      <w:r w:rsidR="007F1C64" w:rsidRPr="003757BC">
        <w:rPr>
          <w:sz w:val="22"/>
          <w:szCs w:val="22"/>
        </w:rPr>
        <w:t xml:space="preserve"> 2003). As there is no longer a pressure to produce seeds which survive in the midst of a fire (</w:t>
      </w:r>
      <w:proofErr w:type="spellStart"/>
      <w:r w:rsidR="007F1C64" w:rsidRPr="003757BC">
        <w:rPr>
          <w:sz w:val="22"/>
          <w:szCs w:val="22"/>
        </w:rPr>
        <w:t>Givnish</w:t>
      </w:r>
      <w:proofErr w:type="spellEnd"/>
      <w:r w:rsidR="007F1C64" w:rsidRPr="003757BC">
        <w:rPr>
          <w:sz w:val="22"/>
          <w:szCs w:val="22"/>
        </w:rPr>
        <w:t xml:space="preserve"> 1981), neither is there </w:t>
      </w:r>
      <w:r w:rsidR="00CB5E75" w:rsidRPr="003757BC">
        <w:rPr>
          <w:sz w:val="22"/>
          <w:szCs w:val="22"/>
        </w:rPr>
        <w:t xml:space="preserve">the same need for </w:t>
      </w:r>
      <w:r w:rsidR="007F1C64" w:rsidRPr="003757BC">
        <w:rPr>
          <w:sz w:val="22"/>
          <w:szCs w:val="22"/>
        </w:rPr>
        <w:t xml:space="preserve">thick bark </w:t>
      </w:r>
      <w:r w:rsidR="00CB5E75" w:rsidRPr="003757BC">
        <w:rPr>
          <w:sz w:val="22"/>
          <w:szCs w:val="22"/>
        </w:rPr>
        <w:t>or</w:t>
      </w:r>
      <w:r w:rsidR="007F1C64" w:rsidRPr="003757BC">
        <w:rPr>
          <w:sz w:val="22"/>
          <w:szCs w:val="22"/>
        </w:rPr>
        <w:t xml:space="preserve"> epicormic sprouting (</w:t>
      </w:r>
      <w:ins w:id="61" w:author="Jeff" w:date="2021-06-23T14:10:00Z">
        <w:r w:rsidR="00604301">
          <w:rPr>
            <w:sz w:val="22"/>
            <w:szCs w:val="22"/>
          </w:rPr>
          <w:t xml:space="preserve">tufts of needles on the bole and branches, </w:t>
        </w:r>
      </w:ins>
      <w:proofErr w:type="spellStart"/>
      <w:r w:rsidR="007F1C64" w:rsidRPr="003757BC">
        <w:rPr>
          <w:sz w:val="22"/>
          <w:szCs w:val="22"/>
        </w:rPr>
        <w:t>Renninger</w:t>
      </w:r>
      <w:proofErr w:type="spellEnd"/>
      <w:r w:rsidR="007F1C64" w:rsidRPr="003757BC">
        <w:rPr>
          <w:sz w:val="22"/>
          <w:szCs w:val="22"/>
        </w:rPr>
        <w:t xml:space="preserve"> </w:t>
      </w:r>
      <w:r w:rsidR="007F1C64" w:rsidRPr="003757BC">
        <w:rPr>
          <w:i/>
          <w:iCs/>
          <w:sz w:val="22"/>
          <w:szCs w:val="22"/>
        </w:rPr>
        <w:t xml:space="preserve">et al. </w:t>
      </w:r>
      <w:r w:rsidR="007F1C64" w:rsidRPr="003757BC">
        <w:rPr>
          <w:sz w:val="22"/>
          <w:szCs w:val="22"/>
        </w:rPr>
        <w:t>2013)</w:t>
      </w:r>
      <w:ins w:id="62" w:author="Jeff" w:date="2021-06-24T02:10:00Z">
        <w:r w:rsidR="00CF2FB3">
          <w:rPr>
            <w:sz w:val="22"/>
            <w:szCs w:val="22"/>
          </w:rPr>
          <w:t>,</w:t>
        </w:r>
      </w:ins>
      <w:ins w:id="63" w:author="Jeff" w:date="2021-06-20T09:55:00Z">
        <w:r w:rsidR="00BE74F5">
          <w:rPr>
            <w:sz w:val="22"/>
            <w:szCs w:val="22"/>
          </w:rPr>
          <w:t xml:space="preserve"> although</w:t>
        </w:r>
      </w:ins>
      <w:ins w:id="64" w:author="Jeff" w:date="2021-06-20T09:56:00Z">
        <w:r w:rsidR="00BE74F5">
          <w:rPr>
            <w:sz w:val="22"/>
            <w:szCs w:val="22"/>
          </w:rPr>
          <w:t xml:space="preserve"> there is </w:t>
        </w:r>
      </w:ins>
      <w:proofErr w:type="spellStart"/>
      <w:ins w:id="65" w:author="Jeff" w:date="2021-06-20T20:24:00Z">
        <w:r w:rsidR="00522C94">
          <w:rPr>
            <w:sz w:val="22"/>
            <w:szCs w:val="22"/>
          </w:rPr>
          <w:t>epicormism</w:t>
        </w:r>
      </w:ins>
      <w:proofErr w:type="spellEnd"/>
      <w:ins w:id="66" w:author="Jeff" w:date="2021-06-20T09:56:00Z">
        <w:r w:rsidR="00BE74F5">
          <w:rPr>
            <w:sz w:val="22"/>
            <w:szCs w:val="22"/>
          </w:rPr>
          <w:t xml:space="preserve"> in several of the populations we study</w:t>
        </w:r>
      </w:ins>
      <w:r w:rsidR="007F1C64" w:rsidRPr="003757BC">
        <w:rPr>
          <w:sz w:val="22"/>
          <w:szCs w:val="22"/>
        </w:rPr>
        <w:t xml:space="preserve">. </w:t>
      </w:r>
      <w:r w:rsidR="00CB5E75" w:rsidRPr="003757BC">
        <w:rPr>
          <w:sz w:val="22"/>
          <w:szCs w:val="22"/>
        </w:rPr>
        <w:t>I</w:t>
      </w:r>
      <w:ins w:id="67" w:author="Jeff" w:date="2021-06-20T08:50:00Z">
        <w:r w:rsidR="00375365">
          <w:rPr>
            <w:sz w:val="22"/>
            <w:szCs w:val="22"/>
          </w:rPr>
          <w:t>nstead</w:t>
        </w:r>
      </w:ins>
      <w:del w:id="68" w:author="Jeff" w:date="2021-06-20T08:50:00Z">
        <w:r w:rsidR="00CB5E75" w:rsidRPr="003757BC" w:rsidDel="00375365">
          <w:rPr>
            <w:sz w:val="22"/>
            <w:szCs w:val="22"/>
          </w:rPr>
          <w:delText>t may be that</w:delText>
        </w:r>
      </w:del>
      <w:r w:rsidR="00CB5E75" w:rsidRPr="003757BC">
        <w:rPr>
          <w:sz w:val="22"/>
          <w:szCs w:val="22"/>
        </w:rPr>
        <w:t xml:space="preserve"> tree defenses </w:t>
      </w:r>
      <w:ins w:id="69" w:author="Jeff" w:date="2021-06-23T14:10:00Z">
        <w:r w:rsidR="00604301">
          <w:rPr>
            <w:sz w:val="22"/>
            <w:szCs w:val="22"/>
          </w:rPr>
          <w:t xml:space="preserve">continue to </w:t>
        </w:r>
      </w:ins>
      <w:ins w:id="70" w:author="Jeff" w:date="2021-06-23T14:11:00Z">
        <w:r w:rsidR="00604301">
          <w:rPr>
            <w:sz w:val="22"/>
            <w:szCs w:val="22"/>
          </w:rPr>
          <w:t>adjust</w:t>
        </w:r>
      </w:ins>
      <w:ins w:id="71" w:author="Jeff" w:date="2021-06-23T14:13:00Z">
        <w:r w:rsidR="00604301">
          <w:rPr>
            <w:sz w:val="22"/>
            <w:szCs w:val="22"/>
          </w:rPr>
          <w:t xml:space="preserve"> through phenotypic variation</w:t>
        </w:r>
      </w:ins>
      <w:del w:id="72" w:author="Jeff" w:date="2021-06-23T14:10:00Z">
        <w:r w:rsidR="00CB5E75" w:rsidRPr="003757BC" w:rsidDel="00604301">
          <w:rPr>
            <w:sz w:val="22"/>
            <w:szCs w:val="22"/>
          </w:rPr>
          <w:delText>stirred</w:delText>
        </w:r>
      </w:del>
      <w:r w:rsidR="00CB5E75" w:rsidRPr="003757BC">
        <w:rPr>
          <w:sz w:val="22"/>
          <w:szCs w:val="22"/>
        </w:rPr>
        <w:t xml:space="preserve"> </w:t>
      </w:r>
      <w:ins w:id="73" w:author="Jeff" w:date="2021-06-23T14:11:00Z">
        <w:r w:rsidR="00604301">
          <w:rPr>
            <w:sz w:val="22"/>
            <w:szCs w:val="22"/>
          </w:rPr>
          <w:t>to</w:t>
        </w:r>
      </w:ins>
      <w:del w:id="74" w:author="Jeff" w:date="2021-06-23T14:11:00Z">
        <w:r w:rsidR="00CB5E75" w:rsidRPr="003757BC" w:rsidDel="00604301">
          <w:rPr>
            <w:sz w:val="22"/>
            <w:szCs w:val="22"/>
          </w:rPr>
          <w:delText>by</w:delText>
        </w:r>
      </w:del>
      <w:r w:rsidR="00CB5E75" w:rsidRPr="003757BC">
        <w:rPr>
          <w:sz w:val="22"/>
          <w:szCs w:val="22"/>
        </w:rPr>
        <w:t xml:space="preserve"> warmer temperatures and increasing summer drought (Day </w:t>
      </w:r>
      <w:r w:rsidR="00CB5E75" w:rsidRPr="003757BC">
        <w:rPr>
          <w:i/>
          <w:iCs/>
          <w:sz w:val="22"/>
          <w:szCs w:val="22"/>
        </w:rPr>
        <w:t>et al.</w:t>
      </w:r>
      <w:r w:rsidR="00CB5E75" w:rsidRPr="003757BC">
        <w:rPr>
          <w:sz w:val="22"/>
          <w:szCs w:val="22"/>
        </w:rPr>
        <w:t xml:space="preserve"> 2005)</w:t>
      </w:r>
      <w:ins w:id="75" w:author="Jeff" w:date="2021-06-20T09:57:00Z">
        <w:r w:rsidR="00BE74F5">
          <w:rPr>
            <w:sz w:val="22"/>
            <w:szCs w:val="22"/>
          </w:rPr>
          <w:t xml:space="preserve"> </w:t>
        </w:r>
      </w:ins>
      <w:ins w:id="76" w:author="Jeff" w:date="2021-06-23T14:14:00Z">
        <w:r w:rsidR="00604301">
          <w:rPr>
            <w:sz w:val="22"/>
            <w:szCs w:val="22"/>
          </w:rPr>
          <w:t>as well as</w:t>
        </w:r>
      </w:ins>
      <w:ins w:id="77" w:author="Jeff" w:date="2021-06-20T20:25:00Z">
        <w:r w:rsidR="00522C94">
          <w:rPr>
            <w:sz w:val="22"/>
            <w:szCs w:val="22"/>
          </w:rPr>
          <w:t xml:space="preserve"> ongoing</w:t>
        </w:r>
      </w:ins>
      <w:ins w:id="78" w:author="Jeff" w:date="2021-06-20T09:57:00Z">
        <w:r w:rsidR="00BE74F5">
          <w:rPr>
            <w:sz w:val="22"/>
            <w:szCs w:val="22"/>
          </w:rPr>
          <w:t xml:space="preserve"> competition with other </w:t>
        </w:r>
      </w:ins>
      <w:ins w:id="79" w:author="Jeff" w:date="2021-06-20T20:25:00Z">
        <w:r w:rsidR="00522C94">
          <w:rPr>
            <w:sz w:val="22"/>
            <w:szCs w:val="22"/>
          </w:rPr>
          <w:t>evergreen</w:t>
        </w:r>
      </w:ins>
      <w:ins w:id="80" w:author="Jeff" w:date="2021-06-20T09:57:00Z">
        <w:r w:rsidR="00BE74F5">
          <w:rPr>
            <w:sz w:val="22"/>
            <w:szCs w:val="22"/>
          </w:rPr>
          <w:t xml:space="preserve">s </w:t>
        </w:r>
      </w:ins>
      <w:moveToRangeStart w:id="81" w:author="Jeff" w:date="2021-06-20T09:57:00Z" w:name="move75075469"/>
      <w:moveTo w:id="82" w:author="Jeff" w:date="2021-06-20T09:57:00Z">
        <w:r w:rsidR="00BE74F5" w:rsidRPr="003757BC">
          <w:rPr>
            <w:sz w:val="22"/>
            <w:szCs w:val="22"/>
          </w:rPr>
          <w:t>(</w:t>
        </w:r>
        <w:proofErr w:type="spellStart"/>
        <w:r w:rsidR="00BE74F5" w:rsidRPr="003757BC">
          <w:rPr>
            <w:sz w:val="22"/>
            <w:szCs w:val="22"/>
          </w:rPr>
          <w:t>Buma</w:t>
        </w:r>
        <w:proofErr w:type="spellEnd"/>
        <w:r w:rsidR="00BE74F5" w:rsidRPr="003757BC">
          <w:rPr>
            <w:sz w:val="22"/>
            <w:szCs w:val="22"/>
          </w:rPr>
          <w:t xml:space="preserve"> </w:t>
        </w:r>
        <w:r w:rsidR="00BE74F5" w:rsidRPr="003757BC">
          <w:rPr>
            <w:i/>
            <w:iCs/>
            <w:sz w:val="22"/>
            <w:szCs w:val="22"/>
          </w:rPr>
          <w:t>et al.</w:t>
        </w:r>
        <w:r w:rsidR="00BE74F5" w:rsidRPr="003757BC">
          <w:rPr>
            <w:sz w:val="22"/>
            <w:szCs w:val="22"/>
          </w:rPr>
          <w:t xml:space="preserve"> 2013).</w:t>
        </w:r>
      </w:moveTo>
      <w:moveToRangeEnd w:id="81"/>
      <w:del w:id="83" w:author="Jeff" w:date="2021-06-20T09:57:00Z">
        <w:r w:rsidR="00CB5E75" w:rsidRPr="003757BC" w:rsidDel="00BE74F5">
          <w:rPr>
            <w:sz w:val="22"/>
            <w:szCs w:val="22"/>
          </w:rPr>
          <w:delText xml:space="preserve"> </w:delText>
        </w:r>
      </w:del>
      <w:r w:rsidR="00CB5E75" w:rsidRPr="00375365">
        <w:rPr>
          <w:strike/>
          <w:sz w:val="22"/>
          <w:szCs w:val="22"/>
          <w:rPrChange w:id="84" w:author="Jeff" w:date="2021-06-20T08:51:00Z">
            <w:rPr>
              <w:sz w:val="22"/>
              <w:szCs w:val="22"/>
            </w:rPr>
          </w:rPrChange>
        </w:rPr>
        <w:t xml:space="preserve">add to the decline of </w:t>
      </w:r>
      <w:proofErr w:type="spellStart"/>
      <w:r w:rsidR="00CB5E75" w:rsidRPr="00375365">
        <w:rPr>
          <w:strike/>
          <w:sz w:val="22"/>
          <w:szCs w:val="22"/>
          <w:rPrChange w:id="85" w:author="Jeff" w:date="2021-06-20T08:51:00Z">
            <w:rPr>
              <w:sz w:val="22"/>
              <w:szCs w:val="22"/>
            </w:rPr>
          </w:rPrChange>
        </w:rPr>
        <w:t>serotiny</w:t>
      </w:r>
      <w:proofErr w:type="spellEnd"/>
      <w:r w:rsidR="00CB5E75" w:rsidRPr="00375365">
        <w:rPr>
          <w:strike/>
          <w:sz w:val="22"/>
          <w:szCs w:val="22"/>
          <w:rPrChange w:id="86" w:author="Jeff" w:date="2021-06-20T08:51:00Z">
            <w:rPr>
              <w:sz w:val="22"/>
              <w:szCs w:val="22"/>
            </w:rPr>
          </w:rPrChange>
        </w:rPr>
        <w:t xml:space="preserve"> </w:t>
      </w:r>
      <w:r w:rsidR="007F1C64" w:rsidRPr="00375365">
        <w:rPr>
          <w:strike/>
          <w:sz w:val="22"/>
          <w:szCs w:val="22"/>
          <w:rPrChange w:id="87" w:author="Jeff" w:date="2021-06-20T08:51:00Z">
            <w:rPr>
              <w:sz w:val="22"/>
              <w:szCs w:val="22"/>
            </w:rPr>
          </w:rPrChange>
        </w:rPr>
        <w:t>(</w:t>
      </w:r>
      <w:proofErr w:type="spellStart"/>
      <w:r w:rsidR="007F1C64" w:rsidRPr="00375365">
        <w:rPr>
          <w:strike/>
          <w:sz w:val="22"/>
          <w:szCs w:val="22"/>
          <w:rPrChange w:id="88" w:author="Jeff" w:date="2021-06-20T08:51:00Z">
            <w:rPr>
              <w:sz w:val="22"/>
              <w:szCs w:val="22"/>
            </w:rPr>
          </w:rPrChange>
        </w:rPr>
        <w:t>Heuss</w:t>
      </w:r>
      <w:proofErr w:type="spellEnd"/>
      <w:r w:rsidR="007F1C64" w:rsidRPr="00375365">
        <w:rPr>
          <w:strike/>
          <w:sz w:val="22"/>
          <w:szCs w:val="22"/>
          <w:rPrChange w:id="89" w:author="Jeff" w:date="2021-06-20T08:51:00Z">
            <w:rPr>
              <w:sz w:val="22"/>
              <w:szCs w:val="22"/>
            </w:rPr>
          </w:rPrChange>
        </w:rPr>
        <w:t xml:space="preserve"> 2018</w:t>
      </w:r>
      <w:r w:rsidR="007F1C64" w:rsidRPr="00BE74F5">
        <w:rPr>
          <w:strike/>
          <w:sz w:val="22"/>
          <w:szCs w:val="22"/>
          <w:rPrChange w:id="90" w:author="Jeff" w:date="2021-06-20T09:57:00Z">
            <w:rPr>
              <w:sz w:val="22"/>
              <w:szCs w:val="22"/>
            </w:rPr>
          </w:rPrChange>
        </w:rPr>
        <w:t xml:space="preserve">). Given the lack of a fire threat, pitch pine </w:t>
      </w:r>
      <w:r w:rsidR="00CB5E75" w:rsidRPr="00BE74F5">
        <w:rPr>
          <w:strike/>
          <w:sz w:val="22"/>
          <w:szCs w:val="22"/>
          <w:rPrChange w:id="91" w:author="Jeff" w:date="2021-06-20T09:57:00Z">
            <w:rPr>
              <w:sz w:val="22"/>
              <w:szCs w:val="22"/>
            </w:rPr>
          </w:rPrChange>
        </w:rPr>
        <w:t xml:space="preserve">adaptation is more likely focused on more pressing needs including competition </w:t>
      </w:r>
      <w:r w:rsidR="007F1C64" w:rsidRPr="00BE74F5">
        <w:rPr>
          <w:strike/>
          <w:sz w:val="22"/>
          <w:szCs w:val="22"/>
          <w:rPrChange w:id="92" w:author="Jeff" w:date="2021-06-20T09:57:00Z">
            <w:rPr>
              <w:sz w:val="22"/>
              <w:szCs w:val="22"/>
            </w:rPr>
          </w:rPrChange>
        </w:rPr>
        <w:t xml:space="preserve">with other evergreens </w:t>
      </w:r>
      <w:moveFromRangeStart w:id="93" w:author="Jeff" w:date="2021-06-20T09:57:00Z" w:name="move75075469"/>
      <w:moveFrom w:id="94" w:author="Jeff" w:date="2021-06-20T09:57:00Z">
        <w:r w:rsidR="007F1C64" w:rsidRPr="00BE74F5" w:rsidDel="00BE74F5">
          <w:rPr>
            <w:strike/>
            <w:sz w:val="22"/>
            <w:szCs w:val="22"/>
            <w:rPrChange w:id="95" w:author="Jeff" w:date="2021-06-20T09:57:00Z">
              <w:rPr>
                <w:sz w:val="22"/>
                <w:szCs w:val="22"/>
              </w:rPr>
            </w:rPrChange>
          </w:rPr>
          <w:t xml:space="preserve">(Buma </w:t>
        </w:r>
        <w:r w:rsidR="007F1C64" w:rsidRPr="00BE74F5" w:rsidDel="00BE74F5">
          <w:rPr>
            <w:i/>
            <w:iCs/>
            <w:strike/>
            <w:sz w:val="22"/>
            <w:szCs w:val="22"/>
            <w:rPrChange w:id="96" w:author="Jeff" w:date="2021-06-20T09:57:00Z">
              <w:rPr>
                <w:i/>
                <w:iCs/>
                <w:sz w:val="22"/>
                <w:szCs w:val="22"/>
              </w:rPr>
            </w:rPrChange>
          </w:rPr>
          <w:t>et al.</w:t>
        </w:r>
        <w:r w:rsidR="007F1C64" w:rsidRPr="00BE74F5" w:rsidDel="00BE74F5">
          <w:rPr>
            <w:strike/>
            <w:sz w:val="22"/>
            <w:szCs w:val="22"/>
            <w:rPrChange w:id="97" w:author="Jeff" w:date="2021-06-20T09:57:00Z">
              <w:rPr>
                <w:sz w:val="22"/>
                <w:szCs w:val="22"/>
              </w:rPr>
            </w:rPrChange>
          </w:rPr>
          <w:t xml:space="preserve"> 2013). </w:t>
        </w:r>
      </w:moveFrom>
      <w:moveFromRangeEnd w:id="93"/>
    </w:p>
    <w:p w14:paraId="0227B8F8" w14:textId="77777777" w:rsidR="007F1C64" w:rsidRPr="00BE74F5" w:rsidDel="009D1CD9" w:rsidRDefault="007F1C64" w:rsidP="000C2EBC">
      <w:pPr>
        <w:spacing w:line="276" w:lineRule="auto"/>
        <w:jc w:val="both"/>
        <w:rPr>
          <w:del w:id="98" w:author="Jeff" w:date="2021-06-23T13:36:00Z"/>
          <w:strike/>
          <w:sz w:val="22"/>
          <w:szCs w:val="22"/>
          <w:rPrChange w:id="99" w:author="Jeff" w:date="2021-06-20T09:57:00Z">
            <w:rPr>
              <w:del w:id="100" w:author="Jeff" w:date="2021-06-23T13:36:00Z"/>
              <w:sz w:val="22"/>
              <w:szCs w:val="22"/>
            </w:rPr>
          </w:rPrChange>
        </w:rPr>
      </w:pPr>
    </w:p>
    <w:p w14:paraId="094A60E7" w14:textId="0D7C5DC4" w:rsidR="008211BA" w:rsidRPr="003757BC" w:rsidDel="009D1CD9" w:rsidRDefault="00AC45FA" w:rsidP="00992A1C">
      <w:pPr>
        <w:spacing w:line="276" w:lineRule="auto"/>
        <w:jc w:val="both"/>
        <w:rPr>
          <w:del w:id="101" w:author="Jeff" w:date="2021-06-23T13:37:00Z"/>
          <w:sz w:val="22"/>
          <w:szCs w:val="22"/>
        </w:rPr>
      </w:pPr>
      <w:r w:rsidRPr="003757BC">
        <w:rPr>
          <w:sz w:val="22"/>
          <w:szCs w:val="22"/>
        </w:rPr>
        <w:t xml:space="preserve">Of </w:t>
      </w:r>
      <w:ins w:id="102" w:author="Jeff" w:date="2021-06-20T20:25:00Z">
        <w:r w:rsidR="005607CB">
          <w:rPr>
            <w:sz w:val="22"/>
            <w:szCs w:val="22"/>
          </w:rPr>
          <w:t>at least</w:t>
        </w:r>
      </w:ins>
      <w:del w:id="103" w:author="Jeff" w:date="2021-06-20T20:25:00Z">
        <w:r w:rsidRPr="003757BC" w:rsidDel="005607CB">
          <w:rPr>
            <w:sz w:val="22"/>
            <w:szCs w:val="22"/>
          </w:rPr>
          <w:delText>the</w:delText>
        </w:r>
      </w:del>
      <w:r w:rsidRPr="003757BC">
        <w:rPr>
          <w:sz w:val="22"/>
          <w:szCs w:val="22"/>
        </w:rPr>
        <w:t xml:space="preserve"> seventeen pitch pine populations </w:t>
      </w:r>
      <w:r w:rsidR="004E0F02" w:rsidRPr="003757BC">
        <w:rPr>
          <w:sz w:val="22"/>
          <w:szCs w:val="22"/>
        </w:rPr>
        <w:t>extant</w:t>
      </w:r>
      <w:r w:rsidRPr="003757BC">
        <w:rPr>
          <w:sz w:val="22"/>
          <w:szCs w:val="22"/>
        </w:rPr>
        <w:t xml:space="preserve"> at Mt. Desert, all </w:t>
      </w:r>
      <w:r w:rsidR="004E0F02" w:rsidRPr="003757BC">
        <w:rPr>
          <w:sz w:val="22"/>
          <w:szCs w:val="22"/>
        </w:rPr>
        <w:t>appear healthy</w:t>
      </w:r>
      <w:r w:rsidRPr="003757BC">
        <w:rPr>
          <w:sz w:val="22"/>
          <w:szCs w:val="22"/>
        </w:rPr>
        <w:t xml:space="preserve"> despite fire absence</w:t>
      </w:r>
      <w:r w:rsidR="00CB5E75" w:rsidRPr="003757BC">
        <w:rPr>
          <w:sz w:val="22"/>
          <w:szCs w:val="22"/>
        </w:rPr>
        <w:t xml:space="preserve">. </w:t>
      </w:r>
      <w:r w:rsidRPr="003757BC">
        <w:rPr>
          <w:sz w:val="22"/>
          <w:szCs w:val="22"/>
        </w:rPr>
        <w:t xml:space="preserve"> </w:t>
      </w:r>
      <w:r w:rsidR="00CB5E75" w:rsidRPr="003757BC">
        <w:rPr>
          <w:sz w:val="22"/>
          <w:szCs w:val="22"/>
        </w:rPr>
        <w:t>Their</w:t>
      </w:r>
      <w:r w:rsidR="004E0F02" w:rsidRPr="003757BC">
        <w:rPr>
          <w:sz w:val="22"/>
          <w:szCs w:val="22"/>
        </w:rPr>
        <w:t xml:space="preserve"> recent history </w:t>
      </w:r>
      <w:r w:rsidR="00CB5E75" w:rsidRPr="003757BC">
        <w:rPr>
          <w:sz w:val="22"/>
          <w:szCs w:val="22"/>
        </w:rPr>
        <w:t xml:space="preserve">is made </w:t>
      </w:r>
      <w:r w:rsidR="004E0F02" w:rsidRPr="003757BC">
        <w:rPr>
          <w:sz w:val="22"/>
          <w:szCs w:val="22"/>
        </w:rPr>
        <w:t>more compelling based on</w:t>
      </w:r>
      <w:r w:rsidR="007F3A60" w:rsidRPr="003757BC">
        <w:rPr>
          <w:sz w:val="22"/>
          <w:szCs w:val="22"/>
        </w:rPr>
        <w:t xml:space="preserve"> a</w:t>
      </w:r>
      <w:r w:rsidRPr="003757BC">
        <w:rPr>
          <w:sz w:val="22"/>
          <w:szCs w:val="22"/>
        </w:rPr>
        <w:t xml:space="preserve"> theory that fire </w:t>
      </w:r>
      <w:r w:rsidR="00FB6DB2" w:rsidRPr="003757BC">
        <w:rPr>
          <w:sz w:val="22"/>
          <w:szCs w:val="22"/>
        </w:rPr>
        <w:t xml:space="preserve">(natural or proscribed) </w:t>
      </w:r>
      <w:r w:rsidRPr="003757BC">
        <w:rPr>
          <w:sz w:val="22"/>
          <w:szCs w:val="22"/>
        </w:rPr>
        <w:t xml:space="preserve">is </w:t>
      </w:r>
      <w:r w:rsidR="00FB6DB2" w:rsidRPr="003757BC">
        <w:rPr>
          <w:sz w:val="22"/>
          <w:szCs w:val="22"/>
        </w:rPr>
        <w:t>likely a</w:t>
      </w:r>
      <w:r w:rsidRPr="003757BC">
        <w:rPr>
          <w:sz w:val="22"/>
          <w:szCs w:val="22"/>
        </w:rPr>
        <w:t xml:space="preserve"> requirement every six to twenty-five years</w:t>
      </w:r>
      <w:r w:rsidR="004E0F02" w:rsidRPr="003757BC">
        <w:rPr>
          <w:sz w:val="22"/>
          <w:szCs w:val="22"/>
        </w:rPr>
        <w:t xml:space="preserve"> for </w:t>
      </w:r>
      <w:r w:rsidR="00FB6DB2" w:rsidRPr="003757BC">
        <w:rPr>
          <w:sz w:val="22"/>
          <w:szCs w:val="22"/>
        </w:rPr>
        <w:t>pine barren</w:t>
      </w:r>
      <w:r w:rsidR="004E0F02" w:rsidRPr="003757BC">
        <w:rPr>
          <w:sz w:val="22"/>
          <w:szCs w:val="22"/>
        </w:rPr>
        <w:t xml:space="preserve"> well-being</w:t>
      </w:r>
      <w:r w:rsidRPr="003757BC">
        <w:rPr>
          <w:sz w:val="22"/>
          <w:szCs w:val="22"/>
        </w:rPr>
        <w:t xml:space="preserve"> (Jordan, Patterson and </w:t>
      </w:r>
      <w:proofErr w:type="spellStart"/>
      <w:r w:rsidRPr="003757BC">
        <w:rPr>
          <w:sz w:val="22"/>
          <w:szCs w:val="22"/>
        </w:rPr>
        <w:t>Windisch</w:t>
      </w:r>
      <w:proofErr w:type="spellEnd"/>
      <w:r w:rsidRPr="003757BC">
        <w:rPr>
          <w:sz w:val="22"/>
          <w:szCs w:val="22"/>
        </w:rPr>
        <w:t xml:space="preserve"> 2003)</w:t>
      </w:r>
      <w:r w:rsidR="00FB6DB2" w:rsidRPr="003757BC">
        <w:rPr>
          <w:sz w:val="22"/>
          <w:szCs w:val="22"/>
        </w:rPr>
        <w:t xml:space="preserve"> based on a study on Long Island (NY)</w:t>
      </w:r>
      <w:r w:rsidRPr="003757BC">
        <w:rPr>
          <w:sz w:val="22"/>
          <w:szCs w:val="22"/>
        </w:rPr>
        <w:t xml:space="preserve">. </w:t>
      </w:r>
      <w:r w:rsidR="00946E74" w:rsidRPr="003757BC">
        <w:rPr>
          <w:sz w:val="22"/>
          <w:szCs w:val="22"/>
        </w:rPr>
        <w:t>Crucially, if fire is truly a necessity to prolong longevity</w:t>
      </w:r>
      <w:r w:rsidR="00FB6DB2" w:rsidRPr="003757BC">
        <w:rPr>
          <w:sz w:val="22"/>
          <w:szCs w:val="22"/>
        </w:rPr>
        <w:t xml:space="preserve"> at Mt. Desert</w:t>
      </w:r>
      <w:r w:rsidR="00946E74" w:rsidRPr="003757BC">
        <w:rPr>
          <w:sz w:val="22"/>
          <w:szCs w:val="22"/>
        </w:rPr>
        <w:t xml:space="preserve">, investigators </w:t>
      </w:r>
      <w:r w:rsidR="00FB6DB2" w:rsidRPr="003757BC">
        <w:rPr>
          <w:sz w:val="22"/>
          <w:szCs w:val="22"/>
        </w:rPr>
        <w:t>are tasked with understanding and interpreting</w:t>
      </w:r>
      <w:r w:rsidR="00946E74" w:rsidRPr="003757BC">
        <w:rPr>
          <w:sz w:val="22"/>
          <w:szCs w:val="22"/>
        </w:rPr>
        <w:t xml:space="preserve"> factors, other than fire, which account for persistence.</w:t>
      </w:r>
      <w:r w:rsidR="00114CA4" w:rsidRPr="003757BC">
        <w:rPr>
          <w:sz w:val="22"/>
          <w:szCs w:val="22"/>
        </w:rPr>
        <w:t xml:space="preserve"> </w:t>
      </w:r>
    </w:p>
    <w:p w14:paraId="4682F8D4" w14:textId="77777777" w:rsidR="00CB5E75" w:rsidRPr="003757BC" w:rsidDel="009D1CD9" w:rsidRDefault="00CB5E75" w:rsidP="00992A1C">
      <w:pPr>
        <w:spacing w:line="276" w:lineRule="auto"/>
        <w:jc w:val="both"/>
        <w:rPr>
          <w:del w:id="104" w:author="Jeff" w:date="2021-06-23T13:37:00Z"/>
          <w:sz w:val="22"/>
          <w:szCs w:val="22"/>
        </w:rPr>
      </w:pPr>
    </w:p>
    <w:p w14:paraId="231AA559" w14:textId="4418F246" w:rsidR="00992A1C" w:rsidRPr="003757BC" w:rsidDel="005C33CF" w:rsidRDefault="000C2EBC" w:rsidP="00992A1C">
      <w:pPr>
        <w:spacing w:line="276" w:lineRule="auto"/>
        <w:jc w:val="both"/>
        <w:rPr>
          <w:del w:id="105" w:author="Jeff" w:date="2021-06-22T13:32:00Z"/>
          <w:sz w:val="22"/>
          <w:szCs w:val="22"/>
        </w:rPr>
      </w:pPr>
      <w:del w:id="106" w:author="Jeff" w:date="2021-06-22T13:32:00Z">
        <w:r w:rsidRPr="003757BC" w:rsidDel="005C33CF">
          <w:rPr>
            <w:sz w:val="22"/>
            <w:szCs w:val="22"/>
          </w:rPr>
          <w:delText xml:space="preserve">From observations over the past five years we deduce individual tree plasticity, evidenced by colony expansion, for example, is an indicator of phenotypic variation in the face of increasingly frequent stressors unrelated to fire disturbance. </w:delText>
        </w:r>
        <w:r w:rsidR="00C83B78" w:rsidRPr="003757BC" w:rsidDel="005C33CF">
          <w:rPr>
            <w:sz w:val="22"/>
            <w:szCs w:val="22"/>
          </w:rPr>
          <w:delText xml:space="preserve">In addition </w:delText>
        </w:r>
      </w:del>
      <w:del w:id="107" w:author="Jeff" w:date="2021-06-22T07:09:00Z">
        <w:r w:rsidR="00C83B78" w:rsidRPr="003757BC" w:rsidDel="005C74C7">
          <w:rPr>
            <w:sz w:val="22"/>
            <w:szCs w:val="22"/>
          </w:rPr>
          <w:delText xml:space="preserve">there are </w:delText>
        </w:r>
      </w:del>
      <w:del w:id="108" w:author="Jeff" w:date="2021-06-22T13:32:00Z">
        <w:r w:rsidR="00C83B78" w:rsidRPr="003757BC" w:rsidDel="005C33CF">
          <w:rPr>
            <w:sz w:val="22"/>
            <w:szCs w:val="22"/>
          </w:rPr>
          <w:delText xml:space="preserve">other disturbances such as </w:delText>
        </w:r>
        <w:r w:rsidR="00881E53" w:rsidRPr="003757BC" w:rsidDel="005C33CF">
          <w:rPr>
            <w:sz w:val="22"/>
            <w:szCs w:val="22"/>
          </w:rPr>
          <w:delText xml:space="preserve">mechanical thinning and bioturbation (Abney </w:delText>
        </w:r>
        <w:r w:rsidR="00881E53" w:rsidRPr="003757BC" w:rsidDel="005C33CF">
          <w:rPr>
            <w:i/>
            <w:iCs/>
            <w:sz w:val="22"/>
            <w:szCs w:val="22"/>
          </w:rPr>
          <w:delText>et al.</w:delText>
        </w:r>
        <w:r w:rsidR="00881E53" w:rsidRPr="003757BC" w:rsidDel="005C33CF">
          <w:rPr>
            <w:sz w:val="22"/>
            <w:szCs w:val="22"/>
          </w:rPr>
          <w:delText xml:space="preserve"> 2019) </w:delText>
        </w:r>
        <w:r w:rsidR="00C83B78" w:rsidRPr="003757BC" w:rsidDel="005C33CF">
          <w:rPr>
            <w:sz w:val="22"/>
            <w:szCs w:val="22"/>
          </w:rPr>
          <w:delText xml:space="preserve">and insect herbivory </w:delText>
        </w:r>
        <w:r w:rsidR="00881E53" w:rsidRPr="003757BC" w:rsidDel="005C33CF">
          <w:rPr>
            <w:sz w:val="22"/>
            <w:szCs w:val="22"/>
          </w:rPr>
          <w:delText xml:space="preserve">(Lesk </w:delText>
        </w:r>
        <w:r w:rsidR="00881E53" w:rsidRPr="003757BC" w:rsidDel="005C33CF">
          <w:rPr>
            <w:i/>
            <w:iCs/>
            <w:sz w:val="22"/>
            <w:szCs w:val="22"/>
          </w:rPr>
          <w:delText>et al.</w:delText>
        </w:r>
        <w:r w:rsidR="00881E53" w:rsidRPr="003757BC" w:rsidDel="005C33CF">
          <w:rPr>
            <w:sz w:val="22"/>
            <w:szCs w:val="22"/>
          </w:rPr>
          <w:delText xml:space="preserve"> 2017)</w:delText>
        </w:r>
      </w:del>
      <w:del w:id="109" w:author="Jeff" w:date="2021-06-22T07:09:00Z">
        <w:r w:rsidR="00881E53" w:rsidRPr="003757BC" w:rsidDel="005C74C7">
          <w:rPr>
            <w:sz w:val="22"/>
            <w:szCs w:val="22"/>
          </w:rPr>
          <w:delText xml:space="preserve"> </w:delText>
        </w:r>
        <w:r w:rsidR="00C83B78" w:rsidRPr="003757BC" w:rsidDel="005C74C7">
          <w:rPr>
            <w:sz w:val="22"/>
            <w:szCs w:val="22"/>
          </w:rPr>
          <w:delText xml:space="preserve">which </w:delText>
        </w:r>
      </w:del>
      <w:del w:id="110" w:author="Jeff" w:date="2021-06-22T13:32:00Z">
        <w:r w:rsidR="00C83B78" w:rsidRPr="003757BC" w:rsidDel="005C33CF">
          <w:rPr>
            <w:sz w:val="22"/>
            <w:szCs w:val="22"/>
          </w:rPr>
          <w:delText xml:space="preserve">affect pitch pine resilience elsewhere </w:delText>
        </w:r>
        <w:r w:rsidRPr="003757BC" w:rsidDel="005C33CF">
          <w:rPr>
            <w:sz w:val="22"/>
            <w:szCs w:val="22"/>
          </w:rPr>
          <w:delText>but, until now, not</w:delText>
        </w:r>
        <w:r w:rsidR="00C83B78" w:rsidRPr="003757BC" w:rsidDel="005C33CF">
          <w:rPr>
            <w:sz w:val="22"/>
            <w:szCs w:val="22"/>
          </w:rPr>
          <w:delText xml:space="preserve"> </w:delText>
        </w:r>
        <w:r w:rsidRPr="003757BC" w:rsidDel="005C33CF">
          <w:rPr>
            <w:sz w:val="22"/>
            <w:szCs w:val="22"/>
          </w:rPr>
          <w:delText>a</w:delText>
        </w:r>
        <w:r w:rsidR="00C83B78" w:rsidRPr="003757BC" w:rsidDel="005C33CF">
          <w:rPr>
            <w:sz w:val="22"/>
            <w:szCs w:val="22"/>
          </w:rPr>
          <w:delText>t Mt. Desert</w:delText>
        </w:r>
        <w:r w:rsidRPr="003757BC" w:rsidDel="005C33CF">
          <w:rPr>
            <w:sz w:val="22"/>
            <w:szCs w:val="22"/>
          </w:rPr>
          <w:delText>.</w:delText>
        </w:r>
        <w:r w:rsidR="00C83B78" w:rsidRPr="003757BC" w:rsidDel="005C33CF">
          <w:rPr>
            <w:sz w:val="22"/>
            <w:szCs w:val="22"/>
          </w:rPr>
          <w:delText xml:space="preserve"> </w:delText>
        </w:r>
      </w:del>
      <w:del w:id="111" w:author="Jeff" w:date="2021-06-20T08:54:00Z">
        <w:r w:rsidR="00C83B78" w:rsidRPr="003757BC" w:rsidDel="00C90866">
          <w:rPr>
            <w:sz w:val="22"/>
            <w:szCs w:val="22"/>
          </w:rPr>
          <w:delText xml:space="preserve">What arises from questions about fire history, elevation and disturbances </w:delText>
        </w:r>
      </w:del>
      <w:del w:id="112" w:author="Jeff" w:date="2021-06-20T08:52:00Z">
        <w:r w:rsidR="00C83B78" w:rsidRPr="003757BC" w:rsidDel="00375365">
          <w:rPr>
            <w:sz w:val="22"/>
            <w:szCs w:val="22"/>
          </w:rPr>
          <w:delText>suggests the key to</w:delText>
        </w:r>
      </w:del>
      <w:del w:id="113" w:author="Jeff" w:date="2021-06-20T08:54:00Z">
        <w:r w:rsidR="00C83B78" w:rsidRPr="003757BC" w:rsidDel="00C90866">
          <w:rPr>
            <w:sz w:val="22"/>
            <w:szCs w:val="22"/>
          </w:rPr>
          <w:delText xml:space="preserve"> understanding persistence </w:delText>
        </w:r>
      </w:del>
      <w:del w:id="114" w:author="Jeff" w:date="2021-06-20T08:53:00Z">
        <w:r w:rsidR="00C83B78" w:rsidRPr="003757BC" w:rsidDel="00375365">
          <w:rPr>
            <w:sz w:val="22"/>
            <w:szCs w:val="22"/>
          </w:rPr>
          <w:delText xml:space="preserve">lies in gaining a better understanding of </w:delText>
        </w:r>
      </w:del>
      <w:del w:id="115" w:author="Jeff" w:date="2021-06-20T08:54:00Z">
        <w:r w:rsidR="00C83B78" w:rsidRPr="003757BC" w:rsidDel="00C90866">
          <w:rPr>
            <w:sz w:val="22"/>
            <w:szCs w:val="22"/>
          </w:rPr>
          <w:delText xml:space="preserve">principal </w:delText>
        </w:r>
      </w:del>
      <w:del w:id="116" w:author="Jeff" w:date="2021-06-20T08:53:00Z">
        <w:r w:rsidR="00C83B78" w:rsidRPr="003757BC" w:rsidDel="00375365">
          <w:rPr>
            <w:sz w:val="22"/>
            <w:szCs w:val="22"/>
          </w:rPr>
          <w:delText>factor</w:delText>
        </w:r>
      </w:del>
      <w:del w:id="117" w:author="Jeff" w:date="2021-06-20T08:54:00Z">
        <w:r w:rsidR="00C83B78" w:rsidRPr="003757BC" w:rsidDel="00C90866">
          <w:rPr>
            <w:sz w:val="22"/>
            <w:szCs w:val="22"/>
          </w:rPr>
          <w:delText>s.</w:delText>
        </w:r>
      </w:del>
    </w:p>
    <w:p w14:paraId="07F4F3AF" w14:textId="039DB74F" w:rsidR="00DF7A91" w:rsidRPr="003757BC" w:rsidDel="00216B60" w:rsidRDefault="00DF7A91" w:rsidP="00992A1C">
      <w:pPr>
        <w:spacing w:line="276" w:lineRule="auto"/>
        <w:jc w:val="both"/>
        <w:rPr>
          <w:moveFrom w:id="118" w:author="Jeff" w:date="2021-06-22T06:19:00Z"/>
          <w:sz w:val="22"/>
          <w:szCs w:val="22"/>
        </w:rPr>
      </w:pPr>
      <w:moveFromRangeStart w:id="119" w:author="Jeff" w:date="2021-06-22T06:19:00Z" w:name="move75235180"/>
    </w:p>
    <w:p w14:paraId="7C15207C" w14:textId="6A18621C" w:rsidR="00551A29" w:rsidRPr="003757BC" w:rsidDel="00216B60" w:rsidRDefault="00551A29" w:rsidP="00992A1C">
      <w:pPr>
        <w:spacing w:line="276" w:lineRule="auto"/>
        <w:jc w:val="both"/>
        <w:rPr>
          <w:moveFrom w:id="120" w:author="Jeff" w:date="2021-06-22T06:19:00Z"/>
          <w:b/>
          <w:bCs/>
          <w:sz w:val="22"/>
          <w:szCs w:val="22"/>
        </w:rPr>
      </w:pPr>
      <w:moveFrom w:id="121" w:author="Jeff" w:date="2021-06-22T06:19:00Z">
        <w:r w:rsidRPr="003757BC" w:rsidDel="00216B60">
          <w:rPr>
            <w:b/>
            <w:bCs/>
            <w:sz w:val="22"/>
            <w:szCs w:val="22"/>
          </w:rPr>
          <w:t>Hypothesis testing</w:t>
        </w:r>
      </w:moveFrom>
    </w:p>
    <w:moveFromRangeEnd w:id="119"/>
    <w:p w14:paraId="1DF9B900" w14:textId="3A3C70D5" w:rsidR="00B47BF9" w:rsidRPr="003757BC" w:rsidDel="000F1610" w:rsidRDefault="00CB5E75" w:rsidP="000A1590">
      <w:pPr>
        <w:spacing w:line="276" w:lineRule="auto"/>
        <w:jc w:val="both"/>
        <w:rPr>
          <w:del w:id="122" w:author="Jeff" w:date="2021-06-20T20:31:00Z"/>
          <w:sz w:val="22"/>
          <w:szCs w:val="22"/>
        </w:rPr>
      </w:pPr>
      <w:del w:id="123" w:author="Jeff" w:date="2021-06-20T08:54:00Z">
        <w:r w:rsidRPr="003757BC" w:rsidDel="00A815AE">
          <w:rPr>
            <w:sz w:val="22"/>
            <w:szCs w:val="22"/>
          </w:rPr>
          <w:delText>We undertook an</w:delText>
        </w:r>
      </w:del>
      <w:del w:id="124" w:author="Jeff" w:date="2021-06-20T20:31:00Z">
        <w:r w:rsidRPr="003757BC" w:rsidDel="000F1610">
          <w:rPr>
            <w:sz w:val="22"/>
            <w:szCs w:val="22"/>
          </w:rPr>
          <w:delText xml:space="preserve"> analysis of </w:delText>
        </w:r>
      </w:del>
      <w:del w:id="125" w:author="Jeff" w:date="2021-06-20T20:28:00Z">
        <w:r w:rsidRPr="003757BC" w:rsidDel="005607CB">
          <w:rPr>
            <w:sz w:val="22"/>
            <w:szCs w:val="22"/>
          </w:rPr>
          <w:delText xml:space="preserve">fire history, tree adaptations, current </w:delText>
        </w:r>
      </w:del>
      <w:del w:id="126" w:author="Jeff" w:date="2021-06-20T20:31:00Z">
        <w:r w:rsidRPr="003757BC" w:rsidDel="000F1610">
          <w:rPr>
            <w:sz w:val="22"/>
            <w:szCs w:val="22"/>
          </w:rPr>
          <w:delText xml:space="preserve">biogeochemical status, elevation, topography and stand clustering to </w:delText>
        </w:r>
      </w:del>
      <w:del w:id="127" w:author="Jeff" w:date="2021-06-20T08:54:00Z">
        <w:r w:rsidRPr="003757BC" w:rsidDel="00A815AE">
          <w:rPr>
            <w:sz w:val="22"/>
            <w:szCs w:val="22"/>
          </w:rPr>
          <w:delText>increase understanding of a somewhat complex set of issues</w:delText>
        </w:r>
      </w:del>
      <w:del w:id="128" w:author="Jeff" w:date="2021-06-20T20:31:00Z">
        <w:r w:rsidRPr="003757BC" w:rsidDel="000F1610">
          <w:rPr>
            <w:sz w:val="22"/>
            <w:szCs w:val="22"/>
          </w:rPr>
          <w:delText xml:space="preserve">. </w:delText>
        </w:r>
        <w:r w:rsidR="008211BA" w:rsidRPr="003757BC" w:rsidDel="000F1610">
          <w:rPr>
            <w:sz w:val="22"/>
            <w:szCs w:val="22"/>
          </w:rPr>
          <w:delText>I</w:delText>
        </w:r>
        <w:r w:rsidR="000F5F0D" w:rsidRPr="003757BC" w:rsidDel="000F1610">
          <w:rPr>
            <w:sz w:val="22"/>
            <w:szCs w:val="22"/>
          </w:rPr>
          <w:delText xml:space="preserve">nvestigators are presented with </w:delText>
        </w:r>
        <w:r w:rsidR="00563913" w:rsidRPr="003757BC" w:rsidDel="000F1610">
          <w:rPr>
            <w:sz w:val="22"/>
            <w:szCs w:val="22"/>
          </w:rPr>
          <w:delText>a remarkable testbed</w:delText>
        </w:r>
        <w:r w:rsidR="00563913" w:rsidRPr="003757BC" w:rsidDel="000F1610">
          <w:rPr>
            <w:color w:val="2E74B5" w:themeColor="accent5" w:themeShade="BF"/>
            <w:sz w:val="22"/>
            <w:szCs w:val="22"/>
            <w:vertAlign w:val="superscript"/>
          </w:rPr>
          <w:delText xml:space="preserve"> </w:delText>
        </w:r>
        <w:r w:rsidR="00563913" w:rsidRPr="003757BC" w:rsidDel="000F1610">
          <w:rPr>
            <w:sz w:val="22"/>
            <w:szCs w:val="22"/>
          </w:rPr>
          <w:delText xml:space="preserve">to untangle connections and differences between </w:delText>
        </w:r>
      </w:del>
      <w:del w:id="129" w:author="Jeff" w:date="2021-06-20T20:28:00Z">
        <w:r w:rsidR="00563913" w:rsidRPr="003757BC" w:rsidDel="005607CB">
          <w:rPr>
            <w:sz w:val="22"/>
            <w:szCs w:val="22"/>
          </w:rPr>
          <w:delText>disturbance</w:delText>
        </w:r>
        <w:r w:rsidR="00696346" w:rsidRPr="003757BC" w:rsidDel="005607CB">
          <w:rPr>
            <w:sz w:val="22"/>
            <w:szCs w:val="22"/>
          </w:rPr>
          <w:delText xml:space="preserve">, </w:delText>
        </w:r>
      </w:del>
      <w:del w:id="130" w:author="Jeff" w:date="2021-06-20T20:31:00Z">
        <w:r w:rsidR="00563913" w:rsidRPr="003757BC" w:rsidDel="000F1610">
          <w:rPr>
            <w:sz w:val="22"/>
            <w:szCs w:val="22"/>
          </w:rPr>
          <w:delText>environmental factors and tree traits on the island</w:delText>
        </w:r>
        <w:r w:rsidR="00696346" w:rsidRPr="003757BC" w:rsidDel="000F1610">
          <w:rPr>
            <w:sz w:val="22"/>
            <w:szCs w:val="22"/>
          </w:rPr>
          <w:delText xml:space="preserve"> in four populations</w:delText>
        </w:r>
        <w:r w:rsidR="00563913" w:rsidRPr="003757BC" w:rsidDel="000F1610">
          <w:rPr>
            <w:sz w:val="22"/>
            <w:szCs w:val="22"/>
          </w:rPr>
          <w:delText xml:space="preserve"> (Fig. 2B). </w:delText>
        </w:r>
        <w:r w:rsidR="007334C0" w:rsidRPr="003757BC" w:rsidDel="000F1610">
          <w:rPr>
            <w:sz w:val="22"/>
            <w:szCs w:val="22"/>
          </w:rPr>
          <w:delText xml:space="preserve">Against </w:delText>
        </w:r>
        <w:r w:rsidR="00563913" w:rsidRPr="003757BC" w:rsidDel="000F1610">
          <w:rPr>
            <w:sz w:val="22"/>
            <w:szCs w:val="22"/>
          </w:rPr>
          <w:delText>a backdrop of</w:delText>
        </w:r>
        <w:r w:rsidR="00551A29" w:rsidRPr="003757BC" w:rsidDel="000F1610">
          <w:rPr>
            <w:sz w:val="22"/>
            <w:szCs w:val="22"/>
          </w:rPr>
          <w:delText xml:space="preserve"> </w:delText>
        </w:r>
      </w:del>
      <w:del w:id="131" w:author="Jeff" w:date="2021-06-20T08:55:00Z">
        <w:r w:rsidR="00563913" w:rsidRPr="003757BC" w:rsidDel="00C90866">
          <w:rPr>
            <w:sz w:val="22"/>
            <w:szCs w:val="22"/>
          </w:rPr>
          <w:delText xml:space="preserve">island ecology </w:delText>
        </w:r>
        <w:r w:rsidR="007334C0" w:rsidRPr="003757BC" w:rsidDel="00C90866">
          <w:rPr>
            <w:sz w:val="22"/>
            <w:szCs w:val="22"/>
          </w:rPr>
          <w:delText>evolvi</w:delText>
        </w:r>
        <w:r w:rsidR="00563913" w:rsidRPr="003757BC" w:rsidDel="00C90866">
          <w:rPr>
            <w:sz w:val="22"/>
            <w:szCs w:val="22"/>
          </w:rPr>
          <w:delText xml:space="preserve">ng through </w:delText>
        </w:r>
      </w:del>
      <w:del w:id="132" w:author="Jeff" w:date="2021-06-20T20:31:00Z">
        <w:r w:rsidR="00563913" w:rsidRPr="003757BC" w:rsidDel="000F1610">
          <w:rPr>
            <w:sz w:val="22"/>
            <w:szCs w:val="22"/>
          </w:rPr>
          <w:delText>a</w:delText>
        </w:r>
        <w:r w:rsidR="001B70D2" w:rsidRPr="003757BC" w:rsidDel="000F1610">
          <w:rPr>
            <w:sz w:val="22"/>
            <w:szCs w:val="22"/>
          </w:rPr>
          <w:delText xml:space="preserve"> post-pyrogenic era</w:delText>
        </w:r>
        <w:r w:rsidR="00563913" w:rsidRPr="003757BC" w:rsidDel="000F1610">
          <w:rPr>
            <w:sz w:val="22"/>
            <w:szCs w:val="22"/>
          </w:rPr>
          <w:delText>,</w:delText>
        </w:r>
        <w:r w:rsidR="001B70D2" w:rsidRPr="003757BC" w:rsidDel="000F1610">
          <w:rPr>
            <w:sz w:val="22"/>
            <w:szCs w:val="22"/>
          </w:rPr>
          <w:delText xml:space="preserve"> </w:delText>
        </w:r>
        <w:r w:rsidR="00563913" w:rsidRPr="003757BC" w:rsidDel="000F1610">
          <w:rPr>
            <w:sz w:val="22"/>
            <w:szCs w:val="22"/>
          </w:rPr>
          <w:delText>we</w:delText>
        </w:r>
        <w:r w:rsidR="00992A1C" w:rsidRPr="003757BC" w:rsidDel="000F1610">
          <w:rPr>
            <w:sz w:val="22"/>
            <w:szCs w:val="22"/>
          </w:rPr>
          <w:delText xml:space="preserve"> hypothesize </w:delText>
        </w:r>
        <w:r w:rsidR="00551A29" w:rsidRPr="003757BC" w:rsidDel="000F1610">
          <w:rPr>
            <w:sz w:val="22"/>
            <w:szCs w:val="22"/>
          </w:rPr>
          <w:delText xml:space="preserve">low </w:delText>
        </w:r>
        <w:r w:rsidR="00992A1C" w:rsidRPr="003757BC" w:rsidDel="000F1610">
          <w:rPr>
            <w:sz w:val="22"/>
            <w:szCs w:val="22"/>
          </w:rPr>
          <w:delText>elevation</w:delText>
        </w:r>
        <w:r w:rsidR="00551A29" w:rsidRPr="003757BC" w:rsidDel="000F1610">
          <w:rPr>
            <w:sz w:val="22"/>
            <w:szCs w:val="22"/>
          </w:rPr>
          <w:delText xml:space="preserve"> coupled with cliff and ledge topography</w:delText>
        </w:r>
        <w:r w:rsidR="00992A1C" w:rsidRPr="003757BC" w:rsidDel="000F1610">
          <w:rPr>
            <w:sz w:val="22"/>
            <w:szCs w:val="22"/>
          </w:rPr>
          <w:delText xml:space="preserve"> plays a significant ro</w:delText>
        </w:r>
        <w:r w:rsidR="00551A29" w:rsidRPr="003757BC" w:rsidDel="000F1610">
          <w:rPr>
            <w:sz w:val="22"/>
            <w:szCs w:val="22"/>
          </w:rPr>
          <w:delText>le</w:delText>
        </w:r>
        <w:r w:rsidR="00992A1C" w:rsidRPr="003757BC" w:rsidDel="000F1610">
          <w:rPr>
            <w:sz w:val="22"/>
            <w:szCs w:val="22"/>
          </w:rPr>
          <w:delText xml:space="preserve"> in </w:delText>
        </w:r>
        <w:r w:rsidR="00551A29" w:rsidRPr="003757BC" w:rsidDel="000F1610">
          <w:rPr>
            <w:sz w:val="22"/>
            <w:szCs w:val="22"/>
          </w:rPr>
          <w:delText xml:space="preserve">the form of increased plasticity in physical traits such as increased foliar C, increased intrinsic water use efficiency and increased soil water holding capacity. </w:delText>
        </w:r>
        <w:r w:rsidR="00B47BF9" w:rsidRPr="003757BC" w:rsidDel="000F1610">
          <w:rPr>
            <w:sz w:val="22"/>
            <w:szCs w:val="22"/>
          </w:rPr>
          <w:delText xml:space="preserve">These were studied </w:delText>
        </w:r>
        <w:r w:rsidR="007334C0" w:rsidRPr="003757BC" w:rsidDel="000F1610">
          <w:rPr>
            <w:sz w:val="22"/>
            <w:szCs w:val="22"/>
          </w:rPr>
          <w:delText xml:space="preserve">earlier </w:delText>
        </w:r>
        <w:r w:rsidR="00B47BF9" w:rsidRPr="003757BC" w:rsidDel="000F1610">
          <w:rPr>
            <w:sz w:val="22"/>
            <w:szCs w:val="22"/>
          </w:rPr>
          <w:delText xml:space="preserve">in a low elevation pine barren in north central Massachusetts </w:delText>
        </w:r>
        <w:r w:rsidR="00DF7A91" w:rsidRPr="003757BC" w:rsidDel="000F1610">
          <w:rPr>
            <w:sz w:val="22"/>
            <w:szCs w:val="22"/>
          </w:rPr>
          <w:delText>(</w:delText>
        </w:r>
        <w:r w:rsidR="00B47BF9" w:rsidRPr="003757BC" w:rsidDel="000F1610">
          <w:rPr>
            <w:sz w:val="22"/>
            <w:szCs w:val="22"/>
          </w:rPr>
          <w:delText xml:space="preserve">Licht and Smith 2020). </w:delText>
        </w:r>
      </w:del>
    </w:p>
    <w:p w14:paraId="79CCA0F6" w14:textId="77777777" w:rsidR="00B47BF9" w:rsidRPr="003757BC" w:rsidDel="009D1CD9" w:rsidRDefault="00B47BF9" w:rsidP="000A1590">
      <w:pPr>
        <w:spacing w:line="276" w:lineRule="auto"/>
        <w:jc w:val="both"/>
        <w:rPr>
          <w:del w:id="133" w:author="Jeff" w:date="2021-06-23T13:35:00Z"/>
          <w:sz w:val="22"/>
          <w:szCs w:val="22"/>
        </w:rPr>
      </w:pPr>
    </w:p>
    <w:p w14:paraId="54ADC4C1" w14:textId="77777777" w:rsidR="009D1CD9" w:rsidRDefault="009D1CD9" w:rsidP="009D1CD9">
      <w:pPr>
        <w:spacing w:line="360" w:lineRule="auto"/>
        <w:rPr>
          <w:ins w:id="134" w:author="Jeff" w:date="2021-06-23T13:28:00Z"/>
          <w:sz w:val="22"/>
          <w:szCs w:val="22"/>
        </w:rPr>
      </w:pPr>
      <w:ins w:id="135" w:author="Jeff" w:date="2021-06-23T13:28:00Z">
        <w:r>
          <w:rPr>
            <w:sz w:val="22"/>
            <w:szCs w:val="22"/>
          </w:rPr>
          <w:t xml:space="preserve">Previously, pitch pine studies have emphasized the influence of </w:t>
        </w:r>
        <w:r w:rsidRPr="003757BC">
          <w:rPr>
            <w:sz w:val="22"/>
            <w:szCs w:val="22"/>
          </w:rPr>
          <w:t>natural fire (</w:t>
        </w:r>
        <w:proofErr w:type="spellStart"/>
        <w:r w:rsidRPr="003757BC">
          <w:rPr>
            <w:sz w:val="22"/>
            <w:szCs w:val="22"/>
          </w:rPr>
          <w:t>Foereid</w:t>
        </w:r>
        <w:proofErr w:type="spellEnd"/>
        <w:r w:rsidRPr="003757BC">
          <w:rPr>
            <w:sz w:val="22"/>
            <w:szCs w:val="22"/>
          </w:rPr>
          <w:t xml:space="preserve"> </w:t>
        </w:r>
        <w:r w:rsidRPr="003757BC">
          <w:rPr>
            <w:i/>
            <w:iCs/>
            <w:sz w:val="22"/>
            <w:szCs w:val="22"/>
          </w:rPr>
          <w:t>et al.</w:t>
        </w:r>
        <w:r w:rsidRPr="003757BC">
          <w:rPr>
            <w:sz w:val="22"/>
            <w:szCs w:val="22"/>
          </w:rPr>
          <w:t xml:space="preserve"> 2015), anthropogenic controlled burns (Carlo </w:t>
        </w:r>
        <w:r w:rsidRPr="003757BC">
          <w:rPr>
            <w:i/>
            <w:iCs/>
            <w:sz w:val="22"/>
            <w:szCs w:val="22"/>
          </w:rPr>
          <w:t xml:space="preserve">et al. </w:t>
        </w:r>
        <w:r w:rsidRPr="003757BC">
          <w:rPr>
            <w:sz w:val="22"/>
            <w:szCs w:val="22"/>
          </w:rPr>
          <w:t xml:space="preserve">2016) and opening of canopies (Neill </w:t>
        </w:r>
        <w:r w:rsidRPr="003757BC">
          <w:rPr>
            <w:i/>
            <w:iCs/>
            <w:sz w:val="22"/>
            <w:szCs w:val="22"/>
          </w:rPr>
          <w:t xml:space="preserve">et al. </w:t>
        </w:r>
        <w:r w:rsidRPr="003757BC">
          <w:rPr>
            <w:sz w:val="22"/>
            <w:szCs w:val="22"/>
          </w:rPr>
          <w:t xml:space="preserve">2007). </w:t>
        </w:r>
        <w:r>
          <w:rPr>
            <w:sz w:val="22"/>
            <w:szCs w:val="22"/>
          </w:rPr>
          <w:t>Here,</w:t>
        </w:r>
        <w:r w:rsidRPr="003757BC">
          <w:rPr>
            <w:sz w:val="22"/>
            <w:szCs w:val="22"/>
          </w:rPr>
          <w:t xml:space="preserve"> </w:t>
        </w:r>
        <w:r>
          <w:rPr>
            <w:sz w:val="22"/>
            <w:szCs w:val="22"/>
          </w:rPr>
          <w:t xml:space="preserve">in addition to fire history, </w:t>
        </w:r>
        <w:r w:rsidRPr="003757BC">
          <w:rPr>
            <w:sz w:val="22"/>
            <w:szCs w:val="22"/>
          </w:rPr>
          <w:t xml:space="preserve">we </w:t>
        </w:r>
        <w:r>
          <w:rPr>
            <w:sz w:val="22"/>
            <w:szCs w:val="22"/>
          </w:rPr>
          <w:t xml:space="preserve">examine </w:t>
        </w:r>
        <w:commentRangeStart w:id="136"/>
        <w:r w:rsidRPr="003757BC">
          <w:rPr>
            <w:sz w:val="22"/>
            <w:szCs w:val="22"/>
          </w:rPr>
          <w:t>topography</w:t>
        </w:r>
        <w:commentRangeEnd w:id="136"/>
        <w:r>
          <w:rPr>
            <w:rStyle w:val="CommentReference"/>
          </w:rPr>
          <w:commentReference w:id="136"/>
        </w:r>
        <w:r>
          <w:rPr>
            <w:sz w:val="22"/>
            <w:szCs w:val="22"/>
          </w:rPr>
          <w:t>,</w:t>
        </w:r>
        <w:r w:rsidRPr="003757BC">
          <w:rPr>
            <w:sz w:val="22"/>
            <w:szCs w:val="22"/>
          </w:rPr>
          <w:t xml:space="preserve"> </w:t>
        </w:r>
        <w:r>
          <w:rPr>
            <w:sz w:val="22"/>
            <w:szCs w:val="22"/>
          </w:rPr>
          <w:t>which is known</w:t>
        </w:r>
        <w:r w:rsidRPr="003757BC">
          <w:rPr>
            <w:sz w:val="22"/>
            <w:szCs w:val="22"/>
          </w:rPr>
          <w:t xml:space="preserve"> to be </w:t>
        </w:r>
        <w:r>
          <w:rPr>
            <w:sz w:val="22"/>
            <w:szCs w:val="22"/>
          </w:rPr>
          <w:t xml:space="preserve">an </w:t>
        </w:r>
        <w:r w:rsidRPr="003757BC">
          <w:rPr>
            <w:sz w:val="22"/>
            <w:szCs w:val="22"/>
          </w:rPr>
          <w:t xml:space="preserve">important </w:t>
        </w:r>
        <w:r>
          <w:rPr>
            <w:sz w:val="22"/>
            <w:szCs w:val="22"/>
          </w:rPr>
          <w:t>control over</w:t>
        </w:r>
        <w:r w:rsidRPr="003757BC">
          <w:rPr>
            <w:sz w:val="22"/>
            <w:szCs w:val="22"/>
          </w:rPr>
          <w:t xml:space="preserve"> pitch pine </w:t>
        </w:r>
        <w:r>
          <w:rPr>
            <w:sz w:val="22"/>
            <w:szCs w:val="22"/>
          </w:rPr>
          <w:t>populations</w:t>
        </w:r>
        <w:r w:rsidRPr="003757BC">
          <w:rPr>
            <w:sz w:val="22"/>
            <w:szCs w:val="22"/>
          </w:rPr>
          <w:t xml:space="preserve"> </w:t>
        </w:r>
        <w:r>
          <w:rPr>
            <w:sz w:val="22"/>
            <w:szCs w:val="22"/>
          </w:rPr>
          <w:t>(Parshall and Foster 2002; Fig. 2)</w:t>
        </w:r>
        <w:r w:rsidRPr="003757BC">
          <w:rPr>
            <w:sz w:val="22"/>
            <w:szCs w:val="22"/>
          </w:rPr>
          <w:t xml:space="preserve">. </w:t>
        </w:r>
      </w:ins>
    </w:p>
    <w:p w14:paraId="29620724" w14:textId="77777777" w:rsidR="009D1CD9" w:rsidRDefault="009D1CD9" w:rsidP="009D1CD9">
      <w:pPr>
        <w:spacing w:line="360" w:lineRule="auto"/>
        <w:rPr>
          <w:ins w:id="137" w:author="Jeff" w:date="2021-06-23T13:28:00Z"/>
          <w:sz w:val="22"/>
          <w:szCs w:val="22"/>
        </w:rPr>
      </w:pPr>
    </w:p>
    <w:p w14:paraId="68F0E10D" w14:textId="7244F014" w:rsidR="009D1CD9" w:rsidRDefault="009D1CD9" w:rsidP="009D1CD9">
      <w:pPr>
        <w:spacing w:line="360" w:lineRule="auto"/>
        <w:rPr>
          <w:ins w:id="138" w:author="Jeff" w:date="2021-06-23T13:28:00Z"/>
          <w:sz w:val="22"/>
          <w:szCs w:val="22"/>
        </w:rPr>
      </w:pPr>
      <w:ins w:id="139" w:author="Jeff" w:date="2021-06-23T13:28:00Z">
        <w:r>
          <w:rPr>
            <w:sz w:val="22"/>
            <w:szCs w:val="22"/>
          </w:rPr>
          <w:t>Pitch pine populations at Mt. Desert exist along topographical and fire history gradients, providing</w:t>
        </w:r>
        <w:r w:rsidRPr="003757BC">
          <w:rPr>
            <w:sz w:val="22"/>
            <w:szCs w:val="22"/>
          </w:rPr>
          <w:t xml:space="preserve"> a testbed</w:t>
        </w:r>
        <w:r w:rsidRPr="003757BC">
          <w:rPr>
            <w:color w:val="2E74B5" w:themeColor="accent5" w:themeShade="BF"/>
            <w:sz w:val="22"/>
            <w:szCs w:val="22"/>
            <w:vertAlign w:val="superscript"/>
          </w:rPr>
          <w:t xml:space="preserve"> </w:t>
        </w:r>
        <w:r w:rsidRPr="003757BC">
          <w:rPr>
            <w:sz w:val="22"/>
            <w:szCs w:val="22"/>
          </w:rPr>
          <w:t>to untangle</w:t>
        </w:r>
        <w:r>
          <w:rPr>
            <w:sz w:val="22"/>
            <w:szCs w:val="22"/>
          </w:rPr>
          <w:t xml:space="preserve"> the influence of fire and topography on the species. Here, we use four populations (Fig. 3) to examine the effects of fire history and topography on pitch pine leaf, plant, and ecosystem (i.e., soil) traits. The four populations were chosen to represent a factorial combination of elevation (high or low) and fire history (having experienced the 1947 stand clearing fire or not). First, we characterize differences in topographical features of the four populations, including slope and aspect, given that these are likely important non-elevation topographical drivers of the traits examined. We then explore aspects of the soil environment, including soil carbon as well as macro and micro nutrient concentrations. Following previous studies, we expected to find </w:t>
        </w:r>
        <w:r>
          <w:rPr>
            <w:bCs/>
            <w:sz w:val="22"/>
            <w:szCs w:val="22"/>
          </w:rPr>
          <w:t>greater soil carbon (</w:t>
        </w:r>
        <w:proofErr w:type="spellStart"/>
        <w:r>
          <w:rPr>
            <w:bCs/>
            <w:sz w:val="22"/>
            <w:szCs w:val="22"/>
          </w:rPr>
          <w:t>DeBano</w:t>
        </w:r>
        <w:proofErr w:type="spellEnd"/>
        <w:r>
          <w:rPr>
            <w:bCs/>
            <w:sz w:val="22"/>
            <w:szCs w:val="22"/>
          </w:rPr>
          <w:t xml:space="preserve"> 1981), </w:t>
        </w:r>
        <w:r w:rsidRPr="00345813">
          <w:rPr>
            <w:sz w:val="22"/>
            <w:szCs w:val="22"/>
          </w:rPr>
          <w:t>alkali cations</w:t>
        </w:r>
        <w:r>
          <w:rPr>
            <w:sz w:val="22"/>
            <w:szCs w:val="22"/>
          </w:rPr>
          <w:t xml:space="preserve"> </w:t>
        </w:r>
        <w:r w:rsidRPr="00345813">
          <w:rPr>
            <w:sz w:val="22"/>
            <w:szCs w:val="22"/>
          </w:rPr>
          <w:t>(</w:t>
        </w:r>
        <w:proofErr w:type="spellStart"/>
        <w:r w:rsidRPr="00345813">
          <w:rPr>
            <w:sz w:val="22"/>
            <w:szCs w:val="22"/>
          </w:rPr>
          <w:t>Kolden</w:t>
        </w:r>
        <w:proofErr w:type="spellEnd"/>
        <w:r w:rsidRPr="00345813">
          <w:rPr>
            <w:sz w:val="22"/>
            <w:szCs w:val="22"/>
          </w:rPr>
          <w:t xml:space="preserve"> </w:t>
        </w:r>
        <w:r w:rsidRPr="00345813">
          <w:rPr>
            <w:i/>
            <w:sz w:val="22"/>
            <w:szCs w:val="22"/>
          </w:rPr>
          <w:t>et al</w:t>
        </w:r>
        <w:r>
          <w:rPr>
            <w:i/>
            <w:sz w:val="22"/>
            <w:szCs w:val="22"/>
          </w:rPr>
          <w:t>.</w:t>
        </w:r>
        <w:r w:rsidRPr="00345813">
          <w:rPr>
            <w:sz w:val="22"/>
            <w:szCs w:val="22"/>
          </w:rPr>
          <w:t xml:space="preserve"> 2017)</w:t>
        </w:r>
        <w:r>
          <w:rPr>
            <w:sz w:val="22"/>
            <w:szCs w:val="22"/>
          </w:rPr>
          <w:t>, and s</w:t>
        </w:r>
        <w:r w:rsidRPr="00345813">
          <w:rPr>
            <w:sz w:val="22"/>
            <w:szCs w:val="22"/>
          </w:rPr>
          <w:t>olubilize</w:t>
        </w:r>
        <w:r>
          <w:rPr>
            <w:sz w:val="22"/>
            <w:szCs w:val="22"/>
          </w:rPr>
          <w:t xml:space="preserve">d </w:t>
        </w:r>
        <w:r w:rsidRPr="00345813">
          <w:rPr>
            <w:sz w:val="22"/>
            <w:szCs w:val="22"/>
          </w:rPr>
          <w:t>minerals</w:t>
        </w:r>
        <w:r>
          <w:rPr>
            <w:sz w:val="22"/>
            <w:szCs w:val="22"/>
          </w:rPr>
          <w:t xml:space="preserve"> </w:t>
        </w:r>
        <w:r w:rsidRPr="00345813">
          <w:rPr>
            <w:sz w:val="22"/>
            <w:szCs w:val="22"/>
          </w:rPr>
          <w:t>(Caldwell and Richards 1989)</w:t>
        </w:r>
        <w:r>
          <w:rPr>
            <w:sz w:val="22"/>
            <w:szCs w:val="22"/>
          </w:rPr>
          <w:t xml:space="preserve"> in soils that had experienced the 1947 fire.</w:t>
        </w:r>
        <w:r>
          <w:rPr>
            <w:bCs/>
            <w:sz w:val="22"/>
            <w:szCs w:val="22"/>
          </w:rPr>
          <w:t xml:space="preserve"> We also </w:t>
        </w:r>
      </w:ins>
      <w:ins w:id="140" w:author="Jeff" w:date="2021-06-24T02:02:00Z">
        <w:r w:rsidR="0094524F">
          <w:rPr>
            <w:bCs/>
            <w:sz w:val="22"/>
            <w:szCs w:val="22"/>
          </w:rPr>
          <w:t>foresaw</w:t>
        </w:r>
      </w:ins>
      <w:ins w:id="141" w:author="Jeff" w:date="2021-06-23T13:28:00Z">
        <w:r>
          <w:rPr>
            <w:bCs/>
            <w:sz w:val="22"/>
            <w:szCs w:val="22"/>
          </w:rPr>
          <w:t xml:space="preserve"> there would be greater </w:t>
        </w:r>
        <w:r>
          <w:rPr>
            <w:sz w:val="22"/>
            <w:szCs w:val="22"/>
          </w:rPr>
          <w:t xml:space="preserve">soil carbon at low elevations due to </w:t>
        </w:r>
        <w:r w:rsidRPr="00345813">
          <w:rPr>
            <w:sz w:val="22"/>
            <w:szCs w:val="22"/>
          </w:rPr>
          <w:t xml:space="preserve">thermal exfoliation </w:t>
        </w:r>
        <w:r>
          <w:rPr>
            <w:sz w:val="22"/>
            <w:szCs w:val="22"/>
          </w:rPr>
          <w:t xml:space="preserve">(as explained by </w:t>
        </w:r>
        <w:proofErr w:type="spellStart"/>
        <w:r w:rsidRPr="00345813">
          <w:rPr>
            <w:sz w:val="22"/>
            <w:szCs w:val="22"/>
          </w:rPr>
          <w:t>Shakesby</w:t>
        </w:r>
        <w:proofErr w:type="spellEnd"/>
        <w:r w:rsidRPr="00345813">
          <w:rPr>
            <w:sz w:val="22"/>
            <w:szCs w:val="22"/>
          </w:rPr>
          <w:t xml:space="preserve"> and </w:t>
        </w:r>
        <w:proofErr w:type="spellStart"/>
        <w:r w:rsidRPr="00345813">
          <w:rPr>
            <w:sz w:val="22"/>
            <w:szCs w:val="22"/>
          </w:rPr>
          <w:t>Doerr</w:t>
        </w:r>
        <w:proofErr w:type="spellEnd"/>
        <w:r w:rsidRPr="00345813">
          <w:rPr>
            <w:sz w:val="22"/>
            <w:szCs w:val="22"/>
          </w:rPr>
          <w:t xml:space="preserve"> 2006</w:t>
        </w:r>
        <w:r>
          <w:rPr>
            <w:sz w:val="22"/>
            <w:szCs w:val="22"/>
          </w:rPr>
          <w:t xml:space="preserve">) or a failure of fire to remove </w:t>
        </w:r>
        <w:r w:rsidRPr="00DD549D">
          <w:rPr>
            <w:bCs/>
            <w:iCs/>
            <w:sz w:val="22"/>
            <w:szCs w:val="22"/>
            <w:lang w:val="en"/>
          </w:rPr>
          <w:t>pyrogenic carbon (</w:t>
        </w:r>
        <w:proofErr w:type="spellStart"/>
        <w:r w:rsidRPr="00DD549D">
          <w:rPr>
            <w:bCs/>
            <w:iCs/>
            <w:sz w:val="22"/>
            <w:szCs w:val="22"/>
            <w:lang w:val="en"/>
          </w:rPr>
          <w:t>Doerr</w:t>
        </w:r>
        <w:proofErr w:type="spellEnd"/>
        <w:r w:rsidRPr="00DD549D">
          <w:rPr>
            <w:bCs/>
            <w:iCs/>
            <w:sz w:val="22"/>
            <w:szCs w:val="22"/>
            <w:lang w:val="en"/>
          </w:rPr>
          <w:t xml:space="preserve"> </w:t>
        </w:r>
        <w:r w:rsidRPr="00DD549D">
          <w:rPr>
            <w:bCs/>
            <w:i/>
            <w:iCs/>
            <w:sz w:val="22"/>
            <w:szCs w:val="22"/>
            <w:lang w:val="en"/>
          </w:rPr>
          <w:t>et al</w:t>
        </w:r>
        <w:r>
          <w:rPr>
            <w:bCs/>
            <w:i/>
            <w:iCs/>
            <w:sz w:val="22"/>
            <w:szCs w:val="22"/>
            <w:lang w:val="en"/>
          </w:rPr>
          <w:t>.</w:t>
        </w:r>
        <w:r w:rsidRPr="00DD549D">
          <w:rPr>
            <w:bCs/>
            <w:iCs/>
            <w:sz w:val="22"/>
            <w:szCs w:val="22"/>
            <w:lang w:val="en"/>
          </w:rPr>
          <w:t xml:space="preserve"> 2018)</w:t>
        </w:r>
        <w:r>
          <w:rPr>
            <w:sz w:val="22"/>
            <w:szCs w:val="22"/>
          </w:rPr>
          <w:t xml:space="preserve"> in former fire zones. We also measured soil water retention, which we expected to be </w:t>
        </w:r>
        <w:r>
          <w:rPr>
            <w:sz w:val="22"/>
            <w:szCs w:val="22"/>
          </w:rPr>
          <w:lastRenderedPageBreak/>
          <w:t xml:space="preserve">greater at sites that experienced the 1947 fire, as pyrogenic carbon is known to increase soil water retention (Licht and Smith, 2020). </w:t>
        </w:r>
      </w:ins>
      <w:ins w:id="142" w:author="Jeff" w:date="2021-06-24T01:58:00Z">
        <w:r w:rsidR="0094524F">
          <w:rPr>
            <w:sz w:val="22"/>
            <w:szCs w:val="22"/>
          </w:rPr>
          <w:t>Beyond that</w:t>
        </w:r>
      </w:ins>
      <w:ins w:id="143" w:author="Jeff" w:date="2021-06-24T01:56:00Z">
        <w:r w:rsidR="0094524F">
          <w:rPr>
            <w:sz w:val="22"/>
            <w:szCs w:val="22"/>
          </w:rPr>
          <w:t xml:space="preserve">, </w:t>
        </w:r>
      </w:ins>
      <w:ins w:id="144" w:author="Jeff" w:date="2021-06-24T01:57:00Z">
        <w:r w:rsidR="0094524F">
          <w:rPr>
            <w:sz w:val="22"/>
            <w:szCs w:val="22"/>
          </w:rPr>
          <w:t>we anticipated</w:t>
        </w:r>
      </w:ins>
      <w:ins w:id="145" w:author="Jeff" w:date="2021-06-23T13:28:00Z">
        <w:r>
          <w:rPr>
            <w:sz w:val="22"/>
            <w:szCs w:val="22"/>
          </w:rPr>
          <w:t xml:space="preserve"> </w:t>
        </w:r>
      </w:ins>
      <w:ins w:id="146" w:author="Jeff" w:date="2021-06-24T01:57:00Z">
        <w:r w:rsidR="0094524F">
          <w:rPr>
            <w:sz w:val="22"/>
            <w:szCs w:val="22"/>
          </w:rPr>
          <w:t>higher</w:t>
        </w:r>
      </w:ins>
      <w:ins w:id="147" w:author="Jeff" w:date="2021-06-23T13:28:00Z">
        <w:r>
          <w:rPr>
            <w:sz w:val="22"/>
            <w:szCs w:val="22"/>
          </w:rPr>
          <w:t xml:space="preserve"> soil water retention at low elevations due to flat terrain (alleviating erosion mechanics).</w:t>
        </w:r>
      </w:ins>
    </w:p>
    <w:p w14:paraId="7BF69BD7" w14:textId="77777777" w:rsidR="009D1CD9" w:rsidRDefault="009D1CD9" w:rsidP="009D1CD9">
      <w:pPr>
        <w:spacing w:line="360" w:lineRule="auto"/>
        <w:rPr>
          <w:ins w:id="148" w:author="Jeff" w:date="2021-06-23T13:28:00Z"/>
          <w:sz w:val="22"/>
          <w:szCs w:val="22"/>
        </w:rPr>
      </w:pPr>
    </w:p>
    <w:p w14:paraId="55B56A37" w14:textId="11C923C3" w:rsidR="006B7188" w:rsidDel="00604301" w:rsidRDefault="0094524F" w:rsidP="00B6617D">
      <w:pPr>
        <w:spacing w:line="360" w:lineRule="auto"/>
        <w:rPr>
          <w:del w:id="149" w:author="Jeff" w:date="2021-06-20T09:03:00Z"/>
          <w:sz w:val="22"/>
          <w:szCs w:val="22"/>
        </w:rPr>
        <w:pPrChange w:id="150" w:author="Jeff" w:date="2021-06-24T02:29:00Z">
          <w:pPr>
            <w:spacing w:line="360" w:lineRule="auto"/>
          </w:pPr>
        </w:pPrChange>
      </w:pPr>
      <w:ins w:id="151" w:author="Jeff" w:date="2021-06-24T01:59:00Z">
        <w:r>
          <w:rPr>
            <w:sz w:val="22"/>
            <w:szCs w:val="22"/>
          </w:rPr>
          <w:t>The authors</w:t>
        </w:r>
      </w:ins>
      <w:ins w:id="152" w:author="Jeff" w:date="2021-06-23T13:28:00Z">
        <w:r w:rsidR="009D1CD9">
          <w:rPr>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Pr>
            <w:sz w:val="22"/>
            <w:szCs w:val="22"/>
          </w:rPr>
          <w:t>iWUE</w:t>
        </w:r>
        <w:proofErr w:type="spellEnd"/>
        <w:r w:rsidR="009D1CD9">
          <w:rPr>
            <w:sz w:val="22"/>
            <w:szCs w:val="22"/>
          </w:rPr>
          <w:t xml:space="preserve">; Wang </w:t>
        </w:r>
        <w:r w:rsidR="009D1CD9">
          <w:rPr>
            <w:i/>
            <w:iCs/>
            <w:sz w:val="22"/>
            <w:szCs w:val="22"/>
          </w:rPr>
          <w:t xml:space="preserve">et al. </w:t>
        </w:r>
        <w:r w:rsidR="009D1CD9">
          <w:rPr>
            <w:sz w:val="22"/>
            <w:szCs w:val="22"/>
          </w:rPr>
          <w:t xml:space="preserve">2017), as a stress tolerance response. </w:t>
        </w:r>
      </w:ins>
      <w:ins w:id="153" w:author="Jeff" w:date="2021-06-24T01:44:00Z">
        <w:r w:rsidR="00AF1C8E">
          <w:rPr>
            <w:sz w:val="22"/>
            <w:szCs w:val="22"/>
          </w:rPr>
          <w:t>The authors</w:t>
        </w:r>
      </w:ins>
      <w:ins w:id="154" w:author="Jeff" w:date="2021-06-23T13:28:00Z">
        <w:r w:rsidR="009D1CD9">
          <w:rPr>
            <w:sz w:val="22"/>
            <w:szCs w:val="22"/>
          </w:rPr>
          <w:t xml:space="preserve"> also </w:t>
        </w:r>
      </w:ins>
      <w:ins w:id="155" w:author="Jeff" w:date="2021-06-24T01:43:00Z">
        <w:r w:rsidR="00AF1C8E">
          <w:rPr>
            <w:sz w:val="22"/>
            <w:szCs w:val="22"/>
          </w:rPr>
          <w:t>anticipat</w:t>
        </w:r>
      </w:ins>
      <w:ins w:id="156" w:author="Jeff" w:date="2021-06-23T13:28:00Z">
        <w:r w:rsidR="009D1CD9">
          <w:rPr>
            <w:sz w:val="22"/>
            <w:szCs w:val="22"/>
          </w:rPr>
          <w:t xml:space="preserve">ed a reduction in leaf nutrients at high elevation, mimicking </w:t>
        </w:r>
      </w:ins>
      <w:ins w:id="157" w:author="Jeff" w:date="2021-06-24T01:45:00Z">
        <w:r w:rsidR="00AF1C8E">
          <w:rPr>
            <w:sz w:val="22"/>
            <w:szCs w:val="22"/>
          </w:rPr>
          <w:t>likely</w:t>
        </w:r>
      </w:ins>
      <w:ins w:id="158" w:author="Jeff" w:date="2021-06-23T13:28:00Z">
        <w:r w:rsidR="009D1CD9">
          <w:rPr>
            <w:sz w:val="22"/>
            <w:szCs w:val="22"/>
          </w:rPr>
          <w:t xml:space="preserve"> reductions in the soil. </w:t>
        </w:r>
      </w:ins>
      <w:ins w:id="159" w:author="Jeff" w:date="2021-06-24T01:46:00Z">
        <w:r w:rsidR="00AF1C8E">
          <w:rPr>
            <w:sz w:val="22"/>
            <w:szCs w:val="22"/>
          </w:rPr>
          <w:t>In addition</w:t>
        </w:r>
      </w:ins>
      <w:ins w:id="160" w:author="Jeff" w:date="2021-06-23T13:28:00Z">
        <w:r w:rsidR="009D1CD9">
          <w:rPr>
            <w:sz w:val="22"/>
            <w:szCs w:val="22"/>
          </w:rPr>
          <w:t xml:space="preserve">, </w:t>
        </w:r>
      </w:ins>
      <w:ins w:id="161" w:author="Jeff" w:date="2021-06-24T01:46:00Z">
        <w:r w:rsidR="00AF1C8E">
          <w:rPr>
            <w:sz w:val="22"/>
            <w:szCs w:val="22"/>
          </w:rPr>
          <w:t xml:space="preserve">there was </w:t>
        </w:r>
      </w:ins>
      <w:ins w:id="162" w:author="Jeff" w:date="2021-06-24T02:00:00Z">
        <w:r>
          <w:rPr>
            <w:sz w:val="22"/>
            <w:szCs w:val="22"/>
          </w:rPr>
          <w:t xml:space="preserve">the prospect </w:t>
        </w:r>
      </w:ins>
      <w:ins w:id="163" w:author="Jeff" w:date="2021-06-23T13:28:00Z">
        <w:r w:rsidR="009D1CD9">
          <w:rPr>
            <w:sz w:val="22"/>
            <w:szCs w:val="22"/>
          </w:rPr>
          <w:t xml:space="preserve">that fire history might alleviate these stress indicators, as a result of increased soil nutrients and water retention. At the plant level, we </w:t>
        </w:r>
      </w:ins>
      <w:ins w:id="164" w:author="Jeff" w:date="2021-06-24T01:47:00Z">
        <w:r w:rsidR="00AF1C8E">
          <w:rPr>
            <w:sz w:val="22"/>
            <w:szCs w:val="22"/>
          </w:rPr>
          <w:t>predicted</w:t>
        </w:r>
      </w:ins>
      <w:ins w:id="165" w:author="Jeff" w:date="2021-06-23T13:28:00Z">
        <w:r w:rsidR="009D1CD9">
          <w:rPr>
            <w:sz w:val="22"/>
            <w:szCs w:val="22"/>
          </w:rPr>
          <w:t xml:space="preserve"> plants </w:t>
        </w:r>
      </w:ins>
      <w:ins w:id="166" w:author="Jeff" w:date="2021-06-24T01:48:00Z">
        <w:r w:rsidR="00AF1C8E">
          <w:rPr>
            <w:sz w:val="22"/>
            <w:szCs w:val="22"/>
          </w:rPr>
          <w:t xml:space="preserve">would </w:t>
        </w:r>
      </w:ins>
      <w:ins w:id="167" w:author="Jeff" w:date="2021-06-24T01:52:00Z">
        <w:r w:rsidR="00AF1C8E">
          <w:rPr>
            <w:sz w:val="22"/>
            <w:szCs w:val="22"/>
          </w:rPr>
          <w:t>attain</w:t>
        </w:r>
      </w:ins>
      <w:ins w:id="168" w:author="Jeff" w:date="2021-06-23T13:28:00Z">
        <w:r w:rsidR="009D1CD9">
          <w:rPr>
            <w:sz w:val="22"/>
            <w:szCs w:val="22"/>
          </w:rPr>
          <w:t xml:space="preserve"> reduced height, smaller DBH, narrower canopy, and sparser clustering (greater distance between conspecific neighbors) at high elevation, again as a result of the topography- and soil-induced stress. </w:t>
        </w:r>
      </w:ins>
      <w:ins w:id="169" w:author="Jeff" w:date="2021-06-24T01:49:00Z">
        <w:r w:rsidR="00AF1C8E">
          <w:rPr>
            <w:sz w:val="22"/>
            <w:szCs w:val="22"/>
          </w:rPr>
          <w:t>Investigators</w:t>
        </w:r>
      </w:ins>
      <w:ins w:id="170" w:author="Jeff" w:date="2021-06-24T01:50:00Z">
        <w:r w:rsidR="00AF1C8E">
          <w:rPr>
            <w:sz w:val="22"/>
            <w:szCs w:val="22"/>
          </w:rPr>
          <w:t xml:space="preserve"> theorized</w:t>
        </w:r>
      </w:ins>
      <w:ins w:id="171" w:author="Jeff" w:date="2021-06-23T13:28:00Z">
        <w:r w:rsidR="009D1CD9">
          <w:rPr>
            <w:sz w:val="22"/>
            <w:szCs w:val="22"/>
          </w:rPr>
          <w:t xml:space="preserve"> smaller trees in areas that had experienced the 1947 fire due to age, but that the </w:t>
        </w:r>
      </w:ins>
      <w:ins w:id="172" w:author="Jeff" w:date="2021-06-24T01:55:00Z">
        <w:r>
          <w:rPr>
            <w:sz w:val="22"/>
            <w:szCs w:val="22"/>
          </w:rPr>
          <w:t xml:space="preserve">height </w:t>
        </w:r>
      </w:ins>
      <w:ins w:id="173" w:author="Jeff" w:date="2021-06-23T13:28:00Z">
        <w:r w:rsidR="009D1CD9">
          <w:rPr>
            <w:sz w:val="22"/>
            <w:szCs w:val="22"/>
          </w:rPr>
          <w:t>difference would be less at high elevation due to stress-reducing effects of fire on the soil environment.</w:t>
        </w:r>
      </w:ins>
      <w:ins w:id="174" w:author="Jeff" w:date="2021-06-23T13:37:00Z">
        <w:r w:rsidR="009D1CD9">
          <w:rPr>
            <w:sz w:val="22"/>
            <w:szCs w:val="22"/>
          </w:rPr>
          <w:t xml:space="preserve"> </w:t>
        </w:r>
      </w:ins>
      <w:ins w:id="175" w:author="Jeff" w:date="2021-06-23T13:30:00Z">
        <w:r w:rsidR="009D1CD9">
          <w:rPr>
            <w:sz w:val="22"/>
            <w:szCs w:val="22"/>
          </w:rPr>
          <w:t>A combination of hypothesis testing and data analysis facilitate an approach to pitch pine colony management at Mt. Desert along with other districts along the Eastern seaboard where natural fire and prescribed fire do not play a role in the lives of pine barrens.</w:t>
        </w:r>
      </w:ins>
      <w:del w:id="176" w:author="Jeff" w:date="2021-06-20T08:57:00Z">
        <w:r w:rsidR="006B7188" w:rsidRPr="003757BC" w:rsidDel="00DA6533">
          <w:rPr>
            <w:sz w:val="22"/>
            <w:szCs w:val="22"/>
          </w:rPr>
          <w:delText>To this point,</w:delText>
        </w:r>
      </w:del>
      <w:del w:id="177" w:author="Jeff" w:date="2021-06-23T09:14:00Z">
        <w:r w:rsidR="006B7188" w:rsidRPr="003757BC" w:rsidDel="004A780C">
          <w:rPr>
            <w:sz w:val="22"/>
            <w:szCs w:val="22"/>
          </w:rPr>
          <w:delText xml:space="preserve"> natural fire (Foereid </w:delText>
        </w:r>
        <w:r w:rsidR="006B7188" w:rsidRPr="003757BC" w:rsidDel="004A780C">
          <w:rPr>
            <w:i/>
            <w:iCs/>
            <w:sz w:val="22"/>
            <w:szCs w:val="22"/>
          </w:rPr>
          <w:delText>et al.</w:delText>
        </w:r>
        <w:r w:rsidR="006B7188" w:rsidRPr="003757BC" w:rsidDel="004A780C">
          <w:rPr>
            <w:sz w:val="22"/>
            <w:szCs w:val="22"/>
          </w:rPr>
          <w:delText xml:space="preserve"> 2015), anthropogenic controlled burns (Carlo </w:delText>
        </w:r>
        <w:r w:rsidR="006B7188" w:rsidRPr="003757BC" w:rsidDel="004A780C">
          <w:rPr>
            <w:i/>
            <w:iCs/>
            <w:sz w:val="22"/>
            <w:szCs w:val="22"/>
          </w:rPr>
          <w:delText xml:space="preserve">et al. </w:delText>
        </w:r>
        <w:r w:rsidR="006B7188" w:rsidRPr="003757BC" w:rsidDel="004A780C">
          <w:rPr>
            <w:sz w:val="22"/>
            <w:szCs w:val="22"/>
          </w:rPr>
          <w:delText xml:space="preserve">2016) and opening of canopies (Neill </w:delText>
        </w:r>
        <w:r w:rsidR="006B7188" w:rsidRPr="003757BC" w:rsidDel="004A780C">
          <w:rPr>
            <w:i/>
            <w:iCs/>
            <w:sz w:val="22"/>
            <w:szCs w:val="22"/>
          </w:rPr>
          <w:delText xml:space="preserve">et al. </w:delText>
        </w:r>
        <w:r w:rsidR="006B7188" w:rsidRPr="003757BC" w:rsidDel="004A780C">
          <w:rPr>
            <w:sz w:val="22"/>
            <w:szCs w:val="22"/>
          </w:rPr>
          <w:delText>2007)</w:delText>
        </w:r>
      </w:del>
      <w:del w:id="178" w:author="Jeff" w:date="2021-06-20T08:57:00Z">
        <w:r w:rsidR="006B7188" w:rsidRPr="003757BC" w:rsidDel="00DA6533">
          <w:rPr>
            <w:sz w:val="22"/>
            <w:szCs w:val="22"/>
          </w:rPr>
          <w:delText xml:space="preserve"> are foremost in concerns about managing pitch pine to achieve the greatest amount of persistence</w:delText>
        </w:r>
      </w:del>
      <w:del w:id="179" w:author="Jeff" w:date="2021-06-23T09:14:00Z">
        <w:r w:rsidR="006B7188" w:rsidRPr="003757BC" w:rsidDel="004A780C">
          <w:rPr>
            <w:sz w:val="22"/>
            <w:szCs w:val="22"/>
          </w:rPr>
          <w:delText xml:space="preserve">. </w:delText>
        </w:r>
      </w:del>
      <w:del w:id="180" w:author="Jeff" w:date="2021-06-20T08:57:00Z">
        <w:r w:rsidR="006B7188" w:rsidRPr="003757BC" w:rsidDel="00DA6533">
          <w:rPr>
            <w:sz w:val="22"/>
            <w:szCs w:val="22"/>
          </w:rPr>
          <w:delText>However,</w:delText>
        </w:r>
      </w:del>
      <w:del w:id="181" w:author="Jeff" w:date="2021-06-23T09:14:00Z">
        <w:r w:rsidR="006B7188" w:rsidRPr="003757BC" w:rsidDel="004A780C">
          <w:rPr>
            <w:sz w:val="22"/>
            <w:szCs w:val="22"/>
          </w:rPr>
          <w:delText xml:space="preserve"> we </w:delText>
        </w:r>
      </w:del>
      <w:del w:id="182" w:author="Jeff" w:date="2021-06-20T08:58:00Z">
        <w:r w:rsidR="006B7188" w:rsidRPr="003757BC" w:rsidDel="00DA6533">
          <w:rPr>
            <w:sz w:val="22"/>
            <w:szCs w:val="22"/>
          </w:rPr>
          <w:delText>turn to an examination of other</w:delText>
        </w:r>
        <w:r w:rsidR="00551A29" w:rsidRPr="003757BC" w:rsidDel="00DA6533">
          <w:rPr>
            <w:sz w:val="22"/>
            <w:szCs w:val="22"/>
          </w:rPr>
          <w:delText xml:space="preserve"> conditions</w:delText>
        </w:r>
        <w:r w:rsidR="00B47BF9" w:rsidRPr="003757BC" w:rsidDel="00DA6533">
          <w:rPr>
            <w:sz w:val="22"/>
            <w:szCs w:val="22"/>
          </w:rPr>
          <w:delText xml:space="preserve"> and traits</w:delText>
        </w:r>
        <w:r w:rsidR="006B7188" w:rsidRPr="003757BC" w:rsidDel="00DA6533">
          <w:rPr>
            <w:sz w:val="22"/>
            <w:szCs w:val="22"/>
          </w:rPr>
          <w:delText>, prominent among them</w:delText>
        </w:r>
        <w:r w:rsidR="00992A1C" w:rsidRPr="003757BC" w:rsidDel="00DA6533">
          <w:rPr>
            <w:sz w:val="22"/>
            <w:szCs w:val="22"/>
          </w:rPr>
          <w:delText xml:space="preserve"> </w:delText>
        </w:r>
        <w:r w:rsidR="006B7188" w:rsidRPr="003757BC" w:rsidDel="00DA6533">
          <w:rPr>
            <w:sz w:val="22"/>
            <w:szCs w:val="22"/>
          </w:rPr>
          <w:delText>are</w:delText>
        </w:r>
        <w:r w:rsidR="00992A1C" w:rsidRPr="003757BC" w:rsidDel="00DA6533">
          <w:rPr>
            <w:sz w:val="22"/>
            <w:szCs w:val="22"/>
          </w:rPr>
          <w:delText xml:space="preserve"> elevation, aspect and slope. </w:delText>
        </w:r>
        <w:r w:rsidR="000F5F0D" w:rsidRPr="003757BC" w:rsidDel="00DA6533">
          <w:rPr>
            <w:sz w:val="22"/>
            <w:szCs w:val="22"/>
          </w:rPr>
          <w:delText>E</w:delText>
        </w:r>
      </w:del>
      <w:del w:id="183" w:author="Jeff" w:date="2021-06-23T09:14:00Z">
        <w:r w:rsidR="000F5F0D" w:rsidRPr="003757BC" w:rsidDel="004A780C">
          <w:rPr>
            <w:sz w:val="22"/>
            <w:szCs w:val="22"/>
          </w:rPr>
          <w:delText xml:space="preserve">levation and topography </w:delText>
        </w:r>
      </w:del>
      <w:del w:id="184" w:author="Jeff" w:date="2021-06-20T08:58:00Z">
        <w:r w:rsidR="000F5F0D" w:rsidRPr="003757BC" w:rsidDel="00DA6533">
          <w:rPr>
            <w:sz w:val="22"/>
            <w:szCs w:val="22"/>
          </w:rPr>
          <w:delText>have been shown</w:delText>
        </w:r>
      </w:del>
      <w:del w:id="185" w:author="Jeff" w:date="2021-06-23T09:14:00Z">
        <w:r w:rsidR="000F5F0D" w:rsidRPr="003757BC" w:rsidDel="004A780C">
          <w:rPr>
            <w:sz w:val="22"/>
            <w:szCs w:val="22"/>
          </w:rPr>
          <w:delText xml:space="preserve"> to be important factors in the dominance of pitch pine barrens due to their influence on the severity and extent of wildfires. </w:delText>
        </w:r>
      </w:del>
      <w:del w:id="186" w:author="Jeff" w:date="2021-06-22T06:17:00Z">
        <w:r w:rsidR="006B7188" w:rsidRPr="003757BC" w:rsidDel="00414F0D">
          <w:rPr>
            <w:sz w:val="22"/>
            <w:szCs w:val="22"/>
          </w:rPr>
          <w:delText>At upper elevations</w:delText>
        </w:r>
      </w:del>
      <w:del w:id="187" w:author="Jeff" w:date="2021-06-23T00:31:00Z">
        <w:r w:rsidR="006B7188" w:rsidRPr="003757BC" w:rsidDel="003E491D">
          <w:rPr>
            <w:sz w:val="22"/>
            <w:szCs w:val="22"/>
          </w:rPr>
          <w:delText xml:space="preserve"> where moisture is </w:delText>
        </w:r>
      </w:del>
      <w:del w:id="188" w:author="Jeff" w:date="2021-06-22T06:17:00Z">
        <w:r w:rsidR="006B7188" w:rsidRPr="003757BC" w:rsidDel="00414F0D">
          <w:rPr>
            <w:sz w:val="22"/>
            <w:szCs w:val="22"/>
          </w:rPr>
          <w:delText>high</w:delText>
        </w:r>
      </w:del>
      <w:del w:id="189" w:author="Jeff" w:date="2021-06-23T00:31:00Z">
        <w:r w:rsidR="006B7188" w:rsidRPr="003757BC" w:rsidDel="003E491D">
          <w:rPr>
            <w:sz w:val="22"/>
            <w:szCs w:val="22"/>
          </w:rPr>
          <w:delText>er,</w:delText>
        </w:r>
      </w:del>
      <w:del w:id="190" w:author="Jeff" w:date="2021-06-23T00:33:00Z">
        <w:r w:rsidR="006B7188" w:rsidRPr="003757BC" w:rsidDel="003E491D">
          <w:rPr>
            <w:sz w:val="22"/>
            <w:szCs w:val="22"/>
          </w:rPr>
          <w:delText xml:space="preserve"> lack of fire</w:delText>
        </w:r>
      </w:del>
      <w:del w:id="191" w:author="Jeff" w:date="2021-06-23T00:35:00Z">
        <w:r w:rsidR="006B7188" w:rsidRPr="003757BC" w:rsidDel="003E491D">
          <w:rPr>
            <w:sz w:val="22"/>
            <w:szCs w:val="22"/>
          </w:rPr>
          <w:delText xml:space="preserve"> removes</w:delText>
        </w:r>
      </w:del>
      <w:del w:id="192" w:author="Jeff" w:date="2021-06-23T00:57:00Z">
        <w:r w:rsidR="006B7188" w:rsidRPr="003757BC" w:rsidDel="00DC132B">
          <w:rPr>
            <w:sz w:val="22"/>
            <w:szCs w:val="22"/>
          </w:rPr>
          <w:delText xml:space="preserve"> the competitive advantage pitch pine</w:delText>
        </w:r>
      </w:del>
      <w:del w:id="193" w:author="Jeff" w:date="2021-06-23T00:35:00Z">
        <w:r w:rsidR="006B7188" w:rsidRPr="003757BC" w:rsidDel="003E491D">
          <w:rPr>
            <w:sz w:val="22"/>
            <w:szCs w:val="22"/>
          </w:rPr>
          <w:delText>s</w:delText>
        </w:r>
      </w:del>
      <w:del w:id="194" w:author="Jeff" w:date="2021-06-23T00:57:00Z">
        <w:r w:rsidR="006B7188" w:rsidRPr="003757BC" w:rsidDel="00DC132B">
          <w:rPr>
            <w:sz w:val="22"/>
            <w:szCs w:val="22"/>
          </w:rPr>
          <w:delText xml:space="preserve"> have in outlasting nutrient- and moisture-demanding, late-successional species, which thrive in the high moisture and dense canopy conditions </w:delText>
        </w:r>
      </w:del>
      <w:del w:id="195" w:author="Jeff" w:date="2021-06-23T00:33:00Z">
        <w:r w:rsidR="006B7188" w:rsidRPr="003757BC" w:rsidDel="003E491D">
          <w:rPr>
            <w:sz w:val="22"/>
            <w:szCs w:val="22"/>
          </w:rPr>
          <w:delText>created when left</w:delText>
        </w:r>
      </w:del>
      <w:del w:id="196" w:author="Jeff" w:date="2021-06-23T00:57:00Z">
        <w:r w:rsidR="006B7188" w:rsidRPr="003757BC" w:rsidDel="00DC132B">
          <w:rPr>
            <w:sz w:val="22"/>
            <w:szCs w:val="22"/>
          </w:rPr>
          <w:delText xml:space="preserve"> undisturbed </w:delText>
        </w:r>
        <w:r w:rsidR="006B7188" w:rsidRPr="003757BC" w:rsidDel="00DC132B">
          <w:rPr>
            <w:sz w:val="22"/>
            <w:szCs w:val="22"/>
          </w:rPr>
          <w:fldChar w:fldCharType="begin" w:fldLock="1"/>
        </w:r>
        <w:r w:rsidR="006B7188" w:rsidRPr="003757BC" w:rsidDel="00DC132B">
          <w:rPr>
            <w:sz w:val="22"/>
            <w:szCs w:val="22"/>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delInstrText>
        </w:r>
        <w:r w:rsidR="006B7188" w:rsidRPr="003757BC" w:rsidDel="00DC132B">
          <w:rPr>
            <w:sz w:val="22"/>
            <w:szCs w:val="22"/>
          </w:rPr>
          <w:fldChar w:fldCharType="separate"/>
        </w:r>
        <w:r w:rsidR="006B7188" w:rsidRPr="003757BC" w:rsidDel="00DC132B">
          <w:rPr>
            <w:noProof/>
            <w:sz w:val="22"/>
            <w:szCs w:val="22"/>
          </w:rPr>
          <w:delText xml:space="preserve">(Nowacki and Abrams, 2008; Schwartz </w:delText>
        </w:r>
        <w:r w:rsidR="006B7188" w:rsidRPr="00BE49FD" w:rsidDel="00DC132B">
          <w:rPr>
            <w:i/>
            <w:iCs/>
            <w:noProof/>
            <w:sz w:val="22"/>
            <w:szCs w:val="22"/>
            <w:rPrChange w:id="197" w:author="Jeff" w:date="2021-06-20T09:58:00Z">
              <w:rPr>
                <w:noProof/>
                <w:sz w:val="22"/>
                <w:szCs w:val="22"/>
              </w:rPr>
            </w:rPrChange>
          </w:rPr>
          <w:delText>et al</w:delText>
        </w:r>
        <w:r w:rsidR="006B7188" w:rsidRPr="003757BC" w:rsidDel="00DC132B">
          <w:rPr>
            <w:noProof/>
            <w:sz w:val="22"/>
            <w:szCs w:val="22"/>
          </w:rPr>
          <w:delText>., 2016)</w:delText>
        </w:r>
        <w:r w:rsidR="006B7188" w:rsidRPr="003757BC" w:rsidDel="00DC132B">
          <w:rPr>
            <w:sz w:val="22"/>
            <w:szCs w:val="22"/>
          </w:rPr>
          <w:fldChar w:fldCharType="end"/>
        </w:r>
        <w:r w:rsidR="006B7188" w:rsidRPr="003757BC" w:rsidDel="00DC132B">
          <w:rPr>
            <w:sz w:val="22"/>
            <w:szCs w:val="22"/>
          </w:rPr>
          <w:delText xml:space="preserve">. </w:delText>
        </w:r>
      </w:del>
      <w:del w:id="198" w:author="Jeff" w:date="2021-06-22T13:41:00Z">
        <w:r w:rsidR="000F5F0D" w:rsidRPr="003757BC" w:rsidDel="00D95AB1">
          <w:rPr>
            <w:sz w:val="22"/>
            <w:szCs w:val="22"/>
          </w:rPr>
          <w:delText xml:space="preserve">Although pines vary in aspect (or a position facing a particular direction) they </w:delText>
        </w:r>
        <w:r w:rsidR="006B7188" w:rsidRPr="003757BC" w:rsidDel="00D95AB1">
          <w:rPr>
            <w:sz w:val="22"/>
            <w:szCs w:val="22"/>
          </w:rPr>
          <w:delText xml:space="preserve">often </w:delText>
        </w:r>
        <w:r w:rsidR="000F5F0D" w:rsidRPr="003757BC" w:rsidDel="00D95AB1">
          <w:rPr>
            <w:sz w:val="22"/>
            <w:szCs w:val="22"/>
          </w:rPr>
          <w:delText>occupy</w:delText>
        </w:r>
        <w:r w:rsidR="006B7188" w:rsidRPr="003757BC" w:rsidDel="00D95AB1">
          <w:rPr>
            <w:sz w:val="22"/>
            <w:szCs w:val="22"/>
          </w:rPr>
          <w:delText xml:space="preserve"> </w:delText>
        </w:r>
        <w:r w:rsidR="000F5F0D" w:rsidRPr="003757BC" w:rsidDel="00D95AB1">
          <w:rPr>
            <w:sz w:val="22"/>
            <w:szCs w:val="22"/>
          </w:rPr>
          <w:delText xml:space="preserve">areas with </w:delText>
        </w:r>
        <w:r w:rsidR="006B7188" w:rsidRPr="003757BC" w:rsidDel="00D95AB1">
          <w:rPr>
            <w:sz w:val="22"/>
            <w:szCs w:val="22"/>
          </w:rPr>
          <w:delText>steeper</w:delText>
        </w:r>
        <w:r w:rsidR="000F5F0D" w:rsidRPr="003757BC" w:rsidDel="00D95AB1">
          <w:rPr>
            <w:sz w:val="22"/>
            <w:szCs w:val="22"/>
          </w:rPr>
          <w:delText xml:space="preserve"> slope </w:delText>
        </w:r>
        <w:r w:rsidR="006B7188" w:rsidRPr="003757BC" w:rsidDel="00D95AB1">
          <w:rPr>
            <w:sz w:val="22"/>
            <w:szCs w:val="22"/>
          </w:rPr>
          <w:delText>which contributes</w:delText>
        </w:r>
        <w:r w:rsidR="000F5F0D" w:rsidRPr="003757BC" w:rsidDel="00D95AB1">
          <w:rPr>
            <w:sz w:val="22"/>
            <w:szCs w:val="22"/>
          </w:rPr>
          <w:delText xml:space="preserve"> to good soil drainage </w:delText>
        </w:r>
        <w:r w:rsidR="000F5F0D" w:rsidRPr="003757BC" w:rsidDel="00D95AB1">
          <w:rPr>
            <w:sz w:val="22"/>
            <w:szCs w:val="22"/>
          </w:rPr>
          <w:fldChar w:fldCharType="begin" w:fldLock="1"/>
        </w:r>
        <w:r w:rsidR="000F5F0D" w:rsidRPr="003757BC" w:rsidDel="00D95AB1">
          <w:rPr>
            <w:sz w:val="22"/>
            <w:szCs w:val="22"/>
          </w:rPr>
          <w:del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delInstrText>
        </w:r>
        <w:r w:rsidR="000F5F0D" w:rsidRPr="003757BC" w:rsidDel="00D95AB1">
          <w:rPr>
            <w:sz w:val="22"/>
            <w:szCs w:val="22"/>
          </w:rPr>
          <w:fldChar w:fldCharType="separate"/>
        </w:r>
        <w:r w:rsidR="000F5F0D" w:rsidRPr="003757BC" w:rsidDel="00D95AB1">
          <w:rPr>
            <w:noProof/>
            <w:sz w:val="22"/>
            <w:szCs w:val="22"/>
          </w:rPr>
          <w:delText>(</w:delText>
        </w:r>
      </w:del>
      <w:del w:id="199" w:author="Jeff" w:date="2021-06-21T15:31:00Z">
        <w:r w:rsidR="000F5F0D" w:rsidRPr="003757BC" w:rsidDel="00E5034B">
          <w:rPr>
            <w:noProof/>
            <w:sz w:val="22"/>
            <w:szCs w:val="22"/>
          </w:rPr>
          <w:delText>Hanson, 2017;</w:delText>
        </w:r>
      </w:del>
      <w:del w:id="200" w:author="Jeff" w:date="2021-06-22T13:41:00Z">
        <w:r w:rsidR="000F5F0D" w:rsidRPr="003757BC" w:rsidDel="00D95AB1">
          <w:rPr>
            <w:noProof/>
            <w:sz w:val="22"/>
            <w:szCs w:val="22"/>
          </w:rPr>
          <w:delText xml:space="preserve"> Howard and Stelacio</w:delText>
        </w:r>
      </w:del>
      <w:del w:id="201" w:author="Jeff" w:date="2021-06-20T09:58:00Z">
        <w:r w:rsidR="000F5F0D" w:rsidRPr="003757BC" w:rsidDel="00BE49FD">
          <w:rPr>
            <w:noProof/>
            <w:sz w:val="22"/>
            <w:szCs w:val="22"/>
          </w:rPr>
          <w:delText>,</w:delText>
        </w:r>
      </w:del>
      <w:del w:id="202" w:author="Jeff" w:date="2021-06-22T13:41:00Z">
        <w:r w:rsidR="000F5F0D" w:rsidRPr="003757BC" w:rsidDel="00D95AB1">
          <w:rPr>
            <w:noProof/>
            <w:sz w:val="22"/>
            <w:szCs w:val="22"/>
          </w:rPr>
          <w:delText xml:space="preserve"> 2011)</w:delText>
        </w:r>
        <w:r w:rsidR="000F5F0D" w:rsidRPr="003757BC" w:rsidDel="00D95AB1">
          <w:rPr>
            <w:sz w:val="22"/>
            <w:szCs w:val="22"/>
          </w:rPr>
          <w:fldChar w:fldCharType="end"/>
        </w:r>
        <w:r w:rsidR="000F5F0D" w:rsidRPr="003757BC" w:rsidDel="00D95AB1">
          <w:rPr>
            <w:sz w:val="22"/>
            <w:szCs w:val="22"/>
          </w:rPr>
          <w:delText xml:space="preserve">. </w:delText>
        </w:r>
      </w:del>
      <w:del w:id="203" w:author="Jeff" w:date="2021-06-22T13:36:00Z">
        <w:r w:rsidR="000F5F0D" w:rsidRPr="003757BC" w:rsidDel="00D95AB1">
          <w:rPr>
            <w:sz w:val="22"/>
            <w:szCs w:val="22"/>
          </w:rPr>
          <w:delText xml:space="preserve">Because of the strong positive relationship between elevation and precipitation, low elevation sites tend to have better established and more resilient pitch pine communities </w:delText>
        </w:r>
        <w:r w:rsidR="000F5F0D" w:rsidRPr="003757BC" w:rsidDel="00D95AB1">
          <w:rPr>
            <w:sz w:val="22"/>
            <w:szCs w:val="22"/>
          </w:rPr>
          <w:fldChar w:fldCharType="begin" w:fldLock="1"/>
        </w:r>
        <w:r w:rsidR="000F5F0D" w:rsidRPr="003757BC" w:rsidDel="00D95AB1">
          <w:rPr>
            <w:sz w:val="22"/>
            <w:szCs w:val="22"/>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States","type":"article-journal","volume":"58"},"uris":["http://www.mendeley.com/documents/?uuid=4ff4119e-1eba-4497-bde7-1fede0d32836"]}],"mendeley":{"formattedCitation":"(Nowacki and Abrams, 2008)","plainTextFormattedCitation":"(Nowacki and Abrams, 2008)","previouslyFormattedCitation":"(Nowacki and Abrams, 2008)"},"properties":{"noteIndex":0},"schema":"https://github.com/citation-style-language/schema/raw/master/csl-citation.json"}</w:delInstrText>
        </w:r>
        <w:r w:rsidR="000F5F0D" w:rsidRPr="003757BC" w:rsidDel="00D95AB1">
          <w:rPr>
            <w:sz w:val="22"/>
            <w:szCs w:val="22"/>
          </w:rPr>
          <w:fldChar w:fldCharType="separate"/>
        </w:r>
        <w:r w:rsidR="000F5F0D" w:rsidRPr="003757BC" w:rsidDel="00D95AB1">
          <w:rPr>
            <w:noProof/>
            <w:sz w:val="22"/>
            <w:szCs w:val="22"/>
          </w:rPr>
          <w:delText>(Nowacki and Abrams, 2008)</w:delText>
        </w:r>
        <w:r w:rsidR="000F5F0D" w:rsidRPr="003757BC" w:rsidDel="00D95AB1">
          <w:rPr>
            <w:sz w:val="22"/>
            <w:szCs w:val="22"/>
          </w:rPr>
          <w:fldChar w:fldCharType="end"/>
        </w:r>
        <w:r w:rsidR="000F5F0D" w:rsidRPr="003757BC" w:rsidDel="00D95AB1">
          <w:rPr>
            <w:sz w:val="22"/>
            <w:szCs w:val="22"/>
          </w:rPr>
          <w:delText xml:space="preserve">, and persist even in the absence of fire. </w:delText>
        </w:r>
        <w:r w:rsidR="006B7188" w:rsidRPr="003757BC" w:rsidDel="00D95AB1">
          <w:rPr>
            <w:sz w:val="22"/>
            <w:szCs w:val="22"/>
          </w:rPr>
          <w:delText xml:space="preserve"> </w:delText>
        </w:r>
      </w:del>
      <w:del w:id="204" w:author="Jeff" w:date="2021-06-22T13:42:00Z">
        <w:r w:rsidR="006B7188" w:rsidRPr="003757BC" w:rsidDel="00D95AB1">
          <w:rPr>
            <w:sz w:val="22"/>
            <w:szCs w:val="22"/>
          </w:rPr>
          <w:delText>When investigators examine the effect of elevation on pitch pines in Pennsylvania and West Virginia</w:delText>
        </w:r>
        <w:r w:rsidR="006B7188" w:rsidDel="00D95AB1">
          <w:rPr>
            <w:sz w:val="22"/>
            <w:szCs w:val="22"/>
          </w:rPr>
          <w:delText xml:space="preserve"> </w:delText>
        </w:r>
        <w:r w:rsidR="006B7188" w:rsidDel="00D95AB1">
          <w:rPr>
            <w:color w:val="000000" w:themeColor="text1"/>
            <w:sz w:val="22"/>
            <w:szCs w:val="22"/>
          </w:rPr>
          <w:delText xml:space="preserve"> (Howard and Stelacio 2011), they f</w:delText>
        </w:r>
      </w:del>
      <w:del w:id="205" w:author="Jeff" w:date="2021-06-21T15:29:00Z">
        <w:r w:rsidR="006B7188" w:rsidDel="00E5034B">
          <w:rPr>
            <w:color w:val="000000" w:themeColor="text1"/>
            <w:sz w:val="22"/>
            <w:szCs w:val="22"/>
          </w:rPr>
          <w:delText>ou</w:delText>
        </w:r>
      </w:del>
      <w:del w:id="206" w:author="Jeff" w:date="2021-06-22T13:42:00Z">
        <w:r w:rsidR="006B7188" w:rsidDel="00D95AB1">
          <w:rPr>
            <w:color w:val="000000" w:themeColor="text1"/>
            <w:sz w:val="22"/>
            <w:szCs w:val="22"/>
          </w:rPr>
          <w:delText>nd  trees at higher elevation t</w:delText>
        </w:r>
      </w:del>
      <w:del w:id="207" w:author="Jeff" w:date="2021-06-21T15:29:00Z">
        <w:r w:rsidR="006B7188" w:rsidDel="00E5034B">
          <w:rPr>
            <w:color w:val="000000" w:themeColor="text1"/>
            <w:sz w:val="22"/>
            <w:szCs w:val="22"/>
          </w:rPr>
          <w:delText>ook</w:delText>
        </w:r>
      </w:del>
      <w:del w:id="208" w:author="Jeff" w:date="2021-06-22T13:42:00Z">
        <w:r w:rsidR="006B7188" w:rsidDel="00D95AB1">
          <w:rPr>
            <w:color w:val="000000" w:themeColor="text1"/>
            <w:sz w:val="22"/>
            <w:szCs w:val="22"/>
          </w:rPr>
          <w:delText xml:space="preserve"> advantage </w:delText>
        </w:r>
        <w:r w:rsidR="006B7188" w:rsidRPr="00DA6533" w:rsidDel="00D95AB1">
          <w:rPr>
            <w:strike/>
            <w:color w:val="000000" w:themeColor="text1"/>
            <w:sz w:val="22"/>
            <w:szCs w:val="22"/>
            <w:rPrChange w:id="209" w:author="Jeff" w:date="2021-06-20T08:59:00Z">
              <w:rPr>
                <w:color w:val="000000" w:themeColor="text1"/>
                <w:sz w:val="22"/>
                <w:szCs w:val="22"/>
              </w:rPr>
            </w:rPrChange>
          </w:rPr>
          <w:delText>of this</w:delText>
        </w:r>
        <w:r w:rsidR="006B7188" w:rsidDel="00D95AB1">
          <w:rPr>
            <w:color w:val="000000" w:themeColor="text1"/>
            <w:sz w:val="22"/>
            <w:szCs w:val="22"/>
          </w:rPr>
          <w:delText xml:space="preserve"> </w:delText>
        </w:r>
      </w:del>
      <w:del w:id="210" w:author="Jeff" w:date="2021-06-20T08:59:00Z">
        <w:r w:rsidR="006B7188" w:rsidDel="00DA6533">
          <w:rPr>
            <w:color w:val="000000" w:themeColor="text1"/>
            <w:sz w:val="22"/>
            <w:szCs w:val="22"/>
          </w:rPr>
          <w:delText xml:space="preserve">condition </w:delText>
        </w:r>
      </w:del>
      <w:del w:id="211" w:author="Jeff" w:date="2021-06-22T13:42:00Z">
        <w:r w:rsidR="006B7188" w:rsidDel="00D95AB1">
          <w:rPr>
            <w:color w:val="000000" w:themeColor="text1"/>
            <w:sz w:val="22"/>
            <w:szCs w:val="22"/>
          </w:rPr>
          <w:delText xml:space="preserve">to outcompete other trees. </w:delText>
        </w:r>
      </w:del>
      <w:del w:id="212" w:author="Jeff" w:date="2021-06-21T15:29:00Z">
        <w:r w:rsidR="006B7188" w:rsidDel="00E5034B">
          <w:rPr>
            <w:sz w:val="22"/>
            <w:szCs w:val="22"/>
          </w:rPr>
          <w:delText xml:space="preserve">In the absence of fire disturbance other scientists find elevation and topography are likely to increase in importance (Brand and Jax 2007) </w:delText>
        </w:r>
        <w:r w:rsidR="006B7188" w:rsidRPr="00DA6533" w:rsidDel="00E5034B">
          <w:rPr>
            <w:strike/>
            <w:sz w:val="22"/>
            <w:szCs w:val="22"/>
            <w:rPrChange w:id="213" w:author="Jeff" w:date="2021-06-20T09:00:00Z">
              <w:rPr>
                <w:sz w:val="22"/>
                <w:szCs w:val="22"/>
              </w:rPr>
            </w:rPrChange>
          </w:rPr>
          <w:delText>where persistence is the focus</w:delText>
        </w:r>
        <w:r w:rsidR="006B7188" w:rsidDel="00E5034B">
          <w:rPr>
            <w:sz w:val="22"/>
            <w:szCs w:val="22"/>
          </w:rPr>
          <w:delText xml:space="preserve">. </w:delText>
        </w:r>
        <w:r w:rsidR="000F5F0D" w:rsidDel="00E5034B">
          <w:rPr>
            <w:sz w:val="22"/>
            <w:szCs w:val="22"/>
          </w:rPr>
          <w:delText xml:space="preserve"> </w:delText>
        </w:r>
      </w:del>
      <w:del w:id="214" w:author="Jeff" w:date="2021-06-20T09:00:00Z">
        <w:r w:rsidR="000F5F0D" w:rsidDel="00DA6533">
          <w:rPr>
            <w:sz w:val="22"/>
            <w:szCs w:val="22"/>
          </w:rPr>
          <w:delText>E</w:delText>
        </w:r>
      </w:del>
      <w:del w:id="215" w:author="Jeff" w:date="2021-06-22T13:42:00Z">
        <w:r w:rsidR="000F5F0D" w:rsidDel="00D95AB1">
          <w:rPr>
            <w:sz w:val="22"/>
            <w:szCs w:val="22"/>
          </w:rPr>
          <w:delText xml:space="preserve">levational gradients </w:delText>
        </w:r>
      </w:del>
      <w:del w:id="216" w:author="Jeff" w:date="2021-06-20T09:01:00Z">
        <w:r w:rsidR="000F5F0D" w:rsidDel="00DA6533">
          <w:rPr>
            <w:sz w:val="22"/>
            <w:szCs w:val="22"/>
          </w:rPr>
          <w:delText>have also been</w:delText>
        </w:r>
      </w:del>
      <w:del w:id="217" w:author="Jeff" w:date="2021-06-22T13:42:00Z">
        <w:r w:rsidR="000F5F0D" w:rsidDel="00D95AB1">
          <w:rPr>
            <w:sz w:val="22"/>
            <w:szCs w:val="22"/>
          </w:rPr>
          <w:delText xml:space="preserve"> shown to have a strong impact on photosynthesis, </w:delText>
        </w:r>
      </w:del>
      <w:del w:id="218" w:author="Jeff" w:date="2021-06-20T09:01:00Z">
        <w:r w:rsidR="000F5F0D" w:rsidDel="00DA6533">
          <w:rPr>
            <w:sz w:val="22"/>
            <w:szCs w:val="22"/>
          </w:rPr>
          <w:delText xml:space="preserve">with photosynthesis, </w:delText>
        </w:r>
      </w:del>
      <w:del w:id="219" w:author="Jeff" w:date="2021-06-22T13:42:00Z">
        <w:r w:rsidR="000F5F0D" w:rsidDel="00D95AB1">
          <w:rPr>
            <w:sz w:val="22"/>
            <w:szCs w:val="22"/>
          </w:rPr>
          <w:delText xml:space="preserve">stomatal conductance, and leaf N </w:delText>
        </w:r>
      </w:del>
      <w:del w:id="220" w:author="Jeff" w:date="2021-06-20T09:01:00Z">
        <w:r w:rsidR="000F5F0D" w:rsidDel="00DA6533">
          <w:rPr>
            <w:sz w:val="22"/>
            <w:szCs w:val="22"/>
          </w:rPr>
          <w:delText xml:space="preserve">increasing with elevation </w:delText>
        </w:r>
      </w:del>
      <w:del w:id="221" w:author="Jeff" w:date="2021-06-22T13:42:00Z">
        <w:r w:rsidR="000F5F0D" w:rsidDel="00D95AB1">
          <w:rPr>
            <w:sz w:val="22"/>
            <w:szCs w:val="22"/>
          </w:rPr>
          <w:fldChar w:fldCharType="begin" w:fldLock="1"/>
        </w:r>
        <w:r w:rsidR="000F5F0D" w:rsidDel="00D95AB1">
          <w:rPr>
            <w:sz w:val="22"/>
            <w:szCs w:val="22"/>
          </w:rPr>
          <w:del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delInstrText>
        </w:r>
        <w:r w:rsidR="000F5F0D" w:rsidDel="00D95AB1">
          <w:rPr>
            <w:sz w:val="22"/>
            <w:szCs w:val="22"/>
          </w:rPr>
          <w:fldChar w:fldCharType="separate"/>
        </w:r>
        <w:r w:rsidR="000F5F0D" w:rsidRPr="00C72C31" w:rsidDel="00D95AB1">
          <w:rPr>
            <w:noProof/>
            <w:sz w:val="22"/>
            <w:szCs w:val="22"/>
          </w:rPr>
          <w:delText xml:space="preserve">(Bresson </w:delText>
        </w:r>
        <w:r w:rsidR="000F5F0D" w:rsidRPr="00BE49FD" w:rsidDel="00D95AB1">
          <w:rPr>
            <w:i/>
            <w:iCs/>
            <w:noProof/>
            <w:sz w:val="22"/>
            <w:szCs w:val="22"/>
            <w:rPrChange w:id="222" w:author="Jeff" w:date="2021-06-20T09:58:00Z">
              <w:rPr>
                <w:noProof/>
                <w:sz w:val="22"/>
                <w:szCs w:val="22"/>
              </w:rPr>
            </w:rPrChange>
          </w:rPr>
          <w:delText>et al</w:delText>
        </w:r>
        <w:r w:rsidR="000F5F0D" w:rsidRPr="00C72C31" w:rsidDel="00D95AB1">
          <w:rPr>
            <w:noProof/>
            <w:sz w:val="22"/>
            <w:szCs w:val="22"/>
          </w:rPr>
          <w:delText>., 2009</w:delText>
        </w:r>
      </w:del>
      <w:del w:id="223" w:author="Jeff" w:date="2021-06-21T15:32:00Z">
        <w:r w:rsidR="000F5F0D" w:rsidRPr="00C72C31" w:rsidDel="00E5034B">
          <w:rPr>
            <w:noProof/>
            <w:sz w:val="22"/>
            <w:szCs w:val="22"/>
          </w:rPr>
          <w:delText xml:space="preserve">; Friend </w:delText>
        </w:r>
        <w:r w:rsidR="000F5F0D" w:rsidRPr="00BE49FD" w:rsidDel="00E5034B">
          <w:rPr>
            <w:i/>
            <w:iCs/>
            <w:noProof/>
            <w:sz w:val="22"/>
            <w:szCs w:val="22"/>
            <w:rPrChange w:id="224" w:author="Jeff" w:date="2021-06-20T09:59:00Z">
              <w:rPr>
                <w:noProof/>
                <w:sz w:val="22"/>
                <w:szCs w:val="22"/>
              </w:rPr>
            </w:rPrChange>
          </w:rPr>
          <w:delText>et al</w:delText>
        </w:r>
        <w:r w:rsidR="000F5F0D" w:rsidRPr="00C72C31" w:rsidDel="00E5034B">
          <w:rPr>
            <w:noProof/>
            <w:sz w:val="22"/>
            <w:szCs w:val="22"/>
          </w:rPr>
          <w:delText xml:space="preserve">., 1989; Körner </w:delText>
        </w:r>
        <w:r w:rsidR="000F5F0D" w:rsidRPr="00BE49FD" w:rsidDel="00E5034B">
          <w:rPr>
            <w:i/>
            <w:iCs/>
            <w:noProof/>
            <w:sz w:val="22"/>
            <w:szCs w:val="22"/>
            <w:rPrChange w:id="225" w:author="Jeff" w:date="2021-06-20T09:59:00Z">
              <w:rPr>
                <w:noProof/>
                <w:sz w:val="22"/>
                <w:szCs w:val="22"/>
              </w:rPr>
            </w:rPrChange>
          </w:rPr>
          <w:delText>et al</w:delText>
        </w:r>
        <w:r w:rsidR="000F5F0D" w:rsidRPr="00C72C31" w:rsidDel="00E5034B">
          <w:rPr>
            <w:noProof/>
            <w:sz w:val="22"/>
            <w:szCs w:val="22"/>
          </w:rPr>
          <w:delText>., 1986</w:delText>
        </w:r>
      </w:del>
      <w:del w:id="226" w:author="Jeff" w:date="2021-06-22T13:42:00Z">
        <w:r w:rsidR="000F5F0D" w:rsidRPr="00C72C31" w:rsidDel="00D95AB1">
          <w:rPr>
            <w:noProof/>
            <w:sz w:val="22"/>
            <w:szCs w:val="22"/>
          </w:rPr>
          <w:delText>)</w:delText>
        </w:r>
        <w:r w:rsidR="000F5F0D" w:rsidDel="00D95AB1">
          <w:rPr>
            <w:sz w:val="22"/>
            <w:szCs w:val="22"/>
          </w:rPr>
          <w:fldChar w:fldCharType="end"/>
        </w:r>
        <w:r w:rsidR="006B7188" w:rsidDel="00D95AB1">
          <w:rPr>
            <w:noProof/>
            <w:sz w:val="22"/>
            <w:szCs w:val="22"/>
          </w:rPr>
          <w:delText xml:space="preserve">. </w:delText>
        </w:r>
        <w:r w:rsidR="006B7188" w:rsidDel="00D95AB1">
          <w:rPr>
            <w:sz w:val="22"/>
            <w:szCs w:val="22"/>
          </w:rPr>
          <w:delText xml:space="preserve">However, there are indications, elsewhere, that high elevation trees exhibit high intrinsic water use efficiency signaling a depletion of foliar C in an effort to withstand stress (e.g., Wang </w:delText>
        </w:r>
        <w:r w:rsidR="006B7188" w:rsidDel="00D95AB1">
          <w:rPr>
            <w:i/>
            <w:iCs/>
            <w:sz w:val="22"/>
            <w:szCs w:val="22"/>
          </w:rPr>
          <w:delText xml:space="preserve">et al. </w:delText>
        </w:r>
        <w:r w:rsidR="006B7188" w:rsidDel="00D95AB1">
          <w:rPr>
            <w:sz w:val="22"/>
            <w:szCs w:val="22"/>
          </w:rPr>
          <w:delText xml:space="preserve">2017).  </w:delText>
        </w:r>
      </w:del>
      <w:del w:id="227" w:author="Jeff" w:date="2021-06-22T13:41:00Z">
        <w:r w:rsidR="00B47BF9" w:rsidDel="00D95AB1">
          <w:rPr>
            <w:iCs/>
            <w:sz w:val="22"/>
            <w:szCs w:val="22"/>
          </w:rPr>
          <w:delText>We f</w:delText>
        </w:r>
      </w:del>
      <w:del w:id="228" w:author="Jeff" w:date="2021-06-22T06:11:00Z">
        <w:r w:rsidR="00B47BF9" w:rsidDel="00414F0D">
          <w:rPr>
            <w:iCs/>
            <w:sz w:val="22"/>
            <w:szCs w:val="22"/>
          </w:rPr>
          <w:delText>ou</w:delText>
        </w:r>
      </w:del>
      <w:del w:id="229" w:author="Jeff" w:date="2021-06-22T13:41:00Z">
        <w:r w:rsidR="00B47BF9" w:rsidDel="00D95AB1">
          <w:rPr>
            <w:iCs/>
            <w:sz w:val="22"/>
            <w:szCs w:val="22"/>
          </w:rPr>
          <w:delText>nd</w:delText>
        </w:r>
        <w:r w:rsidR="000A1590" w:rsidDel="00D95AB1">
          <w:rPr>
            <w:iCs/>
            <w:sz w:val="22"/>
            <w:szCs w:val="22"/>
          </w:rPr>
          <w:delText xml:space="preserve"> </w:delText>
        </w:r>
        <w:r w:rsidR="00B47BF9" w:rsidDel="00D95AB1">
          <w:rPr>
            <w:iCs/>
            <w:sz w:val="22"/>
            <w:szCs w:val="22"/>
          </w:rPr>
          <w:delText>the most intense struggles between evergreens occur</w:delText>
        </w:r>
      </w:del>
      <w:del w:id="230" w:author="Jeff" w:date="2021-06-22T06:11:00Z">
        <w:r w:rsidR="00B47BF9" w:rsidDel="00414F0D">
          <w:rPr>
            <w:iCs/>
            <w:sz w:val="22"/>
            <w:szCs w:val="22"/>
          </w:rPr>
          <w:delText>red</w:delText>
        </w:r>
      </w:del>
      <w:del w:id="231" w:author="Jeff" w:date="2021-06-22T13:41:00Z">
        <w:r w:rsidR="00B47BF9" w:rsidDel="00D95AB1">
          <w:rPr>
            <w:iCs/>
            <w:sz w:val="22"/>
            <w:szCs w:val="22"/>
          </w:rPr>
          <w:delText xml:space="preserve"> at</w:delText>
        </w:r>
        <w:r w:rsidR="000A1590" w:rsidDel="00D95AB1">
          <w:rPr>
            <w:iCs/>
            <w:sz w:val="22"/>
            <w:szCs w:val="22"/>
          </w:rPr>
          <w:delText xml:space="preserve"> lower elevation where pitch pine are destined to fail if they are unable to </w:delText>
        </w:r>
        <w:r w:rsidR="000A1590" w:rsidDel="00D95AB1">
          <w:rPr>
            <w:sz w:val="22"/>
            <w:szCs w:val="22"/>
          </w:rPr>
          <w:delText>master evergreen competitors</w:delText>
        </w:r>
      </w:del>
      <w:del w:id="232" w:author="Jeff" w:date="2021-06-20T09:02:00Z">
        <w:r w:rsidR="000A1590" w:rsidDel="00DA6533">
          <w:rPr>
            <w:sz w:val="22"/>
            <w:szCs w:val="22"/>
          </w:rPr>
          <w:delText xml:space="preserve">. </w:delText>
        </w:r>
        <w:r w:rsidR="00B47BF9" w:rsidDel="00DA6533">
          <w:rPr>
            <w:color w:val="000000" w:themeColor="text1"/>
            <w:sz w:val="22"/>
            <w:szCs w:val="22"/>
          </w:rPr>
          <w:delText xml:space="preserve">Investigators also observed a combination of </w:delText>
        </w:r>
        <w:r w:rsidR="000A1590" w:rsidDel="00DA6533">
          <w:rPr>
            <w:color w:val="000000" w:themeColor="text1"/>
            <w:sz w:val="22"/>
            <w:szCs w:val="22"/>
          </w:rPr>
          <w:delText xml:space="preserve">fire absence </w:delText>
        </w:r>
        <w:r w:rsidR="00B47BF9" w:rsidDel="00DA6533">
          <w:rPr>
            <w:color w:val="000000" w:themeColor="text1"/>
            <w:sz w:val="22"/>
            <w:szCs w:val="22"/>
          </w:rPr>
          <w:delText>at</w:delText>
        </w:r>
        <w:r w:rsidR="000A1590" w:rsidDel="00DA6533">
          <w:rPr>
            <w:color w:val="000000" w:themeColor="text1"/>
            <w:sz w:val="22"/>
            <w:szCs w:val="22"/>
          </w:rPr>
          <w:delText xml:space="preserve"> low elevation results in a de-emphasis on </w:delText>
        </w:r>
      </w:del>
      <w:del w:id="233" w:author="Jeff" w:date="2021-06-21T17:32:00Z">
        <w:r w:rsidR="000A1590" w:rsidDel="00662940">
          <w:rPr>
            <w:color w:val="000000" w:themeColor="text1"/>
            <w:sz w:val="22"/>
            <w:szCs w:val="22"/>
          </w:rPr>
          <w:delText>c</w:delText>
        </w:r>
        <w:r w:rsidR="000A1590" w:rsidDel="00662940">
          <w:rPr>
            <w:sz w:val="22"/>
            <w:szCs w:val="22"/>
          </w:rPr>
          <w:delText xml:space="preserve">olony </w:delText>
        </w:r>
      </w:del>
      <w:del w:id="234" w:author="Jeff" w:date="2021-06-20T09:02:00Z">
        <w:r w:rsidR="000A1590" w:rsidDel="00DA6533">
          <w:rPr>
            <w:sz w:val="22"/>
            <w:szCs w:val="22"/>
          </w:rPr>
          <w:delText xml:space="preserve">retreat and encouragement of expansion </w:delText>
        </w:r>
      </w:del>
      <w:del w:id="235" w:author="Jeff" w:date="2021-06-22T13:41:00Z">
        <w:r w:rsidR="000A1590" w:rsidDel="00D95AB1">
          <w:rPr>
            <w:sz w:val="22"/>
            <w:szCs w:val="22"/>
          </w:rPr>
          <w:delText xml:space="preserve">(Swanston </w:delText>
        </w:r>
        <w:r w:rsidR="000A1590" w:rsidDel="00D95AB1">
          <w:rPr>
            <w:i/>
            <w:iCs/>
            <w:sz w:val="22"/>
            <w:szCs w:val="22"/>
          </w:rPr>
          <w:delText>et al</w:delText>
        </w:r>
        <w:r w:rsidR="00BC3991" w:rsidDel="00D95AB1">
          <w:rPr>
            <w:i/>
            <w:iCs/>
            <w:sz w:val="22"/>
            <w:szCs w:val="22"/>
          </w:rPr>
          <w:delText>.</w:delText>
        </w:r>
        <w:r w:rsidR="000A1590" w:rsidDel="00D95AB1">
          <w:rPr>
            <w:sz w:val="22"/>
            <w:szCs w:val="22"/>
          </w:rPr>
          <w:delText xml:space="preserve"> 2018) </w:delText>
        </w:r>
      </w:del>
      <w:del w:id="236" w:author="Jeff" w:date="2021-06-20T09:03:00Z">
        <w:r w:rsidR="00B47BF9" w:rsidDel="00DA6533">
          <w:rPr>
            <w:sz w:val="22"/>
            <w:szCs w:val="22"/>
          </w:rPr>
          <w:delText>ultimately encouraging</w:delText>
        </w:r>
        <w:r w:rsidR="000A1590" w:rsidDel="00DA6533">
          <w:rPr>
            <w:sz w:val="22"/>
            <w:szCs w:val="22"/>
          </w:rPr>
          <w:delText xml:space="preserve"> greater </w:delText>
        </w:r>
      </w:del>
      <w:del w:id="237" w:author="Jeff" w:date="2021-06-21T17:33:00Z">
        <w:r w:rsidR="000A1590" w:rsidDel="00662940">
          <w:rPr>
            <w:sz w:val="22"/>
            <w:szCs w:val="22"/>
          </w:rPr>
          <w:delText xml:space="preserve">stand </w:delText>
        </w:r>
      </w:del>
      <w:del w:id="238" w:author="Jeff" w:date="2021-06-21T17:32:00Z">
        <w:r w:rsidR="000A1590" w:rsidDel="00662940">
          <w:rPr>
            <w:sz w:val="22"/>
            <w:szCs w:val="22"/>
          </w:rPr>
          <w:delText>density (</w:delText>
        </w:r>
      </w:del>
      <w:del w:id="239" w:author="Jeff" w:date="2021-06-21T17:33:00Z">
        <w:r w:rsidR="000A1590" w:rsidDel="00662940">
          <w:rPr>
            <w:sz w:val="22"/>
            <w:szCs w:val="22"/>
          </w:rPr>
          <w:delText xml:space="preserve">Churchill </w:delText>
        </w:r>
        <w:r w:rsidR="000A1590" w:rsidDel="00662940">
          <w:rPr>
            <w:i/>
            <w:iCs/>
            <w:sz w:val="22"/>
            <w:szCs w:val="22"/>
          </w:rPr>
          <w:delText>et al</w:delText>
        </w:r>
        <w:r w:rsidR="00BC3991" w:rsidDel="00662940">
          <w:rPr>
            <w:i/>
            <w:iCs/>
            <w:sz w:val="22"/>
            <w:szCs w:val="22"/>
          </w:rPr>
          <w:delText>.</w:delText>
        </w:r>
        <w:r w:rsidR="000A1590" w:rsidDel="00662940">
          <w:rPr>
            <w:sz w:val="22"/>
            <w:szCs w:val="22"/>
          </w:rPr>
          <w:delText xml:space="preserve"> 2012</w:delText>
        </w:r>
      </w:del>
      <w:del w:id="240" w:author="Jeff" w:date="2021-06-22T13:41:00Z">
        <w:r w:rsidR="000A1590" w:rsidDel="00D95AB1">
          <w:rPr>
            <w:sz w:val="22"/>
            <w:szCs w:val="22"/>
          </w:rPr>
          <w:delText>)</w:delText>
        </w:r>
      </w:del>
      <w:del w:id="241" w:author="Jeff" w:date="2021-06-20T09:03:00Z">
        <w:r w:rsidR="00B47BF9" w:rsidDel="00DA6533">
          <w:rPr>
            <w:sz w:val="22"/>
            <w:szCs w:val="22"/>
          </w:rPr>
          <w:delText xml:space="preserve"> although the same propensity to density occurred at Gorham cliffs (a casualty of the 1947 fire)</w:delText>
        </w:r>
        <w:r w:rsidR="000A1590" w:rsidDel="00DA6533">
          <w:rPr>
            <w:sz w:val="22"/>
            <w:szCs w:val="22"/>
          </w:rPr>
          <w:delText xml:space="preserve">. </w:delText>
        </w:r>
      </w:del>
    </w:p>
    <w:p w14:paraId="49DB4640" w14:textId="77777777" w:rsidR="00604301" w:rsidRDefault="00604301" w:rsidP="00B6617D">
      <w:pPr>
        <w:spacing w:line="360" w:lineRule="auto"/>
        <w:jc w:val="both"/>
        <w:rPr>
          <w:ins w:id="242" w:author="Jeff" w:date="2021-06-23T14:12:00Z"/>
          <w:sz w:val="22"/>
          <w:szCs w:val="22"/>
        </w:rPr>
        <w:pPrChange w:id="243" w:author="Jeff" w:date="2021-06-24T02:29:00Z">
          <w:pPr>
            <w:spacing w:line="276" w:lineRule="auto"/>
            <w:jc w:val="both"/>
          </w:pPr>
        </w:pPrChange>
      </w:pPr>
    </w:p>
    <w:p w14:paraId="06BA994B" w14:textId="77777777" w:rsidR="006B7188" w:rsidRPr="00360FB2" w:rsidDel="00A04FF6" w:rsidRDefault="006B7188" w:rsidP="006B7188">
      <w:pPr>
        <w:spacing w:line="360" w:lineRule="auto"/>
        <w:rPr>
          <w:del w:id="244" w:author="Jeff" w:date="2021-06-20T09:03:00Z"/>
          <w:strike/>
          <w:sz w:val="22"/>
          <w:szCs w:val="22"/>
          <w:rPrChange w:id="245" w:author="Jeff" w:date="2021-06-23T00:39:00Z">
            <w:rPr>
              <w:del w:id="246" w:author="Jeff" w:date="2021-06-20T09:03:00Z"/>
              <w:sz w:val="22"/>
              <w:szCs w:val="22"/>
            </w:rPr>
          </w:rPrChange>
        </w:rPr>
      </w:pPr>
    </w:p>
    <w:p w14:paraId="7E4B3C47" w14:textId="6839AB92" w:rsidR="006B7188" w:rsidRPr="00360FB2" w:rsidDel="00662940" w:rsidRDefault="006B7188" w:rsidP="006B7188">
      <w:pPr>
        <w:spacing w:line="360" w:lineRule="auto"/>
        <w:rPr>
          <w:del w:id="247" w:author="Jeff" w:date="2021-06-21T17:33:00Z"/>
          <w:strike/>
          <w:sz w:val="22"/>
          <w:szCs w:val="22"/>
          <w:rPrChange w:id="248" w:author="Jeff" w:date="2021-06-23T00:39:00Z">
            <w:rPr>
              <w:del w:id="249" w:author="Jeff" w:date="2021-06-21T17:33:00Z"/>
              <w:sz w:val="22"/>
              <w:szCs w:val="22"/>
            </w:rPr>
          </w:rPrChange>
        </w:rPr>
      </w:pPr>
      <w:del w:id="250" w:author="Jeff" w:date="2021-06-20T09:47:00Z">
        <w:r w:rsidRPr="00360FB2" w:rsidDel="00803E6A">
          <w:rPr>
            <w:strike/>
            <w:color w:val="000000" w:themeColor="text1"/>
            <w:sz w:val="22"/>
            <w:szCs w:val="22"/>
            <w:rPrChange w:id="251" w:author="Jeff" w:date="2021-06-23T00:39:00Z">
              <w:rPr>
                <w:color w:val="000000" w:themeColor="text1"/>
                <w:sz w:val="22"/>
                <w:szCs w:val="22"/>
              </w:rPr>
            </w:rPrChange>
          </w:rPr>
          <w:delText>A</w:delText>
        </w:r>
      </w:del>
      <w:del w:id="252" w:author="Jeff" w:date="2021-06-22T13:41:00Z">
        <w:r w:rsidR="00B47BF9" w:rsidRPr="00360FB2" w:rsidDel="00D95AB1">
          <w:rPr>
            <w:strike/>
            <w:color w:val="000000" w:themeColor="text1"/>
            <w:sz w:val="22"/>
            <w:szCs w:val="22"/>
            <w:rPrChange w:id="253" w:author="Jeff" w:date="2021-06-23T00:39:00Z">
              <w:rPr>
                <w:color w:val="000000" w:themeColor="text1"/>
                <w:sz w:val="22"/>
                <w:szCs w:val="22"/>
              </w:rPr>
            </w:rPrChange>
          </w:rPr>
          <w:delText>t high</w:delText>
        </w:r>
        <w:r w:rsidR="00DF7A91" w:rsidRPr="00360FB2" w:rsidDel="00D95AB1">
          <w:rPr>
            <w:strike/>
            <w:color w:val="000000" w:themeColor="text1"/>
            <w:sz w:val="22"/>
            <w:szCs w:val="22"/>
            <w:rPrChange w:id="254" w:author="Jeff" w:date="2021-06-23T00:39:00Z">
              <w:rPr>
                <w:color w:val="000000" w:themeColor="text1"/>
                <w:sz w:val="22"/>
                <w:szCs w:val="22"/>
              </w:rPr>
            </w:rPrChange>
          </w:rPr>
          <w:delText>er</w:delText>
        </w:r>
        <w:r w:rsidR="00B47BF9" w:rsidRPr="00360FB2" w:rsidDel="00D95AB1">
          <w:rPr>
            <w:strike/>
            <w:color w:val="000000" w:themeColor="text1"/>
            <w:sz w:val="22"/>
            <w:szCs w:val="22"/>
            <w:rPrChange w:id="255" w:author="Jeff" w:date="2021-06-23T00:39:00Z">
              <w:rPr>
                <w:color w:val="000000" w:themeColor="text1"/>
                <w:sz w:val="22"/>
                <w:szCs w:val="22"/>
              </w:rPr>
            </w:rPrChange>
          </w:rPr>
          <w:delText xml:space="preserve"> </w:delText>
        </w:r>
        <w:r w:rsidR="005830FD" w:rsidRPr="00360FB2" w:rsidDel="00D95AB1">
          <w:rPr>
            <w:strike/>
            <w:color w:val="000000" w:themeColor="text1"/>
            <w:sz w:val="22"/>
            <w:szCs w:val="22"/>
            <w:rPrChange w:id="256" w:author="Jeff" w:date="2021-06-23T00:39:00Z">
              <w:rPr>
                <w:color w:val="000000" w:themeColor="text1"/>
                <w:sz w:val="22"/>
                <w:szCs w:val="22"/>
              </w:rPr>
            </w:rPrChange>
          </w:rPr>
          <w:delText>elevation</w:delText>
        </w:r>
        <w:r w:rsidR="00DF7A91" w:rsidRPr="00360FB2" w:rsidDel="00D95AB1">
          <w:rPr>
            <w:strike/>
            <w:color w:val="000000" w:themeColor="text1"/>
            <w:sz w:val="22"/>
            <w:szCs w:val="22"/>
            <w:rPrChange w:id="257" w:author="Jeff" w:date="2021-06-23T00:39:00Z">
              <w:rPr>
                <w:color w:val="000000" w:themeColor="text1"/>
                <w:sz w:val="22"/>
                <w:szCs w:val="22"/>
              </w:rPr>
            </w:rPrChange>
          </w:rPr>
          <w:delText>s</w:delText>
        </w:r>
        <w:r w:rsidR="005830FD" w:rsidRPr="00360FB2" w:rsidDel="00D95AB1">
          <w:rPr>
            <w:strike/>
            <w:color w:val="000000" w:themeColor="text1"/>
            <w:sz w:val="22"/>
            <w:szCs w:val="22"/>
            <w:rPrChange w:id="258" w:author="Jeff" w:date="2021-06-23T00:39:00Z">
              <w:rPr>
                <w:color w:val="000000" w:themeColor="text1"/>
                <w:sz w:val="22"/>
                <w:szCs w:val="22"/>
              </w:rPr>
            </w:rPrChange>
          </w:rPr>
          <w:delText xml:space="preserve"> such as the north side of Cadillac mountain,</w:delText>
        </w:r>
        <w:r w:rsidR="00DF7A91" w:rsidRPr="00360FB2" w:rsidDel="00D95AB1">
          <w:rPr>
            <w:strike/>
            <w:color w:val="000000" w:themeColor="text1"/>
            <w:sz w:val="22"/>
            <w:szCs w:val="22"/>
            <w:rPrChange w:id="259" w:author="Jeff" w:date="2021-06-23T00:39:00Z">
              <w:rPr>
                <w:color w:val="000000" w:themeColor="text1"/>
                <w:sz w:val="22"/>
                <w:szCs w:val="22"/>
              </w:rPr>
            </w:rPrChange>
          </w:rPr>
          <w:delText xml:space="preserve"> </w:delText>
        </w:r>
        <w:r w:rsidR="005830FD" w:rsidRPr="00360FB2" w:rsidDel="00D95AB1">
          <w:rPr>
            <w:strike/>
            <w:color w:val="000000" w:themeColor="text1"/>
            <w:sz w:val="22"/>
            <w:szCs w:val="22"/>
            <w:rPrChange w:id="260" w:author="Jeff" w:date="2021-06-23T00:39:00Z">
              <w:rPr>
                <w:color w:val="000000" w:themeColor="text1"/>
                <w:sz w:val="22"/>
                <w:szCs w:val="22"/>
              </w:rPr>
            </w:rPrChange>
          </w:rPr>
          <w:delText xml:space="preserve">on Norumbega mountain, or Champlain mountain, </w:delText>
        </w:r>
      </w:del>
      <w:del w:id="261" w:author="Jeff" w:date="2021-06-20T09:47:00Z">
        <w:r w:rsidR="005830FD" w:rsidRPr="00360FB2" w:rsidDel="00A52220">
          <w:rPr>
            <w:strike/>
            <w:color w:val="000000" w:themeColor="text1"/>
            <w:sz w:val="22"/>
            <w:szCs w:val="22"/>
            <w:rPrChange w:id="262" w:author="Jeff" w:date="2021-06-23T00:39:00Z">
              <w:rPr>
                <w:color w:val="000000" w:themeColor="text1"/>
                <w:sz w:val="22"/>
                <w:szCs w:val="22"/>
              </w:rPr>
            </w:rPrChange>
          </w:rPr>
          <w:delText xml:space="preserve">there </w:delText>
        </w:r>
        <w:r w:rsidR="00DF7A91" w:rsidRPr="00360FB2" w:rsidDel="00A52220">
          <w:rPr>
            <w:strike/>
            <w:color w:val="000000" w:themeColor="text1"/>
            <w:sz w:val="22"/>
            <w:szCs w:val="22"/>
            <w:rPrChange w:id="263" w:author="Jeff" w:date="2021-06-23T00:39:00Z">
              <w:rPr>
                <w:color w:val="000000" w:themeColor="text1"/>
                <w:sz w:val="22"/>
                <w:szCs w:val="22"/>
              </w:rPr>
            </w:rPrChange>
          </w:rPr>
          <w:delText>i</w:delText>
        </w:r>
        <w:r w:rsidR="005830FD" w:rsidRPr="00360FB2" w:rsidDel="00A52220">
          <w:rPr>
            <w:strike/>
            <w:color w:val="000000" w:themeColor="text1"/>
            <w:sz w:val="22"/>
            <w:szCs w:val="22"/>
            <w:rPrChange w:id="264" w:author="Jeff" w:date="2021-06-23T00:39:00Z">
              <w:rPr>
                <w:color w:val="000000" w:themeColor="text1"/>
                <w:sz w:val="22"/>
                <w:szCs w:val="22"/>
              </w:rPr>
            </w:rPrChange>
          </w:rPr>
          <w:delText>s</w:delText>
        </w:r>
      </w:del>
      <w:del w:id="265" w:author="Jeff" w:date="2021-06-22T13:41:00Z">
        <w:r w:rsidR="005830FD" w:rsidRPr="00360FB2" w:rsidDel="00D95AB1">
          <w:rPr>
            <w:strike/>
            <w:color w:val="000000" w:themeColor="text1"/>
            <w:sz w:val="22"/>
            <w:szCs w:val="22"/>
            <w:rPrChange w:id="266" w:author="Jeff" w:date="2021-06-23T00:39:00Z">
              <w:rPr>
                <w:color w:val="000000" w:themeColor="text1"/>
                <w:sz w:val="22"/>
                <w:szCs w:val="22"/>
              </w:rPr>
            </w:rPrChange>
          </w:rPr>
          <w:delText xml:space="preserve"> a </w:delText>
        </w:r>
        <w:r w:rsidR="00DF7A91" w:rsidRPr="00360FB2" w:rsidDel="00D95AB1">
          <w:rPr>
            <w:strike/>
            <w:color w:val="000000" w:themeColor="text1"/>
            <w:sz w:val="22"/>
            <w:szCs w:val="22"/>
            <w:rPrChange w:id="267" w:author="Jeff" w:date="2021-06-23T00:39:00Z">
              <w:rPr>
                <w:color w:val="000000" w:themeColor="text1"/>
                <w:sz w:val="22"/>
                <w:szCs w:val="22"/>
              </w:rPr>
            </w:rPrChange>
          </w:rPr>
          <w:delText>significant</w:delText>
        </w:r>
        <w:r w:rsidR="005830FD" w:rsidRPr="00360FB2" w:rsidDel="00D95AB1">
          <w:rPr>
            <w:strike/>
            <w:color w:val="000000" w:themeColor="text1"/>
            <w:sz w:val="22"/>
            <w:szCs w:val="22"/>
            <w:rPrChange w:id="268" w:author="Jeff" w:date="2021-06-23T00:39:00Z">
              <w:rPr>
                <w:color w:val="000000" w:themeColor="text1"/>
                <w:sz w:val="22"/>
                <w:szCs w:val="22"/>
              </w:rPr>
            </w:rPrChange>
          </w:rPr>
          <w:delText xml:space="preserve"> lack of shade </w:delText>
        </w:r>
      </w:del>
      <w:del w:id="269" w:author="Jeff" w:date="2021-06-20T09:47:00Z">
        <w:r w:rsidR="005830FD" w:rsidRPr="00360FB2" w:rsidDel="00A52220">
          <w:rPr>
            <w:strike/>
            <w:color w:val="000000" w:themeColor="text1"/>
            <w:sz w:val="22"/>
            <w:szCs w:val="22"/>
            <w:rPrChange w:id="270" w:author="Jeff" w:date="2021-06-23T00:39:00Z">
              <w:rPr>
                <w:color w:val="000000" w:themeColor="text1"/>
                <w:sz w:val="22"/>
                <w:szCs w:val="22"/>
              </w:rPr>
            </w:rPrChange>
          </w:rPr>
          <w:delText>and</w:delText>
        </w:r>
        <w:r w:rsidR="000A1590" w:rsidRPr="00360FB2" w:rsidDel="00A52220">
          <w:rPr>
            <w:strike/>
            <w:color w:val="000000" w:themeColor="text1"/>
            <w:sz w:val="22"/>
            <w:szCs w:val="22"/>
            <w:rPrChange w:id="271" w:author="Jeff" w:date="2021-06-23T00:39:00Z">
              <w:rPr>
                <w:color w:val="000000" w:themeColor="text1"/>
                <w:sz w:val="22"/>
                <w:szCs w:val="22"/>
              </w:rPr>
            </w:rPrChange>
          </w:rPr>
          <w:delText xml:space="preserve"> shade-intolerant pitch pine outlast</w:delText>
        </w:r>
      </w:del>
      <w:del w:id="272" w:author="Jeff" w:date="2021-06-22T13:41:00Z">
        <w:r w:rsidR="000A1590" w:rsidRPr="00360FB2" w:rsidDel="00D95AB1">
          <w:rPr>
            <w:strike/>
            <w:color w:val="000000" w:themeColor="text1"/>
            <w:sz w:val="22"/>
            <w:szCs w:val="22"/>
            <w:rPrChange w:id="273" w:author="Jeff" w:date="2021-06-23T00:39:00Z">
              <w:rPr>
                <w:color w:val="000000" w:themeColor="text1"/>
                <w:sz w:val="22"/>
                <w:szCs w:val="22"/>
              </w:rPr>
            </w:rPrChange>
          </w:rPr>
          <w:delText xml:space="preserve"> red spruce (</w:delText>
        </w:r>
        <w:r w:rsidR="000A1590" w:rsidRPr="00360FB2" w:rsidDel="00D95AB1">
          <w:rPr>
            <w:i/>
            <w:iCs/>
            <w:strike/>
            <w:color w:val="000000" w:themeColor="text1"/>
            <w:sz w:val="22"/>
            <w:szCs w:val="22"/>
            <w:rPrChange w:id="274" w:author="Jeff" w:date="2021-06-23T00:39:00Z">
              <w:rPr>
                <w:i/>
                <w:iCs/>
                <w:color w:val="000000" w:themeColor="text1"/>
                <w:sz w:val="22"/>
                <w:szCs w:val="22"/>
              </w:rPr>
            </w:rPrChange>
          </w:rPr>
          <w:delText>Picea rubens</w:delText>
        </w:r>
        <w:r w:rsidR="000A1590" w:rsidRPr="00360FB2" w:rsidDel="00D95AB1">
          <w:rPr>
            <w:strike/>
            <w:color w:val="000000" w:themeColor="text1"/>
            <w:sz w:val="22"/>
            <w:szCs w:val="22"/>
            <w:rPrChange w:id="275" w:author="Jeff" w:date="2021-06-23T00:39:00Z">
              <w:rPr>
                <w:color w:val="000000" w:themeColor="text1"/>
                <w:sz w:val="22"/>
                <w:szCs w:val="22"/>
              </w:rPr>
            </w:rPrChange>
          </w:rPr>
          <w:delText>), hemlock (</w:delText>
        </w:r>
        <w:r w:rsidR="000A1590" w:rsidRPr="00360FB2" w:rsidDel="00D95AB1">
          <w:rPr>
            <w:i/>
            <w:iCs/>
            <w:strike/>
            <w:color w:val="000000" w:themeColor="text1"/>
            <w:sz w:val="22"/>
            <w:szCs w:val="22"/>
            <w:rPrChange w:id="276" w:author="Jeff" w:date="2021-06-23T00:39:00Z">
              <w:rPr>
                <w:i/>
                <w:iCs/>
                <w:color w:val="000000" w:themeColor="text1"/>
                <w:sz w:val="22"/>
                <w:szCs w:val="22"/>
              </w:rPr>
            </w:rPrChange>
          </w:rPr>
          <w:delText>Tsuga canadensis</w:delText>
        </w:r>
        <w:r w:rsidR="000A1590" w:rsidRPr="00360FB2" w:rsidDel="00D95AB1">
          <w:rPr>
            <w:strike/>
            <w:color w:val="000000" w:themeColor="text1"/>
            <w:sz w:val="22"/>
            <w:szCs w:val="22"/>
            <w:rPrChange w:id="277" w:author="Jeff" w:date="2021-06-23T00:39:00Z">
              <w:rPr>
                <w:color w:val="000000" w:themeColor="text1"/>
                <w:sz w:val="22"/>
                <w:szCs w:val="22"/>
              </w:rPr>
            </w:rPrChange>
          </w:rPr>
          <w:delText>) and balsam fir (</w:delText>
        </w:r>
        <w:r w:rsidR="000A1590" w:rsidRPr="00360FB2" w:rsidDel="00D95AB1">
          <w:rPr>
            <w:i/>
            <w:iCs/>
            <w:strike/>
            <w:color w:val="000000" w:themeColor="text1"/>
            <w:sz w:val="22"/>
            <w:szCs w:val="22"/>
            <w:rPrChange w:id="278" w:author="Jeff" w:date="2021-06-23T00:39:00Z">
              <w:rPr>
                <w:i/>
                <w:iCs/>
                <w:color w:val="000000" w:themeColor="text1"/>
                <w:sz w:val="22"/>
                <w:szCs w:val="22"/>
              </w:rPr>
            </w:rPrChange>
          </w:rPr>
          <w:delText>Abies balsamea</w:delText>
        </w:r>
        <w:r w:rsidR="000A1590" w:rsidRPr="00360FB2" w:rsidDel="00D95AB1">
          <w:rPr>
            <w:strike/>
            <w:color w:val="000000" w:themeColor="text1"/>
            <w:sz w:val="22"/>
            <w:szCs w:val="22"/>
            <w:rPrChange w:id="279" w:author="Jeff" w:date="2021-06-23T00:39:00Z">
              <w:rPr>
                <w:color w:val="000000" w:themeColor="text1"/>
                <w:sz w:val="22"/>
                <w:szCs w:val="22"/>
              </w:rPr>
            </w:rPrChange>
          </w:rPr>
          <w:delText>)</w:delText>
        </w:r>
      </w:del>
      <w:del w:id="280" w:author="Jeff" w:date="2021-06-20T09:05:00Z">
        <w:r w:rsidR="000A1590" w:rsidRPr="00360FB2" w:rsidDel="002C6B67">
          <w:rPr>
            <w:strike/>
            <w:color w:val="000000" w:themeColor="text1"/>
            <w:sz w:val="22"/>
            <w:szCs w:val="22"/>
            <w:rPrChange w:id="281" w:author="Jeff" w:date="2021-06-23T00:39:00Z">
              <w:rPr>
                <w:color w:val="000000" w:themeColor="text1"/>
                <w:sz w:val="22"/>
                <w:szCs w:val="22"/>
              </w:rPr>
            </w:rPrChange>
          </w:rPr>
          <w:delText xml:space="preserve"> in </w:delText>
        </w:r>
        <w:r w:rsidR="005830FD" w:rsidRPr="00360FB2" w:rsidDel="002C6B67">
          <w:rPr>
            <w:strike/>
            <w:color w:val="000000" w:themeColor="text1"/>
            <w:sz w:val="22"/>
            <w:szCs w:val="22"/>
            <w:rPrChange w:id="282" w:author="Jeff" w:date="2021-06-23T00:39:00Z">
              <w:rPr>
                <w:color w:val="000000" w:themeColor="text1"/>
                <w:sz w:val="22"/>
                <w:szCs w:val="22"/>
              </w:rPr>
            </w:rPrChange>
          </w:rPr>
          <w:delText xml:space="preserve">those situations nearly as much as </w:delText>
        </w:r>
        <w:r w:rsidR="00DF7A91" w:rsidRPr="00360FB2" w:rsidDel="002C6B67">
          <w:rPr>
            <w:strike/>
            <w:color w:val="000000" w:themeColor="text1"/>
            <w:sz w:val="22"/>
            <w:szCs w:val="22"/>
            <w:rPrChange w:id="283" w:author="Jeff" w:date="2021-06-23T00:39:00Z">
              <w:rPr>
                <w:color w:val="000000" w:themeColor="text1"/>
                <w:sz w:val="22"/>
                <w:szCs w:val="22"/>
              </w:rPr>
            </w:rPrChange>
          </w:rPr>
          <w:delText>at lower</w:delText>
        </w:r>
        <w:r w:rsidR="005830FD" w:rsidRPr="00360FB2" w:rsidDel="002C6B67">
          <w:rPr>
            <w:strike/>
            <w:color w:val="000000" w:themeColor="text1"/>
            <w:sz w:val="22"/>
            <w:szCs w:val="22"/>
            <w:rPrChange w:id="284" w:author="Jeff" w:date="2021-06-23T00:39:00Z">
              <w:rPr>
                <w:color w:val="000000" w:themeColor="text1"/>
                <w:sz w:val="22"/>
                <w:szCs w:val="22"/>
              </w:rPr>
            </w:rPrChange>
          </w:rPr>
          <w:delText xml:space="preserve"> elevation</w:delText>
        </w:r>
        <w:r w:rsidR="000A1590" w:rsidRPr="00360FB2" w:rsidDel="002C6B67">
          <w:rPr>
            <w:strike/>
            <w:color w:val="000000" w:themeColor="text1"/>
            <w:sz w:val="22"/>
            <w:szCs w:val="22"/>
            <w:rPrChange w:id="285" w:author="Jeff" w:date="2021-06-23T00:39:00Z">
              <w:rPr>
                <w:color w:val="000000" w:themeColor="text1"/>
                <w:sz w:val="22"/>
                <w:szCs w:val="22"/>
              </w:rPr>
            </w:rPrChange>
          </w:rPr>
          <w:delText xml:space="preserve"> locations</w:delText>
        </w:r>
      </w:del>
      <w:del w:id="286" w:author="Jeff" w:date="2021-06-22T13:41:00Z">
        <w:r w:rsidR="000A1590" w:rsidRPr="00360FB2" w:rsidDel="00D95AB1">
          <w:rPr>
            <w:strike/>
            <w:sz w:val="22"/>
            <w:szCs w:val="22"/>
            <w:rPrChange w:id="287" w:author="Jeff" w:date="2021-06-23T00:39:00Z">
              <w:rPr>
                <w:sz w:val="22"/>
                <w:szCs w:val="22"/>
              </w:rPr>
            </w:rPrChange>
          </w:rPr>
          <w:delText xml:space="preserve">. </w:delText>
        </w:r>
      </w:del>
      <w:del w:id="288" w:author="Jeff" w:date="2021-06-21T17:33:00Z">
        <w:r w:rsidR="008249FF" w:rsidRPr="00360FB2" w:rsidDel="00662940">
          <w:rPr>
            <w:strike/>
            <w:sz w:val="22"/>
            <w:szCs w:val="22"/>
            <w:rPrChange w:id="289" w:author="Jeff" w:date="2021-06-23T00:39:00Z">
              <w:rPr>
                <w:sz w:val="22"/>
                <w:szCs w:val="22"/>
              </w:rPr>
            </w:rPrChange>
          </w:rPr>
          <w:delText>Very little is written abou</w:delText>
        </w:r>
        <w:r w:rsidR="000A1590" w:rsidRPr="00360FB2" w:rsidDel="00662940">
          <w:rPr>
            <w:strike/>
            <w:sz w:val="22"/>
            <w:szCs w:val="22"/>
            <w:rPrChange w:id="290" w:author="Jeff" w:date="2021-06-23T00:39:00Z">
              <w:rPr>
                <w:sz w:val="22"/>
                <w:szCs w:val="22"/>
              </w:rPr>
            </w:rPrChange>
          </w:rPr>
          <w:delText xml:space="preserve">t the influence of elevation on physical traits of </w:delText>
        </w:r>
        <w:r w:rsidR="008249FF" w:rsidRPr="00360FB2" w:rsidDel="00662940">
          <w:rPr>
            <w:strike/>
            <w:sz w:val="22"/>
            <w:szCs w:val="22"/>
            <w:rPrChange w:id="291" w:author="Jeff" w:date="2021-06-23T00:39:00Z">
              <w:rPr>
                <w:sz w:val="22"/>
                <w:szCs w:val="22"/>
              </w:rPr>
            </w:rPrChange>
          </w:rPr>
          <w:delText>pitch pine species at Mt. Dessert</w:delText>
        </w:r>
        <w:r w:rsidR="000A1590" w:rsidRPr="00360FB2" w:rsidDel="00662940">
          <w:rPr>
            <w:strike/>
            <w:sz w:val="22"/>
            <w:szCs w:val="22"/>
            <w:rPrChange w:id="292" w:author="Jeff" w:date="2021-06-23T00:39:00Z">
              <w:rPr>
                <w:sz w:val="22"/>
                <w:szCs w:val="22"/>
              </w:rPr>
            </w:rPrChange>
          </w:rPr>
          <w:delText xml:space="preserve"> (Butak 2014)</w:delText>
        </w:r>
        <w:r w:rsidR="008249FF" w:rsidRPr="00360FB2" w:rsidDel="00662940">
          <w:rPr>
            <w:strike/>
            <w:sz w:val="22"/>
            <w:szCs w:val="22"/>
            <w:rPrChange w:id="293" w:author="Jeff" w:date="2021-06-23T00:39:00Z">
              <w:rPr>
                <w:sz w:val="22"/>
                <w:szCs w:val="22"/>
              </w:rPr>
            </w:rPrChange>
          </w:rPr>
          <w:delText xml:space="preserve">. </w:delText>
        </w:r>
      </w:del>
    </w:p>
    <w:p w14:paraId="13FD2D24" w14:textId="77777777" w:rsidR="006B7188" w:rsidRPr="00360FB2" w:rsidDel="00D95AB1" w:rsidRDefault="006B7188" w:rsidP="006B7188">
      <w:pPr>
        <w:spacing w:line="360" w:lineRule="auto"/>
        <w:rPr>
          <w:del w:id="294" w:author="Jeff" w:date="2021-06-22T13:38:00Z"/>
          <w:strike/>
          <w:sz w:val="22"/>
          <w:szCs w:val="22"/>
          <w:rPrChange w:id="295" w:author="Jeff" w:date="2021-06-23T00:39:00Z">
            <w:rPr>
              <w:del w:id="296" w:author="Jeff" w:date="2021-06-22T13:38:00Z"/>
              <w:sz w:val="22"/>
              <w:szCs w:val="22"/>
            </w:rPr>
          </w:rPrChange>
        </w:rPr>
      </w:pPr>
    </w:p>
    <w:p w14:paraId="76E3AACB" w14:textId="2463039C" w:rsidR="00216B60" w:rsidRPr="00360FB2" w:rsidDel="00745007" w:rsidRDefault="00992A1C" w:rsidP="00216B60">
      <w:pPr>
        <w:spacing w:line="276" w:lineRule="auto"/>
        <w:jc w:val="both"/>
        <w:rPr>
          <w:del w:id="297" w:author="Jeff" w:date="2021-06-22T13:47:00Z"/>
          <w:moveTo w:id="298" w:author="Jeff" w:date="2021-06-22T06:19:00Z"/>
          <w:strike/>
          <w:sz w:val="22"/>
          <w:szCs w:val="22"/>
          <w:rPrChange w:id="299" w:author="Jeff" w:date="2021-06-23T00:39:00Z">
            <w:rPr>
              <w:del w:id="300" w:author="Jeff" w:date="2021-06-22T13:47:00Z"/>
              <w:moveTo w:id="301" w:author="Jeff" w:date="2021-06-22T06:19:00Z"/>
              <w:sz w:val="22"/>
              <w:szCs w:val="22"/>
            </w:rPr>
          </w:rPrChange>
        </w:rPr>
      </w:pPr>
      <w:del w:id="302" w:author="Jeff" w:date="2021-06-20T09:05:00Z">
        <w:r w:rsidRPr="00360FB2" w:rsidDel="00BE0890">
          <w:rPr>
            <w:strike/>
            <w:sz w:val="22"/>
            <w:szCs w:val="22"/>
            <w:rPrChange w:id="303" w:author="Jeff" w:date="2021-06-23T00:39:00Z">
              <w:rPr>
                <w:sz w:val="22"/>
                <w:szCs w:val="22"/>
              </w:rPr>
            </w:rPrChange>
          </w:rPr>
          <w:delText>Second, w</w:delText>
        </w:r>
      </w:del>
      <w:del w:id="304" w:author="Jeff" w:date="2021-06-22T13:38:00Z">
        <w:r w:rsidRPr="00360FB2" w:rsidDel="00D95AB1">
          <w:rPr>
            <w:strike/>
            <w:sz w:val="22"/>
            <w:szCs w:val="22"/>
            <w:rPrChange w:id="305" w:author="Jeff" w:date="2021-06-23T00:39:00Z">
              <w:rPr>
                <w:sz w:val="22"/>
                <w:szCs w:val="22"/>
              </w:rPr>
            </w:rPrChange>
          </w:rPr>
          <w:delText>here pitch pine are in a constant struggle to outgrow or outlast competitors, use of their photosynthetic apparatus is required to adjust t</w:delText>
        </w:r>
        <w:r w:rsidR="006B7188" w:rsidRPr="00360FB2" w:rsidDel="00D95AB1">
          <w:rPr>
            <w:strike/>
            <w:sz w:val="22"/>
            <w:szCs w:val="22"/>
            <w:rPrChange w:id="306" w:author="Jeff" w:date="2021-06-23T00:39:00Z">
              <w:rPr>
                <w:sz w:val="22"/>
                <w:szCs w:val="22"/>
              </w:rPr>
            </w:rPrChange>
          </w:rPr>
          <w:delText xml:space="preserve">o </w:delText>
        </w:r>
        <w:r w:rsidRPr="00360FB2" w:rsidDel="00D95AB1">
          <w:rPr>
            <w:strike/>
            <w:sz w:val="22"/>
            <w:szCs w:val="22"/>
            <w:rPrChange w:id="307" w:author="Jeff" w:date="2021-06-23T00:39:00Z">
              <w:rPr>
                <w:sz w:val="22"/>
                <w:szCs w:val="22"/>
              </w:rPr>
            </w:rPrChange>
          </w:rPr>
          <w:delText xml:space="preserve">frequent stresses </w:delText>
        </w:r>
        <w:r w:rsidR="00437529" w:rsidRPr="00360FB2" w:rsidDel="00D95AB1">
          <w:rPr>
            <w:strike/>
            <w:sz w:val="22"/>
            <w:szCs w:val="22"/>
            <w:rPrChange w:id="308" w:author="Jeff" w:date="2021-06-23T00:39:00Z">
              <w:rPr>
                <w:sz w:val="22"/>
                <w:szCs w:val="22"/>
              </w:rPr>
            </w:rPrChange>
          </w:rPr>
          <w:delText>especially summer</w:delText>
        </w:r>
        <w:r w:rsidRPr="00360FB2" w:rsidDel="00D95AB1">
          <w:rPr>
            <w:strike/>
            <w:sz w:val="22"/>
            <w:szCs w:val="22"/>
            <w:rPrChange w:id="309" w:author="Jeff" w:date="2021-06-23T00:39:00Z">
              <w:rPr>
                <w:sz w:val="22"/>
                <w:szCs w:val="22"/>
              </w:rPr>
            </w:rPrChange>
          </w:rPr>
          <w:delText xml:space="preserve"> drought as a result of decreased seasonal precipitation. </w:delText>
        </w:r>
        <w:r w:rsidR="00437529" w:rsidRPr="00360FB2" w:rsidDel="00D95AB1">
          <w:rPr>
            <w:strike/>
            <w:sz w:val="22"/>
            <w:szCs w:val="22"/>
            <w:rPrChange w:id="310" w:author="Jeff" w:date="2021-06-23T00:39:00Z">
              <w:rPr>
                <w:sz w:val="22"/>
                <w:szCs w:val="22"/>
              </w:rPr>
            </w:rPrChange>
          </w:rPr>
          <w:delText>Recently, one researcher found</w:delText>
        </w:r>
        <w:r w:rsidRPr="00360FB2" w:rsidDel="00D95AB1">
          <w:rPr>
            <w:strike/>
            <w:sz w:val="22"/>
            <w:szCs w:val="22"/>
            <w:rPrChange w:id="311" w:author="Jeff" w:date="2021-06-23T00:39:00Z">
              <w:rPr>
                <w:sz w:val="22"/>
                <w:szCs w:val="22"/>
              </w:rPr>
            </w:rPrChange>
          </w:rPr>
          <w:delText xml:space="preserve"> positive iWUE </w:delText>
        </w:r>
      </w:del>
      <w:del w:id="312" w:author="Jeff" w:date="2021-06-20T09:48:00Z">
        <w:r w:rsidRPr="00360FB2" w:rsidDel="00A52220">
          <w:rPr>
            <w:strike/>
            <w:sz w:val="22"/>
            <w:szCs w:val="22"/>
            <w:rPrChange w:id="313" w:author="Jeff" w:date="2021-06-23T00:39:00Z">
              <w:rPr>
                <w:sz w:val="22"/>
                <w:szCs w:val="22"/>
              </w:rPr>
            </w:rPrChange>
          </w:rPr>
          <w:delText xml:space="preserve">(Butak 2014) </w:delText>
        </w:r>
      </w:del>
      <w:del w:id="314" w:author="Jeff" w:date="2021-06-22T13:38:00Z">
        <w:r w:rsidRPr="00360FB2" w:rsidDel="00D95AB1">
          <w:rPr>
            <w:strike/>
            <w:color w:val="000000" w:themeColor="text1"/>
            <w:sz w:val="22"/>
            <w:szCs w:val="22"/>
            <w:shd w:val="clear" w:color="auto" w:fill="FFFFFF"/>
            <w:rPrChange w:id="315" w:author="Jeff" w:date="2021-06-23T00:39:00Z">
              <w:rPr>
                <w:color w:val="000000" w:themeColor="text1"/>
                <w:sz w:val="22"/>
                <w:szCs w:val="22"/>
                <w:shd w:val="clear" w:color="auto" w:fill="FFFFFF"/>
              </w:rPr>
            </w:rPrChange>
          </w:rPr>
          <w:delText>in low lying, minimal slope, fully exposed sites,</w:delText>
        </w:r>
        <w:r w:rsidR="00437529" w:rsidRPr="00360FB2" w:rsidDel="00D95AB1">
          <w:rPr>
            <w:strike/>
            <w:color w:val="000000" w:themeColor="text1"/>
            <w:sz w:val="22"/>
            <w:szCs w:val="22"/>
            <w:shd w:val="clear" w:color="auto" w:fill="FFFFFF"/>
            <w:rPrChange w:id="316" w:author="Jeff" w:date="2021-06-23T00:39:00Z">
              <w:rPr>
                <w:color w:val="000000" w:themeColor="text1"/>
                <w:sz w:val="22"/>
                <w:szCs w:val="22"/>
                <w:shd w:val="clear" w:color="auto" w:fill="FFFFFF"/>
              </w:rPr>
            </w:rPrChange>
          </w:rPr>
          <w:delText xml:space="preserve"> at</w:delText>
        </w:r>
        <w:r w:rsidRPr="00360FB2" w:rsidDel="00D95AB1">
          <w:rPr>
            <w:strike/>
            <w:color w:val="000000" w:themeColor="text1"/>
            <w:sz w:val="22"/>
            <w:szCs w:val="22"/>
            <w:shd w:val="clear" w:color="auto" w:fill="FFFFFF"/>
            <w:rPrChange w:id="317" w:author="Jeff" w:date="2021-06-23T00:39:00Z">
              <w:rPr>
                <w:color w:val="000000" w:themeColor="text1"/>
                <w:sz w:val="22"/>
                <w:szCs w:val="22"/>
                <w:shd w:val="clear" w:color="auto" w:fill="FFFFFF"/>
              </w:rPr>
            </w:rPrChange>
          </w:rPr>
          <w:delText xml:space="preserve"> Wonderland </w:delText>
        </w:r>
        <w:r w:rsidR="00437529" w:rsidRPr="00360FB2" w:rsidDel="00D95AB1">
          <w:rPr>
            <w:strike/>
            <w:color w:val="000000" w:themeColor="text1"/>
            <w:sz w:val="22"/>
            <w:szCs w:val="22"/>
            <w:shd w:val="clear" w:color="auto" w:fill="FFFFFF"/>
            <w:rPrChange w:id="318" w:author="Jeff" w:date="2021-06-23T00:39:00Z">
              <w:rPr>
                <w:color w:val="000000" w:themeColor="text1"/>
                <w:sz w:val="22"/>
                <w:szCs w:val="22"/>
                <w:shd w:val="clear" w:color="auto" w:fill="FFFFFF"/>
              </w:rPr>
            </w:rPrChange>
          </w:rPr>
          <w:delText xml:space="preserve">in an unburned setting in 1947, </w:delText>
        </w:r>
        <w:r w:rsidRPr="00360FB2" w:rsidDel="00D95AB1">
          <w:rPr>
            <w:strike/>
            <w:color w:val="000000" w:themeColor="text1"/>
            <w:sz w:val="22"/>
            <w:szCs w:val="22"/>
            <w:shd w:val="clear" w:color="auto" w:fill="FFFFFF"/>
            <w:rPrChange w:id="319" w:author="Jeff" w:date="2021-06-23T00:39:00Z">
              <w:rPr>
                <w:color w:val="000000" w:themeColor="text1"/>
                <w:sz w:val="22"/>
                <w:szCs w:val="22"/>
                <w:shd w:val="clear" w:color="auto" w:fill="FFFFFF"/>
              </w:rPr>
            </w:rPrChange>
          </w:rPr>
          <w:delText>on the western side of the island, conferring</w:delText>
        </w:r>
        <w:r w:rsidRPr="00360FB2" w:rsidDel="00D95AB1">
          <w:rPr>
            <w:strike/>
            <w:sz w:val="22"/>
            <w:szCs w:val="22"/>
            <w:rPrChange w:id="320" w:author="Jeff" w:date="2021-06-23T00:39:00Z">
              <w:rPr>
                <w:sz w:val="22"/>
                <w:szCs w:val="22"/>
              </w:rPr>
            </w:rPrChange>
          </w:rPr>
          <w:delText xml:space="preserve"> a high growth functional trait</w:delText>
        </w:r>
        <w:r w:rsidRPr="00360FB2" w:rsidDel="00D95AB1">
          <w:rPr>
            <w:iCs/>
            <w:strike/>
            <w:sz w:val="22"/>
            <w:szCs w:val="22"/>
            <w:rPrChange w:id="321" w:author="Jeff" w:date="2021-06-23T00:39:00Z">
              <w:rPr>
                <w:iCs/>
                <w:sz w:val="22"/>
                <w:szCs w:val="22"/>
              </w:rPr>
            </w:rPrChange>
          </w:rPr>
          <w:delText xml:space="preserve">. We consider if the same results </w:delText>
        </w:r>
        <w:r w:rsidR="009B6EB2" w:rsidRPr="00360FB2" w:rsidDel="00D95AB1">
          <w:rPr>
            <w:iCs/>
            <w:strike/>
            <w:sz w:val="22"/>
            <w:szCs w:val="22"/>
            <w:rPrChange w:id="322" w:author="Jeff" w:date="2021-06-23T00:39:00Z">
              <w:rPr>
                <w:iCs/>
                <w:sz w:val="22"/>
                <w:szCs w:val="22"/>
              </w:rPr>
            </w:rPrChange>
          </w:rPr>
          <w:delText>obtain</w:delText>
        </w:r>
        <w:r w:rsidRPr="00360FB2" w:rsidDel="00D95AB1">
          <w:rPr>
            <w:iCs/>
            <w:strike/>
            <w:sz w:val="22"/>
            <w:szCs w:val="22"/>
            <w:rPrChange w:id="323" w:author="Jeff" w:date="2021-06-23T00:39:00Z">
              <w:rPr>
                <w:iCs/>
                <w:sz w:val="22"/>
                <w:szCs w:val="22"/>
              </w:rPr>
            </w:rPrChange>
          </w:rPr>
          <w:delText xml:space="preserve"> at higher elevations</w:delText>
        </w:r>
        <w:r w:rsidR="00551A29" w:rsidRPr="00360FB2" w:rsidDel="00D95AB1">
          <w:rPr>
            <w:iCs/>
            <w:strike/>
            <w:sz w:val="22"/>
            <w:szCs w:val="22"/>
            <w:rPrChange w:id="324" w:author="Jeff" w:date="2021-06-23T00:39:00Z">
              <w:rPr>
                <w:iCs/>
                <w:sz w:val="22"/>
                <w:szCs w:val="22"/>
              </w:rPr>
            </w:rPrChange>
          </w:rPr>
          <w:delText xml:space="preserve"> </w:delText>
        </w:r>
        <w:r w:rsidR="00551A29" w:rsidRPr="00360FB2" w:rsidDel="00D95AB1">
          <w:rPr>
            <w:strike/>
            <w:sz w:val="22"/>
            <w:szCs w:val="22"/>
            <w:rPrChange w:id="325" w:author="Jeff" w:date="2021-06-23T00:39:00Z">
              <w:rPr>
                <w:sz w:val="22"/>
                <w:szCs w:val="22"/>
              </w:rPr>
            </w:rPrChange>
          </w:rPr>
          <w:delText xml:space="preserve">(Stambaugh </w:delText>
        </w:r>
        <w:r w:rsidR="00551A29" w:rsidRPr="00360FB2" w:rsidDel="00D95AB1">
          <w:rPr>
            <w:i/>
            <w:iCs/>
            <w:strike/>
            <w:sz w:val="22"/>
            <w:szCs w:val="22"/>
            <w:rPrChange w:id="326" w:author="Jeff" w:date="2021-06-23T00:39:00Z">
              <w:rPr>
                <w:i/>
                <w:iCs/>
                <w:sz w:val="22"/>
                <w:szCs w:val="22"/>
              </w:rPr>
            </w:rPrChange>
          </w:rPr>
          <w:delText>et al</w:delText>
        </w:r>
        <w:r w:rsidR="00791BE1" w:rsidRPr="00360FB2" w:rsidDel="00D95AB1">
          <w:rPr>
            <w:i/>
            <w:iCs/>
            <w:strike/>
            <w:sz w:val="22"/>
            <w:szCs w:val="22"/>
            <w:rPrChange w:id="327" w:author="Jeff" w:date="2021-06-23T00:39:00Z">
              <w:rPr>
                <w:i/>
                <w:iCs/>
                <w:sz w:val="22"/>
                <w:szCs w:val="22"/>
              </w:rPr>
            </w:rPrChange>
          </w:rPr>
          <w:delText>.</w:delText>
        </w:r>
        <w:r w:rsidR="00551A29" w:rsidRPr="00360FB2" w:rsidDel="00D95AB1">
          <w:rPr>
            <w:strike/>
            <w:sz w:val="22"/>
            <w:szCs w:val="22"/>
            <w:rPrChange w:id="328" w:author="Jeff" w:date="2021-06-23T00:39:00Z">
              <w:rPr>
                <w:sz w:val="22"/>
                <w:szCs w:val="22"/>
              </w:rPr>
            </w:rPrChange>
          </w:rPr>
          <w:delText xml:space="preserve"> 2015)</w:delText>
        </w:r>
        <w:r w:rsidRPr="00360FB2" w:rsidDel="00D95AB1">
          <w:rPr>
            <w:iCs/>
            <w:strike/>
            <w:sz w:val="22"/>
            <w:szCs w:val="22"/>
            <w:rPrChange w:id="329" w:author="Jeff" w:date="2021-06-23T00:39:00Z">
              <w:rPr>
                <w:iCs/>
                <w:sz w:val="22"/>
                <w:szCs w:val="22"/>
              </w:rPr>
            </w:rPrChange>
          </w:rPr>
          <w:delText xml:space="preserve"> and</w:delText>
        </w:r>
        <w:r w:rsidR="009B6EB2" w:rsidRPr="00360FB2" w:rsidDel="00D95AB1">
          <w:rPr>
            <w:iCs/>
            <w:strike/>
            <w:sz w:val="22"/>
            <w:szCs w:val="22"/>
            <w:rPrChange w:id="330" w:author="Jeff" w:date="2021-06-23T00:39:00Z">
              <w:rPr>
                <w:iCs/>
                <w:sz w:val="22"/>
                <w:szCs w:val="22"/>
              </w:rPr>
            </w:rPrChange>
          </w:rPr>
          <w:delText xml:space="preserve">, specifically, </w:delText>
        </w:r>
        <w:r w:rsidRPr="00360FB2" w:rsidDel="00D95AB1">
          <w:rPr>
            <w:iCs/>
            <w:strike/>
            <w:sz w:val="22"/>
            <w:szCs w:val="22"/>
            <w:rPrChange w:id="331" w:author="Jeff" w:date="2021-06-23T00:39:00Z">
              <w:rPr>
                <w:iCs/>
                <w:sz w:val="22"/>
                <w:szCs w:val="22"/>
              </w:rPr>
            </w:rPrChange>
          </w:rPr>
          <w:delText>within the 1947 fire zone</w:delText>
        </w:r>
        <w:r w:rsidR="005D3CFE" w:rsidRPr="00360FB2" w:rsidDel="00D95AB1">
          <w:rPr>
            <w:iCs/>
            <w:strike/>
            <w:sz w:val="22"/>
            <w:szCs w:val="22"/>
            <w:rPrChange w:id="332" w:author="Jeff" w:date="2021-06-23T00:39:00Z">
              <w:rPr>
                <w:iCs/>
                <w:sz w:val="22"/>
                <w:szCs w:val="22"/>
              </w:rPr>
            </w:rPrChange>
          </w:rPr>
          <w:delText xml:space="preserve">. </w:delText>
        </w:r>
      </w:del>
      <w:commentRangeStart w:id="333"/>
      <w:del w:id="334" w:author="Jeff" w:date="2021-06-22T06:18:00Z">
        <w:r w:rsidR="00551A29" w:rsidRPr="00360FB2" w:rsidDel="00414F0D">
          <w:rPr>
            <w:strike/>
            <w:sz w:val="22"/>
            <w:szCs w:val="22"/>
            <w:rPrChange w:id="335" w:author="Jeff" w:date="2021-06-23T00:39:00Z">
              <w:rPr>
                <w:sz w:val="22"/>
                <w:szCs w:val="22"/>
              </w:rPr>
            </w:rPrChange>
          </w:rPr>
          <w:delText xml:space="preserve">In particular, at upper ledge elevations where fire events occur with some frequency (Howard and Stelacio 2011) researchers find limits on clustering (stand density), colonization (Lafon </w:delText>
        </w:r>
        <w:r w:rsidR="00551A29" w:rsidRPr="00360FB2" w:rsidDel="00414F0D">
          <w:rPr>
            <w:i/>
            <w:iCs/>
            <w:strike/>
            <w:sz w:val="22"/>
            <w:szCs w:val="22"/>
            <w:rPrChange w:id="336" w:author="Jeff" w:date="2021-06-23T00:39:00Z">
              <w:rPr>
                <w:i/>
                <w:iCs/>
                <w:sz w:val="22"/>
                <w:szCs w:val="22"/>
              </w:rPr>
            </w:rPrChange>
          </w:rPr>
          <w:delText>et al</w:delText>
        </w:r>
        <w:r w:rsidR="00791BE1" w:rsidRPr="00360FB2" w:rsidDel="00414F0D">
          <w:rPr>
            <w:strike/>
            <w:sz w:val="22"/>
            <w:szCs w:val="22"/>
            <w:rPrChange w:id="337" w:author="Jeff" w:date="2021-06-23T00:39:00Z">
              <w:rPr>
                <w:sz w:val="22"/>
                <w:szCs w:val="22"/>
              </w:rPr>
            </w:rPrChange>
          </w:rPr>
          <w:delText xml:space="preserve">. </w:delText>
        </w:r>
        <w:r w:rsidR="00551A29" w:rsidRPr="00360FB2" w:rsidDel="00414F0D">
          <w:rPr>
            <w:strike/>
            <w:sz w:val="22"/>
            <w:szCs w:val="22"/>
            <w:rPrChange w:id="338" w:author="Jeff" w:date="2021-06-23T00:39:00Z">
              <w:rPr>
                <w:sz w:val="22"/>
                <w:szCs w:val="22"/>
              </w:rPr>
            </w:rPrChange>
          </w:rPr>
          <w:delText>2014) and expansion</w:delText>
        </w:r>
        <w:commentRangeEnd w:id="333"/>
        <w:r w:rsidR="00414F0D" w:rsidRPr="00360FB2" w:rsidDel="00414F0D">
          <w:rPr>
            <w:rStyle w:val="CommentReference"/>
            <w:strike/>
            <w:rPrChange w:id="339" w:author="Jeff" w:date="2021-06-23T00:39:00Z">
              <w:rPr>
                <w:rStyle w:val="CommentReference"/>
              </w:rPr>
            </w:rPrChange>
          </w:rPr>
          <w:commentReference w:id="333"/>
        </w:r>
        <w:r w:rsidR="00551A29" w:rsidRPr="00360FB2" w:rsidDel="00414F0D">
          <w:rPr>
            <w:strike/>
            <w:sz w:val="22"/>
            <w:szCs w:val="22"/>
            <w:rPrChange w:id="340" w:author="Jeff" w:date="2021-06-23T00:39:00Z">
              <w:rPr>
                <w:sz w:val="22"/>
                <w:szCs w:val="22"/>
              </w:rPr>
            </w:rPrChange>
          </w:rPr>
          <w:delText>.</w:delText>
        </w:r>
        <w:r w:rsidR="00CB5E75" w:rsidRPr="00360FB2" w:rsidDel="00414F0D">
          <w:rPr>
            <w:strike/>
            <w:sz w:val="22"/>
            <w:szCs w:val="22"/>
            <w:rPrChange w:id="341" w:author="Jeff" w:date="2021-06-23T00:39:00Z">
              <w:rPr>
                <w:sz w:val="22"/>
                <w:szCs w:val="22"/>
              </w:rPr>
            </w:rPrChange>
          </w:rPr>
          <w:delText xml:space="preserve"> </w:delText>
        </w:r>
      </w:del>
      <w:del w:id="342" w:author="Jeff" w:date="2021-06-22T13:41:00Z">
        <w:r w:rsidR="00CB5E75" w:rsidRPr="00360FB2" w:rsidDel="00D95AB1">
          <w:rPr>
            <w:strike/>
            <w:sz w:val="22"/>
            <w:szCs w:val="22"/>
            <w:rPrChange w:id="343" w:author="Jeff" w:date="2021-06-23T00:39:00Z">
              <w:rPr>
                <w:sz w:val="22"/>
                <w:szCs w:val="22"/>
              </w:rPr>
            </w:rPrChange>
          </w:rPr>
          <w:delText>T</w:delText>
        </w:r>
        <w:r w:rsidR="009B6EB2" w:rsidRPr="00360FB2" w:rsidDel="00D95AB1">
          <w:rPr>
            <w:strike/>
            <w:sz w:val="22"/>
            <w:szCs w:val="22"/>
            <w:rPrChange w:id="344" w:author="Jeff" w:date="2021-06-23T00:39:00Z">
              <w:rPr>
                <w:sz w:val="22"/>
                <w:szCs w:val="22"/>
              </w:rPr>
            </w:rPrChange>
          </w:rPr>
          <w:delText xml:space="preserve">he study attempts to determine if these outcomes may be replicated in forests with much greater height and elevation deviation. </w:delText>
        </w:r>
        <w:r w:rsidRPr="00360FB2" w:rsidDel="00D95AB1">
          <w:rPr>
            <w:strike/>
            <w:sz w:val="22"/>
            <w:szCs w:val="22"/>
            <w:rPrChange w:id="345" w:author="Jeff" w:date="2021-06-23T00:39:00Z">
              <w:rPr>
                <w:sz w:val="22"/>
                <w:szCs w:val="22"/>
              </w:rPr>
            </w:rPrChange>
          </w:rPr>
          <w:delText xml:space="preserve">In a third group lie </w:delText>
        </w:r>
        <w:r w:rsidR="008249FF" w:rsidRPr="00360FB2" w:rsidDel="00D95AB1">
          <w:rPr>
            <w:strike/>
            <w:sz w:val="22"/>
            <w:szCs w:val="22"/>
            <w:rPrChange w:id="346" w:author="Jeff" w:date="2021-06-23T00:39:00Z">
              <w:rPr>
                <w:sz w:val="22"/>
                <w:szCs w:val="22"/>
              </w:rPr>
            </w:rPrChange>
          </w:rPr>
          <w:delText xml:space="preserve">traits,  </w:delText>
        </w:r>
        <w:r w:rsidRPr="00360FB2" w:rsidDel="00D95AB1">
          <w:rPr>
            <w:strike/>
            <w:sz w:val="22"/>
            <w:szCs w:val="22"/>
            <w:rPrChange w:id="347" w:author="Jeff" w:date="2021-06-23T00:39:00Z">
              <w:rPr>
                <w:sz w:val="22"/>
                <w:szCs w:val="22"/>
              </w:rPr>
            </w:rPrChange>
          </w:rPr>
          <w:delText>namely height, canopy and DBH (diameter at base height)</w:delText>
        </w:r>
        <w:r w:rsidR="008249FF" w:rsidRPr="00360FB2" w:rsidDel="00D95AB1">
          <w:rPr>
            <w:strike/>
            <w:sz w:val="22"/>
            <w:szCs w:val="22"/>
            <w:rPrChange w:id="348" w:author="Jeff" w:date="2021-06-23T00:39:00Z">
              <w:rPr>
                <w:sz w:val="22"/>
                <w:szCs w:val="22"/>
              </w:rPr>
            </w:rPrChange>
          </w:rPr>
          <w:delText>, which can be used to better understand the extent to which</w:delText>
        </w:r>
        <w:r w:rsidRPr="00360FB2" w:rsidDel="00D95AB1">
          <w:rPr>
            <w:strike/>
            <w:sz w:val="22"/>
            <w:szCs w:val="22"/>
            <w:rPrChange w:id="349" w:author="Jeff" w:date="2021-06-23T00:39:00Z">
              <w:rPr>
                <w:sz w:val="22"/>
                <w:szCs w:val="22"/>
              </w:rPr>
            </w:rPrChange>
          </w:rPr>
          <w:delText xml:space="preserve"> allometrics coupled with intra tree relations within individual populations</w:delText>
        </w:r>
        <w:r w:rsidR="009D2AAD" w:rsidRPr="00360FB2" w:rsidDel="00D95AB1">
          <w:rPr>
            <w:strike/>
            <w:sz w:val="22"/>
            <w:szCs w:val="22"/>
            <w:rPrChange w:id="350" w:author="Jeff" w:date="2021-06-23T00:39:00Z">
              <w:rPr>
                <w:sz w:val="22"/>
                <w:szCs w:val="22"/>
              </w:rPr>
            </w:rPrChange>
          </w:rPr>
          <w:delText xml:space="preserve">. </w:delText>
        </w:r>
      </w:del>
      <w:moveFromRangeStart w:id="351" w:author="Jeff" w:date="2021-06-21T15:34:00Z" w:name="move75182081"/>
      <w:moveFrom w:id="352" w:author="Jeff" w:date="2021-06-21T15:34:00Z">
        <w:del w:id="353" w:author="Jeff" w:date="2021-06-22T13:41:00Z">
          <w:r w:rsidR="009D2AAD" w:rsidRPr="00360FB2" w:rsidDel="00D95AB1">
            <w:rPr>
              <w:strike/>
              <w:sz w:val="22"/>
              <w:szCs w:val="22"/>
              <w:rPrChange w:id="354" w:author="Jeff" w:date="2021-06-23T00:39:00Z">
                <w:rPr>
                  <w:sz w:val="22"/>
                  <w:szCs w:val="22"/>
                </w:rPr>
              </w:rPrChange>
            </w:rPr>
            <w:delText>In generating and analyzing data of these types</w:delText>
          </w:r>
          <w:r w:rsidR="009B6EB2" w:rsidRPr="00360FB2" w:rsidDel="00D95AB1">
            <w:rPr>
              <w:strike/>
              <w:sz w:val="22"/>
              <w:szCs w:val="22"/>
              <w:rPrChange w:id="355" w:author="Jeff" w:date="2021-06-23T00:39:00Z">
                <w:rPr>
                  <w:sz w:val="22"/>
                  <w:szCs w:val="22"/>
                </w:rPr>
              </w:rPrChange>
            </w:rPr>
            <w:delText>,</w:delText>
          </w:r>
          <w:r w:rsidRPr="00360FB2" w:rsidDel="00D95AB1">
            <w:rPr>
              <w:strike/>
              <w:sz w:val="22"/>
              <w:szCs w:val="22"/>
              <w:rPrChange w:id="356" w:author="Jeff" w:date="2021-06-23T00:39:00Z">
                <w:rPr>
                  <w:sz w:val="22"/>
                  <w:szCs w:val="22"/>
                </w:rPr>
              </w:rPrChange>
            </w:rPr>
            <w:delText xml:space="preserve"> </w:delText>
          </w:r>
          <w:r w:rsidR="00CB5E75" w:rsidRPr="00360FB2" w:rsidDel="00D95AB1">
            <w:rPr>
              <w:strike/>
              <w:sz w:val="22"/>
              <w:szCs w:val="22"/>
              <w:rPrChange w:id="357" w:author="Jeff" w:date="2021-06-23T00:39:00Z">
                <w:rPr>
                  <w:sz w:val="22"/>
                  <w:szCs w:val="22"/>
                </w:rPr>
              </w:rPrChange>
            </w:rPr>
            <w:delText>we speculate our discoveries have application to pitch pine colony management in districts along the Eastern seaboard where natural fire and prescribed fire do not play a role in the lives of pine barrens.</w:delText>
          </w:r>
        </w:del>
      </w:moveFrom>
      <w:moveFromRangeEnd w:id="351"/>
      <w:moveToRangeStart w:id="358" w:author="Jeff" w:date="2021-06-22T06:19:00Z" w:name="move75235180"/>
    </w:p>
    <w:p w14:paraId="171C1EF7" w14:textId="5910C346" w:rsidR="00216B60" w:rsidRPr="003757BC" w:rsidDel="00D95AB1" w:rsidRDefault="00216B60" w:rsidP="00216B60">
      <w:pPr>
        <w:spacing w:line="276" w:lineRule="auto"/>
        <w:jc w:val="both"/>
        <w:rPr>
          <w:del w:id="359" w:author="Jeff" w:date="2021-06-22T13:39:00Z"/>
          <w:moveTo w:id="360" w:author="Jeff" w:date="2021-06-22T06:19:00Z"/>
          <w:b/>
          <w:bCs/>
          <w:sz w:val="22"/>
          <w:szCs w:val="22"/>
        </w:rPr>
      </w:pPr>
      <w:moveTo w:id="361" w:author="Jeff" w:date="2021-06-22T06:19:00Z">
        <w:del w:id="362" w:author="Jeff" w:date="2021-06-22T13:39:00Z">
          <w:r w:rsidRPr="003757BC" w:rsidDel="00D95AB1">
            <w:rPr>
              <w:b/>
              <w:bCs/>
              <w:sz w:val="22"/>
              <w:szCs w:val="22"/>
            </w:rPr>
            <w:delText>Hypothesis testing</w:delText>
          </w:r>
        </w:del>
      </w:moveTo>
    </w:p>
    <w:p w14:paraId="150DB964" w14:textId="5CCC0281" w:rsidR="00E5034B" w:rsidDel="00E5034B" w:rsidRDefault="00E5034B">
      <w:pPr>
        <w:spacing w:line="360" w:lineRule="auto"/>
        <w:rPr>
          <w:del w:id="363" w:author="Jeff" w:date="2021-06-21T15:34:00Z"/>
          <w:moveTo w:id="364" w:author="Jeff" w:date="2021-06-21T15:34:00Z"/>
          <w:sz w:val="22"/>
          <w:szCs w:val="22"/>
        </w:rPr>
        <w:pPrChange w:id="365" w:author="Jeff" w:date="2021-06-23T02:01:00Z">
          <w:pPr>
            <w:spacing w:line="276" w:lineRule="auto"/>
            <w:jc w:val="both"/>
          </w:pPr>
        </w:pPrChange>
      </w:pPr>
      <w:moveToRangeStart w:id="366" w:author="Jeff" w:date="2021-06-21T15:34:00Z" w:name="move75182081"/>
      <w:moveToRangeEnd w:id="358"/>
      <w:moveTo w:id="367" w:author="Jeff" w:date="2021-06-21T15:34:00Z">
        <w:del w:id="368" w:author="Jeff" w:date="2021-06-23T00:52:00Z">
          <w:r w:rsidDel="009D0CC3">
            <w:rPr>
              <w:sz w:val="22"/>
              <w:szCs w:val="22"/>
            </w:rPr>
            <w:delText xml:space="preserve">In generating and analyzing data of these types, we speculate our discoveries </w:delText>
          </w:r>
        </w:del>
        <w:del w:id="369" w:author="Jeff" w:date="2021-06-21T17:35:00Z">
          <w:r w:rsidDel="00662940">
            <w:rPr>
              <w:sz w:val="22"/>
              <w:szCs w:val="22"/>
            </w:rPr>
            <w:delText>have application</w:delText>
          </w:r>
        </w:del>
        <w:del w:id="370" w:author="Jeff" w:date="2021-06-23T00:52:00Z">
          <w:r w:rsidDel="009D0CC3">
            <w:rPr>
              <w:sz w:val="22"/>
              <w:szCs w:val="22"/>
            </w:rPr>
            <w:delText xml:space="preserve"> to </w:delText>
          </w:r>
        </w:del>
        <w:del w:id="371" w:author="Jeff" w:date="2021-06-23T09:14:00Z">
          <w:r w:rsidDel="004A780C">
            <w:rPr>
              <w:sz w:val="22"/>
              <w:szCs w:val="22"/>
            </w:rPr>
            <w:delText xml:space="preserve">pitch pine colony management </w:delText>
          </w:r>
        </w:del>
        <w:del w:id="372" w:author="Jeff" w:date="2021-06-21T17:36:00Z">
          <w:r w:rsidDel="00662940">
            <w:rPr>
              <w:sz w:val="22"/>
              <w:szCs w:val="22"/>
            </w:rPr>
            <w:delText xml:space="preserve">in </w:delText>
          </w:r>
        </w:del>
        <w:del w:id="373" w:author="Jeff" w:date="2021-06-23T09:14:00Z">
          <w:r w:rsidDel="004A780C">
            <w:rPr>
              <w:sz w:val="22"/>
              <w:szCs w:val="22"/>
            </w:rPr>
            <w:delText>districts along the Eastern seaboard where natural fire and prescribed fire do not play a role in the lives of pine barrens.</w:delText>
          </w:r>
        </w:del>
      </w:moveTo>
    </w:p>
    <w:moveToRangeEnd w:id="366"/>
    <w:p w14:paraId="264FAD1C" w14:textId="198902A1" w:rsidR="00B94AC1" w:rsidDel="004A780C" w:rsidRDefault="00B94AC1">
      <w:pPr>
        <w:spacing w:line="360" w:lineRule="auto"/>
        <w:jc w:val="both"/>
        <w:rPr>
          <w:del w:id="374" w:author="Jeff" w:date="2021-06-23T09:14:00Z"/>
          <w:sz w:val="22"/>
          <w:szCs w:val="22"/>
        </w:rPr>
        <w:pPrChange w:id="375" w:author="Jeff" w:date="2021-06-23T02:01:00Z">
          <w:pPr>
            <w:spacing w:line="276" w:lineRule="auto"/>
            <w:jc w:val="both"/>
          </w:pPr>
        </w:pPrChange>
      </w:pPr>
    </w:p>
    <w:p w14:paraId="2782636A" w14:textId="73B5492B" w:rsidR="00992A1C" w:rsidRDefault="00992A1C" w:rsidP="00CB5E75">
      <w:pPr>
        <w:spacing w:line="360" w:lineRule="auto"/>
        <w:rPr>
          <w:sz w:val="22"/>
          <w:szCs w:val="22"/>
        </w:rPr>
      </w:pPr>
    </w:p>
    <w:bookmarkEnd w:id="46"/>
    <w:p w14:paraId="635D3484" w14:textId="3E0E6B6D" w:rsidR="00E265E0" w:rsidRPr="00345813" w:rsidRDefault="00CA09DB" w:rsidP="0059470D">
      <w:pPr>
        <w:pStyle w:val="mb0"/>
        <w:shd w:val="clear" w:color="auto" w:fill="FFFFFF"/>
        <w:spacing w:before="0" w:beforeAutospacing="0" w:after="150" w:afterAutospacing="0" w:line="276" w:lineRule="auto"/>
        <w:rPr>
          <w:b/>
          <w:bCs/>
          <w:i/>
          <w:iCs/>
          <w:sz w:val="22"/>
          <w:szCs w:val="22"/>
        </w:rPr>
      </w:pPr>
      <w:r w:rsidRPr="00345813">
        <w:rPr>
          <w:b/>
          <w:sz w:val="22"/>
          <w:szCs w:val="22"/>
        </w:rPr>
        <w:t>METHODS</w:t>
      </w:r>
    </w:p>
    <w:p w14:paraId="60A76CB0" w14:textId="0C61F5ED" w:rsidR="00CA09DB" w:rsidRPr="00345813" w:rsidRDefault="00CA09DB" w:rsidP="00564B6D">
      <w:pPr>
        <w:spacing w:line="276" w:lineRule="auto"/>
        <w:jc w:val="both"/>
        <w:rPr>
          <w:b/>
          <w:sz w:val="22"/>
          <w:szCs w:val="22"/>
        </w:rPr>
      </w:pPr>
      <w:r w:rsidRPr="00345813">
        <w:rPr>
          <w:b/>
          <w:sz w:val="22"/>
          <w:szCs w:val="22"/>
        </w:rPr>
        <w:t>Study Extraction Sites</w:t>
      </w:r>
    </w:p>
    <w:p w14:paraId="7B4BA0F1" w14:textId="120B4521" w:rsidR="00653C5E" w:rsidRDefault="00776FA8" w:rsidP="0053002F">
      <w:pPr>
        <w:spacing w:line="276" w:lineRule="auto"/>
        <w:jc w:val="both"/>
        <w:rPr>
          <w:b/>
          <w:sz w:val="22"/>
          <w:szCs w:val="22"/>
        </w:rPr>
      </w:pPr>
      <w:r w:rsidRPr="00345813">
        <w:rPr>
          <w:sz w:val="22"/>
          <w:szCs w:val="22"/>
        </w:rPr>
        <w:t>We investigate</w:t>
      </w:r>
      <w:del w:id="376" w:author="Jeff" w:date="2021-06-23T06:16:00Z">
        <w:r w:rsidRPr="00345813" w:rsidDel="00CB77B4">
          <w:rPr>
            <w:sz w:val="22"/>
            <w:szCs w:val="22"/>
          </w:rPr>
          <w:delText>d</w:delText>
        </w:r>
      </w:del>
      <w:r w:rsidRPr="00345813">
        <w:rPr>
          <w:sz w:val="22"/>
          <w:szCs w:val="22"/>
        </w:rPr>
        <w:t xml:space="preserve"> </w:t>
      </w:r>
      <w:r w:rsidR="004372A8">
        <w:rPr>
          <w:sz w:val="22"/>
          <w:szCs w:val="22"/>
        </w:rPr>
        <w:t xml:space="preserve">fifteen </w:t>
      </w:r>
      <w:r w:rsidRPr="00345813">
        <w:rPr>
          <w:sz w:val="22"/>
          <w:szCs w:val="22"/>
        </w:rPr>
        <w:t>p</w:t>
      </w:r>
      <w:r w:rsidR="0035539C" w:rsidRPr="00345813">
        <w:rPr>
          <w:sz w:val="22"/>
          <w:szCs w:val="22"/>
        </w:rPr>
        <w:t>itch pine</w:t>
      </w:r>
      <w:r w:rsidR="004372A8">
        <w:rPr>
          <w:sz w:val="22"/>
          <w:szCs w:val="22"/>
        </w:rPr>
        <w:t xml:space="preserve"> specimens</w:t>
      </w:r>
      <w:r w:rsidR="0035539C" w:rsidRPr="00345813">
        <w:rPr>
          <w:sz w:val="22"/>
          <w:szCs w:val="22"/>
        </w:rPr>
        <w:t xml:space="preserve"> at </w:t>
      </w:r>
      <w:r w:rsidR="004372A8">
        <w:rPr>
          <w:sz w:val="22"/>
          <w:szCs w:val="22"/>
        </w:rPr>
        <w:t xml:space="preserve">each of </w:t>
      </w:r>
      <w:r w:rsidR="0035539C" w:rsidRPr="00345813">
        <w:rPr>
          <w:sz w:val="22"/>
          <w:szCs w:val="22"/>
        </w:rPr>
        <w:t>f</w:t>
      </w:r>
      <w:r w:rsidR="00CA09DB" w:rsidRPr="00345813">
        <w:rPr>
          <w:sz w:val="22"/>
          <w:szCs w:val="22"/>
        </w:rPr>
        <w:t xml:space="preserve">our sites at </w:t>
      </w:r>
      <w:r w:rsidR="00C437EC">
        <w:rPr>
          <w:sz w:val="22"/>
          <w:szCs w:val="22"/>
        </w:rPr>
        <w:t>Mt. Desert Island</w:t>
      </w:r>
      <w:r w:rsidR="0044600E">
        <w:rPr>
          <w:sz w:val="22"/>
          <w:szCs w:val="22"/>
        </w:rPr>
        <w:t xml:space="preserve"> (</w:t>
      </w:r>
      <w:ins w:id="377" w:author="Jeff" w:date="2021-06-22T07:34:00Z">
        <w:r w:rsidR="00372C49">
          <w:rPr>
            <w:sz w:val="22"/>
            <w:szCs w:val="22"/>
          </w:rPr>
          <w:t xml:space="preserve">Fig. 2, </w:t>
        </w:r>
      </w:ins>
      <w:r w:rsidR="0044600E">
        <w:rPr>
          <w:sz w:val="22"/>
          <w:szCs w:val="22"/>
        </w:rPr>
        <w:t>Tab. 1)</w:t>
      </w:r>
      <w:r w:rsidR="0035539C" w:rsidRPr="00345813">
        <w:rPr>
          <w:sz w:val="22"/>
          <w:szCs w:val="22"/>
        </w:rPr>
        <w:t xml:space="preserve">, </w:t>
      </w:r>
      <w:r w:rsidR="00CA09DB" w:rsidRPr="00345813">
        <w:rPr>
          <w:sz w:val="22"/>
          <w:szCs w:val="22"/>
        </w:rPr>
        <w:t>factorially crossed</w:t>
      </w:r>
      <w:r w:rsidR="0035539C" w:rsidRPr="00345813">
        <w:rPr>
          <w:sz w:val="22"/>
          <w:szCs w:val="22"/>
        </w:rPr>
        <w:t xml:space="preserve"> in a</w:t>
      </w:r>
      <w:r w:rsidR="00CA09DB" w:rsidRPr="00345813">
        <w:rPr>
          <w:sz w:val="22"/>
          <w:szCs w:val="22"/>
        </w:rPr>
        <w:t xml:space="preserve"> fire history (Miller </w:t>
      </w:r>
      <w:r w:rsidR="00CA09DB" w:rsidRPr="00345813">
        <w:rPr>
          <w:i/>
          <w:iCs/>
          <w:sz w:val="22"/>
          <w:szCs w:val="22"/>
        </w:rPr>
        <w:t>et al</w:t>
      </w:r>
      <w:r w:rsidR="00791BE1">
        <w:rPr>
          <w:sz w:val="22"/>
          <w:szCs w:val="22"/>
        </w:rPr>
        <w:t xml:space="preserve">. </w:t>
      </w:r>
      <w:r w:rsidR="00CA09DB" w:rsidRPr="00345813">
        <w:rPr>
          <w:sz w:val="22"/>
          <w:szCs w:val="22"/>
        </w:rPr>
        <w:t>201</w:t>
      </w:r>
      <w:r w:rsidR="003A5590">
        <w:rPr>
          <w:sz w:val="22"/>
          <w:szCs w:val="22"/>
        </w:rPr>
        <w:t>7</w:t>
      </w:r>
      <w:r w:rsidR="00CA09DB" w:rsidRPr="00345813">
        <w:rPr>
          <w:sz w:val="22"/>
          <w:szCs w:val="22"/>
        </w:rPr>
        <w:t>)</w:t>
      </w:r>
      <w:r w:rsidR="0035539C" w:rsidRPr="00345813">
        <w:rPr>
          <w:sz w:val="22"/>
          <w:szCs w:val="22"/>
        </w:rPr>
        <w:t xml:space="preserve"> by elevation design</w:t>
      </w:r>
      <w:r w:rsidR="00CA09DB" w:rsidRPr="00345813">
        <w:rPr>
          <w:sz w:val="22"/>
          <w:szCs w:val="22"/>
        </w:rPr>
        <w:t xml:space="preserve">: (1) Wonderland trail </w:t>
      </w:r>
      <w:r w:rsidR="00A658A8">
        <w:rPr>
          <w:sz w:val="22"/>
          <w:szCs w:val="22"/>
        </w:rPr>
        <w:t xml:space="preserve">at an average of </w:t>
      </w:r>
      <w:r w:rsidR="00377741">
        <w:rPr>
          <w:sz w:val="22"/>
          <w:szCs w:val="22"/>
        </w:rPr>
        <w:t>58.5 ft</w:t>
      </w:r>
      <w:r w:rsidR="00377741" w:rsidRPr="00345813">
        <w:rPr>
          <w:sz w:val="22"/>
          <w:szCs w:val="22"/>
        </w:rPr>
        <w:t xml:space="preserve"> </w:t>
      </w:r>
      <w:r w:rsidR="00CA09DB" w:rsidRPr="00345813">
        <w:rPr>
          <w:sz w:val="22"/>
          <w:szCs w:val="22"/>
        </w:rPr>
        <w:t xml:space="preserve">elevation (low elevation, outside the footprint of the 1947 fire), (2) Gorham cliffs </w:t>
      </w:r>
      <w:r w:rsidR="00A658A8" w:rsidRPr="00E575B8">
        <w:rPr>
          <w:sz w:val="22"/>
          <w:szCs w:val="22"/>
        </w:rPr>
        <w:t>at an average of</w:t>
      </w:r>
      <w:r w:rsidR="00A658A8">
        <w:rPr>
          <w:i/>
          <w:iCs/>
          <w:sz w:val="22"/>
          <w:szCs w:val="22"/>
        </w:rPr>
        <w:t xml:space="preserve"> </w:t>
      </w:r>
      <w:r w:rsidR="00377741">
        <w:rPr>
          <w:sz w:val="22"/>
          <w:szCs w:val="22"/>
        </w:rPr>
        <w:t>101.5</w:t>
      </w:r>
      <w:r w:rsidR="00791BE1">
        <w:rPr>
          <w:sz w:val="22"/>
          <w:szCs w:val="22"/>
        </w:rPr>
        <w:t xml:space="preserve"> </w:t>
      </w:r>
      <w:r w:rsidR="00377741">
        <w:rPr>
          <w:sz w:val="22"/>
          <w:szCs w:val="22"/>
        </w:rPr>
        <w:t>ft</w:t>
      </w:r>
      <w:r w:rsidR="00770DD9" w:rsidRPr="00345813">
        <w:rPr>
          <w:sz w:val="22"/>
          <w:szCs w:val="22"/>
        </w:rPr>
        <w:t xml:space="preserve"> </w:t>
      </w:r>
      <w:r w:rsidR="00CA09DB" w:rsidRPr="00345813">
        <w:rPr>
          <w:sz w:val="22"/>
          <w:szCs w:val="22"/>
        </w:rPr>
        <w:t xml:space="preserve">(low elevation, within the footprint), (3) St. </w:t>
      </w:r>
      <w:proofErr w:type="spellStart"/>
      <w:r w:rsidR="00CA09DB" w:rsidRPr="00345813">
        <w:rPr>
          <w:sz w:val="22"/>
          <w:szCs w:val="22"/>
        </w:rPr>
        <w:t>Sauveur</w:t>
      </w:r>
      <w:proofErr w:type="spellEnd"/>
      <w:r w:rsidR="00CA09DB" w:rsidRPr="00345813">
        <w:rPr>
          <w:sz w:val="22"/>
          <w:szCs w:val="22"/>
        </w:rPr>
        <w:t xml:space="preserve"> </w:t>
      </w:r>
      <w:r w:rsidR="00CA09DB" w:rsidRPr="00A658A8">
        <w:rPr>
          <w:sz w:val="22"/>
          <w:szCs w:val="22"/>
        </w:rPr>
        <w:t>trai</w:t>
      </w:r>
      <w:r w:rsidR="00770DD9" w:rsidRPr="00A658A8">
        <w:rPr>
          <w:sz w:val="22"/>
          <w:szCs w:val="22"/>
        </w:rPr>
        <w:t>l</w:t>
      </w:r>
      <w:r w:rsidR="00CA09DB" w:rsidRPr="00A658A8">
        <w:rPr>
          <w:sz w:val="22"/>
          <w:szCs w:val="22"/>
        </w:rPr>
        <w:t xml:space="preserve"> </w:t>
      </w:r>
      <w:r w:rsidR="00A658A8" w:rsidRPr="00E575B8">
        <w:rPr>
          <w:sz w:val="22"/>
          <w:szCs w:val="22"/>
        </w:rPr>
        <w:t>at an average of</w:t>
      </w:r>
      <w:r w:rsidR="00A658A8">
        <w:rPr>
          <w:i/>
          <w:iCs/>
          <w:sz w:val="22"/>
          <w:szCs w:val="22"/>
        </w:rPr>
        <w:t xml:space="preserve"> </w:t>
      </w:r>
      <w:r w:rsidR="00377741">
        <w:rPr>
          <w:sz w:val="22"/>
          <w:szCs w:val="22"/>
        </w:rPr>
        <w:t>563.5 ft</w:t>
      </w:r>
      <w:r w:rsidR="00770DD9" w:rsidRPr="00345813">
        <w:rPr>
          <w:sz w:val="22"/>
          <w:szCs w:val="22"/>
        </w:rPr>
        <w:t xml:space="preserve"> </w:t>
      </w:r>
      <w:r w:rsidR="00CA09DB" w:rsidRPr="00345813">
        <w:rPr>
          <w:sz w:val="22"/>
          <w:szCs w:val="22"/>
        </w:rPr>
        <w:t>(high elevation, outside the footprint) and (4) South Cadillac trail</w:t>
      </w:r>
      <w:r w:rsidR="00770DD9" w:rsidRPr="00770DD9">
        <w:rPr>
          <w:i/>
          <w:iCs/>
          <w:sz w:val="22"/>
          <w:szCs w:val="22"/>
        </w:rPr>
        <w:t xml:space="preserve"> </w:t>
      </w:r>
      <w:r w:rsidR="00A658A8">
        <w:rPr>
          <w:sz w:val="22"/>
          <w:szCs w:val="22"/>
        </w:rPr>
        <w:t xml:space="preserve">at an average of </w:t>
      </w:r>
      <w:r w:rsidR="00377741">
        <w:rPr>
          <w:sz w:val="22"/>
          <w:szCs w:val="22"/>
        </w:rPr>
        <w:t>912 ft</w:t>
      </w:r>
      <w:r w:rsidR="00CA09DB" w:rsidRPr="00345813">
        <w:rPr>
          <w:sz w:val="22"/>
          <w:szCs w:val="22"/>
        </w:rPr>
        <w:t xml:space="preserve"> </w:t>
      </w:r>
      <w:r w:rsidR="0035539C" w:rsidRPr="00345813">
        <w:rPr>
          <w:sz w:val="22"/>
          <w:szCs w:val="22"/>
        </w:rPr>
        <w:t xml:space="preserve">(high </w:t>
      </w:r>
      <w:r w:rsidR="00CA09DB" w:rsidRPr="00345813">
        <w:rPr>
          <w:sz w:val="22"/>
          <w:szCs w:val="22"/>
        </w:rPr>
        <w:t>elevation within the footprint</w:t>
      </w:r>
      <w:r w:rsidR="0035539C" w:rsidRPr="00345813">
        <w:rPr>
          <w:sz w:val="22"/>
          <w:szCs w:val="22"/>
        </w:rPr>
        <w:t>)</w:t>
      </w:r>
      <w:r w:rsidR="00CA09DB" w:rsidRPr="00345813">
        <w:rPr>
          <w:sz w:val="22"/>
          <w:szCs w:val="22"/>
        </w:rPr>
        <w:t>.</w:t>
      </w:r>
      <w:r w:rsidR="00770DD9">
        <w:rPr>
          <w:sz w:val="22"/>
          <w:szCs w:val="22"/>
        </w:rPr>
        <w:t xml:space="preserve"> Elevation differences are </w:t>
      </w:r>
      <w:proofErr w:type="gramStart"/>
      <w:r w:rsidR="00770DD9">
        <w:rPr>
          <w:sz w:val="22"/>
          <w:szCs w:val="22"/>
        </w:rPr>
        <w:t>more stark</w:t>
      </w:r>
      <w:proofErr w:type="gramEnd"/>
      <w:r w:rsidR="00770DD9">
        <w:rPr>
          <w:sz w:val="22"/>
          <w:szCs w:val="22"/>
        </w:rPr>
        <w:t xml:space="preserve"> at higher elevations based on </w:t>
      </w:r>
      <w:r w:rsidR="003223E7">
        <w:rPr>
          <w:sz w:val="22"/>
          <w:szCs w:val="22"/>
        </w:rPr>
        <w:t xml:space="preserve">much longer </w:t>
      </w:r>
      <w:r w:rsidR="00AB3BF8">
        <w:rPr>
          <w:sz w:val="22"/>
          <w:szCs w:val="22"/>
        </w:rPr>
        <w:t xml:space="preserve">trail </w:t>
      </w:r>
      <w:r w:rsidR="003223E7">
        <w:rPr>
          <w:sz w:val="22"/>
          <w:szCs w:val="22"/>
        </w:rPr>
        <w:t>transects.</w:t>
      </w:r>
      <w:r w:rsidR="00F661CC">
        <w:rPr>
          <w:sz w:val="22"/>
          <w:szCs w:val="22"/>
        </w:rPr>
        <w:t xml:space="preserve"> </w:t>
      </w:r>
      <w:r w:rsidR="00F661CC" w:rsidRPr="00345813">
        <w:rPr>
          <w:sz w:val="22"/>
          <w:szCs w:val="22"/>
        </w:rPr>
        <w:t xml:space="preserve">Soils </w:t>
      </w:r>
      <w:r w:rsidR="00A658A8">
        <w:rPr>
          <w:sz w:val="22"/>
          <w:szCs w:val="22"/>
        </w:rPr>
        <w:t>at all four sites wer</w:t>
      </w:r>
      <w:r w:rsidR="00992A1C">
        <w:rPr>
          <w:sz w:val="22"/>
          <w:szCs w:val="22"/>
        </w:rPr>
        <w:t xml:space="preserve">e </w:t>
      </w:r>
      <w:r w:rsidR="00992A1C" w:rsidRPr="00345813">
        <w:rPr>
          <w:sz w:val="22"/>
          <w:szCs w:val="22"/>
        </w:rPr>
        <w:t xml:space="preserve">overlain with rapidly drying needle duff (Day </w:t>
      </w:r>
      <w:r w:rsidR="00992A1C" w:rsidRPr="00345813">
        <w:rPr>
          <w:i/>
          <w:sz w:val="22"/>
          <w:szCs w:val="22"/>
        </w:rPr>
        <w:t>et al</w:t>
      </w:r>
      <w:r w:rsidR="00791BE1">
        <w:rPr>
          <w:i/>
          <w:sz w:val="22"/>
          <w:szCs w:val="22"/>
        </w:rPr>
        <w:t>.</w:t>
      </w:r>
      <w:r w:rsidR="00992A1C" w:rsidRPr="00345813">
        <w:rPr>
          <w:sz w:val="22"/>
          <w:szCs w:val="22"/>
        </w:rPr>
        <w:t xml:space="preserve"> 2005)</w:t>
      </w:r>
      <w:r w:rsidR="00992A1C">
        <w:rPr>
          <w:sz w:val="22"/>
          <w:szCs w:val="22"/>
        </w:rPr>
        <w:t>,</w:t>
      </w:r>
      <w:r w:rsidR="00A658A8">
        <w:rPr>
          <w:sz w:val="22"/>
          <w:szCs w:val="22"/>
        </w:rPr>
        <w:t xml:space="preserve"> </w:t>
      </w:r>
      <w:r w:rsidR="00F661CC" w:rsidRPr="00345813">
        <w:rPr>
          <w:sz w:val="22"/>
          <w:szCs w:val="22"/>
        </w:rPr>
        <w:t xml:space="preserve">porous and </w:t>
      </w:r>
      <w:r w:rsidR="00992A1C">
        <w:rPr>
          <w:sz w:val="22"/>
          <w:szCs w:val="22"/>
        </w:rPr>
        <w:t xml:space="preserve">comprised of </w:t>
      </w:r>
      <w:r w:rsidR="00F661CC" w:rsidRPr="00345813">
        <w:rPr>
          <w:sz w:val="22"/>
          <w:szCs w:val="22"/>
        </w:rPr>
        <w:t>acidic hornblende granite or Ellsworth schist</w:t>
      </w:r>
      <w:r w:rsidR="0053002F">
        <w:rPr>
          <w:sz w:val="22"/>
          <w:szCs w:val="22"/>
        </w:rPr>
        <w:t xml:space="preserve">. In </w:t>
      </w:r>
      <w:proofErr w:type="gramStart"/>
      <w:r w:rsidR="0053002F">
        <w:rPr>
          <w:sz w:val="22"/>
          <w:szCs w:val="22"/>
        </w:rPr>
        <w:t>addition</w:t>
      </w:r>
      <w:proofErr w:type="gramEnd"/>
      <w:r w:rsidR="0053002F">
        <w:rPr>
          <w:sz w:val="22"/>
          <w:szCs w:val="22"/>
        </w:rPr>
        <w:t xml:space="preserve"> they </w:t>
      </w:r>
      <w:r w:rsidR="00A658A8">
        <w:rPr>
          <w:sz w:val="22"/>
          <w:szCs w:val="22"/>
        </w:rPr>
        <w:t xml:space="preserve">were </w:t>
      </w:r>
      <w:r w:rsidR="00F661CC" w:rsidRPr="00345813">
        <w:rPr>
          <w:sz w:val="22"/>
          <w:szCs w:val="22"/>
        </w:rPr>
        <w:t xml:space="preserve">uniformly shallow, </w:t>
      </w:r>
      <w:r w:rsidR="00992A1C" w:rsidRPr="00345813">
        <w:rPr>
          <w:sz w:val="22"/>
          <w:szCs w:val="22"/>
        </w:rPr>
        <w:t xml:space="preserve">(varying between </w:t>
      </w:r>
      <w:r w:rsidR="00992A1C">
        <w:rPr>
          <w:sz w:val="22"/>
          <w:szCs w:val="22"/>
        </w:rPr>
        <w:t>0</w:t>
      </w:r>
      <w:r w:rsidR="00992A1C" w:rsidRPr="00345813">
        <w:rPr>
          <w:sz w:val="22"/>
          <w:szCs w:val="22"/>
        </w:rPr>
        <w:t>.7-2.5 cm)</w:t>
      </w:r>
      <w:r w:rsidR="00992A1C">
        <w:rPr>
          <w:sz w:val="22"/>
          <w:szCs w:val="22"/>
        </w:rPr>
        <w:t xml:space="preserve"> </w:t>
      </w:r>
      <w:r w:rsidR="00F661CC" w:rsidRPr="00345813">
        <w:rPr>
          <w:sz w:val="22"/>
          <w:szCs w:val="22"/>
        </w:rPr>
        <w:t>homogeneous,</w:t>
      </w:r>
      <w:r w:rsidR="00A658A8">
        <w:rPr>
          <w:sz w:val="22"/>
          <w:szCs w:val="22"/>
        </w:rPr>
        <w:t xml:space="preserve"> and</w:t>
      </w:r>
      <w:r w:rsidR="00F661CC" w:rsidRPr="00345813">
        <w:rPr>
          <w:sz w:val="22"/>
          <w:szCs w:val="22"/>
        </w:rPr>
        <w:t xml:space="preserve"> </w:t>
      </w:r>
      <w:r w:rsidR="00992A1C">
        <w:rPr>
          <w:sz w:val="22"/>
          <w:szCs w:val="22"/>
        </w:rPr>
        <w:t>low in fertility.</w:t>
      </w:r>
      <w:r w:rsidR="00F661CC" w:rsidRPr="00345813">
        <w:rPr>
          <w:sz w:val="22"/>
          <w:szCs w:val="22"/>
        </w:rPr>
        <w:t xml:space="preserve"> </w:t>
      </w:r>
      <w:r w:rsidR="00377741">
        <w:rPr>
          <w:sz w:val="22"/>
          <w:szCs w:val="22"/>
        </w:rPr>
        <w:t>In some cases, sampling was limited according to time, weather and site access</w:t>
      </w:r>
      <w:del w:id="378" w:author="Jeff" w:date="2021-06-20T20:32:00Z">
        <w:r w:rsidR="00377741" w:rsidDel="006E6970">
          <w:rPr>
            <w:sz w:val="22"/>
            <w:szCs w:val="22"/>
          </w:rPr>
          <w:delText xml:space="preserve"> (e.g., what?)</w:delText>
        </w:r>
      </w:del>
      <w:r w:rsidR="00377741">
        <w:rPr>
          <w:sz w:val="22"/>
          <w:szCs w:val="22"/>
        </w:rPr>
        <w:t>.</w:t>
      </w:r>
    </w:p>
    <w:p w14:paraId="71564CFE" w14:textId="77777777" w:rsidR="0053002F" w:rsidRDefault="0053002F" w:rsidP="003757BC">
      <w:pPr>
        <w:spacing w:line="276" w:lineRule="auto"/>
        <w:jc w:val="both"/>
        <w:rPr>
          <w:b/>
          <w:sz w:val="22"/>
          <w:szCs w:val="22"/>
        </w:rPr>
      </w:pPr>
    </w:p>
    <w:p w14:paraId="0817AFDF" w14:textId="13212C7C" w:rsidR="003223E7" w:rsidDel="004225BF" w:rsidRDefault="0029724F" w:rsidP="0029724F">
      <w:pPr>
        <w:spacing w:after="103" w:line="276" w:lineRule="auto"/>
        <w:jc w:val="both"/>
        <w:rPr>
          <w:moveFrom w:id="379" w:author="Jeff" w:date="2021-06-23T13:39:00Z"/>
          <w:sz w:val="22"/>
          <w:szCs w:val="22"/>
        </w:rPr>
      </w:pPr>
      <w:moveFromRangeStart w:id="380" w:author="Jeff" w:date="2021-06-23T13:39:00Z" w:name="move75348010"/>
      <w:moveFrom w:id="381" w:author="Jeff" w:date="2021-06-23T13:39:00Z">
        <w:r w:rsidRPr="00345813" w:rsidDel="004225BF">
          <w:rPr>
            <w:b/>
            <w:sz w:val="22"/>
            <w:szCs w:val="22"/>
          </w:rPr>
          <w:t>Allometr</w:t>
        </w:r>
        <w:r w:rsidR="003223E7" w:rsidDel="004225BF">
          <w:rPr>
            <w:b/>
            <w:sz w:val="22"/>
            <w:szCs w:val="22"/>
          </w:rPr>
          <w:t>ic</w:t>
        </w:r>
        <w:r w:rsidR="00653C5E" w:rsidDel="004225BF">
          <w:rPr>
            <w:b/>
            <w:sz w:val="22"/>
            <w:szCs w:val="22"/>
          </w:rPr>
          <w:t xml:space="preserve"> relations</w:t>
        </w:r>
      </w:moveFrom>
    </w:p>
    <w:p w14:paraId="351FBEED" w14:textId="268FA2F0" w:rsidR="0029724F" w:rsidRPr="00572048" w:rsidDel="004225BF" w:rsidRDefault="00A658A8" w:rsidP="0029724F">
      <w:pPr>
        <w:spacing w:after="103" w:line="276" w:lineRule="auto"/>
        <w:jc w:val="both"/>
        <w:rPr>
          <w:moveFrom w:id="382" w:author="Jeff" w:date="2021-06-23T13:39:00Z"/>
          <w:sz w:val="22"/>
          <w:szCs w:val="22"/>
        </w:rPr>
      </w:pPr>
      <w:moveFrom w:id="383" w:author="Jeff" w:date="2021-06-23T13:39:00Z">
        <w:r w:rsidDel="004225BF">
          <w:rPr>
            <w:sz w:val="22"/>
            <w:szCs w:val="22"/>
          </w:rPr>
          <w:t>We measured i</w:t>
        </w:r>
        <w:r w:rsidR="00C6162A" w:rsidDel="004225BF">
          <w:rPr>
            <w:sz w:val="22"/>
            <w:szCs w:val="22"/>
          </w:rPr>
          <w:t>ndividual</w:t>
        </w:r>
        <w:r w:rsidR="0029724F" w:rsidRPr="00345813" w:rsidDel="004225BF">
          <w:rPr>
            <w:sz w:val="22"/>
            <w:szCs w:val="22"/>
          </w:rPr>
          <w:t xml:space="preserve"> tree height, stem diameter of the bole at breast height (DBH)</w:t>
        </w:r>
        <w:r w:rsidR="008B7B1A" w:rsidDel="004225BF">
          <w:rPr>
            <w:sz w:val="22"/>
            <w:szCs w:val="22"/>
          </w:rPr>
          <w:t xml:space="preserve"> and</w:t>
        </w:r>
        <w:r w:rsidR="0029724F" w:rsidRPr="00345813" w:rsidDel="004225BF">
          <w:rPr>
            <w:sz w:val="22"/>
            <w:szCs w:val="22"/>
          </w:rPr>
          <w:t xml:space="preserve"> </w:t>
        </w:r>
        <w:r w:rsidR="008B7B1A" w:rsidRPr="00345813" w:rsidDel="004225BF">
          <w:rPr>
            <w:sz w:val="22"/>
            <w:szCs w:val="22"/>
          </w:rPr>
          <w:t>canopy spread</w:t>
        </w:r>
        <w:r w:rsidR="008B7B1A" w:rsidDel="004225BF">
          <w:rPr>
            <w:sz w:val="22"/>
            <w:szCs w:val="22"/>
          </w:rPr>
          <w:t xml:space="preserve">. </w:t>
        </w:r>
        <w:r w:rsidR="0029724F" w:rsidRPr="00345813" w:rsidDel="004225BF">
          <w:rPr>
            <w:sz w:val="22"/>
            <w:szCs w:val="22"/>
          </w:rPr>
          <w:t xml:space="preserve">Tree height was estimated using </w:t>
        </w:r>
        <w:r w:rsidR="003223E7" w:rsidDel="004225BF">
          <w:rPr>
            <w:sz w:val="22"/>
            <w:szCs w:val="22"/>
          </w:rPr>
          <w:t xml:space="preserve">a plastic clinometer </w:t>
        </w:r>
        <w:r w:rsidR="0029724F" w:rsidRPr="00345813" w:rsidDel="004225BF">
          <w:rPr>
            <w:sz w:val="22"/>
            <w:szCs w:val="22"/>
          </w:rPr>
          <w:t>(</w:t>
        </w:r>
        <w:r w:rsidR="003223E7" w:rsidDel="004225BF">
          <w:rPr>
            <w:sz w:val="22"/>
            <w:szCs w:val="22"/>
          </w:rPr>
          <w:t>Kager, Lunenberg, MA</w:t>
        </w:r>
        <w:r w:rsidR="0029724F" w:rsidRPr="00345813" w:rsidDel="004225BF">
          <w:rPr>
            <w:sz w:val="22"/>
            <w:szCs w:val="22"/>
          </w:rPr>
          <w:t xml:space="preserve"> USA</w:t>
        </w:r>
        <w:r w:rsidR="00C6162A" w:rsidDel="004225BF">
          <w:rPr>
            <w:sz w:val="22"/>
            <w:szCs w:val="22"/>
          </w:rPr>
          <w:t>)</w:t>
        </w:r>
        <w:r w:rsidR="003223E7" w:rsidDel="004225BF">
          <w:rPr>
            <w:sz w:val="22"/>
            <w:szCs w:val="22"/>
          </w:rPr>
          <w:t xml:space="preserve"> and 30 m tape</w:t>
        </w:r>
        <w:r w:rsidR="0029724F" w:rsidRPr="00345813" w:rsidDel="004225BF">
          <w:rPr>
            <w:sz w:val="22"/>
            <w:szCs w:val="22"/>
          </w:rPr>
          <w:t xml:space="preserve">. DBH was measured at 1.06 m using </w:t>
        </w:r>
        <w:r w:rsidR="000C0DBE" w:rsidDel="004225BF">
          <w:rPr>
            <w:sz w:val="22"/>
            <w:szCs w:val="22"/>
          </w:rPr>
          <w:t>an</w:t>
        </w:r>
        <w:r w:rsidR="001105D4" w:rsidRPr="00812E74" w:rsidDel="004225BF">
          <w:rPr>
            <w:sz w:val="22"/>
            <w:szCs w:val="22"/>
          </w:rPr>
          <w:t xml:space="preserve"> expandable cloth measuring tape</w:t>
        </w:r>
        <w:r w:rsidR="0029724F" w:rsidRPr="00812E74" w:rsidDel="004225BF">
          <w:rPr>
            <w:sz w:val="22"/>
            <w:szCs w:val="22"/>
          </w:rPr>
          <w:t>. Canopy spread</w:t>
        </w:r>
        <w:r w:rsidR="000C0DBE" w:rsidDel="004225BF">
          <w:rPr>
            <w:sz w:val="22"/>
            <w:szCs w:val="22"/>
          </w:rPr>
          <w:t xml:space="preserve"> </w:t>
        </w:r>
        <w:r w:rsidR="009D5FCB" w:rsidRPr="00812E74" w:rsidDel="004225BF">
          <w:rPr>
            <w:sz w:val="22"/>
            <w:szCs w:val="22"/>
          </w:rPr>
          <w:t>across the</w:t>
        </w:r>
        <w:r w:rsidR="001105D4" w:rsidRPr="00812E74" w:rsidDel="004225BF">
          <w:rPr>
            <w:sz w:val="22"/>
            <w:szCs w:val="22"/>
          </w:rPr>
          <w:t xml:space="preserve"> first nodal </w:t>
        </w:r>
        <w:r w:rsidR="00E77884" w:rsidRPr="00812E74" w:rsidDel="004225BF">
          <w:rPr>
            <w:sz w:val="22"/>
            <w:szCs w:val="22"/>
          </w:rPr>
          <w:t xml:space="preserve">branch </w:t>
        </w:r>
        <w:r w:rsidR="001105D4" w:rsidRPr="00812E74" w:rsidDel="004225BF">
          <w:rPr>
            <w:sz w:val="22"/>
            <w:szCs w:val="22"/>
          </w:rPr>
          <w:t>expanse</w:t>
        </w:r>
        <w:r w:rsidR="009D5FCB" w:rsidRPr="00812E74" w:rsidDel="004225BF">
          <w:rPr>
            <w:sz w:val="22"/>
            <w:szCs w:val="22"/>
          </w:rPr>
          <w:t xml:space="preserve"> </w:t>
        </w:r>
        <w:r w:rsidR="000C0DBE" w:rsidDel="004225BF">
          <w:rPr>
            <w:sz w:val="22"/>
            <w:szCs w:val="22"/>
          </w:rPr>
          <w:t>below</w:t>
        </w:r>
        <w:r w:rsidR="009D5FCB" w:rsidRPr="00812E74" w:rsidDel="004225BF">
          <w:rPr>
            <w:sz w:val="22"/>
            <w:szCs w:val="22"/>
          </w:rPr>
          <w:t xml:space="preserve"> the crown</w:t>
        </w:r>
        <w:r w:rsidR="0029724F" w:rsidRPr="00812E74" w:rsidDel="004225BF">
          <w:rPr>
            <w:sz w:val="22"/>
            <w:szCs w:val="22"/>
          </w:rPr>
          <w:t xml:space="preserve"> was measured using t</w:t>
        </w:r>
        <w:r w:rsidR="009D5FCB" w:rsidRPr="00812E74" w:rsidDel="004225BF">
          <w:rPr>
            <w:sz w:val="22"/>
            <w:szCs w:val="22"/>
          </w:rPr>
          <w:t>wo</w:t>
        </w:r>
        <w:r w:rsidR="0029724F" w:rsidRPr="00812E74" w:rsidDel="004225BF">
          <w:rPr>
            <w:sz w:val="22"/>
            <w:szCs w:val="22"/>
          </w:rPr>
          <w:t xml:space="preserve"> calibrated</w:t>
        </w:r>
        <w:r w:rsidR="001105D4" w:rsidRPr="00812E74" w:rsidDel="004225BF">
          <w:rPr>
            <w:sz w:val="22"/>
            <w:szCs w:val="22"/>
          </w:rPr>
          <w:t>, nested</w:t>
        </w:r>
        <w:r w:rsidR="0029724F" w:rsidRPr="00345813" w:rsidDel="004225BF">
          <w:rPr>
            <w:sz w:val="22"/>
            <w:szCs w:val="22"/>
          </w:rPr>
          <w:t xml:space="preserve"> aluminum flags as a ground truth reference</w:t>
        </w:r>
        <w:r w:rsidR="00C65235" w:rsidRPr="00345813" w:rsidDel="004225BF">
          <w:rPr>
            <w:sz w:val="22"/>
            <w:szCs w:val="22"/>
          </w:rPr>
          <w:t>.</w:t>
        </w:r>
        <w:r w:rsidR="00C65235" w:rsidDel="004225BF">
          <w:rPr>
            <w:sz w:val="22"/>
            <w:szCs w:val="22"/>
          </w:rPr>
          <w:t xml:space="preserve"> This method was selecte</w:t>
        </w:r>
        <w:r w:rsidR="002F4EAD" w:rsidDel="004225BF">
          <w:rPr>
            <w:sz w:val="22"/>
            <w:szCs w:val="22"/>
          </w:rPr>
          <w:t xml:space="preserve">d </w:t>
        </w:r>
        <w:r w:rsidR="00C65235" w:rsidDel="004225BF">
          <w:rPr>
            <w:sz w:val="22"/>
            <w:szCs w:val="22"/>
          </w:rPr>
          <w:t xml:space="preserve">to sort out </w:t>
        </w:r>
        <w:r w:rsidR="0041165E" w:rsidDel="004225BF">
          <w:rPr>
            <w:sz w:val="22"/>
            <w:szCs w:val="22"/>
          </w:rPr>
          <w:t xml:space="preserve">upper </w:t>
        </w:r>
        <w:r w:rsidR="00C65235" w:rsidDel="004225BF">
          <w:rPr>
            <w:sz w:val="22"/>
            <w:szCs w:val="22"/>
          </w:rPr>
          <w:t xml:space="preserve">canopy spread x height differences </w:t>
        </w:r>
        <w:r w:rsidR="0041165E" w:rsidDel="004225BF">
          <w:rPr>
            <w:sz w:val="22"/>
            <w:szCs w:val="22"/>
          </w:rPr>
          <w:t xml:space="preserve">where trees </w:t>
        </w:r>
        <w:r w:rsidR="00C65235" w:rsidDel="004225BF">
          <w:rPr>
            <w:sz w:val="22"/>
            <w:szCs w:val="22"/>
          </w:rPr>
          <w:t>across all four stands</w:t>
        </w:r>
        <w:r w:rsidR="0041165E" w:rsidDel="004225BF">
          <w:rPr>
            <w:sz w:val="22"/>
            <w:szCs w:val="22"/>
          </w:rPr>
          <w:t xml:space="preserve"> </w:t>
        </w:r>
        <w:r w:rsidR="00135772" w:rsidDel="004225BF">
          <w:rPr>
            <w:sz w:val="22"/>
            <w:szCs w:val="22"/>
          </w:rPr>
          <w:t xml:space="preserve">which </w:t>
        </w:r>
        <w:r w:rsidR="008B7B1A" w:rsidDel="004225BF">
          <w:rPr>
            <w:sz w:val="22"/>
            <w:szCs w:val="22"/>
          </w:rPr>
          <w:t>exuded</w:t>
        </w:r>
        <w:r w:rsidR="0041165E" w:rsidDel="004225BF">
          <w:rPr>
            <w:sz w:val="22"/>
            <w:szCs w:val="22"/>
          </w:rPr>
          <w:t xml:space="preserve"> very similar height and DBH characteristics dominated</w:t>
        </w:r>
        <w:r w:rsidR="00C65235" w:rsidDel="004225BF">
          <w:rPr>
            <w:sz w:val="22"/>
            <w:szCs w:val="22"/>
          </w:rPr>
          <w:t>.</w:t>
        </w:r>
      </w:moveFrom>
    </w:p>
    <w:moveFromRangeEnd w:id="380"/>
    <w:p w14:paraId="44115767" w14:textId="77777777" w:rsidR="004225BF" w:rsidRPr="00B15EBE" w:rsidRDefault="004225BF" w:rsidP="004225BF">
      <w:pPr>
        <w:spacing w:after="103" w:line="276" w:lineRule="auto"/>
        <w:jc w:val="both"/>
        <w:rPr>
          <w:moveTo w:id="384" w:author="Jeff" w:date="2021-06-23T13:38:00Z"/>
          <w:sz w:val="22"/>
          <w:szCs w:val="22"/>
        </w:rPr>
      </w:pPr>
      <w:moveToRangeStart w:id="385" w:author="Jeff" w:date="2021-06-23T13:38:00Z" w:name="move75347947"/>
      <w:moveTo w:id="386" w:author="Jeff" w:date="2021-06-23T13:38:00Z">
        <w:r w:rsidRPr="00345813">
          <w:rPr>
            <w:b/>
            <w:bCs/>
            <w:sz w:val="22"/>
            <w:szCs w:val="22"/>
            <w:shd w:val="clear" w:color="auto" w:fill="FBFFFF"/>
          </w:rPr>
          <w:t>Topographic features</w:t>
        </w:r>
      </w:moveTo>
    </w:p>
    <w:p w14:paraId="6852E8FA" w14:textId="7CC8D2F8" w:rsidR="004225BF" w:rsidRPr="00DB4993" w:rsidDel="004225BF" w:rsidRDefault="004225BF" w:rsidP="004225BF">
      <w:pPr>
        <w:spacing w:after="103" w:line="276" w:lineRule="auto"/>
        <w:jc w:val="both"/>
        <w:rPr>
          <w:del w:id="387" w:author="Jeff" w:date="2021-06-23T13:39:00Z"/>
          <w:moveTo w:id="388" w:author="Jeff" w:date="2021-06-23T13:38:00Z"/>
          <w:sz w:val="22"/>
          <w:szCs w:val="22"/>
        </w:rPr>
      </w:pPr>
      <w:moveTo w:id="389" w:author="Jeff" w:date="2021-06-23T13:38:00Z">
        <w:r>
          <w:rPr>
            <w:sz w:val="22"/>
            <w:szCs w:val="22"/>
          </w:rPr>
          <w:t xml:space="preserve">A </w:t>
        </w:r>
        <w:r w:rsidRPr="00AF4420">
          <w:rPr>
            <w:sz w:val="22"/>
            <w:szCs w:val="22"/>
          </w:rPr>
          <w:t>Kodak Trimble Juno 3B</w:t>
        </w:r>
        <w:r>
          <w:rPr>
            <w:sz w:val="22"/>
            <w:szCs w:val="22"/>
          </w:rPr>
          <w:t xml:space="preserve"> was used t</w:t>
        </w:r>
        <w:r w:rsidRPr="00AF4420">
          <w:rPr>
            <w:sz w:val="22"/>
            <w:szCs w:val="22"/>
          </w:rPr>
          <w:t xml:space="preserve">o obtain horizontal resolution of data plotted using between five and seven satellite telecommunication vehicles </w:t>
        </w:r>
        <w:r w:rsidRPr="00AF4420">
          <w:rPr>
            <w:sz w:val="22"/>
            <w:szCs w:val="22"/>
            <w:shd w:val="clear" w:color="auto" w:fill="FBFFFF"/>
          </w:rPr>
          <w:t xml:space="preserve">to maintain a maximum Position Dilution of Precision. These data were differentially corrected and have estimated accuracies in the horizontal and vertical direction of 2 meters, while selective availability </w:t>
        </w:r>
        <w:r>
          <w:rPr>
            <w:sz w:val="22"/>
            <w:szCs w:val="22"/>
            <w:shd w:val="clear" w:color="auto" w:fill="FBFFFF"/>
          </w:rPr>
          <w:t>was</w:t>
        </w:r>
        <w:r w:rsidRPr="00AF4420">
          <w:rPr>
            <w:sz w:val="22"/>
            <w:szCs w:val="22"/>
            <w:shd w:val="clear" w:color="auto" w:fill="FBFFFF"/>
          </w:rPr>
          <w:t xml:space="preserve"> set to zero. </w:t>
        </w:r>
        <w:r w:rsidRPr="00AF4420">
          <w:rPr>
            <w:color w:val="222222"/>
            <w:sz w:val="22"/>
            <w:szCs w:val="22"/>
            <w:shd w:val="clear" w:color="auto" w:fill="FFFFFF"/>
          </w:rPr>
          <w:t>M</w:t>
        </w:r>
        <w:r w:rsidRPr="00AF4420">
          <w:rPr>
            <w:sz w:val="22"/>
            <w:szCs w:val="22"/>
          </w:rPr>
          <w:t>ultiple satellite-configured GPS data (USGS 2m LIDAR 2010) determined coordinates for individual trees (</w:t>
        </w:r>
        <w:proofErr w:type="spellStart"/>
        <w:r w:rsidRPr="00AF4420">
          <w:rPr>
            <w:sz w:val="22"/>
            <w:szCs w:val="22"/>
          </w:rPr>
          <w:t>Lubinski</w:t>
        </w:r>
        <w:proofErr w:type="spellEnd"/>
        <w:r>
          <w:rPr>
            <w:sz w:val="22"/>
            <w:szCs w:val="22"/>
          </w:rPr>
          <w:t>,</w:t>
        </w:r>
        <w:r w:rsidRPr="00AF4420">
          <w:rPr>
            <w:sz w:val="22"/>
            <w:szCs w:val="22"/>
          </w:rPr>
          <w:t xml:space="preserve"> Hop and </w:t>
        </w:r>
        <w:proofErr w:type="spellStart"/>
        <w:r w:rsidRPr="00AF4420">
          <w:rPr>
            <w:sz w:val="22"/>
            <w:szCs w:val="22"/>
          </w:rPr>
          <w:t>Gawler</w:t>
        </w:r>
        <w:proofErr w:type="spellEnd"/>
        <w:r w:rsidRPr="00AF4420">
          <w:rPr>
            <w:sz w:val="22"/>
            <w:szCs w:val="22"/>
          </w:rPr>
          <w:t xml:space="preserve"> 2003</w:t>
        </w:r>
        <w:r w:rsidRPr="00AF4420">
          <w:rPr>
            <w:color w:val="222222"/>
            <w:sz w:val="22"/>
            <w:szCs w:val="22"/>
            <w:shd w:val="clear" w:color="auto" w:fill="FFFFFF"/>
          </w:rPr>
          <w:t>)</w:t>
        </w:r>
        <w:r w:rsidRPr="00AF4420">
          <w:rPr>
            <w:sz w:val="22"/>
            <w:szCs w:val="22"/>
          </w:rPr>
          <w:t xml:space="preserve"> </w:t>
        </w:r>
        <w:r w:rsidRPr="00AF4420">
          <w:rPr>
            <w:sz w:val="22"/>
            <w:szCs w:val="22"/>
            <w:shd w:val="clear" w:color="auto" w:fill="FBFFFF"/>
          </w:rPr>
          <w:t xml:space="preserve">as well as slope and aspect attributes using ArcGIS (version 10). </w:t>
        </w:r>
        <w:r w:rsidRPr="00AF4420">
          <w:rPr>
            <w:sz w:val="22"/>
            <w:szCs w:val="22"/>
          </w:rPr>
          <w:t xml:space="preserve">Mapping </w:t>
        </w:r>
        <w:r>
          <w:rPr>
            <w:sz w:val="22"/>
            <w:szCs w:val="22"/>
          </w:rPr>
          <w:t>of this type of data has been</w:t>
        </w:r>
        <w:r w:rsidRPr="00AF4420">
          <w:rPr>
            <w:sz w:val="22"/>
            <w:szCs w:val="22"/>
          </w:rPr>
          <w:t xml:space="preserve"> used in the </w:t>
        </w:r>
        <w:r w:rsidRPr="00AF4420">
          <w:rPr>
            <w:sz w:val="22"/>
            <w:szCs w:val="22"/>
          </w:rPr>
          <w:lastRenderedPageBreak/>
          <w:t>past to compare physiography and recalcitrant chemical biogeography, particularly in fire prone contexts (</w:t>
        </w:r>
        <w:proofErr w:type="spellStart"/>
        <w:r w:rsidRPr="00AF4420">
          <w:rPr>
            <w:sz w:val="22"/>
            <w:szCs w:val="22"/>
          </w:rPr>
          <w:t>Szpakowski</w:t>
        </w:r>
        <w:proofErr w:type="spellEnd"/>
        <w:r w:rsidRPr="00AF4420">
          <w:rPr>
            <w:sz w:val="22"/>
            <w:szCs w:val="22"/>
          </w:rPr>
          <w:t xml:space="preserve"> and Jensen 2019)</w:t>
        </w:r>
      </w:moveTo>
      <w:ins w:id="390" w:author="Jeff" w:date="2021-06-23T13:39:00Z">
        <w:r>
          <w:rPr>
            <w:sz w:val="22"/>
            <w:szCs w:val="22"/>
          </w:rPr>
          <w:t>.</w:t>
        </w:r>
      </w:ins>
      <w:moveTo w:id="391" w:author="Jeff" w:date="2021-06-23T13:38:00Z">
        <w:del w:id="392" w:author="Jeff" w:date="2021-06-23T13:39:00Z">
          <w:r w:rsidRPr="00AF4420" w:rsidDel="004225BF">
            <w:rPr>
              <w:sz w:val="22"/>
              <w:szCs w:val="22"/>
            </w:rPr>
            <w:delText xml:space="preserve">. </w:delText>
          </w:r>
        </w:del>
      </w:moveTo>
      <w:ins w:id="393" w:author="Jeff" w:date="2021-06-23T13:39:00Z">
        <w:r>
          <w:rPr>
            <w:b/>
            <w:bCs/>
            <w:sz w:val="22"/>
            <w:szCs w:val="22"/>
            <w:shd w:val="clear" w:color="auto" w:fill="FBFFFF"/>
          </w:rPr>
          <w:t xml:space="preserve"> </w:t>
        </w:r>
      </w:ins>
    </w:p>
    <w:moveToRangeEnd w:id="385"/>
    <w:p w14:paraId="43D5579B" w14:textId="77777777" w:rsidR="0074085B" w:rsidRDefault="0029724F" w:rsidP="0074085B">
      <w:pPr>
        <w:spacing w:after="103" w:line="276" w:lineRule="auto"/>
        <w:jc w:val="both"/>
        <w:rPr>
          <w:ins w:id="394" w:author="Jeff" w:date="2021-06-24T02:48:00Z"/>
          <w:rFonts w:eastAsiaTheme="minorHAnsi"/>
          <w:sz w:val="22"/>
          <w:szCs w:val="22"/>
        </w:rPr>
      </w:pPr>
      <w:del w:id="395" w:author="Jeff" w:date="2021-06-23T13:38:00Z">
        <w:r w:rsidDel="004225BF">
          <w:rPr>
            <w:b/>
            <w:bCs/>
            <w:sz w:val="22"/>
            <w:szCs w:val="22"/>
            <w:shd w:val="clear" w:color="auto" w:fill="FBFFFF"/>
          </w:rPr>
          <w:delText>Clustering</w:delText>
        </w:r>
      </w:del>
      <w:del w:id="396" w:author="Jeff" w:date="2021-06-23T13:39:00Z">
        <w:r w:rsidDel="004225BF">
          <w:rPr>
            <w:b/>
            <w:bCs/>
            <w:sz w:val="22"/>
            <w:szCs w:val="22"/>
            <w:shd w:val="clear" w:color="auto" w:fill="FBFFFF"/>
          </w:rPr>
          <w:br/>
        </w:r>
      </w:del>
      <w:del w:id="397" w:author="Jeff" w:date="2021-06-24T02:48:00Z">
        <w:r w:rsidR="000C0DBE" w:rsidDel="0074085B">
          <w:rPr>
            <w:rFonts w:eastAsiaTheme="minorHAnsi"/>
            <w:sz w:val="22"/>
            <w:szCs w:val="22"/>
          </w:rPr>
          <w:delText>M</w:delText>
        </w:r>
        <w:r w:rsidDel="0074085B">
          <w:rPr>
            <w:rFonts w:eastAsiaTheme="minorHAnsi"/>
            <w:sz w:val="22"/>
            <w:szCs w:val="22"/>
          </w:rPr>
          <w:delText>ean d</w:delText>
        </w:r>
        <w:r w:rsidRPr="00345813" w:rsidDel="0074085B">
          <w:rPr>
            <w:rFonts w:eastAsiaTheme="minorHAnsi"/>
            <w:sz w:val="22"/>
            <w:szCs w:val="22"/>
          </w:rPr>
          <w:delText xml:space="preserve">istances </w:delText>
        </w:r>
        <w:r w:rsidR="00536912" w:rsidRPr="00345813" w:rsidDel="0074085B">
          <w:rPr>
            <w:rFonts w:eastAsiaTheme="minorHAnsi"/>
            <w:sz w:val="22"/>
            <w:szCs w:val="22"/>
          </w:rPr>
          <w:delText>between sampled trees (</w:delText>
        </w:r>
        <w:r w:rsidR="00536912" w:rsidRPr="00345813" w:rsidDel="0074085B">
          <w:rPr>
            <w:rFonts w:eastAsiaTheme="minorHAnsi"/>
            <w:i/>
            <w:iCs/>
            <w:sz w:val="22"/>
            <w:szCs w:val="22"/>
          </w:rPr>
          <w:delText>N</w:delText>
        </w:r>
        <w:r w:rsidR="00536912" w:rsidDel="0074085B">
          <w:rPr>
            <w:rFonts w:eastAsiaTheme="minorHAnsi"/>
            <w:i/>
            <w:iCs/>
            <w:sz w:val="22"/>
            <w:szCs w:val="22"/>
          </w:rPr>
          <w:delText xml:space="preserve"> </w:delText>
        </w:r>
        <w:r w:rsidR="00536912" w:rsidRPr="00345813" w:rsidDel="0074085B">
          <w:rPr>
            <w:rFonts w:eastAsiaTheme="minorHAnsi"/>
            <w:sz w:val="22"/>
            <w:szCs w:val="22"/>
          </w:rPr>
          <w:delText>=</w:delText>
        </w:r>
        <w:r w:rsidR="00536912" w:rsidDel="0074085B">
          <w:rPr>
            <w:rFonts w:eastAsiaTheme="minorHAnsi"/>
            <w:sz w:val="22"/>
            <w:szCs w:val="22"/>
          </w:rPr>
          <w:delText xml:space="preserve"> 60</w:delText>
        </w:r>
        <w:r w:rsidR="00536912" w:rsidRPr="00345813" w:rsidDel="0074085B">
          <w:rPr>
            <w:rFonts w:eastAsiaTheme="minorHAnsi"/>
            <w:sz w:val="22"/>
            <w:szCs w:val="22"/>
          </w:rPr>
          <w:delText xml:space="preserve">) </w:delText>
        </w:r>
        <w:r w:rsidR="000C0DBE" w:rsidDel="0074085B">
          <w:rPr>
            <w:rFonts w:eastAsiaTheme="minorHAnsi"/>
            <w:sz w:val="22"/>
            <w:szCs w:val="22"/>
          </w:rPr>
          <w:delText xml:space="preserve">were calculated </w:delText>
        </w:r>
        <w:r w:rsidR="00536912" w:rsidDel="0074085B">
          <w:rPr>
            <w:rFonts w:eastAsiaTheme="minorHAnsi"/>
            <w:sz w:val="22"/>
            <w:szCs w:val="22"/>
          </w:rPr>
          <w:delText xml:space="preserve">including </w:delText>
        </w:r>
        <w:r w:rsidRPr="00345813" w:rsidDel="0074085B">
          <w:rPr>
            <w:rFonts w:eastAsiaTheme="minorHAnsi"/>
            <w:sz w:val="22"/>
            <w:szCs w:val="22"/>
          </w:rPr>
          <w:delText xml:space="preserve">up to five of their nearest, reproductively mature conspecific </w:delText>
        </w:r>
        <w:r w:rsidR="000C0DBE" w:rsidRPr="00345813" w:rsidDel="0074085B">
          <w:rPr>
            <w:rFonts w:eastAsiaTheme="minorHAnsi"/>
            <w:sz w:val="22"/>
            <w:szCs w:val="22"/>
          </w:rPr>
          <w:delText xml:space="preserve">(within 5 m) </w:delText>
        </w:r>
        <w:r w:rsidRPr="00345813" w:rsidDel="0074085B">
          <w:rPr>
            <w:rFonts w:eastAsiaTheme="minorHAnsi"/>
            <w:sz w:val="22"/>
            <w:szCs w:val="22"/>
          </w:rPr>
          <w:delText>neighbor</w:delText>
        </w:r>
        <w:r w:rsidR="000C0DBE" w:rsidDel="0074085B">
          <w:rPr>
            <w:rFonts w:eastAsiaTheme="minorHAnsi"/>
            <w:sz w:val="22"/>
            <w:szCs w:val="22"/>
          </w:rPr>
          <w:delText>s</w:delText>
        </w:r>
        <w:r w:rsidRPr="00345813" w:rsidDel="0074085B">
          <w:rPr>
            <w:rFonts w:eastAsiaTheme="minorHAnsi"/>
            <w:sz w:val="22"/>
            <w:szCs w:val="22"/>
          </w:rPr>
          <w:delText xml:space="preserve"> </w:delText>
        </w:r>
        <w:r w:rsidDel="0074085B">
          <w:rPr>
            <w:rFonts w:eastAsiaTheme="minorHAnsi"/>
            <w:sz w:val="22"/>
            <w:szCs w:val="22"/>
          </w:rPr>
          <w:delText xml:space="preserve"> (Churchill </w:delText>
        </w:r>
        <w:r w:rsidRPr="003757BC" w:rsidDel="0074085B">
          <w:rPr>
            <w:rFonts w:eastAsiaTheme="minorHAnsi"/>
            <w:i/>
            <w:iCs/>
            <w:sz w:val="22"/>
            <w:szCs w:val="22"/>
          </w:rPr>
          <w:delText>et al</w:delText>
        </w:r>
        <w:r w:rsidR="00791BE1" w:rsidRPr="003757BC" w:rsidDel="0074085B">
          <w:rPr>
            <w:rFonts w:eastAsiaTheme="minorHAnsi"/>
            <w:i/>
            <w:iCs/>
            <w:sz w:val="22"/>
            <w:szCs w:val="22"/>
          </w:rPr>
          <w:delText>.</w:delText>
        </w:r>
        <w:r w:rsidDel="0074085B">
          <w:rPr>
            <w:rFonts w:eastAsiaTheme="minorHAnsi"/>
            <w:sz w:val="22"/>
            <w:szCs w:val="22"/>
          </w:rPr>
          <w:delText xml:space="preserve"> 2012)—</w:delText>
        </w:r>
        <w:r w:rsidR="00536912" w:rsidDel="0074085B">
          <w:rPr>
            <w:rFonts w:eastAsiaTheme="minorHAnsi"/>
            <w:sz w:val="22"/>
            <w:szCs w:val="22"/>
          </w:rPr>
          <w:delText xml:space="preserve">this method served as </w:delText>
        </w:r>
        <w:r w:rsidDel="0074085B">
          <w:rPr>
            <w:rFonts w:eastAsiaTheme="minorHAnsi"/>
            <w:sz w:val="22"/>
            <w:szCs w:val="22"/>
          </w:rPr>
          <w:delText xml:space="preserve">a </w:delText>
        </w:r>
        <w:r w:rsidRPr="00345813" w:rsidDel="0074085B">
          <w:rPr>
            <w:rFonts w:eastAsiaTheme="minorHAnsi"/>
            <w:sz w:val="22"/>
            <w:szCs w:val="22"/>
          </w:rPr>
          <w:delText>surrogate, but inverse, measure for stand density (</w:delText>
        </w:r>
        <w:r w:rsidRPr="00345813" w:rsidDel="0074085B">
          <w:rPr>
            <w:color w:val="222222"/>
            <w:sz w:val="22"/>
            <w:szCs w:val="22"/>
            <w:shd w:val="clear" w:color="auto" w:fill="FFFFFF"/>
          </w:rPr>
          <w:delText>Mosseler</w:delText>
        </w:r>
      </w:del>
      <w:del w:id="398" w:author="Jeff" w:date="2021-06-23T13:40:00Z">
        <w:r w:rsidRPr="00345813" w:rsidDel="004225BF">
          <w:rPr>
            <w:color w:val="222222"/>
            <w:sz w:val="22"/>
            <w:szCs w:val="22"/>
            <w:shd w:val="clear" w:color="auto" w:fill="FFFFFF"/>
          </w:rPr>
          <w:delText xml:space="preserve"> R</w:delText>
        </w:r>
      </w:del>
      <w:del w:id="399" w:author="Jeff" w:date="2021-06-24T02:48:00Z">
        <w:r w:rsidRPr="00345813" w:rsidDel="0074085B">
          <w:rPr>
            <w:color w:val="222222"/>
            <w:sz w:val="22"/>
            <w:szCs w:val="22"/>
            <w:shd w:val="clear" w:color="auto" w:fill="FFFFFF"/>
          </w:rPr>
          <w:delText>ajora and Major</w:delText>
        </w:r>
      </w:del>
      <w:del w:id="400" w:author="Jeff" w:date="2021-06-23T13:40:00Z">
        <w:r w:rsidRPr="00345813" w:rsidDel="004225BF">
          <w:rPr>
            <w:color w:val="222222"/>
            <w:sz w:val="22"/>
            <w:szCs w:val="22"/>
            <w:shd w:val="clear" w:color="auto" w:fill="FFFFFF"/>
          </w:rPr>
          <w:delText xml:space="preserve"> </w:delText>
        </w:r>
      </w:del>
      <w:del w:id="401" w:author="Jeff" w:date="2021-06-24T02:48:00Z">
        <w:r w:rsidRPr="00345813" w:rsidDel="0074085B">
          <w:rPr>
            <w:rFonts w:eastAsiaTheme="minorHAnsi"/>
            <w:sz w:val="22"/>
            <w:szCs w:val="22"/>
          </w:rPr>
          <w:delText>2004).</w:delText>
        </w:r>
      </w:del>
    </w:p>
    <w:p w14:paraId="20E6E242" w14:textId="77777777" w:rsidR="0074085B" w:rsidRDefault="0074085B" w:rsidP="0074085B">
      <w:pPr>
        <w:spacing w:after="103" w:line="276" w:lineRule="auto"/>
        <w:jc w:val="both"/>
        <w:rPr>
          <w:ins w:id="402" w:author="Jeff" w:date="2021-06-24T02:48:00Z"/>
          <w:rFonts w:eastAsiaTheme="minorHAnsi"/>
          <w:sz w:val="22"/>
          <w:szCs w:val="22"/>
        </w:rPr>
      </w:pPr>
    </w:p>
    <w:p w14:paraId="6AEF5DB0" w14:textId="065C604B" w:rsidR="004225BF" w:rsidRPr="003757BC" w:rsidRDefault="004225BF" w:rsidP="0074085B">
      <w:pPr>
        <w:spacing w:after="103" w:line="276" w:lineRule="auto"/>
        <w:jc w:val="both"/>
        <w:rPr>
          <w:ins w:id="403" w:author="Jeff" w:date="2021-06-23T13:40:00Z"/>
          <w:b/>
          <w:bCs/>
          <w:sz w:val="22"/>
          <w:szCs w:val="22"/>
        </w:rPr>
      </w:pPr>
      <w:ins w:id="404" w:author="Jeff" w:date="2021-06-23T13:40:00Z">
        <w:r w:rsidRPr="003757BC">
          <w:rPr>
            <w:b/>
            <w:bCs/>
            <w:sz w:val="22"/>
            <w:szCs w:val="22"/>
          </w:rPr>
          <w:t>Soil Element</w:t>
        </w:r>
        <w:r>
          <w:rPr>
            <w:b/>
            <w:bCs/>
            <w:sz w:val="22"/>
            <w:szCs w:val="22"/>
          </w:rPr>
          <w:t>s and Water Retention (</w:t>
        </w:r>
      </w:ins>
      <w:ins w:id="405" w:author="Jeff" w:date="2021-06-23T13:41:00Z">
        <w:r>
          <w:rPr>
            <w:b/>
            <w:bCs/>
            <w:sz w:val="22"/>
            <w:szCs w:val="22"/>
          </w:rPr>
          <w:t>SWR)</w:t>
        </w:r>
      </w:ins>
    </w:p>
    <w:p w14:paraId="7BEA1B20" w14:textId="77777777" w:rsidR="004225BF" w:rsidRDefault="004225BF" w:rsidP="00B6617D">
      <w:pPr>
        <w:spacing w:after="103" w:line="360" w:lineRule="auto"/>
        <w:jc w:val="both"/>
        <w:rPr>
          <w:ins w:id="406" w:author="Jeff" w:date="2021-06-23T13:40:00Z"/>
          <w:b/>
          <w:sz w:val="22"/>
          <w:szCs w:val="22"/>
        </w:rPr>
        <w:pPrChange w:id="407" w:author="Jeff" w:date="2021-06-24T02:30:00Z">
          <w:pPr>
            <w:spacing w:after="103" w:line="276" w:lineRule="auto"/>
            <w:jc w:val="both"/>
          </w:pPr>
        </w:pPrChange>
      </w:pPr>
      <w:ins w:id="408" w:author="Jeff" w:date="2021-06-23T13:40:00Z">
        <w:r>
          <w:rPr>
            <w:sz w:val="22"/>
            <w:szCs w:val="22"/>
          </w:rPr>
          <w:t xml:space="preserve">Soils </w:t>
        </w:r>
        <w:r w:rsidRPr="00345813">
          <w:rPr>
            <w:sz w:val="22"/>
            <w:szCs w:val="22"/>
          </w:rPr>
          <w:t>were excavated by hand trowel and soil probe (</w:t>
        </w:r>
        <w:proofErr w:type="spellStart"/>
        <w:r w:rsidRPr="00345813">
          <w:rPr>
            <w:sz w:val="22"/>
            <w:szCs w:val="22"/>
          </w:rPr>
          <w:t>Accuproducts</w:t>
        </w:r>
        <w:proofErr w:type="spellEnd"/>
        <w:r w:rsidRPr="00345813">
          <w:rPr>
            <w:sz w:val="22"/>
            <w:szCs w:val="22"/>
          </w:rPr>
          <w:t>, Saline, MI, USA)</w:t>
        </w:r>
        <w:r>
          <w:rPr>
            <w:sz w:val="22"/>
            <w:szCs w:val="22"/>
          </w:rPr>
          <w:t xml:space="preserve">; soil </w:t>
        </w:r>
        <w:r w:rsidRPr="00345813">
          <w:rPr>
            <w:sz w:val="22"/>
            <w:szCs w:val="22"/>
          </w:rPr>
          <w:t>C</w:t>
        </w:r>
        <w:r>
          <w:rPr>
            <w:sz w:val="22"/>
            <w:szCs w:val="22"/>
          </w:rPr>
          <w:t xml:space="preserve">, </w:t>
        </w:r>
        <w:r w:rsidRPr="00345813">
          <w:rPr>
            <w:sz w:val="22"/>
            <w:szCs w:val="22"/>
          </w:rPr>
          <w:t xml:space="preserve">N </w:t>
        </w:r>
        <w:r>
          <w:rPr>
            <w:sz w:val="22"/>
            <w:szCs w:val="22"/>
          </w:rPr>
          <w:t xml:space="preserve">and C/N </w:t>
        </w:r>
        <w:r w:rsidRPr="00345813">
          <w:rPr>
            <w:sz w:val="22"/>
            <w:szCs w:val="22"/>
          </w:rPr>
          <w:t xml:space="preserve">were calculated </w:t>
        </w:r>
        <w:r>
          <w:rPr>
            <w:sz w:val="22"/>
            <w:szCs w:val="22"/>
          </w:rPr>
          <w:t>from</w:t>
        </w:r>
        <w:r w:rsidRPr="00345813">
          <w:rPr>
            <w:sz w:val="22"/>
            <w:szCs w:val="22"/>
          </w:rPr>
          <w:t xml:space="preserve"> elemental analysis in a similar fashion to </w:t>
        </w:r>
        <w:r>
          <w:rPr>
            <w:sz w:val="22"/>
            <w:szCs w:val="22"/>
          </w:rPr>
          <w:t xml:space="preserve">(foliar samples) the aforementioned method. </w:t>
        </w:r>
      </w:ins>
    </w:p>
    <w:p w14:paraId="597B14A9" w14:textId="77777777" w:rsidR="004225BF" w:rsidRDefault="004225BF" w:rsidP="00B6617D">
      <w:pPr>
        <w:spacing w:line="360" w:lineRule="auto"/>
        <w:jc w:val="both"/>
        <w:rPr>
          <w:ins w:id="409" w:author="Jeff" w:date="2021-06-23T13:40:00Z"/>
          <w:sz w:val="22"/>
          <w:szCs w:val="22"/>
        </w:rPr>
        <w:pPrChange w:id="410" w:author="Jeff" w:date="2021-06-24T02:30:00Z">
          <w:pPr>
            <w:spacing w:line="276" w:lineRule="auto"/>
            <w:jc w:val="both"/>
          </w:pPr>
        </w:pPrChange>
      </w:pPr>
      <w:ins w:id="411" w:author="Jeff" w:date="2021-06-23T13:40:00Z">
        <w:r w:rsidRPr="00345813">
          <w:rPr>
            <w:sz w:val="22"/>
            <w:szCs w:val="22"/>
          </w:rPr>
          <w:t xml:space="preserve">70 mL </w:t>
        </w:r>
        <w:r>
          <w:rPr>
            <w:sz w:val="22"/>
            <w:szCs w:val="22"/>
          </w:rPr>
          <w:t xml:space="preserve">soil </w:t>
        </w:r>
        <w:r w:rsidRPr="00345813">
          <w:rPr>
            <w:sz w:val="22"/>
            <w:szCs w:val="22"/>
          </w:rPr>
          <w:t>samples were extracted at fifteen tree locations at four sites, from &lt;7.5 cm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horizon above bedrock. In a laboratory 50 g H</w:t>
        </w:r>
        <w:r w:rsidRPr="00345813">
          <w:rPr>
            <w:sz w:val="22"/>
            <w:szCs w:val="22"/>
            <w:vertAlign w:val="subscript"/>
          </w:rPr>
          <w:t>2</w:t>
        </w:r>
        <w:r w:rsidRPr="00345813">
          <w:rPr>
            <w:sz w:val="22"/>
            <w:szCs w:val="22"/>
          </w:rPr>
          <w:t>O were added to each aliquot to assess net water retention as a subset of soil moisture evaporation (</w:t>
        </w:r>
        <w:proofErr w:type="spellStart"/>
        <w:r w:rsidRPr="00345813">
          <w:rPr>
            <w:i/>
            <w:sz w:val="22"/>
            <w:szCs w:val="22"/>
          </w:rPr>
          <w:t>ψ</w:t>
        </w:r>
        <w:r w:rsidRPr="00345813">
          <w:rPr>
            <w:sz w:val="22"/>
            <w:szCs w:val="22"/>
            <w:vertAlign w:val="subscript"/>
          </w:rPr>
          <w:t>g</w:t>
        </w:r>
        <w:proofErr w:type="spellEnd"/>
        <w:r w:rsidRPr="00345813">
          <w:rPr>
            <w:sz w:val="22"/>
            <w:szCs w:val="22"/>
          </w:rPr>
          <w:t>) to determine net evaporative loss or adsorption to surfaces. Soil water retention analysis was conducted according to the Fields method (Licht</w:t>
        </w:r>
        <w:r w:rsidRPr="00345813">
          <w:rPr>
            <w:i/>
            <w:sz w:val="22"/>
            <w:szCs w:val="22"/>
          </w:rPr>
          <w:t xml:space="preserve"> </w:t>
        </w:r>
        <w:r w:rsidRPr="00345813">
          <w:rPr>
            <w:iCs/>
            <w:sz w:val="22"/>
            <w:szCs w:val="22"/>
          </w:rPr>
          <w:t>and Smith 2018</w:t>
        </w:r>
        <w:r w:rsidRPr="00345813">
          <w:rPr>
            <w:sz w:val="22"/>
            <w:szCs w:val="22"/>
          </w:rPr>
          <w:t>). Retention effects of gravitational and evaporation forces was made on a wet basis where W</w:t>
        </w:r>
        <w:r w:rsidRPr="00345813">
          <w:rPr>
            <w:sz w:val="22"/>
            <w:szCs w:val="22"/>
            <w:vertAlign w:val="subscript"/>
          </w:rPr>
          <w:t>m</w:t>
        </w:r>
        <w:r w:rsidRPr="00345813">
          <w:rPr>
            <w:sz w:val="22"/>
            <w:szCs w:val="22"/>
          </w:rPr>
          <w:t>=g H</w:t>
        </w:r>
        <w:r w:rsidRPr="00345813">
          <w:rPr>
            <w:sz w:val="22"/>
            <w:szCs w:val="22"/>
            <w:vertAlign w:val="subscript"/>
          </w:rPr>
          <w:t>2</w:t>
        </w:r>
        <w:r w:rsidRPr="00345813">
          <w:rPr>
            <w:sz w:val="22"/>
            <w:szCs w:val="22"/>
          </w:rPr>
          <w:t xml:space="preserve">O </w:t>
        </w:r>
        <w:r w:rsidRPr="00345813">
          <w:rPr>
            <w:b/>
            <w:sz w:val="16"/>
            <w:szCs w:val="16"/>
          </w:rPr>
          <w:t>●</w:t>
        </w:r>
        <w:r w:rsidRPr="00345813">
          <w:rPr>
            <w:sz w:val="22"/>
            <w:szCs w:val="22"/>
          </w:rPr>
          <w:t xml:space="preserve"> </w:t>
        </w:r>
        <w:r>
          <w:rPr>
            <w:sz w:val="22"/>
            <w:szCs w:val="22"/>
          </w:rPr>
          <w:t>(</w:t>
        </w:r>
        <w:r w:rsidRPr="00345813">
          <w:rPr>
            <w:sz w:val="22"/>
            <w:szCs w:val="22"/>
          </w:rPr>
          <w:t>g</w:t>
        </w:r>
        <w:r>
          <w:rPr>
            <w:sz w:val="22"/>
            <w:szCs w:val="22"/>
          </w:rPr>
          <w:t xml:space="preserve"> </w:t>
        </w:r>
        <w:r w:rsidRPr="00345813">
          <w:rPr>
            <w:sz w:val="22"/>
            <w:szCs w:val="22"/>
          </w:rPr>
          <w:t>moist soil</w:t>
        </w:r>
        <w:r>
          <w:rPr>
            <w:sz w:val="22"/>
            <w:szCs w:val="22"/>
          </w:rPr>
          <w:t>)</w:t>
        </w:r>
        <w:r w:rsidRPr="00345813">
          <w:rPr>
            <w:sz w:val="22"/>
            <w:szCs w:val="22"/>
            <w:vertAlign w:val="superscript"/>
          </w:rPr>
          <w:t>-1</w:t>
        </w:r>
        <w:r w:rsidRPr="00345813">
          <w:rPr>
            <w:sz w:val="22"/>
            <w:szCs w:val="22"/>
          </w:rPr>
          <w:t xml:space="preserve"> (</w:t>
        </w:r>
        <w:r>
          <w:rPr>
            <w:sz w:val="22"/>
            <w:szCs w:val="22"/>
          </w:rPr>
          <w:t xml:space="preserve">Qi, </w:t>
        </w:r>
        <w:proofErr w:type="spellStart"/>
        <w:r w:rsidRPr="00345813">
          <w:rPr>
            <w:sz w:val="22"/>
            <w:szCs w:val="22"/>
          </w:rPr>
          <w:t>Jingfang</w:t>
        </w:r>
        <w:proofErr w:type="spellEnd"/>
        <w:r w:rsidRPr="00345813">
          <w:rPr>
            <w:sz w:val="22"/>
            <w:szCs w:val="22"/>
          </w:rPr>
          <w:t xml:space="preserve"> and </w:t>
        </w:r>
        <w:proofErr w:type="spellStart"/>
        <w:r w:rsidRPr="00345813">
          <w:rPr>
            <w:sz w:val="22"/>
            <w:szCs w:val="22"/>
          </w:rPr>
          <w:t>Wenwei</w:t>
        </w:r>
        <w:proofErr w:type="spellEnd"/>
        <w:r w:rsidRPr="00345813">
          <w:rPr>
            <w:sz w:val="22"/>
            <w:szCs w:val="22"/>
          </w:rPr>
          <w:t xml:space="preserve"> 2018).  </w:t>
        </w:r>
      </w:ins>
    </w:p>
    <w:p w14:paraId="1DEC600B" w14:textId="428ECD71" w:rsidR="0029724F" w:rsidRPr="00B15EBE" w:rsidDel="004225BF" w:rsidRDefault="0029724F">
      <w:pPr>
        <w:spacing w:after="103" w:line="276" w:lineRule="auto"/>
        <w:jc w:val="both"/>
        <w:rPr>
          <w:moveFrom w:id="412" w:author="Jeff" w:date="2021-06-23T13:38:00Z"/>
          <w:sz w:val="22"/>
          <w:szCs w:val="22"/>
        </w:rPr>
      </w:pPr>
      <w:del w:id="413" w:author="Jeff" w:date="2021-06-23T13:41:00Z">
        <w:r w:rsidDel="004225BF">
          <w:rPr>
            <w:rFonts w:eastAsiaTheme="minorHAnsi"/>
            <w:sz w:val="22"/>
            <w:szCs w:val="22"/>
          </w:rPr>
          <w:br/>
        </w:r>
      </w:del>
      <w:moveFromRangeStart w:id="414" w:author="Jeff" w:date="2021-06-23T13:38:00Z" w:name="move75347947"/>
      <w:moveFrom w:id="415" w:author="Jeff" w:date="2021-06-23T13:38:00Z">
        <w:r w:rsidRPr="00345813" w:rsidDel="004225BF">
          <w:rPr>
            <w:b/>
            <w:bCs/>
            <w:sz w:val="22"/>
            <w:szCs w:val="22"/>
            <w:shd w:val="clear" w:color="auto" w:fill="FBFFFF"/>
          </w:rPr>
          <w:t>Topographic features</w:t>
        </w:r>
      </w:moveFrom>
    </w:p>
    <w:p w14:paraId="102D4696" w14:textId="4D6F5B60" w:rsidR="0029724F" w:rsidRPr="00DB4993" w:rsidRDefault="00364F21" w:rsidP="004225BF">
      <w:pPr>
        <w:spacing w:after="103" w:line="276" w:lineRule="auto"/>
        <w:jc w:val="both"/>
        <w:rPr>
          <w:sz w:val="22"/>
          <w:szCs w:val="22"/>
        </w:rPr>
      </w:pPr>
      <w:moveFrom w:id="416" w:author="Jeff" w:date="2021-06-23T13:38:00Z">
        <w:r w:rsidDel="004225BF">
          <w:rPr>
            <w:sz w:val="22"/>
            <w:szCs w:val="22"/>
          </w:rPr>
          <w:t>A</w:t>
        </w:r>
        <w:r w:rsidR="0029724F" w:rsidDel="004225BF">
          <w:rPr>
            <w:sz w:val="22"/>
            <w:szCs w:val="22"/>
          </w:rPr>
          <w:t xml:space="preserve"> </w:t>
        </w:r>
        <w:r w:rsidR="0029724F" w:rsidRPr="00AF4420" w:rsidDel="004225BF">
          <w:rPr>
            <w:sz w:val="22"/>
            <w:szCs w:val="22"/>
          </w:rPr>
          <w:t>Kodak Trimble Juno 3B</w:t>
        </w:r>
        <w:r w:rsidDel="004225BF">
          <w:rPr>
            <w:sz w:val="22"/>
            <w:szCs w:val="22"/>
          </w:rPr>
          <w:t xml:space="preserve"> was used t</w:t>
        </w:r>
        <w:r w:rsidR="0029724F" w:rsidRPr="00AF4420" w:rsidDel="004225BF">
          <w:rPr>
            <w:sz w:val="22"/>
            <w:szCs w:val="22"/>
          </w:rPr>
          <w:t xml:space="preserve">o obtain horizontal resolution of data plotted using between five and seven satellite telecommunication vehicles </w:t>
        </w:r>
        <w:r w:rsidR="0029724F" w:rsidRPr="00AF4420" w:rsidDel="004225BF">
          <w:rPr>
            <w:sz w:val="22"/>
            <w:szCs w:val="22"/>
            <w:shd w:val="clear" w:color="auto" w:fill="FBFFFF"/>
          </w:rPr>
          <w:t xml:space="preserve">to maintain a maximum Position Dilution of Precision. These data were differentially corrected and have estimated accuracies in the horizontal and vertical direction of 2 meters, while selective availability </w:t>
        </w:r>
        <w:r w:rsidR="005F7DED" w:rsidDel="004225BF">
          <w:rPr>
            <w:sz w:val="22"/>
            <w:szCs w:val="22"/>
            <w:shd w:val="clear" w:color="auto" w:fill="FBFFFF"/>
          </w:rPr>
          <w:t>was</w:t>
        </w:r>
        <w:r w:rsidR="005F7DED" w:rsidRPr="00AF4420" w:rsidDel="004225BF">
          <w:rPr>
            <w:sz w:val="22"/>
            <w:szCs w:val="22"/>
            <w:shd w:val="clear" w:color="auto" w:fill="FBFFFF"/>
          </w:rPr>
          <w:t xml:space="preserve"> </w:t>
        </w:r>
        <w:r w:rsidR="0029724F" w:rsidRPr="00AF4420" w:rsidDel="004225BF">
          <w:rPr>
            <w:sz w:val="22"/>
            <w:szCs w:val="22"/>
            <w:shd w:val="clear" w:color="auto" w:fill="FBFFFF"/>
          </w:rPr>
          <w:t xml:space="preserve">set to zero. </w:t>
        </w:r>
        <w:r w:rsidR="0029724F" w:rsidRPr="00AF4420" w:rsidDel="004225BF">
          <w:rPr>
            <w:color w:val="222222"/>
            <w:sz w:val="22"/>
            <w:szCs w:val="22"/>
            <w:shd w:val="clear" w:color="auto" w:fill="FFFFFF"/>
          </w:rPr>
          <w:t>M</w:t>
        </w:r>
        <w:r w:rsidR="0029724F" w:rsidRPr="00AF4420" w:rsidDel="004225BF">
          <w:rPr>
            <w:sz w:val="22"/>
            <w:szCs w:val="22"/>
          </w:rPr>
          <w:t>ultiple satellite-configured GPS data (USGS 2m LIDAR 2010) determined coordinates for individual trees (Lubinski</w:t>
        </w:r>
        <w:r w:rsidR="005B5FAD" w:rsidDel="004225BF">
          <w:rPr>
            <w:sz w:val="22"/>
            <w:szCs w:val="22"/>
          </w:rPr>
          <w:t>,</w:t>
        </w:r>
        <w:r w:rsidR="0029724F" w:rsidRPr="00AF4420" w:rsidDel="004225BF">
          <w:rPr>
            <w:sz w:val="22"/>
            <w:szCs w:val="22"/>
          </w:rPr>
          <w:t xml:space="preserve"> Hop and Gawler 2003</w:t>
        </w:r>
        <w:r w:rsidR="0029724F" w:rsidRPr="00AF4420" w:rsidDel="004225BF">
          <w:rPr>
            <w:color w:val="222222"/>
            <w:sz w:val="22"/>
            <w:szCs w:val="22"/>
            <w:shd w:val="clear" w:color="auto" w:fill="FFFFFF"/>
          </w:rPr>
          <w:t>)</w:t>
        </w:r>
        <w:r w:rsidR="0029724F" w:rsidRPr="00AF4420" w:rsidDel="004225BF">
          <w:rPr>
            <w:sz w:val="22"/>
            <w:szCs w:val="22"/>
          </w:rPr>
          <w:t xml:space="preserve"> </w:t>
        </w:r>
        <w:r w:rsidR="0029724F" w:rsidRPr="00AF4420" w:rsidDel="004225BF">
          <w:rPr>
            <w:sz w:val="22"/>
            <w:szCs w:val="22"/>
            <w:shd w:val="clear" w:color="auto" w:fill="FBFFFF"/>
          </w:rPr>
          <w:t xml:space="preserve">as well as slope and aspect attributes using ArcGIS (version 10). </w:t>
        </w:r>
        <w:r w:rsidR="0029724F" w:rsidRPr="00AF4420" w:rsidDel="004225BF">
          <w:rPr>
            <w:sz w:val="22"/>
            <w:szCs w:val="22"/>
          </w:rPr>
          <w:t xml:space="preserve">Mapping </w:t>
        </w:r>
        <w:r w:rsidR="0029724F" w:rsidDel="004225BF">
          <w:rPr>
            <w:sz w:val="22"/>
            <w:szCs w:val="22"/>
          </w:rPr>
          <w:t xml:space="preserve">of this type of data </w:t>
        </w:r>
        <w:r w:rsidR="005F7DED" w:rsidDel="004225BF">
          <w:rPr>
            <w:sz w:val="22"/>
            <w:szCs w:val="22"/>
          </w:rPr>
          <w:t>has been</w:t>
        </w:r>
        <w:r w:rsidR="005F7DED" w:rsidRPr="00AF4420" w:rsidDel="004225BF">
          <w:rPr>
            <w:sz w:val="22"/>
            <w:szCs w:val="22"/>
          </w:rPr>
          <w:t xml:space="preserve"> </w:t>
        </w:r>
        <w:r w:rsidR="0029724F" w:rsidRPr="00AF4420" w:rsidDel="004225BF">
          <w:rPr>
            <w:sz w:val="22"/>
            <w:szCs w:val="22"/>
          </w:rPr>
          <w:t xml:space="preserve">used in the past to compare physiography and recalcitrant chemical biogeography, particularly in fire prone contexts (Szpakowski and Jensen 2019). </w:t>
        </w:r>
      </w:moveFrom>
      <w:moveFromRangeEnd w:id="414"/>
    </w:p>
    <w:p w14:paraId="5D719448" w14:textId="5145EA68" w:rsidR="009A61A6" w:rsidRPr="00345813" w:rsidRDefault="009A61A6" w:rsidP="009A61A6">
      <w:pPr>
        <w:spacing w:line="276" w:lineRule="auto"/>
        <w:jc w:val="both"/>
        <w:rPr>
          <w:b/>
          <w:sz w:val="22"/>
          <w:szCs w:val="22"/>
        </w:rPr>
      </w:pPr>
      <w:del w:id="417" w:author="Jeff" w:date="2021-06-23T13:42:00Z">
        <w:r w:rsidDel="004225BF">
          <w:rPr>
            <w:b/>
            <w:sz w:val="22"/>
            <w:szCs w:val="22"/>
          </w:rPr>
          <w:delText xml:space="preserve">Isotopic </w:delText>
        </w:r>
      </w:del>
      <w:del w:id="418" w:author="Jeff" w:date="2021-06-23T13:41:00Z">
        <w:r w:rsidDel="004225BF">
          <w:rPr>
            <w:b/>
            <w:sz w:val="22"/>
            <w:szCs w:val="22"/>
          </w:rPr>
          <w:delText>analysis</w:delText>
        </w:r>
      </w:del>
      <w:ins w:id="419" w:author="Jeff" w:date="2021-06-23T13:42:00Z">
        <w:r w:rsidR="004225BF">
          <w:rPr>
            <w:b/>
            <w:sz w:val="22"/>
            <w:szCs w:val="22"/>
          </w:rPr>
          <w:t>Leaf Traits</w:t>
        </w:r>
      </w:ins>
    </w:p>
    <w:p w14:paraId="732229ED" w14:textId="5158772D" w:rsidR="009A61A6" w:rsidRPr="009A61A6" w:rsidDel="0074085B" w:rsidRDefault="00B70D56" w:rsidP="00B6617D">
      <w:pPr>
        <w:spacing w:line="360" w:lineRule="auto"/>
        <w:jc w:val="both"/>
        <w:rPr>
          <w:del w:id="420" w:author="Jeff" w:date="2021-06-24T02:47:00Z"/>
          <w:sz w:val="22"/>
          <w:szCs w:val="22"/>
        </w:rPr>
        <w:pPrChange w:id="421" w:author="Jeff" w:date="2021-06-24T02:30:00Z">
          <w:pPr>
            <w:spacing w:line="276" w:lineRule="auto"/>
            <w:jc w:val="both"/>
          </w:pPr>
        </w:pPrChange>
      </w:pPr>
      <w:r>
        <w:rPr>
          <w:sz w:val="22"/>
          <w:szCs w:val="22"/>
        </w:rPr>
        <w:t xml:space="preserve">Maximizing seasonal data relative to active growth during the driest months of the summer was achieved by </w:t>
      </w:r>
      <w:r w:rsidR="00776FA8" w:rsidRPr="00345813">
        <w:rPr>
          <w:sz w:val="22"/>
          <w:szCs w:val="22"/>
        </w:rPr>
        <w:t>obtain</w:t>
      </w:r>
      <w:r>
        <w:rPr>
          <w:sz w:val="22"/>
          <w:szCs w:val="22"/>
        </w:rPr>
        <w:t>ing</w:t>
      </w:r>
      <w:r w:rsidR="00776FA8" w:rsidRPr="00345813">
        <w:rPr>
          <w:sz w:val="22"/>
          <w:szCs w:val="22"/>
        </w:rPr>
        <w:t xml:space="preserve"> </w:t>
      </w:r>
      <w:r w:rsidR="00FB3672" w:rsidRPr="00345813">
        <w:rPr>
          <w:sz w:val="22"/>
          <w:szCs w:val="22"/>
        </w:rPr>
        <w:t>C isotopic data (δ</w:t>
      </w:r>
      <w:r w:rsidR="00FB3672" w:rsidRPr="00345813">
        <w:rPr>
          <w:sz w:val="22"/>
          <w:szCs w:val="22"/>
          <w:vertAlign w:val="superscript"/>
        </w:rPr>
        <w:t>13</w:t>
      </w:r>
      <w:r w:rsidR="00FB3672" w:rsidRPr="00345813">
        <w:rPr>
          <w:sz w:val="22"/>
          <w:szCs w:val="22"/>
        </w:rPr>
        <w:t xml:space="preserve">C) </w:t>
      </w:r>
      <w:r w:rsidR="00885915" w:rsidRPr="00345813">
        <w:rPr>
          <w:sz w:val="22"/>
          <w:szCs w:val="22"/>
        </w:rPr>
        <w:t>and N isotopic data (δ</w:t>
      </w:r>
      <w:r w:rsidR="00885915" w:rsidRPr="00345813">
        <w:rPr>
          <w:sz w:val="22"/>
          <w:szCs w:val="22"/>
          <w:vertAlign w:val="superscript"/>
        </w:rPr>
        <w:t>15</w:t>
      </w:r>
      <w:r w:rsidR="00885915" w:rsidRPr="00345813">
        <w:rPr>
          <w:sz w:val="22"/>
          <w:szCs w:val="22"/>
        </w:rPr>
        <w:t xml:space="preserve">N) </w:t>
      </w:r>
      <w:r w:rsidR="00FB3672" w:rsidRPr="00345813">
        <w:rPr>
          <w:sz w:val="22"/>
          <w:szCs w:val="22"/>
        </w:rPr>
        <w:t xml:space="preserve">of fully expanded </w:t>
      </w:r>
      <w:r w:rsidR="00776FA8" w:rsidRPr="00345813">
        <w:rPr>
          <w:sz w:val="22"/>
          <w:szCs w:val="22"/>
        </w:rPr>
        <w:t xml:space="preserve">leaves </w:t>
      </w:r>
      <w:r w:rsidR="00FB3672" w:rsidRPr="00345813">
        <w:rPr>
          <w:sz w:val="22"/>
          <w:szCs w:val="22"/>
        </w:rPr>
        <w:t xml:space="preserve">(needle cluster) of </w:t>
      </w:r>
      <w:r w:rsidR="00776FA8" w:rsidRPr="00345813">
        <w:rPr>
          <w:sz w:val="22"/>
          <w:szCs w:val="22"/>
        </w:rPr>
        <w:t>15 individual</w:t>
      </w:r>
      <w:r>
        <w:rPr>
          <w:sz w:val="22"/>
          <w:szCs w:val="22"/>
        </w:rPr>
        <w:t>s</w:t>
      </w:r>
      <w:r w:rsidR="00776FA8" w:rsidRPr="00345813">
        <w:rPr>
          <w:sz w:val="22"/>
          <w:szCs w:val="22"/>
        </w:rPr>
        <w:t xml:space="preserve"> at each site</w:t>
      </w:r>
      <w:r w:rsidR="00FB3672" w:rsidRPr="00345813">
        <w:rPr>
          <w:sz w:val="22"/>
          <w:szCs w:val="22"/>
        </w:rPr>
        <w:t xml:space="preserve">. Sample fascicles were separated and dried for two days at 60 </w:t>
      </w:r>
      <w:r w:rsidR="00FB3672" w:rsidRPr="00345813">
        <w:rPr>
          <w:sz w:val="22"/>
          <w:szCs w:val="22"/>
          <w:vertAlign w:val="superscript"/>
        </w:rPr>
        <w:t>◦</w:t>
      </w:r>
      <w:r w:rsidR="00FB3672" w:rsidRPr="00345813">
        <w:rPr>
          <w:sz w:val="22"/>
          <w:szCs w:val="22"/>
        </w:rPr>
        <w:t>C ground in a SPEX ball mill (Metuchen, NJ, USA)</w:t>
      </w:r>
      <w:r w:rsidR="00C2430B" w:rsidRPr="00345813">
        <w:rPr>
          <w:sz w:val="22"/>
          <w:szCs w:val="22"/>
        </w:rPr>
        <w:t xml:space="preserve">, </w:t>
      </w:r>
      <w:r w:rsidR="00FB3672" w:rsidRPr="00345813">
        <w:rPr>
          <w:sz w:val="22"/>
          <w:szCs w:val="22"/>
        </w:rPr>
        <w:t>weighed to +/- 2 mg for leaf tissue and +/- 5 mg for soil using a Cole-Palmer (Vernon Hills, IL, USA) micro analytic balance</w:t>
      </w:r>
      <w:r w:rsidR="00C2430B" w:rsidRPr="00345813">
        <w:rPr>
          <w:sz w:val="22"/>
          <w:szCs w:val="22"/>
        </w:rPr>
        <w:t xml:space="preserve"> and rolled in </w:t>
      </w:r>
      <w:proofErr w:type="spellStart"/>
      <w:r w:rsidR="00C2430B" w:rsidRPr="00345813">
        <w:rPr>
          <w:sz w:val="22"/>
          <w:szCs w:val="22"/>
        </w:rPr>
        <w:t>Costech</w:t>
      </w:r>
      <w:proofErr w:type="spellEnd"/>
      <w:r w:rsidR="00C2430B" w:rsidRPr="00345813">
        <w:rPr>
          <w:sz w:val="22"/>
          <w:szCs w:val="22"/>
        </w:rPr>
        <w:t xml:space="preserve"> (Valencia, CA, USA) 5 x 9 mm tin capsules.</w:t>
      </w:r>
      <w:r w:rsidR="00FB3672" w:rsidRPr="00345813">
        <w:rPr>
          <w:sz w:val="22"/>
          <w:szCs w:val="22"/>
        </w:rPr>
        <w:t xml:space="preserve"> </w:t>
      </w:r>
      <w:r w:rsidR="00A8195E">
        <w:rPr>
          <w:sz w:val="22"/>
          <w:szCs w:val="22"/>
        </w:rPr>
        <w:t xml:space="preserve">A </w:t>
      </w:r>
      <w:r w:rsidR="00A8195E" w:rsidRPr="00345813">
        <w:rPr>
          <w:sz w:val="22"/>
          <w:szCs w:val="22"/>
        </w:rPr>
        <w:t>Thermo Delta (Waltham, MA, USA) V+ IR-MS continuous flow isotope ratio mass spectrometer</w:t>
      </w:r>
      <w:r w:rsidR="00A8195E">
        <w:rPr>
          <w:sz w:val="22"/>
          <w:szCs w:val="22"/>
        </w:rPr>
        <w:t xml:space="preserve"> </w:t>
      </w:r>
      <w:r w:rsidR="00A8195E" w:rsidRPr="00345813">
        <w:rPr>
          <w:sz w:val="22"/>
          <w:szCs w:val="22"/>
        </w:rPr>
        <w:t>with a universal triple collector</w:t>
      </w:r>
      <w:r w:rsidR="00A8195E">
        <w:rPr>
          <w:sz w:val="22"/>
          <w:szCs w:val="22"/>
        </w:rPr>
        <w:t xml:space="preserve"> was used.</w:t>
      </w:r>
      <w:r w:rsidR="00A8195E" w:rsidRPr="00345813">
        <w:rPr>
          <w:sz w:val="22"/>
          <w:szCs w:val="22"/>
        </w:rPr>
        <w:t xml:space="preserve"> Combustion gasses were separated on a gas chromatograph column, passed through a diluter and reference gas box, and introduced into the spectrometer. </w:t>
      </w:r>
      <w:r w:rsidR="00FB3672" w:rsidRPr="00345813">
        <w:rPr>
          <w:sz w:val="22"/>
          <w:szCs w:val="22"/>
        </w:rPr>
        <w:t>δ</w:t>
      </w:r>
      <w:r w:rsidR="00FB3672" w:rsidRPr="00345813">
        <w:rPr>
          <w:sz w:val="22"/>
          <w:szCs w:val="22"/>
          <w:vertAlign w:val="superscript"/>
        </w:rPr>
        <w:t>13</w:t>
      </w:r>
      <w:r w:rsidR="00FB3672" w:rsidRPr="00345813">
        <w:rPr>
          <w:sz w:val="22"/>
          <w:szCs w:val="22"/>
        </w:rPr>
        <w:t xml:space="preserve">C was used to </w:t>
      </w:r>
      <w:r w:rsidR="0035539C" w:rsidRPr="00345813">
        <w:rPr>
          <w:sz w:val="22"/>
          <w:szCs w:val="22"/>
        </w:rPr>
        <w:t>indicate water use efficiency (</w:t>
      </w:r>
      <w:r w:rsidR="0035539C" w:rsidRPr="00345813">
        <w:rPr>
          <w:color w:val="000000" w:themeColor="text1"/>
          <w:sz w:val="22"/>
          <w:szCs w:val="22"/>
          <w:shd w:val="clear" w:color="auto" w:fill="FFFFFF"/>
        </w:rPr>
        <w:t>iWUE</w:t>
      </w:r>
      <w:r w:rsidR="0035539C" w:rsidRPr="00345813">
        <w:rPr>
          <w:color w:val="000000" w:themeColor="text1"/>
          <w:sz w:val="22"/>
          <w:szCs w:val="22"/>
          <w:shd w:val="clear" w:color="auto" w:fill="FFFFFF"/>
          <w:vertAlign w:val="subscript"/>
        </w:rPr>
        <w:t>δ</w:t>
      </w:r>
      <w:r w:rsidR="0035539C" w:rsidRPr="00345813">
        <w:rPr>
          <w:color w:val="000000" w:themeColor="text1"/>
          <w:sz w:val="22"/>
          <w:szCs w:val="22"/>
          <w:shd w:val="clear" w:color="auto" w:fill="FFFFFF"/>
          <w:vertAlign w:val="superscript"/>
        </w:rPr>
        <w:t>13</w:t>
      </w:r>
      <w:r w:rsidR="0035539C" w:rsidRPr="00345813">
        <w:rPr>
          <w:color w:val="000000" w:themeColor="text1"/>
          <w:sz w:val="22"/>
          <w:szCs w:val="22"/>
          <w:shd w:val="clear" w:color="auto" w:fill="FFFFFF"/>
          <w:vertAlign w:val="subscript"/>
        </w:rPr>
        <w:t>C</w:t>
      </w:r>
      <w:r w:rsidR="0035539C" w:rsidRPr="00345813">
        <w:rPr>
          <w:color w:val="000000" w:themeColor="text1"/>
          <w:sz w:val="22"/>
          <w:szCs w:val="22"/>
          <w:shd w:val="clear" w:color="auto" w:fill="FFFFFF"/>
        </w:rPr>
        <w:t>)</w:t>
      </w:r>
      <w:r w:rsidR="0035539C" w:rsidRPr="00345813">
        <w:rPr>
          <w:sz w:val="22"/>
          <w:szCs w:val="22"/>
        </w:rPr>
        <w:t xml:space="preserve"> </w:t>
      </w:r>
      <w:r w:rsidR="00FB3672" w:rsidRPr="00345813">
        <w:rPr>
          <w:sz w:val="22"/>
          <w:szCs w:val="22"/>
        </w:rPr>
        <w:t>(</w:t>
      </w:r>
      <w:r w:rsidR="00937908" w:rsidRPr="00345813">
        <w:rPr>
          <w:sz w:val="22"/>
          <w:szCs w:val="22"/>
        </w:rPr>
        <w:t>Farquhar et al. 1989</w:t>
      </w:r>
      <w:r w:rsidR="00FB3672" w:rsidRPr="00345813">
        <w:rPr>
          <w:sz w:val="22"/>
          <w:szCs w:val="22"/>
        </w:rPr>
        <w:t xml:space="preserve">). </w:t>
      </w:r>
    </w:p>
    <w:p w14:paraId="0C302894" w14:textId="6F1DF799" w:rsidR="00063993" w:rsidRPr="009A61A6" w:rsidDel="0074085B" w:rsidRDefault="009A61A6" w:rsidP="00063993">
      <w:pPr>
        <w:spacing w:line="276" w:lineRule="auto"/>
        <w:jc w:val="both"/>
        <w:rPr>
          <w:del w:id="422" w:author="Jeff" w:date="2021-06-24T02:47:00Z"/>
          <w:b/>
          <w:sz w:val="22"/>
          <w:szCs w:val="22"/>
        </w:rPr>
      </w:pPr>
      <w:del w:id="423" w:author="Jeff" w:date="2021-06-24T02:47:00Z">
        <w:r w:rsidDel="0074085B">
          <w:rPr>
            <w:b/>
            <w:sz w:val="22"/>
            <w:szCs w:val="22"/>
          </w:rPr>
          <w:delText>Foliar tissue analysis</w:delText>
        </w:r>
      </w:del>
    </w:p>
    <w:p w14:paraId="6C80266F" w14:textId="0A6A482F" w:rsidR="00063993" w:rsidDel="0074085B" w:rsidRDefault="00215F78" w:rsidP="0074085B">
      <w:pPr>
        <w:spacing w:line="360" w:lineRule="auto"/>
        <w:jc w:val="both"/>
        <w:rPr>
          <w:del w:id="424" w:author="Jeff" w:date="2021-06-24T02:48:00Z"/>
          <w:sz w:val="22"/>
          <w:szCs w:val="22"/>
        </w:rPr>
        <w:pPrChange w:id="425" w:author="Jeff" w:date="2021-06-24T02:47:00Z">
          <w:pPr>
            <w:spacing w:after="103" w:line="276" w:lineRule="auto"/>
            <w:jc w:val="both"/>
          </w:pPr>
        </w:pPrChange>
      </w:pPr>
      <w:r w:rsidRPr="00345813">
        <w:rPr>
          <w:sz w:val="22"/>
          <w:szCs w:val="22"/>
        </w:rPr>
        <w:t xml:space="preserve">Leaf tissue was obtained from excision of basal fascicle bundles at </w:t>
      </w:r>
      <w:r w:rsidR="00E052FE" w:rsidRPr="00345813">
        <w:rPr>
          <w:sz w:val="22"/>
          <w:szCs w:val="22"/>
        </w:rPr>
        <w:t>1.</w:t>
      </w:r>
      <w:r w:rsidR="00D61A0E" w:rsidRPr="00345813">
        <w:rPr>
          <w:sz w:val="22"/>
          <w:szCs w:val="22"/>
        </w:rPr>
        <w:t>06</w:t>
      </w:r>
      <w:r w:rsidR="00E052FE" w:rsidRPr="00345813">
        <w:rPr>
          <w:sz w:val="22"/>
          <w:szCs w:val="22"/>
        </w:rPr>
        <w:t xml:space="preserve"> m</w:t>
      </w:r>
      <w:r w:rsidRPr="00345813">
        <w:rPr>
          <w:sz w:val="22"/>
          <w:szCs w:val="22"/>
        </w:rPr>
        <w:t>.</w:t>
      </w:r>
      <w:r w:rsidRPr="00345813">
        <w:rPr>
          <w:rFonts w:eastAsiaTheme="minorHAnsi"/>
          <w:sz w:val="22"/>
          <w:szCs w:val="22"/>
        </w:rPr>
        <w:t xml:space="preserve"> </w:t>
      </w:r>
      <w:r w:rsidRPr="00345813">
        <w:rPr>
          <w:sz w:val="22"/>
          <w:szCs w:val="22"/>
        </w:rPr>
        <w:t xml:space="preserve">50 mL samples of needles were separated, cut and dried for two days at 60 </w:t>
      </w:r>
      <w:r w:rsidRPr="00345813">
        <w:rPr>
          <w:sz w:val="22"/>
          <w:szCs w:val="22"/>
          <w:vertAlign w:val="superscript"/>
        </w:rPr>
        <w:t>◦</w:t>
      </w:r>
      <w:r w:rsidRPr="00345813">
        <w:rPr>
          <w:sz w:val="22"/>
          <w:szCs w:val="22"/>
        </w:rPr>
        <w:t>C. Then they were ground in a SPEX ball mill (Metuchen, NJ, USA)</w:t>
      </w:r>
      <w:r w:rsidR="00E052FE" w:rsidRPr="00345813">
        <w:rPr>
          <w:sz w:val="22"/>
          <w:szCs w:val="22"/>
        </w:rPr>
        <w:t>,</w:t>
      </w:r>
      <w:r w:rsidRPr="00345813">
        <w:rPr>
          <w:sz w:val="22"/>
          <w:szCs w:val="22"/>
        </w:rPr>
        <w:t xml:space="preserve"> sieved to &lt;10 mm</w:t>
      </w:r>
      <w:r w:rsidR="00E052FE" w:rsidRPr="00345813">
        <w:rPr>
          <w:sz w:val="22"/>
          <w:szCs w:val="22"/>
        </w:rPr>
        <w:t>,</w:t>
      </w:r>
      <w:r w:rsidRPr="00345813">
        <w:rPr>
          <w:sz w:val="22"/>
          <w:szCs w:val="22"/>
        </w:rPr>
        <w:t xml:space="preserve"> and </w:t>
      </w:r>
      <w:r w:rsidR="00F618F9" w:rsidRPr="00345813">
        <w:rPr>
          <w:sz w:val="22"/>
          <w:szCs w:val="22"/>
        </w:rPr>
        <w:t>&lt;2</w:t>
      </w:r>
      <w:r w:rsidRPr="00345813">
        <w:rPr>
          <w:sz w:val="22"/>
          <w:szCs w:val="22"/>
        </w:rPr>
        <w:t xml:space="preserve"> mL </w:t>
      </w:r>
      <w:proofErr w:type="gramStart"/>
      <w:r w:rsidRPr="00345813">
        <w:rPr>
          <w:sz w:val="22"/>
          <w:szCs w:val="22"/>
        </w:rPr>
        <w:t>were</w:t>
      </w:r>
      <w:proofErr w:type="gramEnd"/>
      <w:r w:rsidRPr="00345813">
        <w:rPr>
          <w:sz w:val="22"/>
          <w:szCs w:val="22"/>
        </w:rPr>
        <w:t xml:space="preserve"> </w:t>
      </w:r>
      <w:r w:rsidR="00F618F9" w:rsidRPr="00345813">
        <w:rPr>
          <w:sz w:val="22"/>
          <w:szCs w:val="22"/>
        </w:rPr>
        <w:t xml:space="preserve">fed </w:t>
      </w:r>
      <w:r w:rsidR="00A8195E">
        <w:rPr>
          <w:sz w:val="22"/>
          <w:szCs w:val="22"/>
        </w:rPr>
        <w:t xml:space="preserve">to a </w:t>
      </w:r>
      <w:proofErr w:type="spellStart"/>
      <w:r w:rsidR="00A8195E" w:rsidRPr="00345813">
        <w:rPr>
          <w:sz w:val="22"/>
          <w:szCs w:val="22"/>
        </w:rPr>
        <w:t>Leco</w:t>
      </w:r>
      <w:proofErr w:type="spellEnd"/>
      <w:r w:rsidR="00A8195E" w:rsidRPr="00345813">
        <w:rPr>
          <w:sz w:val="22"/>
          <w:szCs w:val="22"/>
        </w:rPr>
        <w:t xml:space="preserve"> CN-2000 Carbon-Nitrogen Analyzer (</w:t>
      </w:r>
      <w:proofErr w:type="spellStart"/>
      <w:r w:rsidR="00A8195E" w:rsidRPr="00345813">
        <w:rPr>
          <w:sz w:val="22"/>
          <w:szCs w:val="22"/>
        </w:rPr>
        <w:t>Leco</w:t>
      </w:r>
      <w:proofErr w:type="spellEnd"/>
      <w:r w:rsidR="00A8195E" w:rsidRPr="00345813">
        <w:rPr>
          <w:sz w:val="22"/>
          <w:szCs w:val="22"/>
        </w:rPr>
        <w:t xml:space="preserve"> Corp., St. Joseph, MI)</w:t>
      </w:r>
      <w:r w:rsidR="00A8195E">
        <w:rPr>
          <w:sz w:val="22"/>
          <w:szCs w:val="22"/>
        </w:rPr>
        <w:t xml:space="preserve"> coupled with the spectrometer</w:t>
      </w:r>
      <w:r w:rsidR="00A8195E" w:rsidRPr="00345813">
        <w:rPr>
          <w:sz w:val="22"/>
          <w:szCs w:val="22"/>
        </w:rPr>
        <w:t xml:space="preserve"> to determine C and N concentrations</w:t>
      </w:r>
      <w:r w:rsidR="00A8195E">
        <w:rPr>
          <w:sz w:val="22"/>
          <w:szCs w:val="22"/>
        </w:rPr>
        <w:t>.</w:t>
      </w:r>
      <w:r w:rsidR="009A61A6">
        <w:rPr>
          <w:sz w:val="22"/>
          <w:szCs w:val="22"/>
        </w:rPr>
        <w:t xml:space="preserve"> </w:t>
      </w:r>
      <w:r w:rsidRPr="00345813">
        <w:rPr>
          <w:sz w:val="22"/>
          <w:szCs w:val="22"/>
        </w:rPr>
        <w:t>35 mL</w:t>
      </w:r>
      <w:r w:rsidR="00D07A88" w:rsidRPr="00345813">
        <w:rPr>
          <w:sz w:val="22"/>
          <w:szCs w:val="22"/>
        </w:rPr>
        <w:t xml:space="preserve"> aliquots</w:t>
      </w:r>
      <w:r w:rsidRPr="00345813">
        <w:rPr>
          <w:sz w:val="22"/>
          <w:szCs w:val="22"/>
        </w:rPr>
        <w:t xml:space="preserve"> were submitted for standard plant tissue nutrient analysis using a TJA Model 975 </w:t>
      </w:r>
      <w:proofErr w:type="spellStart"/>
      <w:r w:rsidRPr="00345813">
        <w:rPr>
          <w:sz w:val="22"/>
          <w:szCs w:val="22"/>
        </w:rPr>
        <w:t>AtomComp</w:t>
      </w:r>
      <w:proofErr w:type="spellEnd"/>
      <w:r w:rsidRPr="00345813">
        <w:rPr>
          <w:sz w:val="22"/>
          <w:szCs w:val="22"/>
        </w:rPr>
        <w:t xml:space="preserve"> ICP-AES (Thermo Jarrell-Ash Corp., Franklin, MA). The method comprised submersion in a 5 mL trace-metal-grade HNO</w:t>
      </w:r>
      <w:r w:rsidRPr="00345813">
        <w:rPr>
          <w:sz w:val="22"/>
          <w:szCs w:val="22"/>
          <w:vertAlign w:val="subscript"/>
        </w:rPr>
        <w:t>3</w:t>
      </w:r>
      <w:r w:rsidRPr="00345813">
        <w:rPr>
          <w:sz w:val="22"/>
          <w:szCs w:val="22"/>
        </w:rPr>
        <w:t xml:space="preserve"> treatment, then refluxed on hot</w:t>
      </w:r>
      <w:r w:rsidR="006738E0">
        <w:rPr>
          <w:sz w:val="22"/>
          <w:szCs w:val="22"/>
        </w:rPr>
        <w:t xml:space="preserve"> </w:t>
      </w:r>
      <w:r w:rsidRPr="00345813">
        <w:rPr>
          <w:sz w:val="22"/>
          <w:szCs w:val="22"/>
        </w:rPr>
        <w:t xml:space="preserve">block at 80 </w:t>
      </w:r>
      <w:r w:rsidRPr="00345813">
        <w:rPr>
          <w:sz w:val="22"/>
          <w:szCs w:val="22"/>
          <w:vertAlign w:val="superscript"/>
        </w:rPr>
        <w:t>◦</w:t>
      </w:r>
      <w:r w:rsidRPr="00345813">
        <w:rPr>
          <w:sz w:val="22"/>
          <w:szCs w:val="22"/>
        </w:rPr>
        <w:t xml:space="preserve">C for </w:t>
      </w:r>
      <w:r w:rsidR="00AB6F59" w:rsidRPr="00345813">
        <w:rPr>
          <w:sz w:val="22"/>
          <w:szCs w:val="22"/>
        </w:rPr>
        <w:t>two</w:t>
      </w:r>
      <w:r w:rsidRPr="00345813">
        <w:rPr>
          <w:sz w:val="22"/>
          <w:szCs w:val="22"/>
        </w:rPr>
        <w:t xml:space="preserve"> hours and diluted to 25 mL with </w:t>
      </w:r>
      <w:proofErr w:type="gramStart"/>
      <w:r w:rsidRPr="00345813">
        <w:rPr>
          <w:sz w:val="22"/>
          <w:szCs w:val="22"/>
        </w:rPr>
        <w:t>0.4 micron</w:t>
      </w:r>
      <w:proofErr w:type="gramEnd"/>
      <w:r w:rsidRPr="00345813">
        <w:rPr>
          <w:sz w:val="22"/>
          <w:szCs w:val="22"/>
        </w:rPr>
        <w:t xml:space="preserve"> PTFE syringe filters</w:t>
      </w:r>
      <w:r w:rsidR="004D7553" w:rsidRPr="00345813">
        <w:rPr>
          <w:sz w:val="22"/>
          <w:szCs w:val="22"/>
        </w:rPr>
        <w:t xml:space="preserve"> to access </w:t>
      </w:r>
      <w:r w:rsidR="00B15EBE" w:rsidRPr="00345813">
        <w:rPr>
          <w:sz w:val="22"/>
          <w:szCs w:val="22"/>
        </w:rPr>
        <w:t>extractabl</w:t>
      </w:r>
      <w:r w:rsidR="00B15EBE">
        <w:rPr>
          <w:sz w:val="22"/>
          <w:szCs w:val="22"/>
        </w:rPr>
        <w:t>e</w:t>
      </w:r>
      <w:r w:rsidR="00B15EBE" w:rsidRPr="00345813">
        <w:rPr>
          <w:sz w:val="22"/>
          <w:szCs w:val="22"/>
        </w:rPr>
        <w:t xml:space="preserve"> </w:t>
      </w:r>
      <w:r w:rsidRPr="00345813">
        <w:rPr>
          <w:sz w:val="22"/>
          <w:szCs w:val="22"/>
        </w:rPr>
        <w:t>macro and micro inorganic</w:t>
      </w:r>
      <w:r w:rsidR="00B15EBE">
        <w:rPr>
          <w:sz w:val="22"/>
          <w:szCs w:val="22"/>
        </w:rPr>
        <w:t>s.</w:t>
      </w:r>
      <w:r w:rsidRPr="00345813">
        <w:rPr>
          <w:sz w:val="22"/>
          <w:szCs w:val="22"/>
        </w:rPr>
        <w:t xml:space="preserve"> </w:t>
      </w:r>
    </w:p>
    <w:p w14:paraId="5BD680B6" w14:textId="15759B41" w:rsidR="00782E55" w:rsidDel="0074085B" w:rsidRDefault="00782E55" w:rsidP="004225BF">
      <w:pPr>
        <w:spacing w:after="103" w:line="276" w:lineRule="auto"/>
        <w:jc w:val="both"/>
        <w:rPr>
          <w:del w:id="426" w:author="Jeff" w:date="2021-06-23T13:40:00Z"/>
          <w:b/>
          <w:bCs/>
          <w:sz w:val="22"/>
          <w:szCs w:val="22"/>
        </w:rPr>
      </w:pPr>
      <w:del w:id="427" w:author="Jeff" w:date="2021-06-23T13:40:00Z">
        <w:r w:rsidRPr="003757BC" w:rsidDel="004225BF">
          <w:rPr>
            <w:b/>
            <w:bCs/>
            <w:sz w:val="22"/>
            <w:szCs w:val="22"/>
          </w:rPr>
          <w:delText>Soil Element</w:delText>
        </w:r>
      </w:del>
      <w:del w:id="428" w:author="Jeff" w:date="2021-06-22T11:28:00Z">
        <w:r w:rsidRPr="003757BC" w:rsidDel="00B06D6C">
          <w:rPr>
            <w:b/>
            <w:bCs/>
            <w:sz w:val="22"/>
            <w:szCs w:val="22"/>
          </w:rPr>
          <w:delText>al</w:delText>
        </w:r>
      </w:del>
    </w:p>
    <w:p w14:paraId="5BD1CD0D" w14:textId="77777777" w:rsidR="0074085B" w:rsidRPr="003757BC" w:rsidRDefault="0074085B" w:rsidP="0074085B">
      <w:pPr>
        <w:spacing w:line="360" w:lineRule="auto"/>
        <w:jc w:val="both"/>
        <w:rPr>
          <w:ins w:id="429" w:author="Jeff" w:date="2021-06-24T02:47:00Z"/>
          <w:b/>
          <w:bCs/>
          <w:sz w:val="22"/>
          <w:szCs w:val="22"/>
        </w:rPr>
        <w:pPrChange w:id="430" w:author="Jeff" w:date="2021-06-24T02:48:00Z">
          <w:pPr>
            <w:spacing w:after="103" w:line="276" w:lineRule="auto"/>
            <w:jc w:val="both"/>
          </w:pPr>
        </w:pPrChange>
      </w:pPr>
    </w:p>
    <w:p w14:paraId="4EF4DBD4" w14:textId="1F193001" w:rsidR="00B15EBE" w:rsidDel="004225BF" w:rsidRDefault="00354AB2" w:rsidP="00063993">
      <w:pPr>
        <w:spacing w:after="103" w:line="276" w:lineRule="auto"/>
        <w:jc w:val="both"/>
        <w:rPr>
          <w:del w:id="431" w:author="Jeff" w:date="2021-06-23T13:40:00Z"/>
          <w:b/>
          <w:sz w:val="22"/>
          <w:szCs w:val="22"/>
        </w:rPr>
      </w:pPr>
      <w:del w:id="432" w:author="Jeff" w:date="2021-06-23T13:40:00Z">
        <w:r w:rsidDel="004225BF">
          <w:rPr>
            <w:sz w:val="22"/>
            <w:szCs w:val="22"/>
          </w:rPr>
          <w:delText xml:space="preserve">Soils </w:delText>
        </w:r>
        <w:r w:rsidRPr="00345813" w:rsidDel="004225BF">
          <w:rPr>
            <w:sz w:val="22"/>
            <w:szCs w:val="22"/>
          </w:rPr>
          <w:delText>were excavated by hand trowel and soil probe (Accuproducts, Saline, MI, USA)</w:delText>
        </w:r>
        <w:r w:rsidDel="004225BF">
          <w:rPr>
            <w:sz w:val="22"/>
            <w:szCs w:val="22"/>
          </w:rPr>
          <w:delText>; s</w:delText>
        </w:r>
        <w:r w:rsidR="008442D1" w:rsidDel="004225BF">
          <w:rPr>
            <w:sz w:val="22"/>
            <w:szCs w:val="22"/>
          </w:rPr>
          <w:delText xml:space="preserve">oil </w:delText>
        </w:r>
        <w:r w:rsidR="00C93446" w:rsidRPr="00345813" w:rsidDel="004225BF">
          <w:rPr>
            <w:sz w:val="22"/>
            <w:szCs w:val="22"/>
          </w:rPr>
          <w:delText>C</w:delText>
        </w:r>
        <w:r w:rsidR="00F22FCE" w:rsidDel="004225BF">
          <w:rPr>
            <w:sz w:val="22"/>
            <w:szCs w:val="22"/>
          </w:rPr>
          <w:delText xml:space="preserve">, </w:delText>
        </w:r>
        <w:r w:rsidR="001852E8" w:rsidRPr="00345813" w:rsidDel="004225BF">
          <w:rPr>
            <w:sz w:val="22"/>
            <w:szCs w:val="22"/>
          </w:rPr>
          <w:delText xml:space="preserve">N </w:delText>
        </w:r>
        <w:r w:rsidR="00F22FCE" w:rsidDel="004225BF">
          <w:rPr>
            <w:sz w:val="22"/>
            <w:szCs w:val="22"/>
          </w:rPr>
          <w:delText xml:space="preserve">and C/N </w:delText>
        </w:r>
        <w:r w:rsidR="001852E8" w:rsidRPr="00345813" w:rsidDel="004225BF">
          <w:rPr>
            <w:sz w:val="22"/>
            <w:szCs w:val="22"/>
          </w:rPr>
          <w:delText xml:space="preserve">were calculated </w:delText>
        </w:r>
        <w:r w:rsidR="00D33D6C" w:rsidDel="004225BF">
          <w:rPr>
            <w:sz w:val="22"/>
            <w:szCs w:val="22"/>
          </w:rPr>
          <w:delText>from</w:delText>
        </w:r>
        <w:r w:rsidR="00D33D6C" w:rsidRPr="00345813" w:rsidDel="004225BF">
          <w:rPr>
            <w:sz w:val="22"/>
            <w:szCs w:val="22"/>
          </w:rPr>
          <w:delText xml:space="preserve"> </w:delText>
        </w:r>
        <w:r w:rsidR="001852E8" w:rsidRPr="00345813" w:rsidDel="004225BF">
          <w:rPr>
            <w:sz w:val="22"/>
            <w:szCs w:val="22"/>
          </w:rPr>
          <w:delText>elemental analysis</w:delText>
        </w:r>
        <w:r w:rsidR="00E42EED" w:rsidRPr="00345813" w:rsidDel="004225BF">
          <w:rPr>
            <w:sz w:val="22"/>
            <w:szCs w:val="22"/>
          </w:rPr>
          <w:delText xml:space="preserve"> in a similar fashion to </w:delText>
        </w:r>
        <w:r w:rsidR="00796F64" w:rsidDel="004225BF">
          <w:rPr>
            <w:sz w:val="22"/>
            <w:szCs w:val="22"/>
          </w:rPr>
          <w:delText xml:space="preserve">(foliar samples) the aforementioned </w:delText>
        </w:r>
        <w:r w:rsidR="006E667E" w:rsidDel="004225BF">
          <w:rPr>
            <w:sz w:val="22"/>
            <w:szCs w:val="22"/>
          </w:rPr>
          <w:delText>method</w:delText>
        </w:r>
        <w:r w:rsidR="00796F64" w:rsidDel="004225BF">
          <w:rPr>
            <w:sz w:val="22"/>
            <w:szCs w:val="22"/>
          </w:rPr>
          <w:delText>.</w:delText>
        </w:r>
        <w:r w:rsidR="005F3BBF" w:rsidDel="004225BF">
          <w:rPr>
            <w:sz w:val="22"/>
            <w:szCs w:val="22"/>
          </w:rPr>
          <w:delText xml:space="preserve"> </w:delText>
        </w:r>
      </w:del>
    </w:p>
    <w:p w14:paraId="516B9D7B" w14:textId="67D8F108" w:rsidR="009A61A6" w:rsidDel="004225BF" w:rsidRDefault="009A61A6" w:rsidP="009A61A6">
      <w:pPr>
        <w:spacing w:line="276" w:lineRule="auto"/>
        <w:jc w:val="both"/>
        <w:rPr>
          <w:del w:id="433" w:author="Jeff" w:date="2021-06-23T13:40:00Z"/>
          <w:b/>
          <w:sz w:val="22"/>
          <w:szCs w:val="22"/>
        </w:rPr>
      </w:pPr>
      <w:del w:id="434" w:author="Jeff" w:date="2021-06-23T13:40:00Z">
        <w:r w:rsidDel="004225BF">
          <w:rPr>
            <w:b/>
            <w:sz w:val="22"/>
            <w:szCs w:val="22"/>
          </w:rPr>
          <w:delText xml:space="preserve">Soil Water Retention </w:delText>
        </w:r>
        <w:r w:rsidR="0029724F" w:rsidDel="004225BF">
          <w:rPr>
            <w:b/>
            <w:sz w:val="22"/>
            <w:szCs w:val="22"/>
          </w:rPr>
          <w:delText>(SWR)</w:delText>
        </w:r>
      </w:del>
    </w:p>
    <w:p w14:paraId="0234BE73" w14:textId="23F82F77" w:rsidR="004225BF" w:rsidRDefault="001852E8" w:rsidP="004225BF">
      <w:pPr>
        <w:spacing w:after="103" w:line="276" w:lineRule="auto"/>
        <w:jc w:val="both"/>
        <w:rPr>
          <w:moveTo w:id="435" w:author="Jeff" w:date="2021-06-23T13:39:00Z"/>
          <w:sz w:val="22"/>
          <w:szCs w:val="22"/>
        </w:rPr>
      </w:pPr>
      <w:del w:id="436" w:author="Jeff" w:date="2021-06-23T13:40:00Z">
        <w:r w:rsidRPr="00345813" w:rsidDel="004225BF">
          <w:rPr>
            <w:sz w:val="22"/>
            <w:szCs w:val="22"/>
          </w:rPr>
          <w:delText>70 mL</w:delText>
        </w:r>
        <w:r w:rsidR="00190C2B" w:rsidRPr="00345813" w:rsidDel="004225BF">
          <w:rPr>
            <w:sz w:val="22"/>
            <w:szCs w:val="22"/>
          </w:rPr>
          <w:delText xml:space="preserve"> </w:delText>
        </w:r>
        <w:r w:rsidR="00354AB2" w:rsidDel="004225BF">
          <w:rPr>
            <w:sz w:val="22"/>
            <w:szCs w:val="22"/>
          </w:rPr>
          <w:delText xml:space="preserve">soil </w:delText>
        </w:r>
        <w:r w:rsidRPr="00345813" w:rsidDel="004225BF">
          <w:rPr>
            <w:sz w:val="22"/>
            <w:szCs w:val="22"/>
          </w:rPr>
          <w:delText xml:space="preserve">samples were extracted at fifteen tree locations at four sites, </w:delText>
        </w:r>
        <w:r w:rsidR="00190C2B" w:rsidRPr="00345813" w:rsidDel="004225BF">
          <w:rPr>
            <w:sz w:val="22"/>
            <w:szCs w:val="22"/>
          </w:rPr>
          <w:delText>from</w:delText>
        </w:r>
        <w:r w:rsidRPr="00345813" w:rsidDel="004225BF">
          <w:rPr>
            <w:sz w:val="22"/>
            <w:szCs w:val="22"/>
          </w:rPr>
          <w:delText xml:space="preserve"> &lt;7.5 cm (O</w:delText>
        </w:r>
        <w:r w:rsidRPr="00345813" w:rsidDel="004225BF">
          <w:rPr>
            <w:sz w:val="22"/>
            <w:szCs w:val="22"/>
            <w:vertAlign w:val="subscript"/>
          </w:rPr>
          <w:delText>a</w:delText>
        </w:r>
        <w:r w:rsidRPr="00345813" w:rsidDel="004225BF">
          <w:rPr>
            <w:sz w:val="22"/>
            <w:szCs w:val="22"/>
          </w:rPr>
          <w:delText>-A</w:delText>
        </w:r>
        <w:r w:rsidRPr="00345813" w:rsidDel="004225BF">
          <w:rPr>
            <w:sz w:val="22"/>
            <w:szCs w:val="22"/>
            <w:vertAlign w:val="subscript"/>
          </w:rPr>
          <w:delText>b</w:delText>
        </w:r>
        <w:r w:rsidRPr="00345813" w:rsidDel="004225BF">
          <w:rPr>
            <w:sz w:val="22"/>
            <w:szCs w:val="22"/>
          </w:rPr>
          <w:delText>) horizon above bedrock</w:delText>
        </w:r>
        <w:r w:rsidR="00190C2B" w:rsidRPr="00345813" w:rsidDel="004225BF">
          <w:rPr>
            <w:sz w:val="22"/>
            <w:szCs w:val="22"/>
          </w:rPr>
          <w:delText>. In a laboratory 50 g H</w:delText>
        </w:r>
        <w:r w:rsidR="00190C2B" w:rsidRPr="00345813" w:rsidDel="004225BF">
          <w:rPr>
            <w:sz w:val="22"/>
            <w:szCs w:val="22"/>
            <w:vertAlign w:val="subscript"/>
          </w:rPr>
          <w:delText>2</w:delText>
        </w:r>
        <w:r w:rsidR="00190C2B" w:rsidRPr="00345813" w:rsidDel="004225BF">
          <w:rPr>
            <w:sz w:val="22"/>
            <w:szCs w:val="22"/>
          </w:rPr>
          <w:delText>O were added to each aliquot</w:delText>
        </w:r>
        <w:r w:rsidRPr="00345813" w:rsidDel="004225BF">
          <w:rPr>
            <w:sz w:val="22"/>
            <w:szCs w:val="22"/>
          </w:rPr>
          <w:delText xml:space="preserve"> to assess net </w:delText>
        </w:r>
        <w:r w:rsidR="009D23CE" w:rsidRPr="00345813" w:rsidDel="004225BF">
          <w:rPr>
            <w:sz w:val="22"/>
            <w:szCs w:val="22"/>
          </w:rPr>
          <w:delText xml:space="preserve">water </w:delText>
        </w:r>
        <w:r w:rsidRPr="00345813" w:rsidDel="004225BF">
          <w:rPr>
            <w:sz w:val="22"/>
            <w:szCs w:val="22"/>
          </w:rPr>
          <w:delText>retention as a subset of soil moisture evaporation (</w:delText>
        </w:r>
        <w:r w:rsidRPr="00345813" w:rsidDel="004225BF">
          <w:rPr>
            <w:i/>
            <w:sz w:val="22"/>
            <w:szCs w:val="22"/>
          </w:rPr>
          <w:delText>ψ</w:delText>
        </w:r>
        <w:r w:rsidRPr="00345813" w:rsidDel="004225BF">
          <w:rPr>
            <w:sz w:val="22"/>
            <w:szCs w:val="22"/>
            <w:vertAlign w:val="subscript"/>
          </w:rPr>
          <w:delText>g</w:delText>
        </w:r>
        <w:r w:rsidRPr="00345813" w:rsidDel="004225BF">
          <w:rPr>
            <w:sz w:val="22"/>
            <w:szCs w:val="22"/>
          </w:rPr>
          <w:delText>)</w:delText>
        </w:r>
        <w:r w:rsidR="00BB5AD5" w:rsidRPr="00345813" w:rsidDel="004225BF">
          <w:rPr>
            <w:sz w:val="22"/>
            <w:szCs w:val="22"/>
          </w:rPr>
          <w:delText xml:space="preserve"> </w:delText>
        </w:r>
        <w:r w:rsidRPr="00345813" w:rsidDel="004225BF">
          <w:rPr>
            <w:sz w:val="22"/>
            <w:szCs w:val="22"/>
          </w:rPr>
          <w:delText xml:space="preserve">to determine net evaporative loss or adsorption to surfaces. Soil </w:delText>
        </w:r>
        <w:r w:rsidR="009D23CE" w:rsidRPr="00345813" w:rsidDel="004225BF">
          <w:rPr>
            <w:sz w:val="22"/>
            <w:szCs w:val="22"/>
          </w:rPr>
          <w:delText>water</w:delText>
        </w:r>
        <w:r w:rsidRPr="00345813" w:rsidDel="004225BF">
          <w:rPr>
            <w:sz w:val="22"/>
            <w:szCs w:val="22"/>
          </w:rPr>
          <w:delText xml:space="preserve"> retention analysis was conducted according to the Fields method (</w:delText>
        </w:r>
        <w:r w:rsidR="00C3302A" w:rsidRPr="00345813" w:rsidDel="004225BF">
          <w:rPr>
            <w:sz w:val="22"/>
            <w:szCs w:val="22"/>
          </w:rPr>
          <w:delText>Licht</w:delText>
        </w:r>
        <w:r w:rsidR="00C3302A" w:rsidRPr="00345813" w:rsidDel="004225BF">
          <w:rPr>
            <w:i/>
            <w:sz w:val="22"/>
            <w:szCs w:val="22"/>
          </w:rPr>
          <w:delText xml:space="preserve"> </w:delText>
        </w:r>
        <w:r w:rsidR="00C3302A" w:rsidRPr="00345813" w:rsidDel="004225BF">
          <w:rPr>
            <w:iCs/>
            <w:sz w:val="22"/>
            <w:szCs w:val="22"/>
          </w:rPr>
          <w:delText>and Smith 2018</w:delText>
        </w:r>
        <w:r w:rsidRPr="00345813" w:rsidDel="004225BF">
          <w:rPr>
            <w:sz w:val="22"/>
            <w:szCs w:val="22"/>
          </w:rPr>
          <w:delText>). Retention effects of gravitational and evaporation forces was made on a wet basis where W</w:delText>
        </w:r>
        <w:r w:rsidRPr="00345813" w:rsidDel="004225BF">
          <w:rPr>
            <w:sz w:val="22"/>
            <w:szCs w:val="22"/>
            <w:vertAlign w:val="subscript"/>
          </w:rPr>
          <w:delText>m</w:delText>
        </w:r>
        <w:r w:rsidRPr="00345813" w:rsidDel="004225BF">
          <w:rPr>
            <w:sz w:val="22"/>
            <w:szCs w:val="22"/>
          </w:rPr>
          <w:delText>=g H</w:delText>
        </w:r>
        <w:r w:rsidRPr="00345813" w:rsidDel="004225BF">
          <w:rPr>
            <w:sz w:val="22"/>
            <w:szCs w:val="22"/>
            <w:vertAlign w:val="subscript"/>
          </w:rPr>
          <w:delText>2</w:delText>
        </w:r>
        <w:r w:rsidRPr="00345813" w:rsidDel="004225BF">
          <w:rPr>
            <w:sz w:val="22"/>
            <w:szCs w:val="22"/>
          </w:rPr>
          <w:delText xml:space="preserve">O </w:delText>
        </w:r>
        <w:r w:rsidRPr="00345813" w:rsidDel="004225BF">
          <w:rPr>
            <w:b/>
            <w:sz w:val="16"/>
            <w:szCs w:val="16"/>
          </w:rPr>
          <w:delText>●</w:delText>
        </w:r>
        <w:r w:rsidRPr="00345813" w:rsidDel="004225BF">
          <w:rPr>
            <w:sz w:val="22"/>
            <w:szCs w:val="22"/>
          </w:rPr>
          <w:delText xml:space="preserve"> </w:delText>
        </w:r>
        <w:r w:rsidR="005F3BBF" w:rsidDel="004225BF">
          <w:rPr>
            <w:sz w:val="22"/>
            <w:szCs w:val="22"/>
          </w:rPr>
          <w:delText>(</w:delText>
        </w:r>
        <w:r w:rsidRPr="00345813" w:rsidDel="004225BF">
          <w:rPr>
            <w:sz w:val="22"/>
            <w:szCs w:val="22"/>
          </w:rPr>
          <w:delText>g</w:delText>
        </w:r>
        <w:r w:rsidR="005F3BBF" w:rsidDel="004225BF">
          <w:rPr>
            <w:sz w:val="22"/>
            <w:szCs w:val="22"/>
          </w:rPr>
          <w:delText xml:space="preserve"> </w:delText>
        </w:r>
        <w:r w:rsidRPr="00345813" w:rsidDel="004225BF">
          <w:rPr>
            <w:sz w:val="22"/>
            <w:szCs w:val="22"/>
          </w:rPr>
          <w:delText>moist soil</w:delText>
        </w:r>
        <w:r w:rsidR="005F3BBF" w:rsidDel="004225BF">
          <w:rPr>
            <w:sz w:val="22"/>
            <w:szCs w:val="22"/>
          </w:rPr>
          <w:delText>)</w:delText>
        </w:r>
        <w:r w:rsidR="005F3BBF" w:rsidRPr="00345813" w:rsidDel="004225BF">
          <w:rPr>
            <w:sz w:val="22"/>
            <w:szCs w:val="22"/>
            <w:vertAlign w:val="superscript"/>
          </w:rPr>
          <w:delText>-1</w:delText>
        </w:r>
        <w:r w:rsidR="001B2146" w:rsidRPr="00345813" w:rsidDel="004225BF">
          <w:rPr>
            <w:sz w:val="22"/>
            <w:szCs w:val="22"/>
          </w:rPr>
          <w:delText xml:space="preserve"> </w:delText>
        </w:r>
        <w:r w:rsidRPr="00345813" w:rsidDel="004225BF">
          <w:rPr>
            <w:sz w:val="22"/>
            <w:szCs w:val="22"/>
          </w:rPr>
          <w:delText xml:space="preserve">(Jingfang and Wenwei 2018).  </w:delText>
        </w:r>
      </w:del>
      <w:moveToRangeStart w:id="437" w:author="Jeff" w:date="2021-06-23T13:39:00Z" w:name="move75348010"/>
      <w:moveTo w:id="438" w:author="Jeff" w:date="2021-06-23T13:39:00Z">
        <w:del w:id="439" w:author="Jeff" w:date="2021-06-23T13:42:00Z">
          <w:r w:rsidR="004225BF" w:rsidRPr="00345813" w:rsidDel="004225BF">
            <w:rPr>
              <w:b/>
              <w:sz w:val="22"/>
              <w:szCs w:val="22"/>
            </w:rPr>
            <w:delText>Allometr</w:delText>
          </w:r>
          <w:r w:rsidR="004225BF" w:rsidDel="004225BF">
            <w:rPr>
              <w:b/>
              <w:sz w:val="22"/>
              <w:szCs w:val="22"/>
            </w:rPr>
            <w:delText>ic relations</w:delText>
          </w:r>
        </w:del>
      </w:moveTo>
      <w:ins w:id="440" w:author="Jeff" w:date="2021-06-24T02:11:00Z">
        <w:r w:rsidR="00CF2FB3">
          <w:rPr>
            <w:b/>
            <w:bCs/>
            <w:sz w:val="22"/>
            <w:szCs w:val="22"/>
          </w:rPr>
          <w:t xml:space="preserve">Plant-level </w:t>
        </w:r>
      </w:ins>
      <w:ins w:id="441" w:author="Jeff" w:date="2021-06-23T13:42:00Z">
        <w:r w:rsidR="004225BF">
          <w:rPr>
            <w:b/>
            <w:bCs/>
            <w:sz w:val="22"/>
            <w:szCs w:val="22"/>
          </w:rPr>
          <w:t>Traits</w:t>
        </w:r>
      </w:ins>
    </w:p>
    <w:p w14:paraId="5DACCD9C" w14:textId="77777777" w:rsidR="0074085B" w:rsidRDefault="004225BF" w:rsidP="0074085B">
      <w:pPr>
        <w:spacing w:after="103" w:line="360" w:lineRule="auto"/>
        <w:jc w:val="both"/>
        <w:rPr>
          <w:ins w:id="442" w:author="Jeff" w:date="2021-06-24T02:48:00Z"/>
          <w:rFonts w:eastAsiaTheme="minorHAnsi"/>
          <w:sz w:val="22"/>
          <w:szCs w:val="22"/>
        </w:rPr>
        <w:pPrChange w:id="443" w:author="Jeff" w:date="2021-06-24T02:48:00Z">
          <w:pPr>
            <w:spacing w:after="103" w:line="276" w:lineRule="auto"/>
            <w:jc w:val="both"/>
          </w:pPr>
        </w:pPrChange>
      </w:pPr>
      <w:moveTo w:id="444" w:author="Jeff" w:date="2021-06-23T13:39:00Z">
        <w:r>
          <w:rPr>
            <w:sz w:val="22"/>
            <w:szCs w:val="22"/>
          </w:rPr>
          <w:t>We measured individual</w:t>
        </w:r>
        <w:r w:rsidRPr="00345813">
          <w:rPr>
            <w:sz w:val="22"/>
            <w:szCs w:val="22"/>
          </w:rPr>
          <w:t xml:space="preserve"> tree height, stem diameter of the bole at breast height (DBH)</w:t>
        </w:r>
        <w:r>
          <w:rPr>
            <w:sz w:val="22"/>
            <w:szCs w:val="22"/>
          </w:rPr>
          <w:t xml:space="preserve"> and</w:t>
        </w:r>
        <w:r w:rsidRPr="00345813">
          <w:rPr>
            <w:sz w:val="22"/>
            <w:szCs w:val="22"/>
          </w:rPr>
          <w:t xml:space="preserve"> canopy spread</w:t>
        </w:r>
        <w:r>
          <w:rPr>
            <w:sz w:val="22"/>
            <w:szCs w:val="22"/>
          </w:rPr>
          <w:t xml:space="preserve">. </w:t>
        </w:r>
        <w:r w:rsidRPr="00345813">
          <w:rPr>
            <w:sz w:val="22"/>
            <w:szCs w:val="22"/>
          </w:rPr>
          <w:t xml:space="preserve">Tree height was estimated using </w:t>
        </w:r>
        <w:r>
          <w:rPr>
            <w:sz w:val="22"/>
            <w:szCs w:val="22"/>
          </w:rPr>
          <w:t xml:space="preserve">a plastic clinometer </w:t>
        </w:r>
        <w:r w:rsidRPr="00345813">
          <w:rPr>
            <w:sz w:val="22"/>
            <w:szCs w:val="22"/>
          </w:rPr>
          <w:t>(</w:t>
        </w:r>
        <w:proofErr w:type="spellStart"/>
        <w:r>
          <w:rPr>
            <w:sz w:val="22"/>
            <w:szCs w:val="22"/>
          </w:rPr>
          <w:t>Kager</w:t>
        </w:r>
        <w:proofErr w:type="spellEnd"/>
        <w:r>
          <w:rPr>
            <w:sz w:val="22"/>
            <w:szCs w:val="22"/>
          </w:rPr>
          <w:t xml:space="preserve">, </w:t>
        </w:r>
        <w:proofErr w:type="spellStart"/>
        <w:r>
          <w:rPr>
            <w:sz w:val="22"/>
            <w:szCs w:val="22"/>
          </w:rPr>
          <w:t>Lunenberg</w:t>
        </w:r>
        <w:proofErr w:type="spellEnd"/>
        <w:r>
          <w:rPr>
            <w:sz w:val="22"/>
            <w:szCs w:val="22"/>
          </w:rPr>
          <w:t>, MA</w:t>
        </w:r>
        <w:r w:rsidRPr="00345813">
          <w:rPr>
            <w:sz w:val="22"/>
            <w:szCs w:val="22"/>
          </w:rPr>
          <w:t xml:space="preserve"> USA</w:t>
        </w:r>
        <w:r>
          <w:rPr>
            <w:sz w:val="22"/>
            <w:szCs w:val="22"/>
          </w:rPr>
          <w:t>) and 30 m tape</w:t>
        </w:r>
        <w:r w:rsidRPr="00345813">
          <w:rPr>
            <w:sz w:val="22"/>
            <w:szCs w:val="22"/>
          </w:rPr>
          <w:t xml:space="preserve">. DBH </w:t>
        </w:r>
        <w:r w:rsidRPr="00345813">
          <w:rPr>
            <w:sz w:val="22"/>
            <w:szCs w:val="22"/>
          </w:rPr>
          <w:lastRenderedPageBreak/>
          <w:t xml:space="preserve">was measured at 1.06 m using </w:t>
        </w:r>
        <w:r>
          <w:rPr>
            <w:sz w:val="22"/>
            <w:szCs w:val="22"/>
          </w:rPr>
          <w:t>an</w:t>
        </w:r>
        <w:r w:rsidRPr="00812E74">
          <w:rPr>
            <w:sz w:val="22"/>
            <w:szCs w:val="22"/>
          </w:rPr>
          <w:t xml:space="preserve"> expandable cloth measuring tape. Canopy spread</w:t>
        </w:r>
        <w:r>
          <w:rPr>
            <w:sz w:val="22"/>
            <w:szCs w:val="22"/>
          </w:rPr>
          <w:t xml:space="preserve"> </w:t>
        </w:r>
        <w:r w:rsidRPr="00812E74">
          <w:rPr>
            <w:sz w:val="22"/>
            <w:szCs w:val="22"/>
          </w:rPr>
          <w:t xml:space="preserve">across the first nodal branch expanse </w:t>
        </w:r>
        <w:r>
          <w:rPr>
            <w:sz w:val="22"/>
            <w:szCs w:val="22"/>
          </w:rPr>
          <w:t>below</w:t>
        </w:r>
        <w:r w:rsidRPr="00812E74">
          <w:rPr>
            <w:sz w:val="22"/>
            <w:szCs w:val="22"/>
          </w:rPr>
          <w:t xml:space="preserve"> the crown was measured using two calibrated, nested</w:t>
        </w:r>
        <w:r w:rsidRPr="00345813">
          <w:rPr>
            <w:sz w:val="22"/>
            <w:szCs w:val="22"/>
          </w:rPr>
          <w:t xml:space="preserve"> aluminum flags as a ground truth reference.</w:t>
        </w:r>
        <w:r>
          <w:rPr>
            <w:sz w:val="22"/>
            <w:szCs w:val="22"/>
          </w:rPr>
          <w:t xml:space="preserve"> This method was selected to sort out upper canopy spread x height differences where trees across all four stands which exuded very similar height and DBH characteristics dominated.</w:t>
        </w:r>
      </w:moveTo>
      <w:ins w:id="445" w:author="Jeff" w:date="2021-06-24T02:48:00Z">
        <w:r w:rsidR="0074085B">
          <w:rPr>
            <w:sz w:val="22"/>
            <w:szCs w:val="22"/>
          </w:rPr>
          <w:t xml:space="preserve"> </w:t>
        </w:r>
        <w:r w:rsidR="0074085B">
          <w:rPr>
            <w:rFonts w:eastAsiaTheme="minorHAnsi"/>
            <w:sz w:val="22"/>
            <w:szCs w:val="22"/>
          </w:rPr>
          <w:t>Mean d</w:t>
        </w:r>
        <w:r w:rsidR="0074085B" w:rsidRPr="00345813">
          <w:rPr>
            <w:rFonts w:eastAsiaTheme="minorHAnsi"/>
            <w:sz w:val="22"/>
            <w:szCs w:val="22"/>
          </w:rPr>
          <w:t>istances between sampled trees (</w:t>
        </w:r>
        <w:r w:rsidR="0074085B" w:rsidRPr="00345813">
          <w:rPr>
            <w:rFonts w:eastAsiaTheme="minorHAnsi"/>
            <w:i/>
            <w:iCs/>
            <w:sz w:val="22"/>
            <w:szCs w:val="22"/>
          </w:rPr>
          <w:t>N</w:t>
        </w:r>
        <w:r w:rsidR="0074085B">
          <w:rPr>
            <w:rFonts w:eastAsiaTheme="minorHAnsi"/>
            <w:i/>
            <w:iCs/>
            <w:sz w:val="22"/>
            <w:szCs w:val="22"/>
          </w:rPr>
          <w:t xml:space="preserve"> </w:t>
        </w:r>
        <w:r w:rsidR="0074085B" w:rsidRPr="00345813">
          <w:rPr>
            <w:rFonts w:eastAsiaTheme="minorHAnsi"/>
            <w:sz w:val="22"/>
            <w:szCs w:val="22"/>
          </w:rPr>
          <w:t>=</w:t>
        </w:r>
        <w:r w:rsidR="0074085B">
          <w:rPr>
            <w:rFonts w:eastAsiaTheme="minorHAnsi"/>
            <w:sz w:val="22"/>
            <w:szCs w:val="22"/>
          </w:rPr>
          <w:t xml:space="preserve"> 60</w:t>
        </w:r>
        <w:r w:rsidR="0074085B" w:rsidRPr="00345813">
          <w:rPr>
            <w:rFonts w:eastAsiaTheme="minorHAnsi"/>
            <w:sz w:val="22"/>
            <w:szCs w:val="22"/>
          </w:rPr>
          <w:t xml:space="preserve">) </w:t>
        </w:r>
        <w:r w:rsidR="0074085B">
          <w:rPr>
            <w:rFonts w:eastAsiaTheme="minorHAnsi"/>
            <w:sz w:val="22"/>
            <w:szCs w:val="22"/>
          </w:rPr>
          <w:t xml:space="preserve">were calculated including </w:t>
        </w:r>
        <w:r w:rsidR="0074085B" w:rsidRPr="00345813">
          <w:rPr>
            <w:rFonts w:eastAsiaTheme="minorHAnsi"/>
            <w:sz w:val="22"/>
            <w:szCs w:val="22"/>
          </w:rPr>
          <w:t xml:space="preserve">up to five of their nearest, reproductively mature conspecific (within 5 m) </w:t>
        </w:r>
        <w:proofErr w:type="gramStart"/>
        <w:r w:rsidR="0074085B" w:rsidRPr="00345813">
          <w:rPr>
            <w:rFonts w:eastAsiaTheme="minorHAnsi"/>
            <w:sz w:val="22"/>
            <w:szCs w:val="22"/>
          </w:rPr>
          <w:t>neighbor</w:t>
        </w:r>
        <w:r w:rsidR="0074085B">
          <w:rPr>
            <w:rFonts w:eastAsiaTheme="minorHAnsi"/>
            <w:sz w:val="22"/>
            <w:szCs w:val="22"/>
          </w:rPr>
          <w:t>s</w:t>
        </w:r>
        <w:r w:rsidR="0074085B" w:rsidRPr="00345813">
          <w:rPr>
            <w:rFonts w:eastAsiaTheme="minorHAnsi"/>
            <w:sz w:val="22"/>
            <w:szCs w:val="22"/>
          </w:rPr>
          <w:t xml:space="preserve"> </w:t>
        </w:r>
        <w:r w:rsidR="0074085B">
          <w:rPr>
            <w:rFonts w:eastAsiaTheme="minorHAnsi"/>
            <w:sz w:val="22"/>
            <w:szCs w:val="22"/>
          </w:rPr>
          <w:t xml:space="preserve"> (</w:t>
        </w:r>
        <w:proofErr w:type="gramEnd"/>
        <w:r w:rsidR="0074085B">
          <w:rPr>
            <w:rFonts w:eastAsiaTheme="minorHAnsi"/>
            <w:sz w:val="22"/>
            <w:szCs w:val="22"/>
          </w:rPr>
          <w:t xml:space="preserve">Churchill </w:t>
        </w:r>
        <w:r w:rsidR="0074085B" w:rsidRPr="003757BC">
          <w:rPr>
            <w:rFonts w:eastAsiaTheme="minorHAnsi"/>
            <w:i/>
            <w:iCs/>
            <w:sz w:val="22"/>
            <w:szCs w:val="22"/>
          </w:rPr>
          <w:t>et al.</w:t>
        </w:r>
        <w:r w:rsidR="0074085B">
          <w:rPr>
            <w:rFonts w:eastAsiaTheme="minorHAnsi"/>
            <w:sz w:val="22"/>
            <w:szCs w:val="22"/>
          </w:rPr>
          <w:t xml:space="preserve"> 2012)—this method served as a </w:t>
        </w:r>
        <w:r w:rsidR="0074085B" w:rsidRPr="00345813">
          <w:rPr>
            <w:rFonts w:eastAsiaTheme="minorHAnsi"/>
            <w:sz w:val="22"/>
            <w:szCs w:val="22"/>
          </w:rPr>
          <w:t>surrogate, but inverse, measure for stand density (</w:t>
        </w:r>
        <w:proofErr w:type="spellStart"/>
        <w:r w:rsidR="0074085B" w:rsidRPr="00345813">
          <w:rPr>
            <w:color w:val="222222"/>
            <w:sz w:val="22"/>
            <w:szCs w:val="22"/>
            <w:shd w:val="clear" w:color="auto" w:fill="FFFFFF"/>
          </w:rPr>
          <w:t>Mosseler</w:t>
        </w:r>
        <w:proofErr w:type="spellEnd"/>
        <w:r w:rsidR="0074085B">
          <w:rPr>
            <w:color w:val="222222"/>
            <w:sz w:val="22"/>
            <w:szCs w:val="22"/>
            <w:shd w:val="clear" w:color="auto" w:fill="FFFFFF"/>
          </w:rPr>
          <w:t xml:space="preserve">, </w:t>
        </w:r>
        <w:proofErr w:type="spellStart"/>
        <w:r w:rsidR="0074085B">
          <w:rPr>
            <w:color w:val="222222"/>
            <w:sz w:val="22"/>
            <w:szCs w:val="22"/>
            <w:shd w:val="clear" w:color="auto" w:fill="FFFFFF"/>
          </w:rPr>
          <w:t>R</w:t>
        </w:r>
        <w:r w:rsidR="0074085B" w:rsidRPr="00345813">
          <w:rPr>
            <w:color w:val="222222"/>
            <w:sz w:val="22"/>
            <w:szCs w:val="22"/>
            <w:shd w:val="clear" w:color="auto" w:fill="FFFFFF"/>
          </w:rPr>
          <w:t>ajora</w:t>
        </w:r>
        <w:proofErr w:type="spellEnd"/>
        <w:r w:rsidR="0074085B" w:rsidRPr="00345813">
          <w:rPr>
            <w:color w:val="222222"/>
            <w:sz w:val="22"/>
            <w:szCs w:val="22"/>
            <w:shd w:val="clear" w:color="auto" w:fill="FFFFFF"/>
          </w:rPr>
          <w:t xml:space="preserve"> and Major</w:t>
        </w:r>
        <w:r w:rsidR="0074085B">
          <w:rPr>
            <w:color w:val="222222"/>
            <w:sz w:val="22"/>
            <w:szCs w:val="22"/>
            <w:shd w:val="clear" w:color="auto" w:fill="FFFFFF"/>
          </w:rPr>
          <w:t xml:space="preserve"> </w:t>
        </w:r>
        <w:r w:rsidR="0074085B" w:rsidRPr="00345813">
          <w:rPr>
            <w:rFonts w:eastAsiaTheme="minorHAnsi"/>
            <w:sz w:val="22"/>
            <w:szCs w:val="22"/>
          </w:rPr>
          <w:t>2004).</w:t>
        </w:r>
      </w:ins>
    </w:p>
    <w:p w14:paraId="3C7B0570" w14:textId="40E1BBBF" w:rsidR="004225BF" w:rsidRPr="00572048" w:rsidDel="0074085B" w:rsidRDefault="004225BF" w:rsidP="00B6617D">
      <w:pPr>
        <w:spacing w:after="103" w:line="360" w:lineRule="auto"/>
        <w:jc w:val="both"/>
        <w:rPr>
          <w:del w:id="446" w:author="Jeff" w:date="2021-06-24T02:48:00Z"/>
          <w:moveTo w:id="447" w:author="Jeff" w:date="2021-06-23T13:39:00Z"/>
          <w:sz w:val="22"/>
          <w:szCs w:val="22"/>
        </w:rPr>
        <w:pPrChange w:id="448" w:author="Jeff" w:date="2021-06-24T02:31:00Z">
          <w:pPr>
            <w:spacing w:after="103" w:line="276" w:lineRule="auto"/>
            <w:jc w:val="both"/>
          </w:pPr>
        </w:pPrChange>
      </w:pPr>
    </w:p>
    <w:moveToRangeEnd w:id="437"/>
    <w:p w14:paraId="77720203" w14:textId="77777777" w:rsidR="004225BF" w:rsidRDefault="004225BF" w:rsidP="003757BC">
      <w:pPr>
        <w:spacing w:line="276" w:lineRule="auto"/>
        <w:jc w:val="both"/>
        <w:rPr>
          <w:sz w:val="22"/>
          <w:szCs w:val="22"/>
        </w:rPr>
      </w:pPr>
    </w:p>
    <w:p w14:paraId="0A068B27" w14:textId="6DF1E3CF" w:rsidR="00AE173C" w:rsidRPr="00345813" w:rsidRDefault="003D3CF8" w:rsidP="00063993">
      <w:pPr>
        <w:tabs>
          <w:tab w:val="left" w:pos="720"/>
          <w:tab w:val="left" w:pos="1440"/>
        </w:tabs>
        <w:spacing w:after="28" w:line="276" w:lineRule="auto"/>
        <w:ind w:right="7"/>
        <w:jc w:val="both"/>
        <w:rPr>
          <w:b/>
          <w:bCs/>
          <w:iCs/>
          <w:sz w:val="22"/>
          <w:szCs w:val="22"/>
        </w:rPr>
      </w:pPr>
      <w:r w:rsidRPr="00345813">
        <w:rPr>
          <w:b/>
          <w:bCs/>
          <w:iCs/>
          <w:sz w:val="22"/>
          <w:szCs w:val="22"/>
        </w:rPr>
        <w:t>Statistical</w:t>
      </w:r>
      <w:r w:rsidR="00AE173C" w:rsidRPr="00345813">
        <w:rPr>
          <w:b/>
          <w:bCs/>
          <w:iCs/>
          <w:sz w:val="22"/>
          <w:szCs w:val="22"/>
        </w:rPr>
        <w:t xml:space="preserve"> Analysis</w:t>
      </w:r>
    </w:p>
    <w:p w14:paraId="6A913F3E" w14:textId="1A59E514" w:rsidR="00F43A07" w:rsidDel="0074085B" w:rsidRDefault="00AE173C" w:rsidP="00B6617D">
      <w:pPr>
        <w:spacing w:after="103" w:line="360" w:lineRule="auto"/>
        <w:jc w:val="both"/>
        <w:rPr>
          <w:del w:id="449" w:author="Jeff" w:date="2021-06-24T02:49:00Z"/>
          <w:sz w:val="22"/>
          <w:szCs w:val="22"/>
        </w:rPr>
        <w:pPrChange w:id="450" w:author="Jeff" w:date="2021-06-24T02:31:00Z">
          <w:pPr>
            <w:spacing w:after="103" w:line="276" w:lineRule="auto"/>
            <w:jc w:val="both"/>
          </w:pPr>
        </w:pPrChange>
      </w:pPr>
      <w:r w:rsidRPr="00345813">
        <w:rPr>
          <w:sz w:val="22"/>
          <w:szCs w:val="22"/>
        </w:rPr>
        <w:t xml:space="preserve">All data were analyzed using a similar linear model structure with elevation (high or low) and presence of the 1947 fire (yes or no) as categorical fixed factors. The interaction between elevation and presence of the 1947 fire was also included in each model. In total, </w:t>
      </w:r>
      <w:r w:rsidR="005F7DED">
        <w:rPr>
          <w:sz w:val="22"/>
          <w:szCs w:val="22"/>
        </w:rPr>
        <w:t>27</w:t>
      </w:r>
      <w:r w:rsidR="00CF7250" w:rsidRPr="00345813">
        <w:rPr>
          <w:sz w:val="22"/>
          <w:szCs w:val="22"/>
        </w:rPr>
        <w:t xml:space="preserve"> </w:t>
      </w:r>
      <w:r w:rsidRPr="00345813">
        <w:rPr>
          <w:sz w:val="22"/>
          <w:szCs w:val="22"/>
        </w:rPr>
        <w:t xml:space="preserve">models were fit with the following dependent variables: </w:t>
      </w:r>
      <w:r w:rsidR="005F7DED" w:rsidRPr="0049503A">
        <w:rPr>
          <w:color w:val="000000" w:themeColor="text1"/>
          <w:sz w:val="22"/>
          <w:szCs w:val="22"/>
        </w:rPr>
        <w:t xml:space="preserve">tree height (m), canopy spread (m), DBH (cm), </w:t>
      </w:r>
      <w:r w:rsidR="005F7DED">
        <w:rPr>
          <w:color w:val="000000" w:themeColor="text1"/>
          <w:sz w:val="22"/>
          <w:szCs w:val="22"/>
        </w:rPr>
        <w:t xml:space="preserve">mean distance between neighbors (m), </w:t>
      </w:r>
      <w:r w:rsidR="005F7DED" w:rsidRPr="0049503A">
        <w:rPr>
          <w:color w:val="000000" w:themeColor="text1"/>
          <w:sz w:val="22"/>
          <w:szCs w:val="22"/>
        </w:rPr>
        <w:t xml:space="preserve">foliar </w:t>
      </w:r>
      <w:r w:rsidR="005F7DED">
        <w:rPr>
          <w:color w:val="000000" w:themeColor="text1"/>
          <w:sz w:val="22"/>
          <w:szCs w:val="22"/>
        </w:rPr>
        <w:t>carbon (</w:t>
      </w:r>
      <w:r w:rsidR="005F7DED" w:rsidRPr="0049503A">
        <w:rPr>
          <w:color w:val="000000" w:themeColor="text1"/>
          <w:sz w:val="22"/>
          <w:szCs w:val="22"/>
        </w:rPr>
        <w:t>C</w:t>
      </w:r>
      <w:r w:rsidR="005F7DED">
        <w:rPr>
          <w:color w:val="000000" w:themeColor="text1"/>
          <w:sz w:val="22"/>
          <w:szCs w:val="22"/>
        </w:rPr>
        <w:t xml:space="preserve">, </w:t>
      </w:r>
      <w:r w:rsidR="005F7DED" w:rsidRPr="0049503A">
        <w:rPr>
          <w:color w:val="000000" w:themeColor="text1"/>
          <w:sz w:val="22"/>
          <w:szCs w:val="22"/>
        </w:rPr>
        <w:t xml:space="preserve">%), foliar </w:t>
      </w:r>
      <w:r w:rsidR="005F7DED">
        <w:rPr>
          <w:color w:val="000000" w:themeColor="text1"/>
          <w:sz w:val="22"/>
          <w:szCs w:val="22"/>
        </w:rPr>
        <w:t>nitrogen (</w:t>
      </w:r>
      <w:r w:rsidR="005F7DED" w:rsidRPr="0049503A">
        <w:rPr>
          <w:color w:val="000000" w:themeColor="text1"/>
          <w:sz w:val="22"/>
          <w:szCs w:val="22"/>
        </w:rPr>
        <w:t>N</w:t>
      </w:r>
      <w:r w:rsidR="005F7DED">
        <w:rPr>
          <w:color w:val="000000" w:themeColor="text1"/>
          <w:sz w:val="22"/>
          <w:szCs w:val="22"/>
        </w:rPr>
        <w:t xml:space="preserve">, </w:t>
      </w:r>
      <w:r w:rsidR="005F7DED" w:rsidRPr="0049503A">
        <w:rPr>
          <w:color w:val="000000" w:themeColor="text1"/>
          <w:sz w:val="22"/>
          <w:szCs w:val="22"/>
        </w:rPr>
        <w:t xml:space="preserve">%), foliar C/N (unitless), foliar </w:t>
      </w:r>
      <w:r w:rsidR="005F7DED" w:rsidRPr="0049503A">
        <w:rPr>
          <w:bCs/>
          <w:color w:val="000000" w:themeColor="text1"/>
          <w:sz w:val="22"/>
          <w:szCs w:val="22"/>
        </w:rPr>
        <w:t>δ</w:t>
      </w:r>
      <w:r w:rsidR="005F7DED" w:rsidRPr="0049503A">
        <w:rPr>
          <w:bCs/>
          <w:color w:val="000000" w:themeColor="text1"/>
          <w:sz w:val="22"/>
          <w:szCs w:val="22"/>
          <w:vertAlign w:val="superscript"/>
        </w:rPr>
        <w:t>13</w:t>
      </w:r>
      <w:r w:rsidR="005F7DED" w:rsidRPr="0049503A">
        <w:rPr>
          <w:bCs/>
          <w:color w:val="000000" w:themeColor="text1"/>
          <w:sz w:val="22"/>
          <w:szCs w:val="22"/>
        </w:rPr>
        <w:t>C</w:t>
      </w:r>
      <w:r w:rsidR="005F7DED" w:rsidRPr="0049503A">
        <w:rPr>
          <w:color w:val="000000" w:themeColor="text1"/>
          <w:sz w:val="22"/>
          <w:szCs w:val="22"/>
        </w:rPr>
        <w:t xml:space="preserve"> (‰), foliar </w:t>
      </w:r>
      <w:r w:rsidR="005F7DED" w:rsidRPr="0049503A">
        <w:rPr>
          <w:bCs/>
          <w:color w:val="000000" w:themeColor="text1"/>
          <w:sz w:val="22"/>
          <w:szCs w:val="22"/>
        </w:rPr>
        <w:t>δ</w:t>
      </w:r>
      <w:r w:rsidR="005F7DED" w:rsidRPr="0049503A">
        <w:rPr>
          <w:bCs/>
          <w:color w:val="000000" w:themeColor="text1"/>
          <w:sz w:val="22"/>
          <w:szCs w:val="22"/>
          <w:vertAlign w:val="superscript"/>
        </w:rPr>
        <w:t>15</w:t>
      </w:r>
      <w:r w:rsidR="005F7DED" w:rsidRPr="0049503A">
        <w:rPr>
          <w:bCs/>
          <w:color w:val="000000" w:themeColor="text1"/>
          <w:sz w:val="22"/>
          <w:szCs w:val="22"/>
        </w:rPr>
        <w:t xml:space="preserve">N (‰), </w:t>
      </w:r>
      <w:r w:rsidR="005F7DED" w:rsidRPr="0049503A">
        <w:rPr>
          <w:color w:val="000000" w:themeColor="text1"/>
          <w:sz w:val="22"/>
          <w:szCs w:val="22"/>
        </w:rPr>
        <w:t xml:space="preserve">foliar </w:t>
      </w:r>
      <w:r w:rsidR="005F7DED">
        <w:rPr>
          <w:bCs/>
          <w:color w:val="000000" w:themeColor="text1"/>
          <w:sz w:val="22"/>
          <w:szCs w:val="22"/>
        </w:rPr>
        <w:t>calcium (</w:t>
      </w:r>
      <w:r w:rsidR="005F7DED" w:rsidRPr="0049503A">
        <w:rPr>
          <w:bCs/>
          <w:color w:val="000000" w:themeColor="text1"/>
          <w:sz w:val="22"/>
          <w:szCs w:val="22"/>
        </w:rPr>
        <w:t>Ca</w:t>
      </w:r>
      <w:r w:rsidR="005F7DED">
        <w:rPr>
          <w:bCs/>
          <w:color w:val="000000" w:themeColor="text1"/>
          <w:sz w:val="22"/>
          <w:szCs w:val="22"/>
          <w:vertAlign w:val="superscript"/>
        </w:rPr>
        <w:t>2+</w:t>
      </w:r>
      <w:r w:rsidR="00812E74">
        <w:rPr>
          <w:bCs/>
          <w:color w:val="000000" w:themeColor="text1"/>
          <w:sz w:val="22"/>
          <w:szCs w:val="22"/>
        </w:rPr>
        <w:t xml:space="preserve"> %</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phosphorus (</w:t>
      </w:r>
      <w:r w:rsidR="005F7DED" w:rsidRPr="0049503A">
        <w:rPr>
          <w:bCs/>
          <w:color w:val="000000" w:themeColor="text1"/>
          <w:sz w:val="22"/>
          <w:szCs w:val="22"/>
        </w:rPr>
        <w:t>P</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w:t>
      </w:r>
      <w:r w:rsidR="005F7DED" w:rsidRPr="0049503A">
        <w:rPr>
          <w:color w:val="000000" w:themeColor="text1"/>
          <w:sz w:val="22"/>
          <w:szCs w:val="22"/>
        </w:rPr>
        <w:t xml:space="preserve"> foliar </w:t>
      </w:r>
      <w:r w:rsidR="005F7DED">
        <w:rPr>
          <w:color w:val="000000" w:themeColor="text1"/>
          <w:sz w:val="22"/>
          <w:szCs w:val="22"/>
        </w:rPr>
        <w:t>potassium (</w:t>
      </w:r>
      <w:r w:rsidR="005F7DED" w:rsidRPr="0049503A">
        <w:rPr>
          <w:bCs/>
          <w:color w:val="000000" w:themeColor="text1"/>
          <w:sz w:val="22"/>
          <w:szCs w:val="22"/>
        </w:rPr>
        <w:t>K</w:t>
      </w:r>
      <w:r w:rsidR="005F7DED">
        <w:rPr>
          <w:bCs/>
          <w:color w:val="000000" w:themeColor="text1"/>
          <w:sz w:val="22"/>
          <w:szCs w:val="22"/>
          <w:vertAlign w:val="superscript"/>
        </w:rPr>
        <w:t>+</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magnesium (</w:t>
      </w:r>
      <w:r w:rsidR="005F7DED" w:rsidRPr="0049503A">
        <w:rPr>
          <w:bCs/>
          <w:color w:val="000000" w:themeColor="text1"/>
          <w:sz w:val="22"/>
          <w:szCs w:val="22"/>
        </w:rPr>
        <w:t>Mg</w:t>
      </w:r>
      <w:r w:rsidR="005F7DED">
        <w:rPr>
          <w:bCs/>
          <w:color w:val="000000" w:themeColor="text1"/>
          <w:sz w:val="22"/>
          <w:szCs w:val="22"/>
          <w:vertAlign w:val="superscript"/>
        </w:rPr>
        <w:t>2+</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aluminum (</w:t>
      </w:r>
      <w:r w:rsidR="005F7DED" w:rsidRPr="0049503A">
        <w:rPr>
          <w:bCs/>
          <w:color w:val="000000" w:themeColor="text1"/>
          <w:sz w:val="22"/>
          <w:szCs w:val="22"/>
        </w:rPr>
        <w:t>Al</w:t>
      </w:r>
      <w:r w:rsidR="005F7DED">
        <w:rPr>
          <w:bCs/>
          <w:color w:val="000000" w:themeColor="text1"/>
          <w:sz w:val="22"/>
          <w:szCs w:val="22"/>
          <w:vertAlign w:val="superscript"/>
        </w:rPr>
        <w:t>+</w:t>
      </w:r>
      <w:r w:rsidR="005F7DED">
        <w:rPr>
          <w:bCs/>
          <w:color w:val="000000" w:themeColor="text1"/>
          <w:sz w:val="22"/>
          <w:szCs w:val="22"/>
        </w:rPr>
        <w:t xml:space="preserve">, </w:t>
      </w:r>
      <w:r w:rsidR="00812E74">
        <w:rPr>
          <w:bCs/>
          <w:color w:val="000000" w:themeColor="text1"/>
          <w:sz w:val="22"/>
          <w:szCs w:val="22"/>
        </w:rPr>
        <w:t>ppm</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zinc (</w:t>
      </w:r>
      <w:r w:rsidR="005F7DED" w:rsidRPr="0049503A">
        <w:rPr>
          <w:bCs/>
          <w:color w:val="000000" w:themeColor="text1"/>
          <w:sz w:val="22"/>
          <w:szCs w:val="22"/>
        </w:rPr>
        <w:t>Zn</w:t>
      </w:r>
      <w:r w:rsidR="005F7DED">
        <w:rPr>
          <w:bCs/>
          <w:color w:val="000000" w:themeColor="text1"/>
          <w:sz w:val="22"/>
          <w:szCs w:val="22"/>
        </w:rPr>
        <w:t xml:space="preserve">, </w:t>
      </w:r>
      <w:r w:rsidR="00812E74">
        <w:rPr>
          <w:bCs/>
          <w:color w:val="000000" w:themeColor="text1"/>
          <w:sz w:val="22"/>
          <w:szCs w:val="22"/>
        </w:rPr>
        <w:t>ppm</w:t>
      </w:r>
      <w:r w:rsidR="005F7DED" w:rsidRPr="0049503A">
        <w:rPr>
          <w:bCs/>
          <w:color w:val="000000" w:themeColor="text1"/>
          <w:sz w:val="22"/>
          <w:szCs w:val="22"/>
        </w:rPr>
        <w:t xml:space="preserve">), </w:t>
      </w:r>
      <w:r w:rsidR="005F7DED" w:rsidRPr="0049503A">
        <w:rPr>
          <w:color w:val="000000" w:themeColor="text1"/>
          <w:sz w:val="22"/>
          <w:szCs w:val="22"/>
        </w:rPr>
        <w:t>soil C (</w:t>
      </w:r>
      <w:r w:rsidR="00812E74">
        <w:rPr>
          <w:bCs/>
          <w:color w:val="000000" w:themeColor="text1"/>
          <w:sz w:val="22"/>
          <w:szCs w:val="22"/>
        </w:rPr>
        <w:t>%</w:t>
      </w:r>
      <w:r w:rsidR="005F7DED" w:rsidRPr="0049503A">
        <w:rPr>
          <w:color w:val="000000" w:themeColor="text1"/>
          <w:sz w:val="22"/>
          <w:szCs w:val="22"/>
        </w:rPr>
        <w:t>), soil N (</w:t>
      </w:r>
      <w:r w:rsidR="00812E74">
        <w:rPr>
          <w:bCs/>
          <w:color w:val="000000" w:themeColor="text1"/>
          <w:sz w:val="22"/>
          <w:szCs w:val="22"/>
        </w:rPr>
        <w:t>%</w:t>
      </w:r>
      <w:r w:rsidR="005F7DED" w:rsidRPr="0049503A">
        <w:rPr>
          <w:color w:val="000000" w:themeColor="text1"/>
          <w:sz w:val="22"/>
          <w:szCs w:val="22"/>
        </w:rPr>
        <w:t>), soil C/N (unitless)</w:t>
      </w:r>
      <w:r w:rsidR="00F661CC">
        <w:rPr>
          <w:bCs/>
          <w:color w:val="000000" w:themeColor="text1"/>
          <w:sz w:val="22"/>
          <w:szCs w:val="22"/>
        </w:rPr>
        <w:t xml:space="preserve"> and</w:t>
      </w:r>
      <w:r w:rsidR="005F7DED" w:rsidRPr="0049503A">
        <w:rPr>
          <w:bCs/>
          <w:color w:val="000000" w:themeColor="text1"/>
          <w:sz w:val="22"/>
          <w:szCs w:val="22"/>
        </w:rPr>
        <w:t xml:space="preserve"> </w:t>
      </w:r>
      <w:r w:rsidR="005F7DED" w:rsidRPr="0049503A">
        <w:rPr>
          <w:color w:val="000000" w:themeColor="text1"/>
          <w:sz w:val="22"/>
          <w:szCs w:val="22"/>
        </w:rPr>
        <w:t xml:space="preserve">soil </w:t>
      </w:r>
      <w:r w:rsidR="005F7DED" w:rsidRPr="0049503A">
        <w:rPr>
          <w:bCs/>
          <w:color w:val="000000" w:themeColor="text1"/>
          <w:sz w:val="22"/>
          <w:szCs w:val="22"/>
        </w:rPr>
        <w:t>water retention (%)</w:t>
      </w:r>
      <w:r w:rsidR="00F661CC">
        <w:rPr>
          <w:bCs/>
          <w:color w:val="000000" w:themeColor="text1"/>
          <w:sz w:val="22"/>
          <w:szCs w:val="22"/>
        </w:rPr>
        <w:t xml:space="preserve">. </w:t>
      </w:r>
      <w:r w:rsidR="00CF7250" w:rsidRPr="00345813">
        <w:rPr>
          <w:color w:val="000000" w:themeColor="text1"/>
          <w:sz w:val="22"/>
          <w:szCs w:val="22"/>
          <w:shd w:val="clear" w:color="auto" w:fill="FFFFFF"/>
        </w:rPr>
        <w:t>Tree height, canopy spread, DBH, foliar P, foliar K</w:t>
      </w:r>
      <w:r w:rsidR="00C36884">
        <w:rPr>
          <w:color w:val="000000" w:themeColor="text1"/>
          <w:sz w:val="22"/>
          <w:szCs w:val="22"/>
          <w:shd w:val="clear" w:color="auto" w:fill="FFFFFF"/>
          <w:vertAlign w:val="superscript"/>
        </w:rPr>
        <w:t>+</w:t>
      </w:r>
      <w:r w:rsidR="00CF7250" w:rsidRPr="00345813">
        <w:rPr>
          <w:color w:val="000000" w:themeColor="text1"/>
          <w:sz w:val="22"/>
          <w:szCs w:val="22"/>
          <w:shd w:val="clear" w:color="auto" w:fill="FFFFFF"/>
        </w:rPr>
        <w:t>, foliar Zn</w:t>
      </w:r>
      <w:r w:rsidR="00C65235">
        <w:rPr>
          <w:color w:val="000000" w:themeColor="text1"/>
          <w:sz w:val="22"/>
          <w:szCs w:val="22"/>
          <w:shd w:val="clear" w:color="auto" w:fill="FFFFFF"/>
        </w:rPr>
        <w:t xml:space="preserve"> </w:t>
      </w:r>
      <w:r w:rsidR="00CF7250" w:rsidRPr="00345813">
        <w:rPr>
          <w:color w:val="000000" w:themeColor="text1"/>
          <w:sz w:val="22"/>
          <w:szCs w:val="22"/>
          <w:shd w:val="clear" w:color="auto" w:fill="FFFFFF"/>
        </w:rPr>
        <w:t>and soil C</w:t>
      </w:r>
      <w:r w:rsidR="00C36884">
        <w:rPr>
          <w:color w:val="000000" w:themeColor="text1"/>
          <w:sz w:val="22"/>
          <w:szCs w:val="22"/>
          <w:shd w:val="clear" w:color="auto" w:fill="FFFFFF"/>
        </w:rPr>
        <w:t>/</w:t>
      </w:r>
      <w:r w:rsidR="00CF7250" w:rsidRPr="00345813">
        <w:rPr>
          <w:color w:val="000000" w:themeColor="text1"/>
          <w:sz w:val="22"/>
          <w:szCs w:val="22"/>
          <w:shd w:val="clear" w:color="auto" w:fill="FFFFFF"/>
        </w:rPr>
        <w:t>N</w:t>
      </w:r>
      <w:r w:rsidRPr="00345813">
        <w:rPr>
          <w:sz w:val="22"/>
          <w:szCs w:val="22"/>
        </w:rPr>
        <w:t xml:space="preserve"> </w:t>
      </w:r>
      <w:r w:rsidR="004548C9" w:rsidRPr="00345813">
        <w:rPr>
          <w:sz w:val="22"/>
          <w:szCs w:val="22"/>
        </w:rPr>
        <w:t xml:space="preserve">were </w:t>
      </w:r>
      <w:r w:rsidRPr="00345813">
        <w:rPr>
          <w:sz w:val="22"/>
          <w:szCs w:val="22"/>
        </w:rPr>
        <w:t>log transformed to meet model assumptions of normality and heterogeneity of variances.</w:t>
      </w:r>
      <w:r w:rsidR="00CF7250" w:rsidRPr="00345813">
        <w:rPr>
          <w:sz w:val="22"/>
          <w:szCs w:val="22"/>
        </w:rPr>
        <w:t xml:space="preserve"> Soil water retention was </w:t>
      </w:r>
      <w:proofErr w:type="spellStart"/>
      <w:r w:rsidR="00CF7250" w:rsidRPr="00345813">
        <w:rPr>
          <w:sz w:val="22"/>
          <w:szCs w:val="22"/>
        </w:rPr>
        <w:t>arcsin</w:t>
      </w:r>
      <w:proofErr w:type="spellEnd"/>
      <w:r w:rsidR="00CF7250" w:rsidRPr="00345813">
        <w:rPr>
          <w:sz w:val="22"/>
          <w:szCs w:val="22"/>
        </w:rPr>
        <w:t xml:space="preserve"> square root transformed to meet model assumptions.</w:t>
      </w:r>
      <w:r w:rsidRPr="00345813">
        <w:rPr>
          <w:sz w:val="22"/>
          <w:szCs w:val="22"/>
        </w:rPr>
        <w:t xml:space="preserve"> </w:t>
      </w:r>
    </w:p>
    <w:p w14:paraId="0227A714" w14:textId="5F796923" w:rsidR="00F43A07" w:rsidDel="0074085B" w:rsidRDefault="00F43A07" w:rsidP="00B6617D">
      <w:pPr>
        <w:spacing w:after="103" w:line="360" w:lineRule="auto"/>
        <w:jc w:val="both"/>
        <w:rPr>
          <w:del w:id="451" w:author="Jeff" w:date="2021-06-24T02:49:00Z"/>
          <w:sz w:val="22"/>
          <w:szCs w:val="22"/>
        </w:rPr>
        <w:pPrChange w:id="452" w:author="Jeff" w:date="2021-06-24T02:31:00Z">
          <w:pPr>
            <w:spacing w:after="103" w:line="276" w:lineRule="auto"/>
            <w:jc w:val="both"/>
          </w:pPr>
        </w:pPrChange>
      </w:pPr>
      <w:r>
        <w:rPr>
          <w:sz w:val="22"/>
          <w:szCs w:val="22"/>
        </w:rPr>
        <w:t>All linear</w:t>
      </w:r>
      <w:r w:rsidRPr="00345813">
        <w:rPr>
          <w:sz w:val="22"/>
          <w:szCs w:val="22"/>
        </w:rPr>
        <w:t xml:space="preserve"> models were fit using the ‘</w:t>
      </w:r>
      <w:proofErr w:type="spellStart"/>
      <w:r w:rsidRPr="00345813">
        <w:rPr>
          <w:sz w:val="22"/>
          <w:szCs w:val="22"/>
        </w:rPr>
        <w:t>lm</w:t>
      </w:r>
      <w:proofErr w:type="spellEnd"/>
      <w:r w:rsidRPr="00345813">
        <w:rPr>
          <w:sz w:val="22"/>
          <w:szCs w:val="22"/>
        </w:rPr>
        <w:t>’ function in R</w:t>
      </w:r>
      <w:r>
        <w:rPr>
          <w:sz w:val="22"/>
          <w:szCs w:val="22"/>
        </w:rPr>
        <w:t xml:space="preserve"> </w:t>
      </w:r>
      <w:r w:rsidRPr="00345813">
        <w:rPr>
          <w:sz w:val="22"/>
          <w:szCs w:val="22"/>
        </w:rPr>
        <w:t>(R Core Team 2019). Significance tests for each fixed factor was performed using the ‘</w:t>
      </w:r>
      <w:proofErr w:type="spellStart"/>
      <w:r w:rsidRPr="00345813">
        <w:rPr>
          <w:sz w:val="22"/>
          <w:szCs w:val="22"/>
        </w:rPr>
        <w:t>anova</w:t>
      </w:r>
      <w:proofErr w:type="spellEnd"/>
      <w:r w:rsidRPr="00345813">
        <w:rPr>
          <w:sz w:val="22"/>
          <w:szCs w:val="22"/>
        </w:rPr>
        <w:t>’ function in R</w:t>
      </w:r>
      <w:r>
        <w:rPr>
          <w:sz w:val="22"/>
          <w:szCs w:val="22"/>
        </w:rPr>
        <w:t xml:space="preserve"> </w:t>
      </w:r>
      <w:r w:rsidRPr="00345813">
        <w:rPr>
          <w:sz w:val="22"/>
          <w:szCs w:val="22"/>
        </w:rPr>
        <w:t>(R Core Team 2019). Post-hoc Tukey’s tests were done to examine significant interactions between elevation and the presence</w:t>
      </w:r>
      <w:r>
        <w:rPr>
          <w:sz w:val="22"/>
          <w:szCs w:val="22"/>
        </w:rPr>
        <w:t xml:space="preserve"> </w:t>
      </w:r>
      <w:r w:rsidRPr="00345813">
        <w:rPr>
          <w:sz w:val="22"/>
          <w:szCs w:val="22"/>
        </w:rPr>
        <w:t>of the 1947 fire using the ‘</w:t>
      </w:r>
      <w:proofErr w:type="spellStart"/>
      <w:r w:rsidRPr="00345813">
        <w:rPr>
          <w:sz w:val="22"/>
          <w:szCs w:val="22"/>
        </w:rPr>
        <w:t>emmeans</w:t>
      </w:r>
      <w:proofErr w:type="spellEnd"/>
      <w:r w:rsidRPr="00345813">
        <w:rPr>
          <w:sz w:val="22"/>
          <w:szCs w:val="22"/>
        </w:rPr>
        <w:t>’ package</w:t>
      </w:r>
      <w:r>
        <w:rPr>
          <w:sz w:val="22"/>
          <w:szCs w:val="22"/>
        </w:rPr>
        <w:t xml:space="preserve"> </w:t>
      </w:r>
      <w:r w:rsidRPr="00345813">
        <w:rPr>
          <w:sz w:val="22"/>
          <w:szCs w:val="22"/>
        </w:rPr>
        <w:t>in R (</w:t>
      </w:r>
      <w:proofErr w:type="spellStart"/>
      <w:r w:rsidRPr="00345813">
        <w:rPr>
          <w:sz w:val="22"/>
          <w:szCs w:val="22"/>
        </w:rPr>
        <w:t>Lenth</w:t>
      </w:r>
      <w:proofErr w:type="spellEnd"/>
      <w:r w:rsidRPr="00345813">
        <w:rPr>
          <w:sz w:val="22"/>
          <w:szCs w:val="22"/>
        </w:rPr>
        <w:t xml:space="preserve"> </w:t>
      </w:r>
      <w:r w:rsidR="00791BE1">
        <w:rPr>
          <w:sz w:val="22"/>
          <w:szCs w:val="22"/>
        </w:rPr>
        <w:t xml:space="preserve">and </w:t>
      </w:r>
      <w:proofErr w:type="spellStart"/>
      <w:r w:rsidR="00791BE1">
        <w:rPr>
          <w:sz w:val="22"/>
          <w:szCs w:val="22"/>
        </w:rPr>
        <w:t>Lenth</w:t>
      </w:r>
      <w:proofErr w:type="spellEnd"/>
      <w:r w:rsidR="00791BE1">
        <w:rPr>
          <w:sz w:val="22"/>
          <w:szCs w:val="22"/>
        </w:rPr>
        <w:t xml:space="preserve"> </w:t>
      </w:r>
      <w:r w:rsidRPr="00345813">
        <w:rPr>
          <w:sz w:val="22"/>
          <w:szCs w:val="22"/>
        </w:rPr>
        <w:t>2018).</w:t>
      </w:r>
      <w:ins w:id="453" w:author="Jeff" w:date="2021-06-24T02:49:00Z">
        <w:r w:rsidR="0074085B">
          <w:rPr>
            <w:sz w:val="22"/>
            <w:szCs w:val="22"/>
          </w:rPr>
          <w:t xml:space="preserve"> </w:t>
        </w:r>
      </w:ins>
    </w:p>
    <w:p w14:paraId="617B812B" w14:textId="5F69D7AF" w:rsidR="00F43A07" w:rsidDel="0074085B" w:rsidRDefault="00F43A07" w:rsidP="00B6617D">
      <w:pPr>
        <w:spacing w:after="103" w:line="360" w:lineRule="auto"/>
        <w:jc w:val="both"/>
        <w:rPr>
          <w:del w:id="454" w:author="Jeff" w:date="2021-06-24T02:49:00Z"/>
          <w:sz w:val="22"/>
          <w:szCs w:val="22"/>
        </w:rPr>
        <w:pPrChange w:id="455" w:author="Jeff" w:date="2021-06-24T02:31:00Z">
          <w:pPr>
            <w:spacing w:after="103" w:line="276" w:lineRule="auto"/>
            <w:jc w:val="both"/>
          </w:pPr>
        </w:pPrChange>
      </w:pPr>
      <w:r>
        <w:rPr>
          <w:sz w:val="22"/>
          <w:szCs w:val="22"/>
        </w:rPr>
        <w:t>Because aspect data is circular in nature, we analyzed</w:t>
      </w:r>
      <w:r w:rsidR="008442D1">
        <w:rPr>
          <w:sz w:val="22"/>
          <w:szCs w:val="22"/>
        </w:rPr>
        <w:t xml:space="preserve"> </w:t>
      </w:r>
      <w:r w:rsidR="008442D1" w:rsidRPr="00C36884">
        <w:rPr>
          <w:sz w:val="22"/>
          <w:szCs w:val="22"/>
        </w:rPr>
        <w:t xml:space="preserve">aspect data </w:t>
      </w:r>
      <w:r w:rsidRPr="00777892">
        <w:rPr>
          <w:sz w:val="22"/>
          <w:szCs w:val="22"/>
        </w:rPr>
        <w:t>using a</w:t>
      </w:r>
      <w:r w:rsidR="008442D1" w:rsidRPr="00AA5624">
        <w:rPr>
          <w:sz w:val="22"/>
          <w:szCs w:val="22"/>
        </w:rPr>
        <w:t xml:space="preserve"> Watson’s Two-Sample Test of Homogeneity</w:t>
      </w:r>
      <w:r w:rsidR="00957CE9" w:rsidRPr="002979BE">
        <w:rPr>
          <w:sz w:val="22"/>
          <w:szCs w:val="22"/>
        </w:rPr>
        <w:t xml:space="preserve"> </w:t>
      </w:r>
      <w:r w:rsidRPr="002979BE">
        <w:rPr>
          <w:sz w:val="22"/>
          <w:szCs w:val="22"/>
        </w:rPr>
        <w:t xml:space="preserve">as implemented in the R package ‘circular’ </w:t>
      </w:r>
      <w:r w:rsidRPr="00842C61">
        <w:rPr>
          <w:sz w:val="22"/>
          <w:szCs w:val="22"/>
        </w:rPr>
        <w:t>(</w:t>
      </w:r>
      <w:proofErr w:type="spellStart"/>
      <w:r w:rsidRPr="00842C61">
        <w:rPr>
          <w:sz w:val="22"/>
          <w:szCs w:val="22"/>
        </w:rPr>
        <w:t>Agostinelli</w:t>
      </w:r>
      <w:proofErr w:type="spellEnd"/>
      <w:r w:rsidRPr="00842C61">
        <w:rPr>
          <w:sz w:val="22"/>
          <w:szCs w:val="22"/>
        </w:rPr>
        <w:t xml:space="preserve"> and Lund 2017). </w:t>
      </w:r>
      <w:r w:rsidRPr="00C36884">
        <w:rPr>
          <w:sz w:val="22"/>
          <w:szCs w:val="22"/>
        </w:rPr>
        <w:t>Specifically</w:t>
      </w:r>
      <w:r>
        <w:rPr>
          <w:sz w:val="22"/>
          <w:szCs w:val="22"/>
        </w:rPr>
        <w:t>, one-to-one comparisons were done between each site in all six possible combinations.</w:t>
      </w:r>
      <w:r w:rsidR="00D41527">
        <w:rPr>
          <w:sz w:val="22"/>
          <w:szCs w:val="22"/>
        </w:rPr>
        <w:t xml:space="preserve"> </w:t>
      </w:r>
    </w:p>
    <w:p w14:paraId="7B010B1F" w14:textId="7193410B" w:rsidR="00B15EBE" w:rsidRPr="00FA43AB" w:rsidRDefault="00AE173C" w:rsidP="00B6617D">
      <w:pPr>
        <w:spacing w:after="103" w:line="360" w:lineRule="auto"/>
        <w:jc w:val="both"/>
        <w:rPr>
          <w:sz w:val="22"/>
          <w:szCs w:val="22"/>
        </w:rPr>
        <w:pPrChange w:id="456" w:author="Jeff" w:date="2021-06-24T02:31:00Z">
          <w:pPr>
            <w:spacing w:after="103" w:line="276" w:lineRule="auto"/>
            <w:jc w:val="both"/>
          </w:pPr>
        </w:pPrChange>
      </w:pPr>
      <w:r w:rsidRPr="00345813">
        <w:rPr>
          <w:sz w:val="22"/>
          <w:szCs w:val="22"/>
        </w:rPr>
        <w:t>All analyses</w:t>
      </w:r>
      <w:r w:rsidR="0029724F">
        <w:rPr>
          <w:sz w:val="22"/>
          <w:szCs w:val="22"/>
        </w:rPr>
        <w:t xml:space="preserve"> </w:t>
      </w:r>
      <w:r w:rsidRPr="00345813">
        <w:rPr>
          <w:sz w:val="22"/>
          <w:szCs w:val="22"/>
        </w:rPr>
        <w:t>were performed with R version 3.5.1 (R Core Team 2019).</w:t>
      </w:r>
      <w:r w:rsidR="00A25229" w:rsidRPr="00345813">
        <w:rPr>
          <w:sz w:val="22"/>
          <w:szCs w:val="22"/>
        </w:rPr>
        <w:t xml:space="preserve"> </w:t>
      </w:r>
    </w:p>
    <w:p w14:paraId="4206AFEA" w14:textId="6F7F2024" w:rsidR="00842E80" w:rsidRPr="006E74D0" w:rsidRDefault="00842E80" w:rsidP="00842E80">
      <w:pPr>
        <w:spacing w:line="276" w:lineRule="auto"/>
        <w:contextualSpacing/>
        <w:jc w:val="both"/>
        <w:rPr>
          <w:bCs/>
        </w:rPr>
      </w:pPr>
      <w:r w:rsidRPr="006E74D0">
        <w:rPr>
          <w:b/>
        </w:rPr>
        <w:t>RESULTS</w:t>
      </w:r>
    </w:p>
    <w:p w14:paraId="5831F690" w14:textId="77777777" w:rsidR="00C72E45" w:rsidRDefault="00C72E45" w:rsidP="00C72E45">
      <w:pPr>
        <w:spacing w:line="276" w:lineRule="auto"/>
        <w:jc w:val="both"/>
        <w:rPr>
          <w:sz w:val="22"/>
          <w:szCs w:val="22"/>
          <w:highlight w:val="green"/>
        </w:rPr>
      </w:pPr>
    </w:p>
    <w:p w14:paraId="7CF261A7" w14:textId="14179C3B" w:rsidR="003C71B4" w:rsidRPr="00D23618" w:rsidRDefault="004225BF" w:rsidP="00B6617D">
      <w:pPr>
        <w:spacing w:line="360" w:lineRule="auto"/>
        <w:rPr>
          <w:i/>
          <w:iCs/>
          <w:sz w:val="22"/>
          <w:szCs w:val="22"/>
        </w:rPr>
        <w:pPrChange w:id="457" w:author="Jeff" w:date="2021-06-24T02:31:00Z">
          <w:pPr>
            <w:spacing w:line="276" w:lineRule="auto"/>
          </w:pPr>
        </w:pPrChange>
      </w:pPr>
      <w:ins w:id="458" w:author="Jeff" w:date="2021-06-23T13:43:00Z">
        <w:r>
          <w:rPr>
            <w:i/>
            <w:iCs/>
            <w:sz w:val="22"/>
            <w:szCs w:val="22"/>
          </w:rPr>
          <w:t>Topographical Features</w:t>
        </w:r>
        <w:r>
          <w:rPr>
            <w:i/>
            <w:iCs/>
            <w:sz w:val="22"/>
            <w:szCs w:val="22"/>
          </w:rPr>
          <w:br/>
        </w:r>
      </w:ins>
      <w:r w:rsidR="003C71B4" w:rsidRPr="00D23618">
        <w:rPr>
          <w:i/>
          <w:iCs/>
          <w:sz w:val="22"/>
          <w:szCs w:val="22"/>
        </w:rPr>
        <w:t>Aspect</w:t>
      </w:r>
    </w:p>
    <w:p w14:paraId="1DAFD7C2" w14:textId="2C3D6088" w:rsidR="003C71B4" w:rsidRDefault="003C71B4" w:rsidP="00B6617D">
      <w:pPr>
        <w:spacing w:line="360" w:lineRule="auto"/>
        <w:rPr>
          <w:ins w:id="459" w:author="Jeff" w:date="2021-06-23T13:44:00Z"/>
          <w:iCs/>
          <w:sz w:val="22"/>
          <w:szCs w:val="22"/>
        </w:rPr>
        <w:pPrChange w:id="460" w:author="Jeff" w:date="2021-06-24T02:31:00Z">
          <w:pPr>
            <w:spacing w:line="276" w:lineRule="auto"/>
          </w:pPr>
        </w:pPrChange>
      </w:pPr>
      <w:r w:rsidRPr="00D23618">
        <w:rPr>
          <w:iCs/>
          <w:sz w:val="22"/>
          <w:szCs w:val="22"/>
        </w:rPr>
        <w:t xml:space="preserve">Watson’s two sample t-tests indicated that the aspects of all sites differed with respect to one another except for the two sites that experienced the 1947 fire (Gorham </w:t>
      </w:r>
      <w:r w:rsidR="00383B88">
        <w:rPr>
          <w:iCs/>
          <w:sz w:val="22"/>
          <w:szCs w:val="22"/>
        </w:rPr>
        <w:t>c</w:t>
      </w:r>
      <w:r w:rsidRPr="00D23618">
        <w:rPr>
          <w:iCs/>
          <w:sz w:val="22"/>
          <w:szCs w:val="22"/>
        </w:rPr>
        <w:t>liffs and South Cadillac Trail), which had similar aspects (Fig.</w:t>
      </w:r>
      <w:r w:rsidR="009E2EBD">
        <w:rPr>
          <w:iCs/>
          <w:sz w:val="22"/>
          <w:szCs w:val="22"/>
        </w:rPr>
        <w:t xml:space="preserve"> </w:t>
      </w:r>
      <w:ins w:id="461" w:author="Jeff" w:date="2021-06-22T07:27:00Z">
        <w:r w:rsidR="00F32225">
          <w:rPr>
            <w:iCs/>
            <w:sz w:val="22"/>
            <w:szCs w:val="22"/>
          </w:rPr>
          <w:t>4</w:t>
        </w:r>
      </w:ins>
      <w:del w:id="462" w:author="Jeff" w:date="2021-06-22T07:26:00Z">
        <w:r w:rsidR="005278F2" w:rsidDel="00F32225">
          <w:rPr>
            <w:iCs/>
            <w:sz w:val="22"/>
            <w:szCs w:val="22"/>
          </w:rPr>
          <w:delText>3</w:delText>
        </w:r>
      </w:del>
      <w:r w:rsidR="004253C1" w:rsidRPr="004253C1">
        <w:rPr>
          <w:iCs/>
          <w:sz w:val="22"/>
          <w:szCs w:val="22"/>
        </w:rPr>
        <w:t xml:space="preserve"> </w:t>
      </w:r>
      <w:r w:rsidR="004253C1">
        <w:rPr>
          <w:iCs/>
          <w:sz w:val="22"/>
          <w:szCs w:val="22"/>
        </w:rPr>
        <w:t xml:space="preserve">and </w:t>
      </w:r>
      <w:r w:rsidR="004253C1" w:rsidRPr="00D23618">
        <w:rPr>
          <w:iCs/>
          <w:sz w:val="22"/>
          <w:szCs w:val="22"/>
        </w:rPr>
        <w:t>Tab. 2</w:t>
      </w:r>
      <w:r w:rsidRPr="00D23618">
        <w:rPr>
          <w:iCs/>
          <w:sz w:val="22"/>
          <w:szCs w:val="22"/>
        </w:rPr>
        <w:t>).</w:t>
      </w:r>
      <w:ins w:id="463" w:author="Jeff" w:date="2021-06-23T16:48:00Z">
        <w:r w:rsidR="00255E9A">
          <w:rPr>
            <w:iCs/>
            <w:sz w:val="22"/>
            <w:szCs w:val="22"/>
          </w:rPr>
          <w:t xml:space="preserve"> </w:t>
        </w:r>
      </w:ins>
    </w:p>
    <w:p w14:paraId="0751D37A" w14:textId="5B9268BB" w:rsidR="004225BF" w:rsidRDefault="004225BF" w:rsidP="00B6617D">
      <w:pPr>
        <w:spacing w:line="360" w:lineRule="auto"/>
        <w:rPr>
          <w:ins w:id="464" w:author="Jeff" w:date="2021-06-23T13:44:00Z"/>
          <w:iCs/>
          <w:sz w:val="22"/>
          <w:szCs w:val="22"/>
        </w:rPr>
        <w:pPrChange w:id="465" w:author="Jeff" w:date="2021-06-24T02:31:00Z">
          <w:pPr>
            <w:spacing w:line="276" w:lineRule="auto"/>
          </w:pPr>
        </w:pPrChange>
      </w:pPr>
    </w:p>
    <w:p w14:paraId="665C70CC" w14:textId="77777777" w:rsidR="004225BF" w:rsidRPr="00E575B8" w:rsidRDefault="004225BF" w:rsidP="00B6617D">
      <w:pPr>
        <w:spacing w:line="360" w:lineRule="auto"/>
        <w:jc w:val="both"/>
        <w:rPr>
          <w:ins w:id="466" w:author="Jeff" w:date="2021-06-23T13:44:00Z"/>
          <w:i/>
          <w:iCs/>
          <w:color w:val="000000" w:themeColor="text1"/>
          <w:sz w:val="22"/>
          <w:szCs w:val="22"/>
          <w:shd w:val="clear" w:color="auto" w:fill="FFFFFF"/>
        </w:rPr>
        <w:pPrChange w:id="467" w:author="Jeff" w:date="2021-06-24T02:31:00Z">
          <w:pPr>
            <w:spacing w:line="276" w:lineRule="auto"/>
            <w:jc w:val="both"/>
          </w:pPr>
        </w:pPrChange>
      </w:pPr>
      <w:ins w:id="468" w:author="Jeff" w:date="2021-06-23T13:44:00Z">
        <w:r w:rsidRPr="00E575B8">
          <w:rPr>
            <w:i/>
            <w:iCs/>
            <w:color w:val="000000" w:themeColor="text1"/>
            <w:sz w:val="22"/>
            <w:szCs w:val="22"/>
            <w:shd w:val="clear" w:color="auto" w:fill="FFFFFF"/>
          </w:rPr>
          <w:lastRenderedPageBreak/>
          <w:t xml:space="preserve">Soil </w:t>
        </w:r>
        <w:r>
          <w:rPr>
            <w:i/>
            <w:iCs/>
            <w:color w:val="000000" w:themeColor="text1"/>
            <w:sz w:val="22"/>
            <w:szCs w:val="22"/>
            <w:shd w:val="clear" w:color="auto" w:fill="FFFFFF"/>
          </w:rPr>
          <w:t>Elements and Water Retention (SWR)</w:t>
        </w:r>
      </w:ins>
    </w:p>
    <w:p w14:paraId="75F237AD" w14:textId="32F26FBA" w:rsidR="004225BF" w:rsidRDefault="004225BF" w:rsidP="00B6617D">
      <w:pPr>
        <w:spacing w:line="360" w:lineRule="auto"/>
        <w:jc w:val="both"/>
        <w:rPr>
          <w:ins w:id="469" w:author="Jeff" w:date="2021-06-23T13:44:00Z"/>
          <w:color w:val="000000" w:themeColor="text1"/>
          <w:sz w:val="22"/>
          <w:szCs w:val="22"/>
          <w:shd w:val="clear" w:color="auto" w:fill="FFFFFF"/>
        </w:rPr>
        <w:pPrChange w:id="470" w:author="Jeff" w:date="2021-06-24T02:31:00Z">
          <w:pPr>
            <w:spacing w:line="276" w:lineRule="auto"/>
            <w:jc w:val="both"/>
          </w:pPr>
        </w:pPrChange>
      </w:pPr>
      <w:ins w:id="471" w:author="Jeff" w:date="2021-06-23T13:44:00Z">
        <w:r w:rsidRPr="00D23618">
          <w:rPr>
            <w:color w:val="000000" w:themeColor="text1"/>
            <w:sz w:val="22"/>
            <w:szCs w:val="22"/>
            <w:shd w:val="clear" w:color="auto" w:fill="FFFFFF"/>
          </w:rPr>
          <w:t>Soil C concentrations were greater at lower elevations (</w:t>
        </w:r>
        <w:r w:rsidRPr="00D23618">
          <w:rPr>
            <w:i/>
            <w:color w:val="000000" w:themeColor="text1"/>
            <w:sz w:val="22"/>
            <w:szCs w:val="22"/>
            <w:shd w:val="clear" w:color="auto" w:fill="FFFFFF"/>
          </w:rPr>
          <w:t>P</w:t>
        </w:r>
        <w:r>
          <w:rPr>
            <w:i/>
            <w:color w:val="000000" w:themeColor="text1"/>
            <w:sz w:val="22"/>
            <w:szCs w:val="22"/>
            <w:shd w:val="clear" w:color="auto" w:fill="FFFFFF"/>
          </w:rPr>
          <w:t xml:space="preserve"> </w:t>
        </w:r>
        <w:r w:rsidRPr="00D23618">
          <w:rPr>
            <w:color w:val="000000" w:themeColor="text1"/>
            <w:sz w:val="22"/>
            <w:szCs w:val="22"/>
            <w:shd w:val="clear" w:color="auto" w:fill="FFFFFF"/>
          </w:rPr>
          <w:t>&lt;</w:t>
        </w:r>
        <w:r>
          <w:rPr>
            <w:color w:val="000000" w:themeColor="text1"/>
            <w:sz w:val="22"/>
            <w:szCs w:val="22"/>
            <w:shd w:val="clear" w:color="auto" w:fill="FFFFFF"/>
          </w:rPr>
          <w:t xml:space="preserve"> </w:t>
        </w:r>
        <w:r w:rsidRPr="00D23618">
          <w:rPr>
            <w:color w:val="000000" w:themeColor="text1"/>
            <w:sz w:val="22"/>
            <w:szCs w:val="22"/>
            <w:shd w:val="clear" w:color="auto" w:fill="FFFFFF"/>
          </w:rPr>
          <w:t>0.05) and sites that did not experience the 1947 fire (</w:t>
        </w:r>
        <w:r w:rsidRPr="00D23618">
          <w:rPr>
            <w:i/>
            <w:color w:val="000000" w:themeColor="text1"/>
            <w:sz w:val="22"/>
            <w:szCs w:val="22"/>
            <w:shd w:val="clear" w:color="auto" w:fill="FFFFFF"/>
          </w:rPr>
          <w:t>P</w:t>
        </w:r>
        <w:r>
          <w:rPr>
            <w:i/>
            <w:color w:val="000000" w:themeColor="text1"/>
            <w:sz w:val="22"/>
            <w:szCs w:val="22"/>
            <w:shd w:val="clear" w:color="auto" w:fill="FFFFFF"/>
          </w:rPr>
          <w:t xml:space="preserve"> </w:t>
        </w:r>
        <w:r w:rsidRPr="00D23618">
          <w:rPr>
            <w:color w:val="000000" w:themeColor="text1"/>
            <w:sz w:val="22"/>
            <w:szCs w:val="22"/>
            <w:shd w:val="clear" w:color="auto" w:fill="FFFFFF"/>
          </w:rPr>
          <w:t>&lt;</w:t>
        </w:r>
        <w:r>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0.05, </w:t>
        </w:r>
        <w:r w:rsidRPr="00D23618">
          <w:rPr>
            <w:sz w:val="22"/>
            <w:szCs w:val="22"/>
          </w:rPr>
          <w:t xml:space="preserve">Fig. </w:t>
        </w:r>
      </w:ins>
      <w:ins w:id="472" w:author="Jeff" w:date="2021-06-24T02:19:00Z">
        <w:r w:rsidR="007E2049">
          <w:rPr>
            <w:sz w:val="22"/>
            <w:szCs w:val="22"/>
          </w:rPr>
          <w:t>5</w:t>
        </w:r>
      </w:ins>
      <w:ins w:id="473" w:author="Jeff" w:date="2021-06-23T13:44:00Z">
        <w:r w:rsidRPr="00D23618">
          <w:rPr>
            <w:sz w:val="22"/>
            <w:szCs w:val="22"/>
          </w:rPr>
          <w:t xml:space="preserve">A and Tab. </w:t>
        </w:r>
      </w:ins>
      <w:ins w:id="474" w:author="Jeff" w:date="2021-06-24T02:19:00Z">
        <w:r w:rsidR="007E2049">
          <w:rPr>
            <w:sz w:val="22"/>
            <w:szCs w:val="22"/>
          </w:rPr>
          <w:t>3</w:t>
        </w:r>
      </w:ins>
      <w:ins w:id="475" w:author="Jeff" w:date="2021-06-23T13:44:00Z">
        <w:r w:rsidRPr="00D23618">
          <w:rPr>
            <w:sz w:val="22"/>
            <w:szCs w:val="22"/>
          </w:rPr>
          <w:t>)</w:t>
        </w:r>
        <w:r w:rsidRPr="00D23618">
          <w:rPr>
            <w:color w:val="000000" w:themeColor="text1"/>
            <w:sz w:val="22"/>
            <w:szCs w:val="22"/>
            <w:shd w:val="clear" w:color="auto" w:fill="FFFFFF"/>
          </w:rPr>
          <w:t xml:space="preserve">. </w:t>
        </w:r>
        <w:r w:rsidRPr="00D23618">
          <w:rPr>
            <w:sz w:val="22"/>
            <w:szCs w:val="22"/>
          </w:rPr>
          <w:t xml:space="preserve">Soil N did not vary between sites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&gt; 0.05, Fig. </w:t>
        </w:r>
      </w:ins>
      <w:ins w:id="476" w:author="Jeff" w:date="2021-06-24T02:19:00Z">
        <w:r w:rsidR="007E2049">
          <w:rPr>
            <w:sz w:val="22"/>
            <w:szCs w:val="22"/>
          </w:rPr>
          <w:t>5</w:t>
        </w:r>
      </w:ins>
      <w:ins w:id="477" w:author="Jeff" w:date="2021-06-23T13:44:00Z">
        <w:r w:rsidRPr="00D23618">
          <w:rPr>
            <w:sz w:val="22"/>
            <w:szCs w:val="22"/>
          </w:rPr>
          <w:t xml:space="preserve">B and Tab. </w:t>
        </w:r>
      </w:ins>
      <w:ins w:id="478" w:author="Jeff" w:date="2021-06-24T02:19:00Z">
        <w:r w:rsidR="007E2049">
          <w:rPr>
            <w:sz w:val="22"/>
            <w:szCs w:val="22"/>
          </w:rPr>
          <w:t>3</w:t>
        </w:r>
      </w:ins>
      <w:ins w:id="479" w:author="Jeff" w:date="2021-06-23T13:44:00Z">
        <w:r w:rsidRPr="00D23618">
          <w:rPr>
            <w:sz w:val="22"/>
            <w:szCs w:val="22"/>
          </w:rPr>
          <w:t xml:space="preserve">). Soil </w:t>
        </w:r>
        <w:r w:rsidRPr="00D23618">
          <w:rPr>
            <w:color w:val="000000" w:themeColor="text1"/>
            <w:sz w:val="22"/>
            <w:szCs w:val="22"/>
            <w:shd w:val="clear" w:color="auto" w:fill="FFFFFF"/>
          </w:rPr>
          <w:t>C/N was 15% lower at high elevation sites (</w:t>
        </w:r>
        <w:r w:rsidRPr="00D23618">
          <w:rPr>
            <w:i/>
            <w:sz w:val="22"/>
            <w:szCs w:val="22"/>
          </w:rPr>
          <w:t>P</w:t>
        </w:r>
        <w:r w:rsidRPr="00D23618">
          <w:rPr>
            <w:sz w:val="22"/>
            <w:szCs w:val="22"/>
          </w:rPr>
          <w:t xml:space="preserve"> &lt; 0.05, Fig. </w:t>
        </w:r>
      </w:ins>
      <w:ins w:id="480" w:author="Jeff" w:date="2021-06-24T02:19:00Z">
        <w:r w:rsidR="007E2049">
          <w:rPr>
            <w:sz w:val="22"/>
            <w:szCs w:val="22"/>
          </w:rPr>
          <w:t>5</w:t>
        </w:r>
      </w:ins>
      <w:ins w:id="481" w:author="Jeff" w:date="2021-06-23T13:44:00Z">
        <w:r w:rsidRPr="00D23618">
          <w:rPr>
            <w:sz w:val="22"/>
            <w:szCs w:val="22"/>
          </w:rPr>
          <w:t xml:space="preserve">C and Tab. </w:t>
        </w:r>
      </w:ins>
      <w:ins w:id="482" w:author="Jeff" w:date="2021-06-24T02:19:00Z">
        <w:r w:rsidR="007E2049">
          <w:rPr>
            <w:sz w:val="22"/>
            <w:szCs w:val="22"/>
          </w:rPr>
          <w:t>3</w:t>
        </w:r>
      </w:ins>
      <w:ins w:id="483" w:author="Jeff" w:date="2021-06-23T13:44:00Z">
        <w:r w:rsidRPr="00D23618">
          <w:rPr>
            <w:sz w:val="22"/>
            <w:szCs w:val="22"/>
          </w:rPr>
          <w:t>),</w:t>
        </w:r>
        <w:r w:rsidRPr="00D23618">
          <w:rPr>
            <w:color w:val="000000" w:themeColor="text1"/>
            <w:sz w:val="22"/>
            <w:szCs w:val="22"/>
            <w:shd w:val="clear" w:color="auto" w:fill="FFFFFF"/>
          </w:rPr>
          <w:t xml:space="preserve"> but we found no significant disparity in C/N when either fire history or fire history x elevation interactions were examined (</w:t>
        </w:r>
        <w:r w:rsidRPr="00D23618">
          <w:rPr>
            <w:i/>
            <w:color w:val="000000" w:themeColor="text1"/>
            <w:sz w:val="22"/>
            <w:szCs w:val="22"/>
            <w:shd w:val="clear" w:color="auto" w:fill="FFFFFF"/>
          </w:rPr>
          <w:t>P</w:t>
        </w:r>
        <w:r w:rsidRPr="00D23618">
          <w:rPr>
            <w:color w:val="000000" w:themeColor="text1"/>
            <w:sz w:val="22"/>
            <w:szCs w:val="22"/>
            <w:shd w:val="clear" w:color="auto" w:fill="FFFFFF"/>
          </w:rPr>
          <w:t xml:space="preserve"> &gt; 0.05 in both cases). There was an interaction between elevation and fire history on soil water retention (SWR</w:t>
        </w:r>
        <w:r>
          <w:rPr>
            <w:color w:val="000000" w:themeColor="text1"/>
            <w:sz w:val="22"/>
            <w:szCs w:val="22"/>
            <w:shd w:val="clear" w:color="auto" w:fill="FFFFFF"/>
          </w:rPr>
          <w:t xml:space="preserve">; </w:t>
        </w:r>
        <w:r w:rsidRPr="00D23618">
          <w:rPr>
            <w:i/>
            <w:sz w:val="22"/>
            <w:szCs w:val="22"/>
          </w:rPr>
          <w:t>P</w:t>
        </w:r>
        <w:r w:rsidRPr="00D23618">
          <w:rPr>
            <w:sz w:val="22"/>
            <w:szCs w:val="22"/>
          </w:rPr>
          <w:t xml:space="preserve"> &lt;</w:t>
        </w:r>
        <w:r>
          <w:rPr>
            <w:sz w:val="22"/>
            <w:szCs w:val="22"/>
          </w:rPr>
          <w:t xml:space="preserve"> </w:t>
        </w:r>
        <w:r w:rsidRPr="00D23618">
          <w:rPr>
            <w:sz w:val="22"/>
            <w:szCs w:val="22"/>
          </w:rPr>
          <w:t xml:space="preserve">0.01, Fig. </w:t>
        </w:r>
      </w:ins>
      <w:ins w:id="484" w:author="Jeff" w:date="2021-06-24T03:32:00Z">
        <w:r w:rsidR="001A1B1F">
          <w:rPr>
            <w:sz w:val="22"/>
            <w:szCs w:val="22"/>
          </w:rPr>
          <w:t>5D</w:t>
        </w:r>
      </w:ins>
      <w:ins w:id="485" w:author="Jeff" w:date="2021-06-23T13:44:00Z">
        <w:r>
          <w:rPr>
            <w:sz w:val="22"/>
            <w:szCs w:val="22"/>
          </w:rPr>
          <w:t xml:space="preserve"> </w:t>
        </w:r>
        <w:r w:rsidRPr="00D23618">
          <w:rPr>
            <w:sz w:val="22"/>
            <w:szCs w:val="22"/>
          </w:rPr>
          <w:t xml:space="preserve">and Tab. </w:t>
        </w:r>
      </w:ins>
      <w:ins w:id="486" w:author="Jeff" w:date="2021-06-24T02:20:00Z">
        <w:r w:rsidR="007E2049">
          <w:rPr>
            <w:sz w:val="22"/>
            <w:szCs w:val="22"/>
          </w:rPr>
          <w:t>3</w:t>
        </w:r>
      </w:ins>
      <w:ins w:id="487" w:author="Jeff" w:date="2021-06-23T13:44:00Z">
        <w:r w:rsidRPr="00D23618">
          <w:rPr>
            <w:sz w:val="22"/>
            <w:szCs w:val="22"/>
          </w:rPr>
          <w:t>), with</w:t>
        </w:r>
        <w:r w:rsidRPr="00D23618">
          <w:rPr>
            <w:color w:val="000000" w:themeColor="text1"/>
            <w:sz w:val="22"/>
            <w:szCs w:val="22"/>
            <w:shd w:val="clear" w:color="auto" w:fill="FFFFFF"/>
          </w:rPr>
          <w:t xml:space="preserve"> markedly higher values at Gorham cliffs, the low elevation site that experienced fire, as compared to other sites. </w:t>
        </w:r>
      </w:ins>
    </w:p>
    <w:p w14:paraId="684ED95D" w14:textId="77777777" w:rsidR="004225BF" w:rsidRDefault="004225BF" w:rsidP="004225BF">
      <w:pPr>
        <w:spacing w:line="276" w:lineRule="auto"/>
        <w:jc w:val="both"/>
        <w:rPr>
          <w:ins w:id="488" w:author="Jeff" w:date="2021-06-23T13:44:00Z"/>
          <w:color w:val="000000" w:themeColor="text1"/>
          <w:sz w:val="22"/>
          <w:szCs w:val="22"/>
          <w:shd w:val="clear" w:color="auto" w:fill="FFFFFF"/>
        </w:rPr>
      </w:pPr>
    </w:p>
    <w:p w14:paraId="1AC8BCFB" w14:textId="64DD9380" w:rsidR="004225BF" w:rsidRPr="00D23618" w:rsidDel="004225BF" w:rsidRDefault="004225BF" w:rsidP="00B6617D">
      <w:pPr>
        <w:spacing w:line="360" w:lineRule="auto"/>
        <w:rPr>
          <w:del w:id="489" w:author="Jeff" w:date="2021-06-23T13:45:00Z"/>
          <w:iCs/>
          <w:sz w:val="22"/>
          <w:szCs w:val="22"/>
        </w:rPr>
        <w:pPrChange w:id="490" w:author="Jeff" w:date="2021-06-24T02:32:00Z">
          <w:pPr>
            <w:spacing w:line="276" w:lineRule="auto"/>
          </w:pPr>
        </w:pPrChange>
      </w:pPr>
      <w:ins w:id="491" w:author="Jeff" w:date="2021-06-23T13:45:00Z">
        <w:r>
          <w:rPr>
            <w:i/>
            <w:iCs/>
            <w:sz w:val="22"/>
            <w:szCs w:val="22"/>
          </w:rPr>
          <w:t>Leaf Traits</w:t>
        </w:r>
      </w:ins>
    </w:p>
    <w:p w14:paraId="5C0463F9" w14:textId="77777777" w:rsidR="003C71B4" w:rsidRPr="00D23618" w:rsidRDefault="003C71B4" w:rsidP="00B6617D">
      <w:pPr>
        <w:spacing w:line="360" w:lineRule="auto"/>
        <w:rPr>
          <w:i/>
          <w:iCs/>
          <w:sz w:val="22"/>
          <w:szCs w:val="22"/>
        </w:rPr>
        <w:pPrChange w:id="492" w:author="Jeff" w:date="2021-06-24T02:32:00Z">
          <w:pPr>
            <w:spacing w:line="276" w:lineRule="auto"/>
          </w:pPr>
        </w:pPrChange>
      </w:pPr>
    </w:p>
    <w:p w14:paraId="5FCF1DFC" w14:textId="59AF0BE7" w:rsidR="007078D2" w:rsidRPr="00D23618" w:rsidDel="004225BF" w:rsidRDefault="0075187E" w:rsidP="00B6617D">
      <w:pPr>
        <w:spacing w:line="360" w:lineRule="auto"/>
        <w:rPr>
          <w:del w:id="493" w:author="Jeff" w:date="2021-06-23T13:43:00Z"/>
          <w:i/>
          <w:iCs/>
          <w:sz w:val="22"/>
          <w:szCs w:val="22"/>
        </w:rPr>
        <w:pPrChange w:id="494" w:author="Jeff" w:date="2021-06-24T02:32:00Z">
          <w:pPr>
            <w:spacing w:line="276" w:lineRule="auto"/>
          </w:pPr>
        </w:pPrChange>
      </w:pPr>
      <w:del w:id="495" w:author="Jeff" w:date="2021-06-23T13:43:00Z">
        <w:r w:rsidRPr="00D23618" w:rsidDel="004225BF">
          <w:rPr>
            <w:i/>
            <w:iCs/>
            <w:sz w:val="22"/>
            <w:szCs w:val="22"/>
          </w:rPr>
          <w:delText>Allometry</w:delText>
        </w:r>
        <w:r w:rsidR="00912EC3" w:rsidRPr="00D23618" w:rsidDel="004225BF">
          <w:rPr>
            <w:i/>
            <w:iCs/>
            <w:sz w:val="22"/>
            <w:szCs w:val="22"/>
          </w:rPr>
          <w:delText xml:space="preserve"> and Stand Densit</w:delText>
        </w:r>
        <w:r w:rsidR="007078D2" w:rsidRPr="00D23618" w:rsidDel="004225BF">
          <w:rPr>
            <w:i/>
            <w:iCs/>
            <w:sz w:val="22"/>
            <w:szCs w:val="22"/>
          </w:rPr>
          <w:delText>y</w:delText>
        </w:r>
      </w:del>
    </w:p>
    <w:p w14:paraId="776B4896" w14:textId="34A25D28" w:rsidR="00862893" w:rsidRPr="00D23618" w:rsidDel="004225BF" w:rsidRDefault="00666D11" w:rsidP="00B6617D">
      <w:pPr>
        <w:spacing w:line="360" w:lineRule="auto"/>
        <w:jc w:val="both"/>
        <w:rPr>
          <w:del w:id="496" w:author="Jeff" w:date="2021-06-23T13:43:00Z"/>
          <w:i/>
          <w:iCs/>
          <w:color w:val="000000" w:themeColor="text1"/>
          <w:shd w:val="clear" w:color="auto" w:fill="FFFFFF"/>
        </w:rPr>
        <w:pPrChange w:id="497" w:author="Jeff" w:date="2021-06-24T02:32:00Z">
          <w:pPr>
            <w:spacing w:line="276" w:lineRule="auto"/>
            <w:jc w:val="both"/>
          </w:pPr>
        </w:pPrChange>
      </w:pPr>
      <w:del w:id="498" w:author="Jeff" w:date="2021-06-23T13:43:00Z">
        <w:r w:rsidRPr="00D23618" w:rsidDel="004225BF">
          <w:rPr>
            <w:color w:val="000000" w:themeColor="text1"/>
            <w:sz w:val="22"/>
            <w:szCs w:val="22"/>
            <w:shd w:val="clear" w:color="auto" w:fill="FFFFFF"/>
          </w:rPr>
          <w:delText>There was a significant</w:delText>
        </w:r>
        <w:r w:rsidR="0075187E" w:rsidRPr="00D23618" w:rsidDel="004225BF">
          <w:rPr>
            <w:color w:val="000000" w:themeColor="text1"/>
            <w:sz w:val="22"/>
            <w:szCs w:val="22"/>
            <w:shd w:val="clear" w:color="auto" w:fill="FFFFFF"/>
          </w:rPr>
          <w:delText xml:space="preserve"> interaction between fire and elevation </w:delText>
        </w:r>
        <w:r w:rsidRPr="00D23618" w:rsidDel="004225BF">
          <w:rPr>
            <w:color w:val="000000" w:themeColor="text1"/>
            <w:sz w:val="22"/>
            <w:szCs w:val="22"/>
            <w:shd w:val="clear" w:color="auto" w:fill="FFFFFF"/>
          </w:rPr>
          <w:delText xml:space="preserve">on </w:delText>
        </w:r>
        <w:r w:rsidR="0075187E" w:rsidRPr="00D23618" w:rsidDel="004225BF">
          <w:rPr>
            <w:color w:val="000000" w:themeColor="text1"/>
            <w:sz w:val="22"/>
            <w:szCs w:val="22"/>
            <w:shd w:val="clear" w:color="auto" w:fill="FFFFFF"/>
          </w:rPr>
          <w:delText>tree height</w:delText>
        </w:r>
        <w:r w:rsidR="0039612E" w:rsidRPr="00D23618" w:rsidDel="004225BF">
          <w:rPr>
            <w:color w:val="000000" w:themeColor="text1"/>
            <w:sz w:val="22"/>
            <w:szCs w:val="22"/>
            <w:shd w:val="clear" w:color="auto" w:fill="FFFFFF"/>
          </w:rPr>
          <w:delText xml:space="preserve"> (</w:delText>
        </w:r>
        <w:r w:rsidR="0039612E" w:rsidRPr="00D23618" w:rsidDel="004225BF">
          <w:rPr>
            <w:i/>
            <w:sz w:val="22"/>
            <w:szCs w:val="22"/>
          </w:rPr>
          <w:delText>P</w:delText>
        </w:r>
        <w:r w:rsidR="0039612E" w:rsidRPr="00D23618" w:rsidDel="004225BF">
          <w:rPr>
            <w:sz w:val="22"/>
            <w:szCs w:val="22"/>
          </w:rPr>
          <w:delText xml:space="preserve"> &lt; 0.01</w:delText>
        </w:r>
        <w:r w:rsidR="004253C1" w:rsidDel="004225BF">
          <w:rPr>
            <w:sz w:val="22"/>
            <w:szCs w:val="22"/>
          </w:rPr>
          <w:delText xml:space="preserve">, Fig. </w:delText>
        </w:r>
      </w:del>
      <w:del w:id="499" w:author="Jeff" w:date="2021-06-22T07:27:00Z">
        <w:r w:rsidR="005278F2" w:rsidDel="00F32225">
          <w:rPr>
            <w:sz w:val="22"/>
            <w:szCs w:val="22"/>
          </w:rPr>
          <w:delText>4</w:delText>
        </w:r>
        <w:r w:rsidR="004253C1" w:rsidDel="00F32225">
          <w:rPr>
            <w:sz w:val="22"/>
            <w:szCs w:val="22"/>
          </w:rPr>
          <w:delText>A</w:delText>
        </w:r>
      </w:del>
      <w:del w:id="500" w:author="Jeff" w:date="2021-06-23T13:43:00Z">
        <w:r w:rsidR="004253C1" w:rsidDel="004225BF">
          <w:rPr>
            <w:sz w:val="22"/>
            <w:szCs w:val="22"/>
          </w:rPr>
          <w:delText>, Tab. 3</w:delText>
        </w:r>
        <w:r w:rsidR="0039612E" w:rsidRPr="00D23618" w:rsidDel="004225BF">
          <w:rPr>
            <w:sz w:val="22"/>
            <w:szCs w:val="22"/>
          </w:rPr>
          <w:delText xml:space="preserve">) </w:delText>
        </w:r>
        <w:r w:rsidRPr="00D23618" w:rsidDel="004225BF">
          <w:rPr>
            <w:color w:val="000000" w:themeColor="text1"/>
            <w:sz w:val="22"/>
            <w:szCs w:val="22"/>
            <w:shd w:val="clear" w:color="auto" w:fill="FFFFFF"/>
          </w:rPr>
          <w:delText>and DBH</w:delText>
        </w:r>
        <w:r w:rsidR="0075187E" w:rsidRPr="00D23618" w:rsidDel="004225BF">
          <w:rPr>
            <w:color w:val="000000" w:themeColor="text1"/>
            <w:sz w:val="22"/>
            <w:szCs w:val="22"/>
            <w:shd w:val="clear" w:color="auto" w:fill="FFFFFF"/>
          </w:rPr>
          <w:delText xml:space="preserve"> (</w:delText>
        </w:r>
        <w:r w:rsidR="0039612E" w:rsidRPr="00D23618" w:rsidDel="004225BF">
          <w:rPr>
            <w:color w:val="000000" w:themeColor="text1"/>
            <w:sz w:val="22"/>
            <w:szCs w:val="22"/>
            <w:shd w:val="clear" w:color="auto" w:fill="FFFFFF"/>
          </w:rPr>
          <w:delText xml:space="preserve">P &lt; 0.05; </w:delText>
        </w:r>
        <w:r w:rsidR="001F5E29" w:rsidRPr="00D23618" w:rsidDel="004225BF">
          <w:rPr>
            <w:color w:val="000000" w:themeColor="text1"/>
            <w:sz w:val="22"/>
            <w:szCs w:val="22"/>
            <w:shd w:val="clear" w:color="auto" w:fill="FFFFFF"/>
          </w:rPr>
          <w:delText xml:space="preserve">Fig. </w:delText>
        </w:r>
      </w:del>
      <w:del w:id="501" w:author="Jeff" w:date="2021-06-22T07:28:00Z">
        <w:r w:rsidR="005278F2" w:rsidDel="00F32225">
          <w:rPr>
            <w:color w:val="000000" w:themeColor="text1"/>
            <w:sz w:val="22"/>
            <w:szCs w:val="22"/>
            <w:shd w:val="clear" w:color="auto" w:fill="FFFFFF"/>
          </w:rPr>
          <w:delText>4</w:delText>
        </w:r>
      </w:del>
      <w:del w:id="502" w:author="Jeff" w:date="2021-06-23T13:43:00Z">
        <w:r w:rsidR="004253C1" w:rsidDel="004225BF">
          <w:rPr>
            <w:color w:val="000000" w:themeColor="text1"/>
            <w:sz w:val="22"/>
            <w:szCs w:val="22"/>
            <w:shd w:val="clear" w:color="auto" w:fill="FFFFFF"/>
          </w:rPr>
          <w:delText>C</w:delText>
        </w:r>
        <w:r w:rsidR="001F5E29" w:rsidRPr="00D23618" w:rsidDel="004225BF">
          <w:rPr>
            <w:color w:val="000000" w:themeColor="text1"/>
            <w:sz w:val="22"/>
            <w:szCs w:val="22"/>
            <w:shd w:val="clear" w:color="auto" w:fill="FFFFFF"/>
          </w:rPr>
          <w:delText xml:space="preserve"> and </w:delText>
        </w:r>
        <w:r w:rsidR="00E2287A" w:rsidRPr="00D23618" w:rsidDel="004225BF">
          <w:rPr>
            <w:color w:val="000000" w:themeColor="text1"/>
            <w:sz w:val="22"/>
            <w:szCs w:val="22"/>
            <w:shd w:val="clear" w:color="auto" w:fill="FFFFFF"/>
          </w:rPr>
          <w:delText xml:space="preserve">Tab. </w:delText>
        </w:r>
        <w:r w:rsidR="00957CE9" w:rsidRPr="00D23618" w:rsidDel="004225BF">
          <w:rPr>
            <w:color w:val="000000" w:themeColor="text1"/>
            <w:sz w:val="22"/>
            <w:szCs w:val="22"/>
            <w:shd w:val="clear" w:color="auto" w:fill="FFFFFF"/>
          </w:rPr>
          <w:delText>3</w:delText>
        </w:r>
        <w:r w:rsidR="0075187E" w:rsidRPr="00D23618" w:rsidDel="004225BF">
          <w:rPr>
            <w:color w:val="000000" w:themeColor="text1"/>
            <w:sz w:val="22"/>
            <w:szCs w:val="22"/>
            <w:shd w:val="clear" w:color="auto" w:fill="FFFFFF"/>
          </w:rPr>
          <w:delText>)</w:delText>
        </w:r>
        <w:r w:rsidRPr="00D23618" w:rsidDel="004225BF">
          <w:rPr>
            <w:color w:val="000000" w:themeColor="text1"/>
            <w:sz w:val="22"/>
            <w:szCs w:val="22"/>
            <w:shd w:val="clear" w:color="auto" w:fill="FFFFFF"/>
          </w:rPr>
          <w:delText>, with trees at higher elevation that experienced the 1947 fire being shorter</w:delText>
        </w:r>
        <w:r w:rsidR="0039612E" w:rsidRPr="00D23618"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than those at low elevation that did not experience the fire</w:delText>
        </w:r>
        <w:r w:rsidR="0039612E" w:rsidRPr="00D23618" w:rsidDel="004225BF">
          <w:rPr>
            <w:color w:val="000000" w:themeColor="text1"/>
            <w:sz w:val="22"/>
            <w:szCs w:val="22"/>
            <w:shd w:val="clear" w:color="auto" w:fill="FFFFFF"/>
          </w:rPr>
          <w:delText xml:space="preserve"> and having a smaller DBH than all other sites</w:delText>
        </w:r>
        <w:r w:rsidR="0075187E" w:rsidRPr="00D23618"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Canopy spread tended to be reduced at high elevation</w:delText>
        </w:r>
        <w:r w:rsidR="00862893" w:rsidRPr="00D23618" w:rsidDel="004225BF">
          <w:rPr>
            <w:color w:val="000000" w:themeColor="text1"/>
            <w:sz w:val="22"/>
            <w:szCs w:val="22"/>
            <w:shd w:val="clear" w:color="auto" w:fill="FFFFFF"/>
          </w:rPr>
          <w:delText xml:space="preserve"> (</w:delText>
        </w:r>
        <w:r w:rsidR="00862893" w:rsidRPr="00D23618" w:rsidDel="004225BF">
          <w:rPr>
            <w:i/>
            <w:sz w:val="22"/>
            <w:szCs w:val="22"/>
          </w:rPr>
          <w:delText>P</w:delText>
        </w:r>
        <w:r w:rsidR="00862893" w:rsidRPr="00D23618" w:rsidDel="004225BF">
          <w:rPr>
            <w:sz w:val="22"/>
            <w:szCs w:val="22"/>
          </w:rPr>
          <w:delText xml:space="preserve"> &lt; 0.0</w:delText>
        </w:r>
        <w:r w:rsidR="00BF7D6D" w:rsidRPr="00D23618" w:rsidDel="004225BF">
          <w:rPr>
            <w:sz w:val="22"/>
            <w:szCs w:val="22"/>
          </w:rPr>
          <w:delText>1</w:delText>
        </w:r>
        <w:r w:rsidR="0052758A" w:rsidRPr="00D23618" w:rsidDel="004225BF">
          <w:rPr>
            <w:sz w:val="22"/>
            <w:szCs w:val="22"/>
          </w:rPr>
          <w:delText>,</w:delText>
        </w:r>
        <w:r w:rsidR="0052758A" w:rsidRPr="00D23618" w:rsidDel="004225BF">
          <w:rPr>
            <w:color w:val="000000" w:themeColor="text1"/>
            <w:sz w:val="22"/>
            <w:szCs w:val="22"/>
            <w:shd w:val="clear" w:color="auto" w:fill="FFFFFF"/>
          </w:rPr>
          <w:delText xml:space="preserve"> </w:delText>
        </w:r>
        <w:r w:rsidR="001F5E29" w:rsidRPr="00D23618" w:rsidDel="004225BF">
          <w:rPr>
            <w:color w:val="000000" w:themeColor="text1"/>
            <w:sz w:val="22"/>
            <w:szCs w:val="22"/>
            <w:shd w:val="clear" w:color="auto" w:fill="FFFFFF"/>
          </w:rPr>
          <w:delText xml:space="preserve">Fig. </w:delText>
        </w:r>
      </w:del>
      <w:del w:id="503" w:author="Jeff" w:date="2021-06-22T07:28:00Z">
        <w:r w:rsidR="005278F2" w:rsidDel="00F32225">
          <w:rPr>
            <w:color w:val="000000" w:themeColor="text1"/>
            <w:sz w:val="22"/>
            <w:szCs w:val="22"/>
            <w:shd w:val="clear" w:color="auto" w:fill="FFFFFF"/>
          </w:rPr>
          <w:delText>4</w:delText>
        </w:r>
      </w:del>
      <w:del w:id="504" w:author="Jeff" w:date="2021-06-23T13:43:00Z">
        <w:r w:rsidR="004253C1" w:rsidDel="004225BF">
          <w:rPr>
            <w:color w:val="000000" w:themeColor="text1"/>
            <w:sz w:val="22"/>
            <w:szCs w:val="22"/>
            <w:shd w:val="clear" w:color="auto" w:fill="FFFFFF"/>
          </w:rPr>
          <w:delText>B</w:delText>
        </w:r>
        <w:r w:rsidR="001F5E29" w:rsidRPr="00D23618" w:rsidDel="004225BF">
          <w:rPr>
            <w:color w:val="000000" w:themeColor="text1"/>
            <w:sz w:val="22"/>
            <w:szCs w:val="22"/>
            <w:shd w:val="clear" w:color="auto" w:fill="FFFFFF"/>
          </w:rPr>
          <w:delText xml:space="preserve"> and </w:delText>
        </w:r>
        <w:r w:rsidR="0052758A" w:rsidRPr="00D23618" w:rsidDel="004225BF">
          <w:rPr>
            <w:color w:val="000000" w:themeColor="text1"/>
            <w:sz w:val="22"/>
            <w:szCs w:val="22"/>
            <w:shd w:val="clear" w:color="auto" w:fill="FFFFFF"/>
          </w:rPr>
          <w:delText xml:space="preserve">Tab. </w:delText>
        </w:r>
        <w:r w:rsidR="00957CE9" w:rsidRPr="00D23618" w:rsidDel="004225BF">
          <w:rPr>
            <w:color w:val="000000" w:themeColor="text1"/>
            <w:sz w:val="22"/>
            <w:szCs w:val="22"/>
            <w:shd w:val="clear" w:color="auto" w:fill="FFFFFF"/>
          </w:rPr>
          <w:delText>3</w:delText>
        </w:r>
        <w:r w:rsidR="00862893" w:rsidRPr="00D23618" w:rsidDel="004225BF">
          <w:rPr>
            <w:sz w:val="22"/>
            <w:szCs w:val="22"/>
          </w:rPr>
          <w:delText>)</w:delText>
        </w:r>
        <w:r w:rsidRPr="00D23618" w:rsidDel="004225BF">
          <w:rPr>
            <w:sz w:val="22"/>
            <w:szCs w:val="22"/>
          </w:rPr>
          <w:delText xml:space="preserve">, although Tukey’s tests revealed no difference between sites at </w:delText>
        </w:r>
        <w:r w:rsidRPr="00D23618" w:rsidDel="004225BF">
          <w:rPr>
            <w:sz w:val="22"/>
            <w:szCs w:val="22"/>
            <w:lang w:val="el-GR"/>
          </w:rPr>
          <w:delText>α</w:delText>
        </w:r>
        <w:r w:rsidR="00777892" w:rsidDel="004225BF">
          <w:rPr>
            <w:sz w:val="22"/>
            <w:szCs w:val="22"/>
          </w:rPr>
          <w:delText xml:space="preserve"> </w:delText>
        </w:r>
        <w:r w:rsidRPr="00D23618" w:rsidDel="004225BF">
          <w:rPr>
            <w:sz w:val="22"/>
            <w:szCs w:val="22"/>
          </w:rPr>
          <w:delText>=</w:delText>
        </w:r>
        <w:r w:rsidR="00777892" w:rsidDel="004225BF">
          <w:rPr>
            <w:sz w:val="22"/>
            <w:szCs w:val="22"/>
          </w:rPr>
          <w:delText xml:space="preserve"> </w:delText>
        </w:r>
        <w:r w:rsidRPr="00D23618" w:rsidDel="004225BF">
          <w:rPr>
            <w:sz w:val="22"/>
            <w:szCs w:val="22"/>
          </w:rPr>
          <w:delText>0.05.</w:delText>
        </w:r>
        <w:r w:rsidR="00862893" w:rsidRPr="00D23618" w:rsidDel="004225BF">
          <w:rPr>
            <w:color w:val="000000" w:themeColor="text1"/>
            <w:sz w:val="22"/>
            <w:szCs w:val="22"/>
            <w:shd w:val="clear" w:color="auto" w:fill="FFFFFF"/>
          </w:rPr>
          <w:delText xml:space="preserve"> </w:delText>
        </w:r>
        <w:r w:rsidR="006C39F4" w:rsidRPr="00D23618" w:rsidDel="004225BF">
          <w:rPr>
            <w:color w:val="000000" w:themeColor="text1"/>
            <w:sz w:val="22"/>
            <w:szCs w:val="22"/>
            <w:shd w:val="clear" w:color="auto" w:fill="FFFFFF"/>
          </w:rPr>
          <w:delText>Distance between neighbors</w:delText>
        </w:r>
        <w:r w:rsidR="0039612E" w:rsidRPr="00D23618" w:rsidDel="004225BF">
          <w:rPr>
            <w:color w:val="000000" w:themeColor="text1"/>
            <w:sz w:val="22"/>
            <w:szCs w:val="22"/>
            <w:shd w:val="clear" w:color="auto" w:fill="FFFFFF"/>
          </w:rPr>
          <w:delText xml:space="preserve"> was greater at high elevation sites, particularly the one that experienced the 1947 fire</w:delText>
        </w:r>
        <w:r w:rsidR="00C56F9D" w:rsidRPr="00D23618" w:rsidDel="004225BF">
          <w:rPr>
            <w:sz w:val="22"/>
            <w:szCs w:val="22"/>
          </w:rPr>
          <w:delText xml:space="preserve"> </w:delText>
        </w:r>
        <w:r w:rsidR="00862893" w:rsidRPr="00D23618" w:rsidDel="004225BF">
          <w:rPr>
            <w:sz w:val="22"/>
            <w:szCs w:val="22"/>
          </w:rPr>
          <w:delText>(</w:delText>
        </w:r>
        <w:r w:rsidR="00862893" w:rsidRPr="00D23618" w:rsidDel="004225BF">
          <w:rPr>
            <w:i/>
            <w:color w:val="000000" w:themeColor="text1"/>
            <w:sz w:val="22"/>
            <w:szCs w:val="22"/>
            <w:shd w:val="clear" w:color="auto" w:fill="FFFFFF"/>
          </w:rPr>
          <w:delText>P</w:delText>
        </w:r>
        <w:r w:rsidR="00862893" w:rsidRPr="00D23618" w:rsidDel="004225BF">
          <w:rPr>
            <w:color w:val="000000" w:themeColor="text1"/>
            <w:sz w:val="22"/>
            <w:szCs w:val="22"/>
            <w:shd w:val="clear" w:color="auto" w:fill="FFFFFF"/>
          </w:rPr>
          <w:delText xml:space="preserve"> &lt; 0.0</w:delText>
        </w:r>
        <w:r w:rsidR="0052758A" w:rsidRPr="00D23618" w:rsidDel="004225BF">
          <w:rPr>
            <w:color w:val="000000" w:themeColor="text1"/>
            <w:sz w:val="22"/>
            <w:szCs w:val="22"/>
            <w:shd w:val="clear" w:color="auto" w:fill="FFFFFF"/>
          </w:rPr>
          <w:delText>1</w:delText>
        </w:r>
        <w:r w:rsidR="00862893" w:rsidRPr="00D23618" w:rsidDel="004225BF">
          <w:rPr>
            <w:color w:val="000000" w:themeColor="text1"/>
            <w:sz w:val="22"/>
            <w:szCs w:val="22"/>
            <w:shd w:val="clear" w:color="auto" w:fill="FFFFFF"/>
          </w:rPr>
          <w:delText xml:space="preserve">, </w:delText>
        </w:r>
        <w:r w:rsidR="001F5E29" w:rsidRPr="00D23618" w:rsidDel="004225BF">
          <w:rPr>
            <w:color w:val="000000" w:themeColor="text1"/>
            <w:sz w:val="22"/>
            <w:szCs w:val="22"/>
            <w:shd w:val="clear" w:color="auto" w:fill="FFFFFF"/>
          </w:rPr>
          <w:delText xml:space="preserve">Fig. </w:delText>
        </w:r>
      </w:del>
      <w:del w:id="505" w:author="Jeff" w:date="2021-06-22T07:28:00Z">
        <w:r w:rsidR="005278F2" w:rsidDel="00F32225">
          <w:rPr>
            <w:color w:val="000000" w:themeColor="text1"/>
            <w:sz w:val="22"/>
            <w:szCs w:val="22"/>
            <w:shd w:val="clear" w:color="auto" w:fill="FFFFFF"/>
          </w:rPr>
          <w:delText>4</w:delText>
        </w:r>
      </w:del>
      <w:del w:id="506" w:author="Jeff" w:date="2021-06-23T13:43:00Z">
        <w:r w:rsidR="004253C1" w:rsidDel="004225BF">
          <w:rPr>
            <w:color w:val="000000" w:themeColor="text1"/>
            <w:sz w:val="22"/>
            <w:szCs w:val="22"/>
            <w:shd w:val="clear" w:color="auto" w:fill="FFFFFF"/>
          </w:rPr>
          <w:delText>D</w:delText>
        </w:r>
        <w:r w:rsidR="001F5E29" w:rsidRPr="00D23618" w:rsidDel="004225BF">
          <w:rPr>
            <w:color w:val="000000" w:themeColor="text1"/>
            <w:sz w:val="22"/>
            <w:szCs w:val="22"/>
            <w:shd w:val="clear" w:color="auto" w:fill="FFFFFF"/>
          </w:rPr>
          <w:delText xml:space="preserve"> and </w:delText>
        </w:r>
        <w:r w:rsidR="00E2287A" w:rsidRPr="00D23618" w:rsidDel="004225BF">
          <w:rPr>
            <w:color w:val="000000" w:themeColor="text1"/>
            <w:sz w:val="22"/>
            <w:szCs w:val="22"/>
            <w:shd w:val="clear" w:color="auto" w:fill="FFFFFF"/>
          </w:rPr>
          <w:delText>Tab.</w:delText>
        </w:r>
        <w:r w:rsidR="001F5E29" w:rsidRPr="00D23618" w:rsidDel="004225BF">
          <w:rPr>
            <w:color w:val="000000" w:themeColor="text1"/>
            <w:sz w:val="22"/>
            <w:szCs w:val="22"/>
            <w:shd w:val="clear" w:color="auto" w:fill="FFFFFF"/>
          </w:rPr>
          <w:delText xml:space="preserve"> </w:delText>
        </w:r>
        <w:r w:rsidR="00957CE9" w:rsidRPr="00D23618" w:rsidDel="004225BF">
          <w:rPr>
            <w:color w:val="000000" w:themeColor="text1"/>
            <w:sz w:val="22"/>
            <w:szCs w:val="22"/>
            <w:shd w:val="clear" w:color="auto" w:fill="FFFFFF"/>
          </w:rPr>
          <w:delText>3</w:delText>
        </w:r>
        <w:r w:rsidR="00862893" w:rsidRPr="00D23618" w:rsidDel="004225BF">
          <w:rPr>
            <w:color w:val="000000" w:themeColor="text1"/>
            <w:sz w:val="22"/>
            <w:szCs w:val="22"/>
            <w:shd w:val="clear" w:color="auto" w:fill="FFFFFF"/>
          </w:rPr>
          <w:delText>)</w:delText>
        </w:r>
        <w:r w:rsidR="00862893" w:rsidRPr="00D23618" w:rsidDel="004225BF">
          <w:rPr>
            <w:sz w:val="22"/>
            <w:szCs w:val="22"/>
          </w:rPr>
          <w:delText>.</w:delText>
        </w:r>
      </w:del>
    </w:p>
    <w:p w14:paraId="1A221542" w14:textId="77777777" w:rsidR="001E4602" w:rsidRPr="00D23618" w:rsidDel="004225BF" w:rsidRDefault="001E4602" w:rsidP="00B6617D">
      <w:pPr>
        <w:spacing w:line="360" w:lineRule="auto"/>
        <w:jc w:val="both"/>
        <w:rPr>
          <w:del w:id="507" w:author="Jeff" w:date="2021-06-23T13:45:00Z"/>
          <w:color w:val="000000" w:themeColor="text1"/>
          <w:sz w:val="18"/>
          <w:szCs w:val="18"/>
          <w:shd w:val="clear" w:color="auto" w:fill="FFFFFF"/>
        </w:rPr>
        <w:pPrChange w:id="508" w:author="Jeff" w:date="2021-06-24T02:32:00Z">
          <w:pPr>
            <w:spacing w:line="276" w:lineRule="auto"/>
            <w:jc w:val="both"/>
          </w:pPr>
        </w:pPrChange>
      </w:pPr>
    </w:p>
    <w:p w14:paraId="514098DF" w14:textId="4C4DF70A" w:rsidR="00AC07E2" w:rsidRPr="004C01F0" w:rsidDel="004225BF" w:rsidRDefault="00777892" w:rsidP="00B6617D">
      <w:pPr>
        <w:spacing w:line="360" w:lineRule="auto"/>
        <w:jc w:val="both"/>
        <w:rPr>
          <w:del w:id="509" w:author="Jeff" w:date="2021-06-23T13:45:00Z"/>
          <w:color w:val="000000" w:themeColor="text1"/>
          <w:sz w:val="22"/>
          <w:szCs w:val="22"/>
          <w:shd w:val="clear" w:color="auto" w:fill="FFFFFF"/>
        </w:rPr>
        <w:pPrChange w:id="510" w:author="Jeff" w:date="2021-06-24T02:32:00Z">
          <w:pPr>
            <w:spacing w:line="276" w:lineRule="auto"/>
            <w:jc w:val="both"/>
          </w:pPr>
        </w:pPrChange>
      </w:pPr>
      <w:del w:id="511" w:author="Jeff" w:date="2021-06-23T13:45:00Z">
        <w:r w:rsidRPr="00E575B8" w:rsidDel="004225BF">
          <w:rPr>
            <w:i/>
            <w:iCs/>
            <w:color w:val="000000" w:themeColor="text1"/>
            <w:sz w:val="22"/>
            <w:szCs w:val="22"/>
            <w:shd w:val="clear" w:color="auto" w:fill="FFFFFF"/>
          </w:rPr>
          <w:delText xml:space="preserve">Foliar </w:delText>
        </w:r>
        <w:r w:rsidR="004C01F0" w:rsidRPr="00E575B8" w:rsidDel="004225BF">
          <w:rPr>
            <w:i/>
            <w:iCs/>
            <w:color w:val="000000" w:themeColor="text1"/>
            <w:sz w:val="22"/>
            <w:szCs w:val="22"/>
            <w:shd w:val="clear" w:color="auto" w:fill="FFFFFF"/>
          </w:rPr>
          <w:delText>Isotopes</w:delText>
        </w:r>
        <w:r w:rsidR="00AC07E2" w:rsidRPr="00E575B8" w:rsidDel="004225BF">
          <w:rPr>
            <w:i/>
            <w:iCs/>
            <w:color w:val="000000" w:themeColor="text1"/>
            <w:sz w:val="22"/>
            <w:szCs w:val="22"/>
            <w:shd w:val="clear" w:color="auto" w:fill="FFFFFF"/>
            <w:vertAlign w:val="subscript"/>
          </w:rPr>
          <w:delText xml:space="preserve"> </w:delText>
        </w:r>
      </w:del>
    </w:p>
    <w:p w14:paraId="36359368" w14:textId="0A151299" w:rsidR="00AC07E2" w:rsidRPr="00D23618" w:rsidDel="004225BF" w:rsidRDefault="00AC07E2" w:rsidP="00B6617D">
      <w:pPr>
        <w:spacing w:line="360" w:lineRule="auto"/>
        <w:jc w:val="both"/>
        <w:rPr>
          <w:del w:id="512" w:author="Jeff" w:date="2021-06-23T13:45:00Z"/>
          <w:sz w:val="22"/>
          <w:szCs w:val="22"/>
        </w:rPr>
        <w:pPrChange w:id="513" w:author="Jeff" w:date="2021-06-24T02:32:00Z">
          <w:pPr>
            <w:spacing w:line="276" w:lineRule="auto"/>
            <w:jc w:val="both"/>
          </w:pPr>
        </w:pPrChange>
      </w:pPr>
      <w:r w:rsidRPr="00D23618">
        <w:rPr>
          <w:color w:val="000000" w:themeColor="text1"/>
          <w:sz w:val="22"/>
          <w:szCs w:val="22"/>
          <w:shd w:val="clear" w:color="auto" w:fill="FFFFFF"/>
        </w:rPr>
        <w:t xml:space="preserve">Trees at higher elevations experienced </w:t>
      </w:r>
      <w:r w:rsidR="0039612E" w:rsidRPr="00D23618">
        <w:rPr>
          <w:color w:val="000000" w:themeColor="text1"/>
          <w:sz w:val="22"/>
          <w:szCs w:val="22"/>
          <w:shd w:val="clear" w:color="auto" w:fill="FFFFFF"/>
        </w:rPr>
        <w:t xml:space="preserve">less </w:t>
      </w:r>
      <w:r w:rsidRPr="00D23618">
        <w:rPr>
          <w:color w:val="000000" w:themeColor="text1"/>
          <w:sz w:val="22"/>
          <w:szCs w:val="22"/>
          <w:shd w:val="clear" w:color="auto" w:fill="FFFFFF"/>
        </w:rPr>
        <w:t xml:space="preserve">negative </w:t>
      </w:r>
      <w:r w:rsidR="00777892" w:rsidRPr="00842C61">
        <w:rPr>
          <w:color w:val="000000" w:themeColor="text1"/>
          <w:shd w:val="clear" w:color="auto" w:fill="FFFFFF"/>
        </w:rPr>
        <w:t>δ</w:t>
      </w:r>
      <w:r w:rsidR="00777892" w:rsidRPr="00842C61">
        <w:rPr>
          <w:color w:val="000000" w:themeColor="text1"/>
          <w:shd w:val="clear" w:color="auto" w:fill="FFFFFF"/>
          <w:vertAlign w:val="superscript"/>
        </w:rPr>
        <w:t>13</w:t>
      </w:r>
      <w:r w:rsidR="00777892" w:rsidRPr="00842C61">
        <w:rPr>
          <w:color w:val="000000" w:themeColor="text1"/>
          <w:shd w:val="clear" w:color="auto" w:fill="FFFFFF"/>
        </w:rPr>
        <w:t>C</w:t>
      </w:r>
      <w:r w:rsidRPr="00D23618">
        <w:rPr>
          <w:color w:val="000000" w:themeColor="text1"/>
          <w:sz w:val="22"/>
          <w:szCs w:val="22"/>
          <w:shd w:val="clear" w:color="auto" w:fill="FFFFFF"/>
        </w:rPr>
        <w:t xml:space="preserve"> (</w:t>
      </w:r>
      <w:r w:rsidRPr="00D23618">
        <w:rPr>
          <w:i/>
          <w:sz w:val="22"/>
          <w:szCs w:val="22"/>
        </w:rPr>
        <w:t xml:space="preserve">P </w:t>
      </w:r>
      <w:r w:rsidRPr="00D23618">
        <w:rPr>
          <w:sz w:val="22"/>
          <w:szCs w:val="22"/>
        </w:rPr>
        <w:t xml:space="preserve">&lt; 0.01, Fig. </w:t>
      </w:r>
      <w:ins w:id="514" w:author="Jeff" w:date="2021-06-24T03:33:00Z">
        <w:r w:rsidR="001A1B1F">
          <w:rPr>
            <w:sz w:val="22"/>
            <w:szCs w:val="22"/>
          </w:rPr>
          <w:t>6</w:t>
        </w:r>
      </w:ins>
      <w:del w:id="515" w:author="Jeff" w:date="2021-06-22T07:29:00Z">
        <w:r w:rsidR="005278F2" w:rsidDel="00F32225">
          <w:rPr>
            <w:sz w:val="22"/>
            <w:szCs w:val="22"/>
          </w:rPr>
          <w:delText>5</w:delText>
        </w:r>
      </w:del>
      <w:r w:rsidRPr="00D23618">
        <w:rPr>
          <w:sz w:val="22"/>
          <w:szCs w:val="22"/>
        </w:rPr>
        <w:t xml:space="preserve">A and Tab. </w:t>
      </w:r>
      <w:r w:rsidR="008630C0">
        <w:rPr>
          <w:sz w:val="22"/>
          <w:szCs w:val="22"/>
        </w:rPr>
        <w:t>4</w:t>
      </w:r>
      <w:r w:rsidRPr="00D23618">
        <w:rPr>
          <w:color w:val="000000" w:themeColor="text1"/>
          <w:sz w:val="22"/>
          <w:szCs w:val="22"/>
          <w:shd w:val="clear" w:color="auto" w:fill="FFFFFF"/>
        </w:rPr>
        <w:t xml:space="preserve">), reflecting greater </w:t>
      </w:r>
      <w:r w:rsidR="0039612E" w:rsidRPr="00D23618">
        <w:rPr>
          <w:color w:val="000000" w:themeColor="text1"/>
          <w:sz w:val="22"/>
          <w:szCs w:val="22"/>
          <w:shd w:val="clear" w:color="auto" w:fill="FFFFFF"/>
        </w:rPr>
        <w:t>water use efficiency, regardless of fire history</w:t>
      </w:r>
      <w:r w:rsidRPr="00D23618">
        <w:rPr>
          <w:color w:val="000000" w:themeColor="text1"/>
          <w:sz w:val="22"/>
          <w:szCs w:val="22"/>
          <w:shd w:val="clear" w:color="auto" w:fill="FFFFFF"/>
        </w:rPr>
        <w:t xml:space="preserve">. There were no significant differences between tree populations </w:t>
      </w:r>
      <w:r w:rsidR="0039612E" w:rsidRPr="00D23618">
        <w:rPr>
          <w:color w:val="000000" w:themeColor="text1"/>
          <w:sz w:val="22"/>
          <w:szCs w:val="22"/>
          <w:shd w:val="clear" w:color="auto" w:fill="FFFFFF"/>
        </w:rPr>
        <w:t xml:space="preserve">for </w:t>
      </w:r>
      <w:r w:rsidRPr="00842C61">
        <w:rPr>
          <w:color w:val="000000" w:themeColor="text1"/>
          <w:sz w:val="22"/>
          <w:szCs w:val="22"/>
          <w:shd w:val="clear" w:color="auto" w:fill="FFFFFF"/>
        </w:rPr>
        <w:t>δ</w:t>
      </w:r>
      <w:r w:rsidRPr="00D23618">
        <w:rPr>
          <w:color w:val="000000" w:themeColor="text1"/>
          <w:sz w:val="22"/>
          <w:szCs w:val="22"/>
          <w:shd w:val="clear" w:color="auto" w:fill="FFFFFF"/>
          <w:vertAlign w:val="superscript"/>
        </w:rPr>
        <w:t>15</w:t>
      </w:r>
      <w:r w:rsidRPr="00D23618">
        <w:rPr>
          <w:color w:val="000000" w:themeColor="text1"/>
          <w:sz w:val="22"/>
          <w:szCs w:val="22"/>
          <w:shd w:val="clear" w:color="auto" w:fill="FFFFFF"/>
        </w:rPr>
        <w:t>N (</w:t>
      </w:r>
      <w:r w:rsidRPr="00D23618">
        <w:rPr>
          <w:i/>
          <w:sz w:val="22"/>
          <w:szCs w:val="22"/>
        </w:rPr>
        <w:t>P</w:t>
      </w:r>
      <w:r w:rsidRPr="00D23618">
        <w:rPr>
          <w:sz w:val="22"/>
          <w:szCs w:val="22"/>
        </w:rPr>
        <w:t xml:space="preserve"> &gt; 0.05, Fig. </w:t>
      </w:r>
      <w:ins w:id="516" w:author="Jeff" w:date="2021-06-24T03:33:00Z">
        <w:r w:rsidR="001A1B1F">
          <w:rPr>
            <w:sz w:val="22"/>
            <w:szCs w:val="22"/>
          </w:rPr>
          <w:t>6</w:t>
        </w:r>
      </w:ins>
      <w:del w:id="517" w:author="Jeff" w:date="2021-06-22T07:29:00Z">
        <w:r w:rsidR="005278F2" w:rsidDel="00F32225">
          <w:rPr>
            <w:sz w:val="22"/>
            <w:szCs w:val="22"/>
          </w:rPr>
          <w:delText>5</w:delText>
        </w:r>
      </w:del>
      <w:r w:rsidRPr="00D23618">
        <w:rPr>
          <w:sz w:val="22"/>
          <w:szCs w:val="22"/>
        </w:rPr>
        <w:t xml:space="preserve">B and Tab. </w:t>
      </w:r>
      <w:r w:rsidR="008630C0">
        <w:rPr>
          <w:sz w:val="22"/>
          <w:szCs w:val="22"/>
        </w:rPr>
        <w:t>4</w:t>
      </w:r>
      <w:r w:rsidRPr="00D23618">
        <w:rPr>
          <w:sz w:val="22"/>
          <w:szCs w:val="22"/>
        </w:rPr>
        <w:t>)</w:t>
      </w:r>
      <w:ins w:id="518" w:author="Jeff" w:date="2021-06-23T13:45:00Z">
        <w:r w:rsidR="004225BF">
          <w:rPr>
            <w:i/>
            <w:iCs/>
            <w:color w:val="000000" w:themeColor="text1"/>
            <w:sz w:val="22"/>
            <w:szCs w:val="22"/>
            <w:shd w:val="clear" w:color="auto" w:fill="FFFFFF"/>
          </w:rPr>
          <w:t xml:space="preserve">. </w:t>
        </w:r>
      </w:ins>
    </w:p>
    <w:p w14:paraId="43907014" w14:textId="77777777" w:rsidR="00FA43AB" w:rsidDel="004225BF" w:rsidRDefault="00FA43AB" w:rsidP="00B6617D">
      <w:pPr>
        <w:spacing w:line="360" w:lineRule="auto"/>
        <w:jc w:val="both"/>
        <w:rPr>
          <w:del w:id="519" w:author="Jeff" w:date="2021-06-23T13:45:00Z"/>
          <w:i/>
          <w:iCs/>
          <w:color w:val="000000" w:themeColor="text1"/>
          <w:shd w:val="clear" w:color="auto" w:fill="FFFFFF"/>
        </w:rPr>
        <w:pPrChange w:id="520" w:author="Jeff" w:date="2021-06-24T02:32:00Z">
          <w:pPr>
            <w:spacing w:line="276" w:lineRule="auto"/>
            <w:jc w:val="both"/>
          </w:pPr>
        </w:pPrChange>
      </w:pPr>
    </w:p>
    <w:p w14:paraId="66922490" w14:textId="705F6BA3" w:rsidR="00E2287A" w:rsidRPr="00E575B8" w:rsidDel="004225BF" w:rsidRDefault="00E2287A" w:rsidP="00B6617D">
      <w:pPr>
        <w:spacing w:line="360" w:lineRule="auto"/>
        <w:jc w:val="both"/>
        <w:rPr>
          <w:del w:id="521" w:author="Jeff" w:date="2021-06-23T13:45:00Z"/>
          <w:i/>
          <w:iCs/>
          <w:color w:val="000000" w:themeColor="text1"/>
          <w:sz w:val="22"/>
          <w:szCs w:val="22"/>
          <w:shd w:val="clear" w:color="auto" w:fill="FFFFFF"/>
        </w:rPr>
        <w:pPrChange w:id="522" w:author="Jeff" w:date="2021-06-24T02:32:00Z">
          <w:pPr>
            <w:spacing w:line="276" w:lineRule="auto"/>
            <w:jc w:val="both"/>
          </w:pPr>
        </w:pPrChange>
      </w:pPr>
      <w:del w:id="523" w:author="Jeff" w:date="2021-06-23T13:45:00Z">
        <w:r w:rsidRPr="00E575B8" w:rsidDel="004225BF">
          <w:rPr>
            <w:i/>
            <w:iCs/>
            <w:color w:val="000000" w:themeColor="text1"/>
            <w:sz w:val="22"/>
            <w:szCs w:val="22"/>
            <w:shd w:val="clear" w:color="auto" w:fill="FFFFFF"/>
          </w:rPr>
          <w:delText xml:space="preserve">Foliar </w:delText>
        </w:r>
      </w:del>
      <w:del w:id="524" w:author="Jeff" w:date="2021-06-22T11:27:00Z">
        <w:r w:rsidR="004C01F0" w:rsidRPr="00E575B8" w:rsidDel="00B06D6C">
          <w:rPr>
            <w:i/>
            <w:iCs/>
            <w:color w:val="000000" w:themeColor="text1"/>
            <w:sz w:val="22"/>
            <w:szCs w:val="22"/>
            <w:shd w:val="clear" w:color="auto" w:fill="FFFFFF"/>
          </w:rPr>
          <w:delText>O</w:delText>
        </w:r>
        <w:r w:rsidRPr="00E575B8" w:rsidDel="00B06D6C">
          <w:rPr>
            <w:i/>
            <w:iCs/>
            <w:color w:val="000000" w:themeColor="text1"/>
            <w:sz w:val="22"/>
            <w:szCs w:val="22"/>
            <w:shd w:val="clear" w:color="auto" w:fill="FFFFFF"/>
          </w:rPr>
          <w:delText>rganics</w:delText>
        </w:r>
      </w:del>
    </w:p>
    <w:p w14:paraId="35A21AAE" w14:textId="38212FAC" w:rsidR="00C56F9D" w:rsidRPr="00D23618" w:rsidDel="004225BF" w:rsidRDefault="0039612E" w:rsidP="00B6617D">
      <w:pPr>
        <w:spacing w:line="360" w:lineRule="auto"/>
        <w:jc w:val="both"/>
        <w:rPr>
          <w:del w:id="525" w:author="Jeff" w:date="2021-06-23T13:45:00Z"/>
          <w:color w:val="000000" w:themeColor="text1"/>
          <w:sz w:val="22"/>
          <w:szCs w:val="22"/>
          <w:shd w:val="clear" w:color="auto" w:fill="FFFFFF"/>
        </w:rPr>
        <w:pPrChange w:id="526" w:author="Jeff" w:date="2021-06-24T02:32:00Z">
          <w:pPr>
            <w:spacing w:line="276" w:lineRule="auto"/>
            <w:jc w:val="both"/>
          </w:pPr>
        </w:pPrChange>
      </w:pPr>
      <w:r w:rsidRPr="00D23618">
        <w:rPr>
          <w:color w:val="000000" w:themeColor="text1"/>
          <w:sz w:val="22"/>
          <w:szCs w:val="22"/>
          <w:shd w:val="clear" w:color="auto" w:fill="FFFFFF"/>
        </w:rPr>
        <w:t>On average, f</w:t>
      </w:r>
      <w:r w:rsidR="00E2287A" w:rsidRPr="00D23618">
        <w:rPr>
          <w:color w:val="000000" w:themeColor="text1"/>
          <w:sz w:val="22"/>
          <w:szCs w:val="22"/>
          <w:shd w:val="clear" w:color="auto" w:fill="FFFFFF"/>
        </w:rPr>
        <w:t xml:space="preserve">oliar C was </w:t>
      </w:r>
      <w:r w:rsidRPr="00D23618">
        <w:rPr>
          <w:color w:val="000000" w:themeColor="text1"/>
          <w:sz w:val="22"/>
          <w:szCs w:val="22"/>
          <w:shd w:val="clear" w:color="auto" w:fill="FFFFFF"/>
        </w:rPr>
        <w:t>greater</w:t>
      </w:r>
      <w:r w:rsidR="00E2287A" w:rsidRPr="00D23618">
        <w:rPr>
          <w:color w:val="000000" w:themeColor="text1"/>
          <w:sz w:val="22"/>
          <w:szCs w:val="22"/>
          <w:shd w:val="clear" w:color="auto" w:fill="FFFFFF"/>
        </w:rPr>
        <w:t xml:space="preserve"> at upper elevations, however the results were not statistically significant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ins w:id="527" w:author="Jeff" w:date="2021-06-24T03:33:00Z">
        <w:r w:rsidR="001A1B1F">
          <w:rPr>
            <w:sz w:val="22"/>
            <w:szCs w:val="22"/>
          </w:rPr>
          <w:t>7</w:t>
        </w:r>
      </w:ins>
      <w:del w:id="528" w:author="Jeff" w:date="2021-06-22T07:30:00Z">
        <w:r w:rsidR="00C43703" w:rsidDel="00F32225">
          <w:rPr>
            <w:sz w:val="22"/>
            <w:szCs w:val="22"/>
          </w:rPr>
          <w:delText>5</w:delText>
        </w:r>
      </w:del>
      <w:del w:id="529" w:author="Jeff" w:date="2021-06-24T03:34:00Z">
        <w:r w:rsidR="00C43703" w:rsidDel="001A1B1F">
          <w:rPr>
            <w:sz w:val="22"/>
            <w:szCs w:val="22"/>
          </w:rPr>
          <w:delText>C</w:delText>
        </w:r>
      </w:del>
      <w:ins w:id="530" w:author="Jeff" w:date="2021-06-24T03:34:00Z">
        <w:r w:rsidR="001A1B1F">
          <w:rPr>
            <w:sz w:val="22"/>
            <w:szCs w:val="22"/>
          </w:rPr>
          <w:t>A</w:t>
        </w:r>
      </w:ins>
      <w:r w:rsidR="001F5E29" w:rsidRPr="00D23618">
        <w:rPr>
          <w:sz w:val="22"/>
          <w:szCs w:val="22"/>
        </w:rPr>
        <w:t xml:space="preserve"> and </w:t>
      </w:r>
      <w:r w:rsidR="00E2287A" w:rsidRPr="00D23618">
        <w:rPr>
          <w:sz w:val="22"/>
          <w:szCs w:val="22"/>
        </w:rPr>
        <w:t>Tab. 4)</w:t>
      </w:r>
      <w:r w:rsidR="00E2287A" w:rsidRPr="00D23618">
        <w:rPr>
          <w:color w:val="000000" w:themeColor="text1"/>
          <w:sz w:val="22"/>
          <w:szCs w:val="22"/>
          <w:shd w:val="clear" w:color="auto" w:fill="FFFFFF"/>
        </w:rPr>
        <w:t xml:space="preserve">; nor </w:t>
      </w:r>
      <w:r w:rsidRPr="00D23618">
        <w:rPr>
          <w:color w:val="000000" w:themeColor="text1"/>
          <w:sz w:val="22"/>
          <w:szCs w:val="22"/>
          <w:shd w:val="clear" w:color="auto" w:fill="FFFFFF"/>
        </w:rPr>
        <w:t>was there a difference in</w:t>
      </w:r>
      <w:r w:rsidR="00E2287A" w:rsidRPr="00D23618">
        <w:rPr>
          <w:color w:val="000000" w:themeColor="text1"/>
          <w:sz w:val="22"/>
          <w:szCs w:val="22"/>
          <w:shd w:val="clear" w:color="auto" w:fill="FFFFFF"/>
        </w:rPr>
        <w:t xml:space="preserve"> C/N</w:t>
      </w:r>
      <w:r w:rsidRPr="00D23618">
        <w:rPr>
          <w:color w:val="000000" w:themeColor="text1"/>
          <w:sz w:val="22"/>
          <w:szCs w:val="22"/>
          <w:shd w:val="clear" w:color="auto" w:fill="FFFFFF"/>
        </w:rPr>
        <w:t xml:space="preserve"> between sites</w:t>
      </w:r>
      <w:r w:rsidR="00E2287A" w:rsidRPr="00D23618">
        <w:rPr>
          <w:color w:val="000000" w:themeColor="text1"/>
          <w:sz w:val="22"/>
          <w:szCs w:val="22"/>
          <w:shd w:val="clear" w:color="auto" w:fill="FFFFFF"/>
        </w:rPr>
        <w:t xml:space="preserve">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ins w:id="531" w:author="Jeff" w:date="2021-06-24T03:33:00Z">
        <w:r w:rsidR="001A1B1F">
          <w:rPr>
            <w:sz w:val="22"/>
            <w:szCs w:val="22"/>
          </w:rPr>
          <w:t>7</w:t>
        </w:r>
      </w:ins>
      <w:del w:id="532" w:author="Jeff" w:date="2021-06-22T07:30:00Z">
        <w:r w:rsidR="00C43703" w:rsidDel="00F32225">
          <w:rPr>
            <w:sz w:val="22"/>
            <w:szCs w:val="22"/>
          </w:rPr>
          <w:delText>5</w:delText>
        </w:r>
      </w:del>
      <w:del w:id="533" w:author="Jeff" w:date="2021-06-24T03:34:00Z">
        <w:r w:rsidR="00C43703" w:rsidDel="001A1B1F">
          <w:rPr>
            <w:sz w:val="22"/>
            <w:szCs w:val="22"/>
          </w:rPr>
          <w:delText>E</w:delText>
        </w:r>
      </w:del>
      <w:ins w:id="534" w:author="Jeff" w:date="2021-06-24T03:34:00Z">
        <w:r w:rsidR="001A1B1F">
          <w:rPr>
            <w:sz w:val="22"/>
            <w:szCs w:val="22"/>
          </w:rPr>
          <w:t>C</w:t>
        </w:r>
      </w:ins>
      <w:r w:rsidR="001F5E29" w:rsidRPr="00D23618">
        <w:rPr>
          <w:sz w:val="22"/>
          <w:szCs w:val="22"/>
        </w:rPr>
        <w:t xml:space="preserve"> and </w:t>
      </w:r>
      <w:r w:rsidR="00E2287A" w:rsidRPr="00D23618">
        <w:rPr>
          <w:sz w:val="22"/>
          <w:szCs w:val="22"/>
        </w:rPr>
        <w:t>Tab. 4)</w:t>
      </w:r>
      <w:r w:rsidR="00E2287A"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Our linear model suggested that</w:t>
      </w:r>
      <w:r w:rsidR="00AC07E2" w:rsidRPr="00D23618">
        <w:rPr>
          <w:color w:val="000000" w:themeColor="text1"/>
          <w:sz w:val="22"/>
          <w:szCs w:val="22"/>
          <w:shd w:val="clear" w:color="auto" w:fill="FFFFFF"/>
        </w:rPr>
        <w:t xml:space="preserve"> fire accounted for a significant influence on </w:t>
      </w:r>
      <w:r w:rsidRPr="00D23618">
        <w:rPr>
          <w:color w:val="000000" w:themeColor="text1"/>
          <w:sz w:val="22"/>
          <w:szCs w:val="22"/>
          <w:shd w:val="clear" w:color="auto" w:fill="FFFFFF"/>
        </w:rPr>
        <w:t xml:space="preserve">foliar </w:t>
      </w:r>
      <w:r w:rsidR="00AC07E2" w:rsidRPr="00D23618">
        <w:rPr>
          <w:color w:val="000000" w:themeColor="text1"/>
          <w:sz w:val="22"/>
          <w:szCs w:val="22"/>
          <w:shd w:val="clear" w:color="auto" w:fill="FFFFFF"/>
        </w:rPr>
        <w:t>N (</w:t>
      </w:r>
      <w:r w:rsidR="00AC07E2" w:rsidRPr="00D23618">
        <w:rPr>
          <w:i/>
          <w:sz w:val="22"/>
          <w:szCs w:val="22"/>
        </w:rPr>
        <w:t>P</w:t>
      </w:r>
      <w:r w:rsidR="00AC07E2" w:rsidRPr="00D23618">
        <w:rPr>
          <w:sz w:val="22"/>
          <w:szCs w:val="22"/>
        </w:rPr>
        <w:t xml:space="preserve"> &lt; 0.05,</w:t>
      </w:r>
      <w:r w:rsidR="00AC07E2" w:rsidRPr="00D23618">
        <w:rPr>
          <w:color w:val="000000" w:themeColor="text1"/>
          <w:sz w:val="22"/>
          <w:szCs w:val="22"/>
          <w:shd w:val="clear" w:color="auto" w:fill="FFFFFF"/>
        </w:rPr>
        <w:t xml:space="preserve"> </w:t>
      </w:r>
      <w:ins w:id="535" w:author="Jeff" w:date="2021-06-24T03:35:00Z">
        <w:r w:rsidR="001A1B1F">
          <w:rPr>
            <w:color w:val="000000" w:themeColor="text1"/>
            <w:sz w:val="22"/>
            <w:szCs w:val="22"/>
            <w:shd w:val="clear" w:color="auto" w:fill="FFFFFF"/>
          </w:rPr>
          <w:t xml:space="preserve">Fig. 7B and </w:t>
        </w:r>
      </w:ins>
      <w:r w:rsidR="00AC07E2" w:rsidRPr="00D23618">
        <w:rPr>
          <w:color w:val="000000" w:themeColor="text1"/>
          <w:sz w:val="22"/>
          <w:szCs w:val="22"/>
          <w:shd w:val="clear" w:color="auto" w:fill="FFFFFF"/>
        </w:rPr>
        <w:t>Tab. 4</w:t>
      </w:r>
      <w:r w:rsidR="00AC07E2" w:rsidRPr="00D23618">
        <w:rPr>
          <w:sz w:val="22"/>
          <w:szCs w:val="22"/>
        </w:rPr>
        <w:t>)</w:t>
      </w:r>
      <w:r w:rsidRPr="00D23618">
        <w:rPr>
          <w:sz w:val="22"/>
          <w:szCs w:val="22"/>
        </w:rPr>
        <w:t xml:space="preserve">, however post-hoc Tukey’s tests found no difference between sites at </w:t>
      </w:r>
      <w:r w:rsidRPr="00D23618">
        <w:rPr>
          <w:sz w:val="22"/>
          <w:szCs w:val="22"/>
          <w:lang w:val="el-GR"/>
        </w:rPr>
        <w:t>α</w:t>
      </w:r>
      <w:r w:rsidR="00777892">
        <w:rPr>
          <w:sz w:val="22"/>
          <w:szCs w:val="22"/>
        </w:rPr>
        <w:t xml:space="preserve"> </w:t>
      </w:r>
      <w:r w:rsidRPr="00D23618">
        <w:rPr>
          <w:sz w:val="22"/>
          <w:szCs w:val="22"/>
        </w:rPr>
        <w:t>=</w:t>
      </w:r>
      <w:r w:rsidR="00777892">
        <w:rPr>
          <w:sz w:val="22"/>
          <w:szCs w:val="22"/>
        </w:rPr>
        <w:t xml:space="preserve"> </w:t>
      </w:r>
      <w:r w:rsidRPr="00D23618">
        <w:rPr>
          <w:sz w:val="22"/>
          <w:szCs w:val="22"/>
        </w:rPr>
        <w:t xml:space="preserve">0.05 (Fig. </w:t>
      </w:r>
      <w:ins w:id="536" w:author="Jeff" w:date="2021-06-24T03:35:00Z">
        <w:r w:rsidR="001A1B1F">
          <w:rPr>
            <w:sz w:val="22"/>
            <w:szCs w:val="22"/>
          </w:rPr>
          <w:t>7B</w:t>
        </w:r>
      </w:ins>
      <w:del w:id="537" w:author="Jeff" w:date="2021-06-22T07:30:00Z">
        <w:r w:rsidR="00C43703" w:rsidDel="00F32225">
          <w:rPr>
            <w:sz w:val="22"/>
            <w:szCs w:val="22"/>
          </w:rPr>
          <w:delText>5</w:delText>
        </w:r>
      </w:del>
      <w:del w:id="538" w:author="Jeff" w:date="2021-06-24T03:35:00Z">
        <w:r w:rsidR="00C43703" w:rsidDel="001A1B1F">
          <w:rPr>
            <w:sz w:val="22"/>
            <w:szCs w:val="22"/>
          </w:rPr>
          <w:delText>D</w:delText>
        </w:r>
      </w:del>
      <w:r w:rsidRPr="00D23618">
        <w:rPr>
          <w:sz w:val="22"/>
          <w:szCs w:val="22"/>
        </w:rPr>
        <w:t>).</w:t>
      </w:r>
      <w:ins w:id="539" w:author="Jeff" w:date="2021-06-23T13:45:00Z">
        <w:r w:rsidR="004225BF">
          <w:rPr>
            <w:i/>
            <w:iCs/>
            <w:color w:val="000000" w:themeColor="text1"/>
            <w:sz w:val="22"/>
            <w:szCs w:val="22"/>
            <w:shd w:val="clear" w:color="auto" w:fill="FFFFFF"/>
          </w:rPr>
          <w:t xml:space="preserve"> </w:t>
        </w:r>
      </w:ins>
    </w:p>
    <w:p w14:paraId="7AB1507D" w14:textId="60DFA8CD" w:rsidR="00AC07E2" w:rsidRPr="00D23618" w:rsidDel="004225BF" w:rsidRDefault="00E2287A" w:rsidP="00B6617D">
      <w:pPr>
        <w:spacing w:line="360" w:lineRule="auto"/>
        <w:jc w:val="both"/>
        <w:rPr>
          <w:del w:id="540" w:author="Jeff" w:date="2021-06-23T13:45:00Z"/>
          <w:color w:val="000000" w:themeColor="text1"/>
          <w:sz w:val="22"/>
          <w:szCs w:val="22"/>
          <w:shd w:val="clear" w:color="auto" w:fill="FFFFFF"/>
        </w:rPr>
        <w:pPrChange w:id="541" w:author="Jeff" w:date="2021-06-24T02:32:00Z">
          <w:pPr>
            <w:spacing w:line="276" w:lineRule="auto"/>
            <w:jc w:val="both"/>
          </w:pPr>
        </w:pPrChange>
      </w:pPr>
      <w:del w:id="542" w:author="Jeff" w:date="2021-06-23T13:45:00Z">
        <w:r w:rsidRPr="00D23618" w:rsidDel="004225BF">
          <w:rPr>
            <w:color w:val="000000" w:themeColor="text1"/>
            <w:sz w:val="22"/>
            <w:szCs w:val="22"/>
            <w:shd w:val="clear" w:color="auto" w:fill="FFFFFF"/>
          </w:rPr>
          <w:delText xml:space="preserve"> </w:delText>
        </w:r>
      </w:del>
    </w:p>
    <w:p w14:paraId="607719ED" w14:textId="17B30E04" w:rsidR="005278F2" w:rsidRPr="004C01F0" w:rsidDel="00B06D6C" w:rsidRDefault="005278F2" w:rsidP="00B6617D">
      <w:pPr>
        <w:spacing w:line="360" w:lineRule="auto"/>
        <w:jc w:val="both"/>
        <w:rPr>
          <w:del w:id="543" w:author="Jeff" w:date="2021-06-22T11:27:00Z"/>
          <w:color w:val="000000" w:themeColor="text1"/>
          <w:sz w:val="22"/>
          <w:szCs w:val="22"/>
          <w:shd w:val="clear" w:color="auto" w:fill="FFFFFF"/>
        </w:rPr>
        <w:pPrChange w:id="544" w:author="Jeff" w:date="2021-06-24T02:32:00Z">
          <w:pPr>
            <w:spacing w:line="276" w:lineRule="auto"/>
            <w:jc w:val="both"/>
          </w:pPr>
        </w:pPrChange>
      </w:pPr>
      <w:del w:id="545" w:author="Jeff" w:date="2021-06-22T11:27:00Z">
        <w:r w:rsidRPr="00E575B8" w:rsidDel="00B06D6C">
          <w:rPr>
            <w:i/>
            <w:iCs/>
            <w:color w:val="000000" w:themeColor="text1"/>
            <w:sz w:val="22"/>
            <w:szCs w:val="22"/>
            <w:shd w:val="clear" w:color="auto" w:fill="FFFFFF"/>
          </w:rPr>
          <w:delText xml:space="preserve">Foliar </w:delText>
        </w:r>
        <w:r w:rsidR="004C01F0" w:rsidDel="00B06D6C">
          <w:rPr>
            <w:i/>
            <w:iCs/>
            <w:color w:val="000000" w:themeColor="text1"/>
            <w:sz w:val="22"/>
            <w:szCs w:val="22"/>
            <w:shd w:val="clear" w:color="auto" w:fill="FFFFFF"/>
          </w:rPr>
          <w:delText>Inorganics</w:delText>
        </w:r>
      </w:del>
    </w:p>
    <w:p w14:paraId="542A787B" w14:textId="5679EB31" w:rsidR="005278F2" w:rsidRPr="00D23618" w:rsidDel="004225BF" w:rsidRDefault="005278F2" w:rsidP="00B6617D">
      <w:pPr>
        <w:spacing w:line="360" w:lineRule="auto"/>
        <w:jc w:val="both"/>
        <w:rPr>
          <w:del w:id="546" w:author="Jeff" w:date="2021-06-23T13:45:00Z"/>
          <w:color w:val="000000" w:themeColor="text1"/>
          <w:sz w:val="22"/>
          <w:szCs w:val="22"/>
          <w:shd w:val="clear" w:color="auto" w:fill="FFFFFF"/>
        </w:rPr>
        <w:pPrChange w:id="547" w:author="Jeff" w:date="2021-06-24T02:32:00Z">
          <w:pPr>
            <w:spacing w:line="276" w:lineRule="auto"/>
            <w:jc w:val="both"/>
          </w:pPr>
        </w:pPrChange>
      </w:pPr>
      <w:r w:rsidRPr="00D23618">
        <w:rPr>
          <w:color w:val="000000" w:themeColor="text1"/>
          <w:sz w:val="22"/>
          <w:szCs w:val="22"/>
          <w:shd w:val="clear" w:color="auto" w:fill="FFFFFF"/>
        </w:rPr>
        <w:t>Foliar Ca</w:t>
      </w:r>
      <w:r w:rsidRPr="00D23618">
        <w:rPr>
          <w:color w:val="222222"/>
          <w:sz w:val="22"/>
          <w:szCs w:val="22"/>
          <w:shd w:val="clear" w:color="auto" w:fill="FFFFFF"/>
          <w:vertAlign w:val="superscript"/>
        </w:rPr>
        <w:t>2</w:t>
      </w:r>
      <w:r>
        <w:rPr>
          <w:color w:val="222222"/>
          <w:sz w:val="22"/>
          <w:szCs w:val="22"/>
          <w:shd w:val="clear" w:color="auto" w:fill="FFFFFF"/>
          <w:vertAlign w:val="superscript"/>
        </w:rPr>
        <w:t>+</w:t>
      </w:r>
      <w:r w:rsidRPr="00D23618">
        <w:rPr>
          <w:color w:val="000000" w:themeColor="text1"/>
          <w:sz w:val="22"/>
          <w:szCs w:val="22"/>
          <w:shd w:val="clear" w:color="auto" w:fill="FFFFFF"/>
        </w:rPr>
        <w:t xml:space="preserve"> was negatively impacted by increasing elevation (</w:t>
      </w:r>
      <w:r w:rsidRPr="00D23618">
        <w:rPr>
          <w:i/>
          <w:sz w:val="22"/>
          <w:szCs w:val="22"/>
        </w:rPr>
        <w:t>P</w:t>
      </w:r>
      <w:r w:rsidRPr="00D23618">
        <w:rPr>
          <w:sz w:val="22"/>
          <w:szCs w:val="22"/>
        </w:rPr>
        <w:t xml:space="preserve"> &lt; 0.001, Fig. </w:t>
      </w:r>
      <w:ins w:id="548" w:author="Jeff" w:date="2021-06-24T03:35:00Z">
        <w:r w:rsidR="001A1B1F">
          <w:rPr>
            <w:sz w:val="22"/>
            <w:szCs w:val="22"/>
          </w:rPr>
          <w:t>8</w:t>
        </w:r>
      </w:ins>
      <w:del w:id="549" w:author="Jeff" w:date="2021-06-22T07:30:00Z">
        <w:r w:rsidDel="00F32225">
          <w:rPr>
            <w:sz w:val="22"/>
            <w:szCs w:val="22"/>
          </w:rPr>
          <w:delText>6</w:delText>
        </w:r>
      </w:del>
      <w:r w:rsidRPr="00D23618">
        <w:rPr>
          <w:sz w:val="22"/>
          <w:szCs w:val="22"/>
        </w:rPr>
        <w:t>A and Tab. 5)</w:t>
      </w:r>
      <w:r w:rsidRPr="00D23618">
        <w:rPr>
          <w:color w:val="000000" w:themeColor="text1"/>
          <w:sz w:val="22"/>
          <w:szCs w:val="22"/>
          <w:shd w:val="clear" w:color="auto" w:fill="FFFFFF"/>
        </w:rPr>
        <w:t>. Our linear model suggested that foliar P was significantly higher at fire-involved sites (</w:t>
      </w:r>
      <w:r w:rsidRPr="00D23618">
        <w:rPr>
          <w:i/>
          <w:sz w:val="22"/>
          <w:szCs w:val="22"/>
        </w:rPr>
        <w:t>P</w:t>
      </w:r>
      <w:r w:rsidRPr="00D23618">
        <w:rPr>
          <w:sz w:val="22"/>
          <w:szCs w:val="22"/>
        </w:rPr>
        <w:t xml:space="preserve"> &lt; 0.01, Fig. </w:t>
      </w:r>
      <w:ins w:id="550" w:author="Jeff" w:date="2021-06-24T03:35:00Z">
        <w:r w:rsidR="001A1B1F">
          <w:rPr>
            <w:sz w:val="22"/>
            <w:szCs w:val="22"/>
          </w:rPr>
          <w:t>8</w:t>
        </w:r>
      </w:ins>
      <w:del w:id="551" w:author="Jeff" w:date="2021-06-22T07:30:00Z">
        <w:r w:rsidDel="00F32225">
          <w:rPr>
            <w:sz w:val="22"/>
            <w:szCs w:val="22"/>
          </w:rPr>
          <w:delText>6</w:delText>
        </w:r>
      </w:del>
      <w:r w:rsidRPr="00D23618">
        <w:rPr>
          <w:sz w:val="22"/>
          <w:szCs w:val="22"/>
        </w:rPr>
        <w:t>B and Tab. 5)</w:t>
      </w:r>
      <w:r w:rsidRPr="00D23618">
        <w:rPr>
          <w:color w:val="000000" w:themeColor="text1"/>
          <w:sz w:val="22"/>
          <w:szCs w:val="22"/>
          <w:shd w:val="clear" w:color="auto" w:fill="FFFFFF"/>
        </w:rPr>
        <w:t xml:space="preserve">, although this was not confirmed by post-hoc Tukey’s tests (Fig. </w:t>
      </w:r>
      <w:ins w:id="552" w:author="Jeff" w:date="2021-06-24T03:35:00Z">
        <w:r w:rsidR="001A1B1F">
          <w:rPr>
            <w:color w:val="000000" w:themeColor="text1"/>
            <w:sz w:val="22"/>
            <w:szCs w:val="22"/>
            <w:shd w:val="clear" w:color="auto" w:fill="FFFFFF"/>
          </w:rPr>
          <w:t>8</w:t>
        </w:r>
      </w:ins>
      <w:del w:id="553" w:author="Jeff" w:date="2021-06-22T07:30:00Z">
        <w:r w:rsidDel="00F32225">
          <w:rPr>
            <w:color w:val="000000" w:themeColor="text1"/>
            <w:sz w:val="22"/>
            <w:szCs w:val="22"/>
            <w:shd w:val="clear" w:color="auto" w:fill="FFFFFF"/>
          </w:rPr>
          <w:delText>6</w:delText>
        </w:r>
      </w:del>
      <w:r w:rsidRPr="00D23618">
        <w:rPr>
          <w:color w:val="000000" w:themeColor="text1"/>
          <w:sz w:val="22"/>
          <w:szCs w:val="22"/>
          <w:shd w:val="clear" w:color="auto" w:fill="FFFFFF"/>
        </w:rPr>
        <w:t xml:space="preserve">B). </w:t>
      </w:r>
      <w:r w:rsidRPr="00D23618">
        <w:rPr>
          <w:sz w:val="22"/>
          <w:szCs w:val="22"/>
        </w:rPr>
        <w:t>Foliar K</w:t>
      </w:r>
      <w:r w:rsidRPr="00D23618">
        <w:rPr>
          <w:color w:val="000000"/>
          <w:sz w:val="22"/>
          <w:szCs w:val="22"/>
          <w:vertAlign w:val="superscript"/>
        </w:rPr>
        <w:t>+</w:t>
      </w:r>
      <w:r w:rsidRPr="00D23618">
        <w:rPr>
          <w:sz w:val="22"/>
          <w:szCs w:val="22"/>
        </w:rPr>
        <w:t xml:space="preserve"> was reduced in the high elevation site that experienced fire as compared to the other sites (elevation x fire: </w:t>
      </w:r>
      <w:r w:rsidRPr="00D23618">
        <w:rPr>
          <w:i/>
          <w:sz w:val="22"/>
          <w:szCs w:val="22"/>
        </w:rPr>
        <w:t>P</w:t>
      </w:r>
      <w:r w:rsidRPr="00D23618">
        <w:rPr>
          <w:sz w:val="22"/>
          <w:szCs w:val="22"/>
        </w:rPr>
        <w:t xml:space="preserve"> &lt; 0.05, Fig. </w:t>
      </w:r>
      <w:ins w:id="554" w:author="Jeff" w:date="2021-06-24T03:35:00Z">
        <w:r w:rsidR="001A1B1F">
          <w:rPr>
            <w:sz w:val="22"/>
            <w:szCs w:val="22"/>
          </w:rPr>
          <w:t>8</w:t>
        </w:r>
      </w:ins>
      <w:del w:id="555" w:author="Jeff" w:date="2021-06-22T07:30:00Z">
        <w:r w:rsidDel="00F32225">
          <w:rPr>
            <w:sz w:val="22"/>
            <w:szCs w:val="22"/>
          </w:rPr>
          <w:delText>6</w:delText>
        </w:r>
      </w:del>
      <w:r w:rsidRPr="00D23618">
        <w:rPr>
          <w:sz w:val="22"/>
          <w:szCs w:val="22"/>
        </w:rPr>
        <w:t>C and Tab. 5). Neither foliar Al</w:t>
      </w:r>
      <w:r w:rsidRPr="00D23618">
        <w:rPr>
          <w:color w:val="000000"/>
          <w:sz w:val="22"/>
          <w:szCs w:val="22"/>
          <w:vertAlign w:val="superscript"/>
        </w:rPr>
        <w:t>+</w:t>
      </w:r>
      <w:r w:rsidRPr="00D23618">
        <w:rPr>
          <w:sz w:val="22"/>
          <w:szCs w:val="22"/>
        </w:rPr>
        <w:t xml:space="preserve"> nor Mg</w:t>
      </w:r>
      <w:r w:rsidRPr="00842C61">
        <w:rPr>
          <w:sz w:val="22"/>
          <w:szCs w:val="22"/>
          <w:vertAlign w:val="superscript"/>
        </w:rPr>
        <w:t>2</w:t>
      </w:r>
      <w:r w:rsidRPr="00D23618">
        <w:rPr>
          <w:color w:val="000000"/>
          <w:sz w:val="22"/>
          <w:szCs w:val="22"/>
          <w:vertAlign w:val="superscript"/>
        </w:rPr>
        <w:t>+</w:t>
      </w:r>
      <w:r w:rsidRPr="00D23618">
        <w:rPr>
          <w:color w:val="000000" w:themeColor="text1"/>
          <w:sz w:val="22"/>
          <w:szCs w:val="22"/>
          <w:shd w:val="clear" w:color="auto" w:fill="FFFFFF"/>
        </w:rPr>
        <w:t xml:space="preserve"> differed by site (</w:t>
      </w:r>
      <w:r w:rsidRPr="00D23618">
        <w:rPr>
          <w:i/>
          <w:color w:val="000000" w:themeColor="text1"/>
          <w:sz w:val="22"/>
          <w:szCs w:val="22"/>
          <w:shd w:val="clear" w:color="auto" w:fill="FFFFFF"/>
        </w:rPr>
        <w:t>P</w:t>
      </w:r>
      <w:r w:rsidR="00C43703">
        <w:rPr>
          <w:i/>
          <w:color w:val="000000" w:themeColor="text1"/>
          <w:sz w:val="22"/>
          <w:szCs w:val="22"/>
          <w:shd w:val="clear" w:color="auto" w:fill="FFFFFF"/>
        </w:rPr>
        <w:t xml:space="preserve"> </w:t>
      </w:r>
      <w:r w:rsidRPr="00D23618">
        <w:rPr>
          <w:color w:val="000000" w:themeColor="text1"/>
          <w:sz w:val="22"/>
          <w:szCs w:val="22"/>
          <w:shd w:val="clear" w:color="auto" w:fill="FFFFFF"/>
        </w:rPr>
        <w:t>&gt;</w:t>
      </w:r>
      <w:r w:rsidR="00C43703">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0.05 in both cases; </w:t>
      </w:r>
      <w:r w:rsidRPr="00D23618">
        <w:rPr>
          <w:sz w:val="22"/>
          <w:szCs w:val="22"/>
        </w:rPr>
        <w:t xml:space="preserve">Fig. </w:t>
      </w:r>
      <w:ins w:id="556" w:author="Jeff" w:date="2021-06-24T03:35:00Z">
        <w:r w:rsidR="001A1B1F">
          <w:rPr>
            <w:sz w:val="22"/>
            <w:szCs w:val="22"/>
          </w:rPr>
          <w:t>8</w:t>
        </w:r>
      </w:ins>
      <w:del w:id="557" w:author="Jeff" w:date="2021-06-22T07:30:00Z">
        <w:r w:rsidDel="00F32225">
          <w:rPr>
            <w:sz w:val="22"/>
            <w:szCs w:val="22"/>
          </w:rPr>
          <w:delText>6</w:delText>
        </w:r>
      </w:del>
      <w:r>
        <w:rPr>
          <w:sz w:val="22"/>
          <w:szCs w:val="22"/>
        </w:rPr>
        <w:t xml:space="preserve">D, Fig. </w:t>
      </w:r>
      <w:ins w:id="558" w:author="Jeff" w:date="2021-06-24T03:35:00Z">
        <w:r w:rsidR="001A1B1F">
          <w:rPr>
            <w:sz w:val="22"/>
            <w:szCs w:val="22"/>
          </w:rPr>
          <w:t>8</w:t>
        </w:r>
      </w:ins>
      <w:del w:id="559" w:author="Jeff" w:date="2021-06-22T07:30:00Z">
        <w:r w:rsidDel="00F32225">
          <w:rPr>
            <w:sz w:val="22"/>
            <w:szCs w:val="22"/>
          </w:rPr>
          <w:delText>6</w:delText>
        </w:r>
      </w:del>
      <w:r>
        <w:rPr>
          <w:sz w:val="22"/>
          <w:szCs w:val="22"/>
        </w:rPr>
        <w:t>E</w:t>
      </w:r>
      <w:r w:rsidR="00C43703">
        <w:rPr>
          <w:sz w:val="22"/>
          <w:szCs w:val="22"/>
        </w:rPr>
        <w:t>,</w:t>
      </w:r>
      <w:r w:rsidRPr="00D23618">
        <w:rPr>
          <w:sz w:val="22"/>
          <w:szCs w:val="22"/>
        </w:rPr>
        <w:t xml:space="preserve"> and Tab. 5).</w:t>
      </w:r>
      <w:r w:rsidRPr="00D23618">
        <w:rPr>
          <w:color w:val="000000" w:themeColor="text1"/>
          <w:sz w:val="22"/>
          <w:szCs w:val="22"/>
          <w:shd w:val="clear" w:color="auto" w:fill="FFFFFF"/>
        </w:rPr>
        <w:t xml:space="preserve"> Foliar Zn concentrations were 9% lower in the high elevation sites than on the low elevation sites</w:t>
      </w:r>
      <w:r w:rsidRPr="00D23618" w:rsidDel="00EC68D4">
        <w:rPr>
          <w:color w:val="000000" w:themeColor="text1"/>
          <w:sz w:val="22"/>
          <w:szCs w:val="22"/>
          <w:shd w:val="clear" w:color="auto" w:fill="FFFFFF"/>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0.01, Fig. </w:t>
      </w:r>
      <w:ins w:id="560" w:author="Jeff" w:date="2021-06-24T03:36:00Z">
        <w:r w:rsidR="001A1B1F">
          <w:rPr>
            <w:sz w:val="22"/>
            <w:szCs w:val="22"/>
          </w:rPr>
          <w:t>8</w:t>
        </w:r>
      </w:ins>
      <w:del w:id="561" w:author="Jeff" w:date="2021-06-22T07:31:00Z">
        <w:r w:rsidDel="00F32225">
          <w:rPr>
            <w:sz w:val="22"/>
            <w:szCs w:val="22"/>
          </w:rPr>
          <w:delText>6</w:delText>
        </w:r>
      </w:del>
      <w:r w:rsidRPr="00D23618">
        <w:rPr>
          <w:sz w:val="22"/>
          <w:szCs w:val="22"/>
        </w:rPr>
        <w:t>F and Tab. 5), due to a particularly strong reduction at the high elevation site that experienced fire</w:t>
      </w:r>
      <w:r w:rsidRPr="00D23618">
        <w:rPr>
          <w:color w:val="000000" w:themeColor="text1"/>
          <w:sz w:val="22"/>
          <w:szCs w:val="22"/>
          <w:shd w:val="clear" w:color="auto" w:fill="FFFFFF"/>
        </w:rPr>
        <w:t xml:space="preserve">. </w:t>
      </w:r>
    </w:p>
    <w:p w14:paraId="7C5CE949" w14:textId="1BAEC190" w:rsidR="005278F2" w:rsidDel="004225BF" w:rsidRDefault="005278F2" w:rsidP="00B6617D">
      <w:pPr>
        <w:spacing w:line="360" w:lineRule="auto"/>
        <w:rPr>
          <w:del w:id="562" w:author="Jeff" w:date="2021-06-23T13:45:00Z"/>
          <w:i/>
          <w:iCs/>
          <w:color w:val="000000" w:themeColor="text1"/>
          <w:sz w:val="22"/>
          <w:szCs w:val="22"/>
          <w:shd w:val="clear" w:color="auto" w:fill="FFFFFF"/>
        </w:rPr>
        <w:pPrChange w:id="563" w:author="Jeff" w:date="2021-06-24T02:32:00Z">
          <w:pPr>
            <w:spacing w:line="276" w:lineRule="auto"/>
          </w:pPr>
        </w:pPrChange>
      </w:pPr>
    </w:p>
    <w:p w14:paraId="1A4469D0" w14:textId="77777777" w:rsidR="004225BF" w:rsidRPr="00D23618" w:rsidRDefault="004225BF" w:rsidP="00B6617D">
      <w:pPr>
        <w:spacing w:line="360" w:lineRule="auto"/>
        <w:jc w:val="both"/>
        <w:rPr>
          <w:ins w:id="564" w:author="Jeff" w:date="2021-06-23T13:45:00Z"/>
          <w:color w:val="000000" w:themeColor="text1"/>
          <w:sz w:val="22"/>
          <w:szCs w:val="22"/>
          <w:shd w:val="clear" w:color="auto" w:fill="FFFFFF"/>
        </w:rPr>
        <w:pPrChange w:id="565" w:author="Jeff" w:date="2021-06-24T02:32:00Z">
          <w:pPr>
            <w:spacing w:line="276" w:lineRule="auto"/>
            <w:jc w:val="both"/>
          </w:pPr>
        </w:pPrChange>
      </w:pPr>
    </w:p>
    <w:p w14:paraId="6AF8AB81" w14:textId="0D0D0F8C" w:rsidR="005278F2" w:rsidRPr="00E575B8" w:rsidDel="004225BF" w:rsidRDefault="005278F2" w:rsidP="00B6617D">
      <w:pPr>
        <w:spacing w:line="360" w:lineRule="auto"/>
        <w:jc w:val="both"/>
        <w:rPr>
          <w:del w:id="566" w:author="Jeff" w:date="2021-06-23T13:44:00Z"/>
          <w:i/>
          <w:iCs/>
          <w:color w:val="000000" w:themeColor="text1"/>
          <w:sz w:val="22"/>
          <w:szCs w:val="22"/>
          <w:shd w:val="clear" w:color="auto" w:fill="FFFFFF"/>
        </w:rPr>
        <w:pPrChange w:id="567" w:author="Jeff" w:date="2021-06-24T02:32:00Z">
          <w:pPr>
            <w:spacing w:line="276" w:lineRule="auto"/>
            <w:jc w:val="both"/>
          </w:pPr>
        </w:pPrChange>
      </w:pPr>
      <w:del w:id="568" w:author="Jeff" w:date="2021-06-23T13:44:00Z">
        <w:r w:rsidRPr="00E575B8" w:rsidDel="004225BF">
          <w:rPr>
            <w:i/>
            <w:iCs/>
            <w:color w:val="000000" w:themeColor="text1"/>
            <w:sz w:val="22"/>
            <w:szCs w:val="22"/>
            <w:shd w:val="clear" w:color="auto" w:fill="FFFFFF"/>
          </w:rPr>
          <w:delText xml:space="preserve">Soil </w:delText>
        </w:r>
      </w:del>
      <w:del w:id="569" w:author="Jeff" w:date="2021-06-22T13:24:00Z">
        <w:r w:rsidR="004C01F0" w:rsidRPr="00E575B8" w:rsidDel="005C33CF">
          <w:rPr>
            <w:i/>
            <w:iCs/>
            <w:color w:val="000000" w:themeColor="text1"/>
            <w:sz w:val="22"/>
            <w:szCs w:val="22"/>
            <w:shd w:val="clear" w:color="auto" w:fill="FFFFFF"/>
          </w:rPr>
          <w:delText>O</w:delText>
        </w:r>
        <w:r w:rsidRPr="00E575B8" w:rsidDel="005C33CF">
          <w:rPr>
            <w:i/>
            <w:iCs/>
            <w:color w:val="000000" w:themeColor="text1"/>
            <w:sz w:val="22"/>
            <w:szCs w:val="22"/>
            <w:shd w:val="clear" w:color="auto" w:fill="FFFFFF"/>
          </w:rPr>
          <w:delText>rganics</w:delText>
        </w:r>
      </w:del>
    </w:p>
    <w:p w14:paraId="60D87111" w14:textId="148A7E6E" w:rsidR="005278F2" w:rsidRPr="00D23618" w:rsidDel="004225BF" w:rsidRDefault="005278F2" w:rsidP="00B6617D">
      <w:pPr>
        <w:spacing w:line="360" w:lineRule="auto"/>
        <w:jc w:val="both"/>
        <w:rPr>
          <w:del w:id="570" w:author="Jeff" w:date="2021-06-23T13:44:00Z"/>
          <w:color w:val="000000" w:themeColor="text1"/>
          <w:sz w:val="22"/>
          <w:szCs w:val="22"/>
          <w:shd w:val="clear" w:color="auto" w:fill="FFFFFF"/>
        </w:rPr>
        <w:pPrChange w:id="571" w:author="Jeff" w:date="2021-06-24T02:32:00Z">
          <w:pPr>
            <w:spacing w:line="276" w:lineRule="auto"/>
            <w:jc w:val="both"/>
          </w:pPr>
        </w:pPrChange>
      </w:pPr>
      <w:del w:id="572" w:author="Jeff" w:date="2021-06-23T13:44:00Z">
        <w:r w:rsidRPr="00D23618" w:rsidDel="004225BF">
          <w:rPr>
            <w:color w:val="000000" w:themeColor="text1"/>
            <w:sz w:val="22"/>
            <w:szCs w:val="22"/>
            <w:shd w:val="clear" w:color="auto" w:fill="FFFFFF"/>
          </w:rPr>
          <w:delText>Soil C concentrations were greater at lower elevations (</w:delText>
        </w:r>
        <w:r w:rsidRPr="00D23618" w:rsidDel="004225BF">
          <w:rPr>
            <w:i/>
            <w:color w:val="000000" w:themeColor="text1"/>
            <w:sz w:val="22"/>
            <w:szCs w:val="22"/>
            <w:shd w:val="clear" w:color="auto" w:fill="FFFFFF"/>
          </w:rPr>
          <w:delText>P</w:delText>
        </w:r>
        <w:r w:rsidR="00284B57" w:rsidDel="004225BF">
          <w:rPr>
            <w:i/>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&lt;</w:delText>
        </w:r>
        <w:r w:rsidR="00284B57"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0.05) and sites that did not experience the 1947 fire (</w:delText>
        </w:r>
        <w:r w:rsidRPr="00D23618" w:rsidDel="004225BF">
          <w:rPr>
            <w:i/>
            <w:color w:val="000000" w:themeColor="text1"/>
            <w:sz w:val="22"/>
            <w:szCs w:val="22"/>
            <w:shd w:val="clear" w:color="auto" w:fill="FFFFFF"/>
          </w:rPr>
          <w:delText>P</w:delText>
        </w:r>
        <w:r w:rsidR="00284B57" w:rsidDel="004225BF">
          <w:rPr>
            <w:i/>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&lt;</w:delText>
        </w:r>
        <w:r w:rsidR="00284B57"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 xml:space="preserve">0.05, </w:delText>
        </w:r>
        <w:r w:rsidRPr="00D23618" w:rsidDel="004225BF">
          <w:rPr>
            <w:sz w:val="22"/>
            <w:szCs w:val="22"/>
          </w:rPr>
          <w:delText xml:space="preserve">Fig. </w:delText>
        </w:r>
      </w:del>
      <w:del w:id="573" w:author="Jeff" w:date="2021-06-22T07:31:00Z">
        <w:r w:rsidR="00284B57" w:rsidDel="00F32225">
          <w:rPr>
            <w:sz w:val="22"/>
            <w:szCs w:val="22"/>
          </w:rPr>
          <w:delText>7</w:delText>
        </w:r>
      </w:del>
      <w:del w:id="574" w:author="Jeff" w:date="2021-06-23T13:44:00Z">
        <w:r w:rsidRPr="00D23618" w:rsidDel="004225BF">
          <w:rPr>
            <w:sz w:val="22"/>
            <w:szCs w:val="22"/>
          </w:rPr>
          <w:delText xml:space="preserve">A and Tab. </w:delText>
        </w:r>
        <w:r w:rsidR="008630C0" w:rsidDel="004225BF">
          <w:rPr>
            <w:sz w:val="22"/>
            <w:szCs w:val="22"/>
          </w:rPr>
          <w:delText>6</w:delText>
        </w:r>
        <w:r w:rsidRPr="00D23618" w:rsidDel="004225BF">
          <w:rPr>
            <w:sz w:val="22"/>
            <w:szCs w:val="22"/>
          </w:rPr>
          <w:delText>)</w:delText>
        </w:r>
        <w:r w:rsidRPr="00D23618" w:rsidDel="004225BF">
          <w:rPr>
            <w:color w:val="000000" w:themeColor="text1"/>
            <w:sz w:val="22"/>
            <w:szCs w:val="22"/>
            <w:shd w:val="clear" w:color="auto" w:fill="FFFFFF"/>
          </w:rPr>
          <w:delText xml:space="preserve">. </w:delText>
        </w:r>
        <w:r w:rsidRPr="00D23618" w:rsidDel="004225BF">
          <w:rPr>
            <w:sz w:val="22"/>
            <w:szCs w:val="22"/>
          </w:rPr>
          <w:delText xml:space="preserve">Soil N did not vary between sites </w:delText>
        </w:r>
        <w:r w:rsidRPr="00D23618" w:rsidDel="004225BF">
          <w:rPr>
            <w:color w:val="000000" w:themeColor="text1"/>
            <w:sz w:val="22"/>
            <w:szCs w:val="22"/>
            <w:shd w:val="clear" w:color="auto" w:fill="FFFFFF"/>
          </w:rPr>
          <w:delText>(</w:delText>
        </w:r>
        <w:r w:rsidRPr="00D23618" w:rsidDel="004225BF">
          <w:rPr>
            <w:i/>
            <w:sz w:val="22"/>
            <w:szCs w:val="22"/>
          </w:rPr>
          <w:delText>P</w:delText>
        </w:r>
        <w:r w:rsidRPr="00D23618" w:rsidDel="004225BF">
          <w:rPr>
            <w:sz w:val="22"/>
            <w:szCs w:val="22"/>
          </w:rPr>
          <w:delText xml:space="preserve"> &gt; 0.05, Fig. </w:delText>
        </w:r>
      </w:del>
      <w:del w:id="575" w:author="Jeff" w:date="2021-06-22T07:31:00Z">
        <w:r w:rsidDel="00F32225">
          <w:rPr>
            <w:sz w:val="22"/>
            <w:szCs w:val="22"/>
          </w:rPr>
          <w:delText>7</w:delText>
        </w:r>
      </w:del>
      <w:del w:id="576" w:author="Jeff" w:date="2021-06-23T13:44:00Z">
        <w:r w:rsidRPr="00D23618" w:rsidDel="004225BF">
          <w:rPr>
            <w:sz w:val="22"/>
            <w:szCs w:val="22"/>
          </w:rPr>
          <w:delText xml:space="preserve">B and Tab. </w:delText>
        </w:r>
        <w:r w:rsidR="008630C0" w:rsidDel="004225BF">
          <w:rPr>
            <w:sz w:val="22"/>
            <w:szCs w:val="22"/>
          </w:rPr>
          <w:delText>6</w:delText>
        </w:r>
        <w:r w:rsidRPr="00D23618" w:rsidDel="004225BF">
          <w:rPr>
            <w:sz w:val="22"/>
            <w:szCs w:val="22"/>
          </w:rPr>
          <w:delText xml:space="preserve">). Soil </w:delText>
        </w:r>
        <w:r w:rsidRPr="00D23618" w:rsidDel="004225BF">
          <w:rPr>
            <w:color w:val="000000" w:themeColor="text1"/>
            <w:sz w:val="22"/>
            <w:szCs w:val="22"/>
            <w:shd w:val="clear" w:color="auto" w:fill="FFFFFF"/>
          </w:rPr>
          <w:delText>C/N was 15% lower at high elevation sites (</w:delText>
        </w:r>
        <w:r w:rsidRPr="00D23618" w:rsidDel="004225BF">
          <w:rPr>
            <w:i/>
            <w:sz w:val="22"/>
            <w:szCs w:val="22"/>
          </w:rPr>
          <w:delText>P</w:delText>
        </w:r>
        <w:r w:rsidRPr="00D23618" w:rsidDel="004225BF">
          <w:rPr>
            <w:sz w:val="22"/>
            <w:szCs w:val="22"/>
          </w:rPr>
          <w:delText xml:space="preserve"> &lt; 0.05, Fig. </w:delText>
        </w:r>
      </w:del>
      <w:del w:id="577" w:author="Jeff" w:date="2021-06-22T07:31:00Z">
        <w:r w:rsidDel="00F32225">
          <w:rPr>
            <w:sz w:val="22"/>
            <w:szCs w:val="22"/>
          </w:rPr>
          <w:delText>7</w:delText>
        </w:r>
      </w:del>
      <w:del w:id="578" w:author="Jeff" w:date="2021-06-23T13:44:00Z">
        <w:r w:rsidRPr="00D23618" w:rsidDel="004225BF">
          <w:rPr>
            <w:sz w:val="22"/>
            <w:szCs w:val="22"/>
          </w:rPr>
          <w:delText xml:space="preserve">C and Tab. </w:delText>
        </w:r>
        <w:r w:rsidR="008630C0" w:rsidDel="004225BF">
          <w:rPr>
            <w:sz w:val="22"/>
            <w:szCs w:val="22"/>
          </w:rPr>
          <w:delText>6</w:delText>
        </w:r>
        <w:r w:rsidRPr="00D23618" w:rsidDel="004225BF">
          <w:rPr>
            <w:sz w:val="22"/>
            <w:szCs w:val="22"/>
          </w:rPr>
          <w:delText>),</w:delText>
        </w:r>
        <w:r w:rsidRPr="00D23618" w:rsidDel="004225BF">
          <w:rPr>
            <w:color w:val="000000" w:themeColor="text1"/>
            <w:sz w:val="22"/>
            <w:szCs w:val="22"/>
            <w:shd w:val="clear" w:color="auto" w:fill="FFFFFF"/>
          </w:rPr>
          <w:delText xml:space="preserve"> but we found no significant disparity in C/N when either fire history or fire history x elevation interactions were examined (</w:delText>
        </w:r>
        <w:r w:rsidRPr="00D23618" w:rsidDel="004225BF">
          <w:rPr>
            <w:i/>
            <w:color w:val="000000" w:themeColor="text1"/>
            <w:sz w:val="22"/>
            <w:szCs w:val="22"/>
            <w:shd w:val="clear" w:color="auto" w:fill="FFFFFF"/>
          </w:rPr>
          <w:delText>P</w:delText>
        </w:r>
        <w:r w:rsidRPr="00D23618" w:rsidDel="004225BF">
          <w:rPr>
            <w:color w:val="000000" w:themeColor="text1"/>
            <w:sz w:val="22"/>
            <w:szCs w:val="22"/>
            <w:shd w:val="clear" w:color="auto" w:fill="FFFFFF"/>
          </w:rPr>
          <w:delText xml:space="preserve"> &gt; 0.05 in both cases). </w:delText>
        </w:r>
      </w:del>
    </w:p>
    <w:p w14:paraId="6A768718" w14:textId="2020F0F1" w:rsidR="005278F2" w:rsidRPr="00D23618" w:rsidDel="004225BF" w:rsidRDefault="005278F2" w:rsidP="00B6617D">
      <w:pPr>
        <w:spacing w:line="360" w:lineRule="auto"/>
        <w:jc w:val="both"/>
        <w:rPr>
          <w:del w:id="579" w:author="Jeff" w:date="2021-06-23T13:44:00Z"/>
          <w:color w:val="000000" w:themeColor="text1"/>
          <w:sz w:val="22"/>
          <w:szCs w:val="22"/>
          <w:shd w:val="clear" w:color="auto" w:fill="FFFFFF"/>
        </w:rPr>
        <w:pPrChange w:id="580" w:author="Jeff" w:date="2021-06-24T02:32:00Z">
          <w:pPr>
            <w:spacing w:line="276" w:lineRule="auto"/>
            <w:jc w:val="both"/>
          </w:pPr>
        </w:pPrChange>
      </w:pPr>
    </w:p>
    <w:p w14:paraId="1ADF1CD3" w14:textId="5AF8205F" w:rsidR="00CA6181" w:rsidRPr="00E575B8" w:rsidDel="004225BF" w:rsidRDefault="00CA6181" w:rsidP="00B6617D">
      <w:pPr>
        <w:spacing w:line="360" w:lineRule="auto"/>
        <w:jc w:val="both"/>
        <w:rPr>
          <w:del w:id="581" w:author="Jeff" w:date="2021-06-23T13:44:00Z"/>
          <w:i/>
          <w:iCs/>
          <w:color w:val="000000" w:themeColor="text1"/>
          <w:sz w:val="22"/>
          <w:szCs w:val="22"/>
          <w:shd w:val="clear" w:color="auto" w:fill="FFFFFF"/>
          <w:vertAlign w:val="subscript"/>
        </w:rPr>
        <w:pPrChange w:id="582" w:author="Jeff" w:date="2021-06-24T02:32:00Z">
          <w:pPr>
            <w:spacing w:line="276" w:lineRule="auto"/>
            <w:jc w:val="both"/>
          </w:pPr>
        </w:pPrChange>
      </w:pPr>
      <w:del w:id="583" w:author="Jeff" w:date="2021-06-23T13:44:00Z">
        <w:r w:rsidRPr="00E575B8" w:rsidDel="004225BF">
          <w:rPr>
            <w:i/>
            <w:iCs/>
            <w:color w:val="000000" w:themeColor="text1"/>
            <w:sz w:val="22"/>
            <w:szCs w:val="22"/>
            <w:shd w:val="clear" w:color="auto" w:fill="FFFFFF"/>
          </w:rPr>
          <w:delText>Soil Water Retention</w:delText>
        </w:r>
      </w:del>
    </w:p>
    <w:p w14:paraId="70D15C77" w14:textId="24D5B598" w:rsidR="004225BF" w:rsidRDefault="00CA6181" w:rsidP="00B6617D">
      <w:pPr>
        <w:spacing w:line="360" w:lineRule="auto"/>
        <w:rPr>
          <w:ins w:id="584" w:author="Jeff" w:date="2021-06-23T13:44:00Z"/>
          <w:i/>
          <w:iCs/>
          <w:sz w:val="22"/>
          <w:szCs w:val="22"/>
        </w:rPr>
        <w:pPrChange w:id="585" w:author="Jeff" w:date="2021-06-24T02:32:00Z">
          <w:pPr>
            <w:spacing w:line="276" w:lineRule="auto"/>
          </w:pPr>
        </w:pPrChange>
      </w:pPr>
      <w:del w:id="586" w:author="Jeff" w:date="2021-06-23T13:44:00Z">
        <w:r w:rsidRPr="00D23618" w:rsidDel="004225BF">
          <w:rPr>
            <w:color w:val="000000" w:themeColor="text1"/>
            <w:sz w:val="22"/>
            <w:szCs w:val="22"/>
            <w:shd w:val="clear" w:color="auto" w:fill="FFFFFF"/>
          </w:rPr>
          <w:delText>There was an interaction between elevation and fire history on soil water retention (SWR</w:delText>
        </w:r>
        <w:r w:rsidR="00284B57" w:rsidDel="004225BF">
          <w:rPr>
            <w:color w:val="000000" w:themeColor="text1"/>
            <w:sz w:val="22"/>
            <w:szCs w:val="22"/>
            <w:shd w:val="clear" w:color="auto" w:fill="FFFFFF"/>
          </w:rPr>
          <w:delText xml:space="preserve">; </w:delText>
        </w:r>
        <w:r w:rsidRPr="00D23618" w:rsidDel="004225BF">
          <w:rPr>
            <w:i/>
            <w:sz w:val="22"/>
            <w:szCs w:val="22"/>
          </w:rPr>
          <w:delText>P</w:delText>
        </w:r>
        <w:r w:rsidRPr="00D23618" w:rsidDel="004225BF">
          <w:rPr>
            <w:sz w:val="22"/>
            <w:szCs w:val="22"/>
          </w:rPr>
          <w:delText xml:space="preserve"> &lt;</w:delText>
        </w:r>
        <w:r w:rsidR="00284B57" w:rsidDel="004225BF">
          <w:rPr>
            <w:sz w:val="22"/>
            <w:szCs w:val="22"/>
          </w:rPr>
          <w:delText xml:space="preserve"> </w:delText>
        </w:r>
        <w:r w:rsidRPr="00D23618" w:rsidDel="004225BF">
          <w:rPr>
            <w:sz w:val="22"/>
            <w:szCs w:val="22"/>
          </w:rPr>
          <w:delText xml:space="preserve">0.01, Fig. </w:delText>
        </w:r>
      </w:del>
      <w:del w:id="587" w:author="Jeff" w:date="2021-06-22T07:31:00Z">
        <w:r w:rsidDel="00F32225">
          <w:rPr>
            <w:sz w:val="22"/>
            <w:szCs w:val="22"/>
          </w:rPr>
          <w:delText>7D</w:delText>
        </w:r>
      </w:del>
      <w:del w:id="588" w:author="Jeff" w:date="2021-06-23T13:44:00Z">
        <w:r w:rsidDel="004225BF">
          <w:rPr>
            <w:sz w:val="22"/>
            <w:szCs w:val="22"/>
          </w:rPr>
          <w:delText xml:space="preserve"> </w:delText>
        </w:r>
        <w:r w:rsidRPr="00D23618" w:rsidDel="004225BF">
          <w:rPr>
            <w:sz w:val="22"/>
            <w:szCs w:val="22"/>
          </w:rPr>
          <w:delText xml:space="preserve">and Tab. </w:delText>
        </w:r>
        <w:r w:rsidR="008630C0" w:rsidDel="004225BF">
          <w:rPr>
            <w:sz w:val="22"/>
            <w:szCs w:val="22"/>
          </w:rPr>
          <w:delText>6</w:delText>
        </w:r>
        <w:r w:rsidRPr="00D23618" w:rsidDel="004225BF">
          <w:rPr>
            <w:sz w:val="22"/>
            <w:szCs w:val="22"/>
          </w:rPr>
          <w:delText>), with</w:delText>
        </w:r>
        <w:r w:rsidRPr="00D23618" w:rsidDel="004225BF">
          <w:rPr>
            <w:color w:val="000000" w:themeColor="text1"/>
            <w:sz w:val="22"/>
            <w:szCs w:val="22"/>
            <w:shd w:val="clear" w:color="auto" w:fill="FFFFFF"/>
          </w:rPr>
          <w:delText xml:space="preserve"> markedly higher values at Gorham cliffs, the low elevation site that experienced fire, as compared to other sites. </w:delText>
        </w:r>
      </w:del>
      <w:ins w:id="589" w:author="Jeff" w:date="2021-06-24T02:13:00Z">
        <w:r w:rsidR="00CF2FB3">
          <w:rPr>
            <w:i/>
            <w:iCs/>
            <w:color w:val="000000" w:themeColor="text1"/>
            <w:sz w:val="22"/>
            <w:szCs w:val="22"/>
            <w:shd w:val="clear" w:color="auto" w:fill="FFFFFF"/>
          </w:rPr>
          <w:t>Plant-level</w:t>
        </w:r>
      </w:ins>
      <w:ins w:id="590" w:author="Jeff" w:date="2021-06-23T13:44:00Z">
        <w:r w:rsidR="004225BF">
          <w:rPr>
            <w:i/>
            <w:iCs/>
            <w:sz w:val="22"/>
            <w:szCs w:val="22"/>
          </w:rPr>
          <w:t xml:space="preserve"> Traits</w:t>
        </w:r>
      </w:ins>
    </w:p>
    <w:p w14:paraId="0A584023" w14:textId="21B495BC" w:rsidR="004225BF" w:rsidRPr="00D23618" w:rsidRDefault="004225BF" w:rsidP="00B6617D">
      <w:pPr>
        <w:spacing w:line="360" w:lineRule="auto"/>
        <w:jc w:val="both"/>
        <w:rPr>
          <w:ins w:id="591" w:author="Jeff" w:date="2021-06-23T13:44:00Z"/>
          <w:i/>
          <w:iCs/>
          <w:color w:val="000000" w:themeColor="text1"/>
          <w:shd w:val="clear" w:color="auto" w:fill="FFFFFF"/>
        </w:rPr>
        <w:pPrChange w:id="592" w:author="Jeff" w:date="2021-06-24T02:32:00Z">
          <w:pPr>
            <w:spacing w:line="276" w:lineRule="auto"/>
            <w:jc w:val="both"/>
          </w:pPr>
        </w:pPrChange>
      </w:pPr>
      <w:ins w:id="593" w:author="Jeff" w:date="2021-06-23T13:44:00Z">
        <w:r w:rsidRPr="00D23618">
          <w:rPr>
            <w:color w:val="000000" w:themeColor="text1"/>
            <w:sz w:val="22"/>
            <w:szCs w:val="22"/>
            <w:shd w:val="clear" w:color="auto" w:fill="FFFFFF"/>
          </w:rPr>
          <w:t>There was a significant interaction between fire and elevation on tree height (</w:t>
        </w:r>
        <w:r w:rsidRPr="00D23618">
          <w:rPr>
            <w:i/>
            <w:sz w:val="22"/>
            <w:szCs w:val="22"/>
          </w:rPr>
          <w:t>P</w:t>
        </w:r>
        <w:r w:rsidRPr="00D23618">
          <w:rPr>
            <w:sz w:val="22"/>
            <w:szCs w:val="22"/>
          </w:rPr>
          <w:t xml:space="preserve"> &lt; 0.01</w:t>
        </w:r>
        <w:r>
          <w:rPr>
            <w:sz w:val="22"/>
            <w:szCs w:val="22"/>
          </w:rPr>
          <w:t xml:space="preserve">, Fig. </w:t>
        </w:r>
      </w:ins>
      <w:ins w:id="594" w:author="Jeff" w:date="2021-06-24T03:36:00Z">
        <w:r w:rsidR="001A1B1F">
          <w:rPr>
            <w:sz w:val="22"/>
            <w:szCs w:val="22"/>
          </w:rPr>
          <w:t>9</w:t>
        </w:r>
      </w:ins>
      <w:ins w:id="595" w:author="Jeff" w:date="2021-06-23T13:44:00Z">
        <w:r>
          <w:rPr>
            <w:sz w:val="22"/>
            <w:szCs w:val="22"/>
          </w:rPr>
          <w:t xml:space="preserve">A, Tab. </w:t>
        </w:r>
      </w:ins>
      <w:ins w:id="596" w:author="Jeff" w:date="2021-06-24T02:24:00Z">
        <w:r w:rsidR="00B6617D">
          <w:rPr>
            <w:sz w:val="22"/>
            <w:szCs w:val="22"/>
          </w:rPr>
          <w:t>6</w:t>
        </w:r>
      </w:ins>
      <w:ins w:id="597" w:author="Jeff" w:date="2021-06-23T13:44:00Z">
        <w:r w:rsidRPr="00D23618">
          <w:rPr>
            <w:sz w:val="22"/>
            <w:szCs w:val="22"/>
          </w:rPr>
          <w:t xml:space="preserve">) </w:t>
        </w:r>
        <w:r w:rsidRPr="00D23618">
          <w:rPr>
            <w:color w:val="000000" w:themeColor="text1"/>
            <w:sz w:val="22"/>
            <w:szCs w:val="22"/>
            <w:shd w:val="clear" w:color="auto" w:fill="FFFFFF"/>
          </w:rPr>
          <w:t xml:space="preserve">and DBH (P &lt; 0.05; Fig. </w:t>
        </w:r>
      </w:ins>
      <w:ins w:id="598" w:author="Jeff" w:date="2021-06-24T03:36:00Z">
        <w:r w:rsidR="001A1B1F">
          <w:rPr>
            <w:color w:val="000000" w:themeColor="text1"/>
            <w:sz w:val="22"/>
            <w:szCs w:val="22"/>
            <w:shd w:val="clear" w:color="auto" w:fill="FFFFFF"/>
          </w:rPr>
          <w:t>9</w:t>
        </w:r>
      </w:ins>
      <w:ins w:id="599" w:author="Jeff" w:date="2021-06-23T13:44:00Z">
        <w:r>
          <w:rPr>
            <w:color w:val="000000" w:themeColor="text1"/>
            <w:sz w:val="22"/>
            <w:szCs w:val="22"/>
            <w:shd w:val="clear" w:color="auto" w:fill="FFFFFF"/>
          </w:rPr>
          <w:t>C</w:t>
        </w:r>
        <w:r w:rsidRPr="00D23618">
          <w:rPr>
            <w:color w:val="000000" w:themeColor="text1"/>
            <w:sz w:val="22"/>
            <w:szCs w:val="22"/>
            <w:shd w:val="clear" w:color="auto" w:fill="FFFFFF"/>
          </w:rPr>
          <w:t xml:space="preserve"> and Tab. </w:t>
        </w:r>
      </w:ins>
      <w:ins w:id="600" w:author="Jeff" w:date="2021-06-24T02:24:00Z">
        <w:r w:rsidR="00B6617D">
          <w:rPr>
            <w:color w:val="000000" w:themeColor="text1"/>
            <w:sz w:val="22"/>
            <w:szCs w:val="22"/>
            <w:shd w:val="clear" w:color="auto" w:fill="FFFFFF"/>
          </w:rPr>
          <w:t>6</w:t>
        </w:r>
      </w:ins>
      <w:ins w:id="601" w:author="Jeff" w:date="2021-06-23T13:44:00Z">
        <w:r w:rsidRPr="00D23618">
          <w:rPr>
            <w:color w:val="000000" w:themeColor="text1"/>
            <w:sz w:val="22"/>
            <w:szCs w:val="22"/>
            <w:shd w:val="clear" w:color="auto" w:fill="FFFFFF"/>
          </w:rPr>
          <w:t>), with trees at higher elevation that experienced the 1947 fire being shorter than those at low elevation that did not experience the fire and having a smaller DBH than all other sites. Canopy spread tended to be reduced at high elevation (</w:t>
        </w:r>
        <w:r w:rsidRPr="00D23618">
          <w:rPr>
            <w:i/>
            <w:sz w:val="22"/>
            <w:szCs w:val="22"/>
          </w:rPr>
          <w:t>P</w:t>
        </w:r>
        <w:r w:rsidRPr="00D23618">
          <w:rPr>
            <w:sz w:val="22"/>
            <w:szCs w:val="22"/>
          </w:rPr>
          <w:t xml:space="preserve"> &lt; 0.01,</w:t>
        </w:r>
        <w:r w:rsidRPr="00D23618">
          <w:rPr>
            <w:color w:val="000000" w:themeColor="text1"/>
            <w:sz w:val="22"/>
            <w:szCs w:val="22"/>
            <w:shd w:val="clear" w:color="auto" w:fill="FFFFFF"/>
          </w:rPr>
          <w:t xml:space="preserve"> Fig. </w:t>
        </w:r>
      </w:ins>
      <w:ins w:id="602" w:author="Jeff" w:date="2021-06-24T03:36:00Z">
        <w:r w:rsidR="001A1B1F">
          <w:rPr>
            <w:color w:val="000000" w:themeColor="text1"/>
            <w:sz w:val="22"/>
            <w:szCs w:val="22"/>
            <w:shd w:val="clear" w:color="auto" w:fill="FFFFFF"/>
          </w:rPr>
          <w:t>9</w:t>
        </w:r>
      </w:ins>
      <w:ins w:id="603" w:author="Jeff" w:date="2021-06-23T13:44:00Z">
        <w:r>
          <w:rPr>
            <w:color w:val="000000" w:themeColor="text1"/>
            <w:sz w:val="22"/>
            <w:szCs w:val="22"/>
            <w:shd w:val="clear" w:color="auto" w:fill="FFFFFF"/>
          </w:rPr>
          <w:t>B</w:t>
        </w:r>
        <w:r w:rsidRPr="00D23618">
          <w:rPr>
            <w:color w:val="000000" w:themeColor="text1"/>
            <w:sz w:val="22"/>
            <w:szCs w:val="22"/>
            <w:shd w:val="clear" w:color="auto" w:fill="FFFFFF"/>
          </w:rPr>
          <w:t xml:space="preserve"> and Tab. </w:t>
        </w:r>
      </w:ins>
      <w:ins w:id="604" w:author="Jeff" w:date="2021-06-24T02:24:00Z">
        <w:r w:rsidR="00B6617D">
          <w:rPr>
            <w:color w:val="000000" w:themeColor="text1"/>
            <w:sz w:val="22"/>
            <w:szCs w:val="22"/>
            <w:shd w:val="clear" w:color="auto" w:fill="FFFFFF"/>
          </w:rPr>
          <w:t>6</w:t>
        </w:r>
      </w:ins>
      <w:ins w:id="605" w:author="Jeff" w:date="2021-06-23T13:44:00Z">
        <w:r w:rsidRPr="00D23618">
          <w:rPr>
            <w:sz w:val="22"/>
            <w:szCs w:val="22"/>
          </w:rPr>
          <w:t xml:space="preserve">), although Tukey’s tests revealed no difference between sites at </w:t>
        </w:r>
        <w:r w:rsidRPr="00D23618">
          <w:rPr>
            <w:sz w:val="22"/>
            <w:szCs w:val="22"/>
            <w:lang w:val="el-GR"/>
          </w:rPr>
          <w:t>α</w:t>
        </w:r>
        <w:r>
          <w:rPr>
            <w:sz w:val="22"/>
            <w:szCs w:val="22"/>
          </w:rPr>
          <w:t xml:space="preserve"> </w:t>
        </w:r>
        <w:r w:rsidRPr="00D23618">
          <w:rPr>
            <w:sz w:val="22"/>
            <w:szCs w:val="22"/>
          </w:rPr>
          <w:t>=</w:t>
        </w:r>
        <w:r>
          <w:rPr>
            <w:sz w:val="22"/>
            <w:szCs w:val="22"/>
          </w:rPr>
          <w:t xml:space="preserve"> </w:t>
        </w:r>
        <w:r w:rsidRPr="00D23618">
          <w:rPr>
            <w:sz w:val="22"/>
            <w:szCs w:val="22"/>
          </w:rPr>
          <w:t>0.05.</w:t>
        </w:r>
        <w:r w:rsidRPr="00D23618">
          <w:rPr>
            <w:color w:val="000000" w:themeColor="text1"/>
            <w:sz w:val="22"/>
            <w:szCs w:val="22"/>
            <w:shd w:val="clear" w:color="auto" w:fill="FFFFFF"/>
          </w:rPr>
          <w:t xml:space="preserve"> Distance between neighbors was greater at high elevation sites, particularly the one that experienced the 1947 fire</w:t>
        </w:r>
        <w:r w:rsidRPr="00D23618">
          <w:rPr>
            <w:sz w:val="22"/>
            <w:szCs w:val="22"/>
          </w:rPr>
          <w:t xml:space="preserve"> (</w:t>
        </w:r>
        <w:r w:rsidRPr="00D23618">
          <w:rPr>
            <w:i/>
            <w:color w:val="000000" w:themeColor="text1"/>
            <w:sz w:val="22"/>
            <w:szCs w:val="22"/>
            <w:shd w:val="clear" w:color="auto" w:fill="FFFFFF"/>
          </w:rPr>
          <w:t>P</w:t>
        </w:r>
        <w:r w:rsidRPr="00D23618">
          <w:rPr>
            <w:color w:val="000000" w:themeColor="text1"/>
            <w:sz w:val="22"/>
            <w:szCs w:val="22"/>
            <w:shd w:val="clear" w:color="auto" w:fill="FFFFFF"/>
          </w:rPr>
          <w:t xml:space="preserve"> &lt; 0.01, Fig. </w:t>
        </w:r>
      </w:ins>
      <w:ins w:id="606" w:author="Jeff" w:date="2021-06-24T03:36:00Z">
        <w:r w:rsidR="001A1B1F">
          <w:rPr>
            <w:color w:val="000000" w:themeColor="text1"/>
            <w:sz w:val="22"/>
            <w:szCs w:val="22"/>
            <w:shd w:val="clear" w:color="auto" w:fill="FFFFFF"/>
          </w:rPr>
          <w:t>9</w:t>
        </w:r>
      </w:ins>
      <w:ins w:id="607" w:author="Jeff" w:date="2021-06-23T13:44:00Z">
        <w:r>
          <w:rPr>
            <w:color w:val="000000" w:themeColor="text1"/>
            <w:sz w:val="22"/>
            <w:szCs w:val="22"/>
            <w:shd w:val="clear" w:color="auto" w:fill="FFFFFF"/>
          </w:rPr>
          <w:t>D</w:t>
        </w:r>
        <w:r w:rsidRPr="00D23618">
          <w:rPr>
            <w:color w:val="000000" w:themeColor="text1"/>
            <w:sz w:val="22"/>
            <w:szCs w:val="22"/>
            <w:shd w:val="clear" w:color="auto" w:fill="FFFFFF"/>
          </w:rPr>
          <w:t xml:space="preserve"> and Tab. </w:t>
        </w:r>
      </w:ins>
      <w:ins w:id="608" w:author="Jeff" w:date="2021-06-24T02:24:00Z">
        <w:r w:rsidR="00B6617D">
          <w:rPr>
            <w:color w:val="000000" w:themeColor="text1"/>
            <w:sz w:val="22"/>
            <w:szCs w:val="22"/>
            <w:shd w:val="clear" w:color="auto" w:fill="FFFFFF"/>
          </w:rPr>
          <w:t>6</w:t>
        </w:r>
      </w:ins>
      <w:ins w:id="609" w:author="Jeff" w:date="2021-06-23T13:44:00Z">
        <w:r w:rsidRPr="00D23618">
          <w:rPr>
            <w:color w:val="000000" w:themeColor="text1"/>
            <w:sz w:val="22"/>
            <w:szCs w:val="22"/>
            <w:shd w:val="clear" w:color="auto" w:fill="FFFFFF"/>
          </w:rPr>
          <w:t>)</w:t>
        </w:r>
        <w:r w:rsidRPr="00D23618">
          <w:rPr>
            <w:sz w:val="22"/>
            <w:szCs w:val="22"/>
          </w:rPr>
          <w:t>.</w:t>
        </w:r>
      </w:ins>
    </w:p>
    <w:p w14:paraId="69122EE3" w14:textId="77777777" w:rsidR="004225BF" w:rsidDel="004225BF" w:rsidRDefault="004225BF" w:rsidP="00CA6181">
      <w:pPr>
        <w:spacing w:line="276" w:lineRule="auto"/>
        <w:jc w:val="both"/>
        <w:rPr>
          <w:del w:id="610" w:author="Jeff" w:date="2021-06-23T13:46:00Z"/>
          <w:color w:val="000000" w:themeColor="text1"/>
          <w:sz w:val="22"/>
          <w:szCs w:val="22"/>
          <w:shd w:val="clear" w:color="auto" w:fill="FFFFFF"/>
        </w:rPr>
      </w:pPr>
    </w:p>
    <w:p w14:paraId="46418C39" w14:textId="54B2E283" w:rsidR="007346A9" w:rsidDel="006E6970" w:rsidRDefault="007346A9" w:rsidP="007346A9">
      <w:pPr>
        <w:tabs>
          <w:tab w:val="left" w:pos="6750"/>
        </w:tabs>
        <w:spacing w:line="276" w:lineRule="auto"/>
        <w:jc w:val="both"/>
        <w:rPr>
          <w:del w:id="611" w:author="Jeff" w:date="2021-06-20T20:33:00Z"/>
          <w:b/>
          <w:sz w:val="22"/>
          <w:szCs w:val="22"/>
        </w:rPr>
      </w:pPr>
    </w:p>
    <w:p w14:paraId="6DA892A7" w14:textId="77777777" w:rsidR="006E6970" w:rsidRPr="00D23618" w:rsidRDefault="006E6970" w:rsidP="00AF2348">
      <w:pPr>
        <w:tabs>
          <w:tab w:val="left" w:pos="6750"/>
        </w:tabs>
        <w:spacing w:line="276" w:lineRule="auto"/>
        <w:jc w:val="both"/>
        <w:rPr>
          <w:ins w:id="612" w:author="Jeff" w:date="2021-06-20T20:33:00Z"/>
          <w:color w:val="000000" w:themeColor="text1"/>
          <w:sz w:val="22"/>
          <w:szCs w:val="22"/>
          <w:shd w:val="clear" w:color="auto" w:fill="FFFFFF"/>
        </w:rPr>
      </w:pPr>
    </w:p>
    <w:p w14:paraId="7DCBA003" w14:textId="2C545D04" w:rsidR="00345813" w:rsidRPr="00E575B8" w:rsidDel="0074085B" w:rsidRDefault="00345813" w:rsidP="007346A9">
      <w:pPr>
        <w:tabs>
          <w:tab w:val="left" w:pos="6750"/>
        </w:tabs>
        <w:spacing w:line="276" w:lineRule="auto"/>
        <w:jc w:val="both"/>
        <w:rPr>
          <w:del w:id="613" w:author="Jeff" w:date="2021-06-24T02:50:00Z"/>
          <w:b/>
          <w:sz w:val="22"/>
          <w:szCs w:val="22"/>
        </w:rPr>
      </w:pPr>
      <w:r w:rsidRPr="00E575B8">
        <w:rPr>
          <w:b/>
          <w:sz w:val="22"/>
          <w:szCs w:val="22"/>
        </w:rPr>
        <w:t>DISCUSSION</w:t>
      </w:r>
      <w:bookmarkStart w:id="614" w:name="_Hlk22370493"/>
    </w:p>
    <w:p w14:paraId="7A52D802" w14:textId="717E4266" w:rsidR="004225BF" w:rsidRDefault="004225BF" w:rsidP="0074085B">
      <w:pPr>
        <w:tabs>
          <w:tab w:val="left" w:pos="6750"/>
        </w:tabs>
        <w:spacing w:line="276" w:lineRule="auto"/>
        <w:jc w:val="both"/>
        <w:rPr>
          <w:ins w:id="615" w:author="Jeff" w:date="2021-06-23T13:46:00Z"/>
          <w:color w:val="000000" w:themeColor="text1"/>
          <w:sz w:val="22"/>
          <w:szCs w:val="22"/>
          <w:shd w:val="clear" w:color="auto" w:fill="FFFFFF"/>
        </w:rPr>
        <w:pPrChange w:id="616" w:author="Jeff" w:date="2021-06-24T02:50:00Z">
          <w:pPr>
            <w:spacing w:line="276" w:lineRule="auto"/>
            <w:jc w:val="both"/>
          </w:pPr>
        </w:pPrChange>
      </w:pPr>
    </w:p>
    <w:p w14:paraId="62F58DA1" w14:textId="77777777" w:rsidR="008B18BB" w:rsidRPr="008B18BB" w:rsidRDefault="00A369A1" w:rsidP="00B6617D">
      <w:pPr>
        <w:spacing w:line="360" w:lineRule="auto"/>
        <w:rPr>
          <w:ins w:id="617" w:author="Jeff" w:date="2021-06-24T04:52:00Z"/>
          <w:i/>
          <w:iCs/>
          <w:color w:val="000000" w:themeColor="text1"/>
          <w:sz w:val="22"/>
          <w:szCs w:val="22"/>
          <w:shd w:val="clear" w:color="auto" w:fill="FFFFFF"/>
          <w:rPrChange w:id="618" w:author="Jeff" w:date="2021-06-24T04:52:00Z">
            <w:rPr>
              <w:ins w:id="619" w:author="Jeff" w:date="2021-06-24T04:52:00Z"/>
              <w:color w:val="000000" w:themeColor="text1"/>
              <w:sz w:val="22"/>
              <w:szCs w:val="22"/>
              <w:shd w:val="clear" w:color="auto" w:fill="FFFFFF"/>
            </w:rPr>
          </w:rPrChange>
        </w:rPr>
      </w:pPr>
      <w:ins w:id="620" w:author="Jeff" w:date="2021-06-23T13:55:00Z">
        <w:r w:rsidRPr="008B18BB">
          <w:rPr>
            <w:i/>
            <w:iCs/>
            <w:color w:val="000000" w:themeColor="text1"/>
            <w:sz w:val="22"/>
            <w:szCs w:val="22"/>
            <w:shd w:val="clear" w:color="auto" w:fill="FFFFFF"/>
            <w:rPrChange w:id="621" w:author="Jeff" w:date="2021-06-24T04:52:00Z">
              <w:rPr>
                <w:color w:val="000000" w:themeColor="text1"/>
                <w:sz w:val="22"/>
                <w:szCs w:val="22"/>
                <w:shd w:val="clear" w:color="auto" w:fill="FFFFFF"/>
              </w:rPr>
            </w:rPrChange>
          </w:rPr>
          <w:t>Topograph</w:t>
        </w:r>
      </w:ins>
      <w:ins w:id="622" w:author="Jeff" w:date="2021-06-24T04:52:00Z">
        <w:r w:rsidR="008B18BB" w:rsidRPr="008B18BB">
          <w:rPr>
            <w:i/>
            <w:iCs/>
            <w:color w:val="000000" w:themeColor="text1"/>
            <w:sz w:val="22"/>
            <w:szCs w:val="22"/>
            <w:shd w:val="clear" w:color="auto" w:fill="FFFFFF"/>
            <w:rPrChange w:id="623" w:author="Jeff" w:date="2021-06-24T04:52:00Z">
              <w:rPr>
                <w:color w:val="000000" w:themeColor="text1"/>
                <w:sz w:val="22"/>
                <w:szCs w:val="22"/>
                <w:shd w:val="clear" w:color="auto" w:fill="FFFFFF"/>
              </w:rPr>
            </w:rPrChange>
          </w:rPr>
          <w:t>ic Traits</w:t>
        </w:r>
      </w:ins>
    </w:p>
    <w:p w14:paraId="7D2B6AF9" w14:textId="1F59FEAD" w:rsidR="00255E9A" w:rsidRDefault="008B18BB" w:rsidP="00B6617D">
      <w:pPr>
        <w:spacing w:line="360" w:lineRule="auto"/>
        <w:rPr>
          <w:ins w:id="624" w:author="Jeff" w:date="2021-06-23T16:49:00Z"/>
          <w:sz w:val="22"/>
          <w:szCs w:val="22"/>
        </w:rPr>
      </w:pPr>
      <w:ins w:id="625" w:author="Jeff" w:date="2021-06-24T04:52:00Z">
        <w:r>
          <w:rPr>
            <w:color w:val="000000" w:themeColor="text1"/>
            <w:sz w:val="22"/>
            <w:szCs w:val="22"/>
            <w:shd w:val="clear" w:color="auto" w:fill="FFFFFF"/>
          </w:rPr>
          <w:lastRenderedPageBreak/>
          <w:t>Topography</w:t>
        </w:r>
      </w:ins>
      <w:ins w:id="626" w:author="Jeff" w:date="2021-06-23T13:55:00Z">
        <w:r w:rsidR="00A369A1">
          <w:rPr>
            <w:color w:val="000000" w:themeColor="text1"/>
            <w:sz w:val="22"/>
            <w:szCs w:val="22"/>
            <w:shd w:val="clear" w:color="auto" w:fill="FFFFFF"/>
          </w:rPr>
          <w:t xml:space="preserve">, specifically, elevation, </w:t>
        </w:r>
      </w:ins>
      <w:del w:id="627" w:author="Jeff" w:date="2021-06-23T13:55:00Z">
        <w:r w:rsidR="00666D11" w:rsidRPr="00DA14ED" w:rsidDel="00A369A1">
          <w:rPr>
            <w:color w:val="000000" w:themeColor="text1"/>
            <w:sz w:val="22"/>
            <w:szCs w:val="22"/>
            <w:shd w:val="clear" w:color="auto" w:fill="FFFFFF"/>
          </w:rPr>
          <w:delText>Elevation, as opposed to fire</w:delText>
        </w:r>
        <w:r w:rsidR="00AA5624" w:rsidDel="00A369A1">
          <w:rPr>
            <w:color w:val="000000" w:themeColor="text1"/>
            <w:sz w:val="22"/>
            <w:szCs w:val="22"/>
            <w:shd w:val="clear" w:color="auto" w:fill="FFFFFF"/>
          </w:rPr>
          <w:delText xml:space="preserve"> history</w:delText>
        </w:r>
        <w:r w:rsidR="00666D11" w:rsidRPr="00DA14ED" w:rsidDel="00A369A1">
          <w:rPr>
            <w:color w:val="000000" w:themeColor="text1"/>
            <w:sz w:val="22"/>
            <w:szCs w:val="22"/>
            <w:shd w:val="clear" w:color="auto" w:fill="FFFFFF"/>
          </w:rPr>
          <w:delText xml:space="preserve">, </w:delText>
        </w:r>
      </w:del>
      <w:ins w:id="628" w:author="Jeff" w:date="2021-06-20T10:00:00Z">
        <w:r w:rsidR="00BE49FD">
          <w:rPr>
            <w:color w:val="000000" w:themeColor="text1"/>
            <w:sz w:val="22"/>
            <w:szCs w:val="22"/>
            <w:shd w:val="clear" w:color="auto" w:fill="FFFFFF"/>
          </w:rPr>
          <w:t>i</w:t>
        </w:r>
      </w:ins>
      <w:del w:id="629" w:author="Jeff" w:date="2021-06-20T10:00:00Z">
        <w:r w:rsidR="00666D11" w:rsidRPr="00DA14ED" w:rsidDel="00BE49FD">
          <w:rPr>
            <w:color w:val="000000" w:themeColor="text1"/>
            <w:sz w:val="22"/>
            <w:szCs w:val="22"/>
            <w:shd w:val="clear" w:color="auto" w:fill="FFFFFF"/>
          </w:rPr>
          <w:delText>wa</w:delText>
        </w:r>
      </w:del>
      <w:r w:rsidR="00666D11" w:rsidRPr="00DA14ED">
        <w:rPr>
          <w:color w:val="000000" w:themeColor="text1"/>
          <w:sz w:val="22"/>
          <w:szCs w:val="22"/>
          <w:shd w:val="clear" w:color="auto" w:fill="FFFFFF"/>
        </w:rPr>
        <w:t xml:space="preserve">s </w:t>
      </w:r>
      <w:ins w:id="630" w:author="Jeff" w:date="2021-06-24T04:52:00Z">
        <w:r>
          <w:rPr>
            <w:color w:val="000000" w:themeColor="text1"/>
            <w:sz w:val="22"/>
            <w:szCs w:val="22"/>
            <w:shd w:val="clear" w:color="auto" w:fill="FFFFFF"/>
          </w:rPr>
          <w:t>found to be a</w:t>
        </w:r>
      </w:ins>
      <w:del w:id="631" w:author="Jeff" w:date="2021-06-24T04:52:00Z">
        <w:r w:rsidR="00666D11" w:rsidRPr="00DA14ED" w:rsidDel="008B18BB">
          <w:rPr>
            <w:color w:val="000000" w:themeColor="text1"/>
            <w:sz w:val="22"/>
            <w:szCs w:val="22"/>
            <w:shd w:val="clear" w:color="auto" w:fill="FFFFFF"/>
          </w:rPr>
          <w:delText>the</w:delText>
        </w:r>
      </w:del>
      <w:r w:rsidR="00666D11" w:rsidRPr="00DA14ED">
        <w:rPr>
          <w:color w:val="000000" w:themeColor="text1"/>
          <w:sz w:val="22"/>
          <w:szCs w:val="22"/>
          <w:shd w:val="clear" w:color="auto" w:fill="FFFFFF"/>
        </w:rPr>
        <w:t xml:space="preserve"> dominant driver of plant and ecosystem processes </w:t>
      </w:r>
      <w:r w:rsidR="00666D11" w:rsidRPr="00C776FA">
        <w:rPr>
          <w:strike/>
          <w:color w:val="000000" w:themeColor="text1"/>
          <w:sz w:val="22"/>
          <w:szCs w:val="22"/>
          <w:shd w:val="clear" w:color="auto" w:fill="FFFFFF"/>
        </w:rPr>
        <w:t>we measured</w:t>
      </w:r>
      <w:r w:rsidR="00071F33">
        <w:rPr>
          <w:color w:val="000000" w:themeColor="text1"/>
          <w:sz w:val="22"/>
          <w:szCs w:val="22"/>
          <w:shd w:val="clear" w:color="auto" w:fill="FFFFFF"/>
        </w:rPr>
        <w:t xml:space="preserve"> </w:t>
      </w:r>
      <w:del w:id="632" w:author="Jeff" w:date="2021-06-23T13:56:00Z">
        <w:r w:rsidR="00071F33" w:rsidDel="00A369A1">
          <w:rPr>
            <w:color w:val="000000" w:themeColor="text1"/>
            <w:sz w:val="22"/>
            <w:szCs w:val="22"/>
            <w:shd w:val="clear" w:color="auto" w:fill="FFFFFF"/>
          </w:rPr>
          <w:delText>according to our measurements</w:delText>
        </w:r>
      </w:del>
      <w:ins w:id="633" w:author="Jeff" w:date="2021-06-23T13:56:00Z">
        <w:r w:rsidR="00A369A1">
          <w:rPr>
            <w:color w:val="000000" w:themeColor="text1"/>
            <w:sz w:val="22"/>
            <w:szCs w:val="22"/>
            <w:shd w:val="clear" w:color="auto" w:fill="FFFFFF"/>
          </w:rPr>
          <w:t>du</w:t>
        </w:r>
      </w:ins>
      <w:ins w:id="634" w:author="Jeff" w:date="2021-06-24T04:52:00Z">
        <w:r>
          <w:rPr>
            <w:color w:val="000000" w:themeColor="text1"/>
            <w:sz w:val="22"/>
            <w:szCs w:val="22"/>
            <w:shd w:val="clear" w:color="auto" w:fill="FFFFFF"/>
          </w:rPr>
          <w:t>ring</w:t>
        </w:r>
      </w:ins>
      <w:ins w:id="635" w:author="Jeff" w:date="2021-06-23T13:56:00Z">
        <w:r w:rsidR="00A369A1">
          <w:rPr>
            <w:color w:val="000000" w:themeColor="text1"/>
            <w:sz w:val="22"/>
            <w:szCs w:val="22"/>
            <w:shd w:val="clear" w:color="auto" w:fill="FFFFFF"/>
          </w:rPr>
          <w:t xml:space="preserve"> an extended fire absence interval</w:t>
        </w:r>
      </w:ins>
      <w:r w:rsidR="00071F33">
        <w:rPr>
          <w:color w:val="000000" w:themeColor="text1"/>
          <w:sz w:val="22"/>
          <w:szCs w:val="22"/>
          <w:shd w:val="clear" w:color="auto" w:fill="FFFFFF"/>
        </w:rPr>
        <w:t>.</w:t>
      </w:r>
      <w:r w:rsidR="00AA5624">
        <w:rPr>
          <w:color w:val="000000" w:themeColor="text1"/>
          <w:sz w:val="22"/>
          <w:szCs w:val="22"/>
          <w:shd w:val="clear" w:color="auto" w:fill="FFFFFF"/>
        </w:rPr>
        <w:t xml:space="preserve"> </w:t>
      </w:r>
      <w:r w:rsidR="00AA5624" w:rsidRPr="00C776FA">
        <w:rPr>
          <w:strike/>
          <w:color w:val="000000" w:themeColor="text1"/>
          <w:sz w:val="22"/>
          <w:szCs w:val="22"/>
          <w:shd w:val="clear" w:color="auto" w:fill="FFFFFF"/>
        </w:rPr>
        <w:t xml:space="preserve">This result </w:t>
      </w:r>
      <w:r w:rsidR="00666D11" w:rsidRPr="00C776FA">
        <w:rPr>
          <w:strike/>
          <w:color w:val="000000" w:themeColor="text1"/>
          <w:sz w:val="22"/>
          <w:szCs w:val="22"/>
          <w:shd w:val="clear" w:color="auto" w:fill="FFFFFF"/>
        </w:rPr>
        <w:t xml:space="preserve">that persistence capacity </w:t>
      </w:r>
      <w:r w:rsidR="00666D11" w:rsidRPr="00C776FA">
        <w:rPr>
          <w:iCs/>
          <w:strike/>
          <w:sz w:val="22"/>
          <w:szCs w:val="22"/>
        </w:rPr>
        <w:t>was more important than recovery capacity</w:t>
      </w:r>
      <w:r w:rsidR="00666D11" w:rsidRPr="00C776FA">
        <w:rPr>
          <w:strike/>
          <w:color w:val="000000" w:themeColor="text1"/>
          <w:sz w:val="22"/>
          <w:szCs w:val="22"/>
          <w:shd w:val="clear" w:color="auto" w:fill="FFFFFF"/>
        </w:rPr>
        <w:t xml:space="preserve"> </w:t>
      </w:r>
      <w:r w:rsidR="00666D11" w:rsidRPr="00C776FA">
        <w:rPr>
          <w:iCs/>
          <w:strike/>
          <w:sz w:val="22"/>
          <w:szCs w:val="22"/>
        </w:rPr>
        <w:t xml:space="preserve">at </w:t>
      </w:r>
      <w:r w:rsidR="00C437EC" w:rsidRPr="00C776FA">
        <w:rPr>
          <w:strike/>
          <w:sz w:val="22"/>
          <w:szCs w:val="22"/>
        </w:rPr>
        <w:t>Mt. Desert Island</w:t>
      </w:r>
      <w:r w:rsidR="00012C3B" w:rsidRPr="00C776FA">
        <w:rPr>
          <w:bCs/>
          <w:strike/>
          <w:sz w:val="22"/>
          <w:szCs w:val="22"/>
        </w:rPr>
        <w:t xml:space="preserve">, at least over the last </w:t>
      </w:r>
      <w:r w:rsidR="00AA5624" w:rsidRPr="00C776FA">
        <w:rPr>
          <w:bCs/>
          <w:strike/>
          <w:sz w:val="22"/>
          <w:szCs w:val="22"/>
        </w:rPr>
        <w:t>100</w:t>
      </w:r>
      <w:r w:rsidR="00012C3B" w:rsidRPr="00C776FA">
        <w:rPr>
          <w:bCs/>
          <w:strike/>
          <w:sz w:val="22"/>
          <w:szCs w:val="22"/>
        </w:rPr>
        <w:t xml:space="preserve"> years</w:t>
      </w:r>
      <w:r w:rsidR="00780039" w:rsidRPr="00C776FA">
        <w:rPr>
          <w:bCs/>
          <w:strike/>
          <w:sz w:val="22"/>
          <w:szCs w:val="22"/>
        </w:rPr>
        <w:t xml:space="preserve">. </w:t>
      </w:r>
      <w:r w:rsidR="006F7D07" w:rsidRPr="00C776FA">
        <w:rPr>
          <w:bCs/>
          <w:strike/>
          <w:sz w:val="22"/>
          <w:szCs w:val="22"/>
        </w:rPr>
        <w:t>Our findings</w:t>
      </w:r>
      <w:r w:rsidR="00345813" w:rsidRPr="00C776FA">
        <w:rPr>
          <w:bCs/>
          <w:strike/>
          <w:sz w:val="22"/>
          <w:szCs w:val="22"/>
        </w:rPr>
        <w:t xml:space="preserve"> </w:t>
      </w:r>
      <w:r w:rsidR="00012C3B" w:rsidRPr="00C776FA">
        <w:rPr>
          <w:bCs/>
          <w:strike/>
          <w:sz w:val="22"/>
          <w:szCs w:val="22"/>
        </w:rPr>
        <w:t>underscore differences between</w:t>
      </w:r>
      <w:r w:rsidR="00345813" w:rsidRPr="00C776FA">
        <w:rPr>
          <w:bCs/>
          <w:strike/>
          <w:sz w:val="22"/>
          <w:szCs w:val="22"/>
        </w:rPr>
        <w:t xml:space="preserve"> </w:t>
      </w:r>
      <w:r w:rsidR="00F3370C" w:rsidRPr="00C776FA">
        <w:rPr>
          <w:strike/>
          <w:sz w:val="22"/>
          <w:szCs w:val="22"/>
        </w:rPr>
        <w:t xml:space="preserve">recovery capacity </w:t>
      </w:r>
      <w:r w:rsidR="00345813" w:rsidRPr="00C776FA">
        <w:rPr>
          <w:bCs/>
          <w:strike/>
          <w:sz w:val="22"/>
          <w:szCs w:val="22"/>
        </w:rPr>
        <w:t xml:space="preserve">and </w:t>
      </w:r>
      <w:r w:rsidR="00277031" w:rsidRPr="00C776FA">
        <w:rPr>
          <w:strike/>
          <w:sz w:val="22"/>
          <w:szCs w:val="22"/>
        </w:rPr>
        <w:t>persistence capacity</w:t>
      </w:r>
      <w:r w:rsidR="000E3BEB" w:rsidRPr="00C776FA">
        <w:rPr>
          <w:i/>
          <w:iCs/>
          <w:strike/>
          <w:sz w:val="22"/>
          <w:szCs w:val="22"/>
          <w:vertAlign w:val="subscript"/>
        </w:rPr>
        <w:t xml:space="preserve"> </w:t>
      </w:r>
      <w:r w:rsidR="000E3BEB" w:rsidRPr="00C776FA">
        <w:rPr>
          <w:iCs/>
          <w:strike/>
          <w:sz w:val="22"/>
          <w:szCs w:val="22"/>
        </w:rPr>
        <w:t>pathways</w:t>
      </w:r>
      <w:r w:rsidR="00345813" w:rsidRPr="00C776FA">
        <w:rPr>
          <w:bCs/>
          <w:strike/>
          <w:sz w:val="22"/>
          <w:szCs w:val="22"/>
        </w:rPr>
        <w:t xml:space="preserve"> </w:t>
      </w:r>
      <w:r w:rsidR="00012C3B" w:rsidRPr="00C776FA">
        <w:rPr>
          <w:bCs/>
          <w:strike/>
          <w:sz w:val="22"/>
          <w:szCs w:val="22"/>
        </w:rPr>
        <w:t xml:space="preserve">and </w:t>
      </w:r>
      <w:r w:rsidR="004F4AE6" w:rsidRPr="00C776FA">
        <w:rPr>
          <w:bCs/>
          <w:strike/>
          <w:sz w:val="22"/>
          <w:szCs w:val="22"/>
        </w:rPr>
        <w:t>provide</w:t>
      </w:r>
      <w:r w:rsidR="00D839AC" w:rsidRPr="00C776FA">
        <w:rPr>
          <w:bCs/>
          <w:strike/>
          <w:sz w:val="22"/>
          <w:szCs w:val="22"/>
        </w:rPr>
        <w:t xml:space="preserve"> an</w:t>
      </w:r>
      <w:r w:rsidR="004F4AE6" w:rsidRPr="00C776FA">
        <w:rPr>
          <w:bCs/>
          <w:strike/>
          <w:sz w:val="22"/>
          <w:szCs w:val="22"/>
        </w:rPr>
        <w:t xml:space="preserve"> explanation </w:t>
      </w:r>
      <w:r w:rsidR="00770330" w:rsidRPr="00C776FA">
        <w:rPr>
          <w:bCs/>
          <w:strike/>
          <w:sz w:val="22"/>
          <w:szCs w:val="22"/>
        </w:rPr>
        <w:t>to resolve</w:t>
      </w:r>
      <w:r w:rsidR="006F7D07" w:rsidRPr="00C776FA">
        <w:rPr>
          <w:bCs/>
          <w:strike/>
          <w:sz w:val="22"/>
          <w:szCs w:val="22"/>
        </w:rPr>
        <w:t xml:space="preserve"> an enigma of persistence</w:t>
      </w:r>
      <w:r w:rsidR="00AA5624" w:rsidRPr="00C776FA">
        <w:rPr>
          <w:bCs/>
          <w:strike/>
          <w:sz w:val="22"/>
          <w:szCs w:val="22"/>
        </w:rPr>
        <w:t xml:space="preserve"> of pitch pine at Mt. Desert Island</w:t>
      </w:r>
      <w:r w:rsidR="00345813" w:rsidRPr="00C776FA">
        <w:rPr>
          <w:bCs/>
          <w:strike/>
          <w:sz w:val="22"/>
          <w:szCs w:val="22"/>
        </w:rPr>
        <w:t xml:space="preserve"> </w:t>
      </w:r>
      <w:r w:rsidR="006F7D07" w:rsidRPr="00C776FA">
        <w:rPr>
          <w:bCs/>
          <w:strike/>
          <w:sz w:val="22"/>
          <w:szCs w:val="22"/>
        </w:rPr>
        <w:t>in</w:t>
      </w:r>
      <w:r w:rsidR="00AA5624" w:rsidRPr="00C776FA">
        <w:rPr>
          <w:bCs/>
          <w:strike/>
          <w:sz w:val="22"/>
          <w:szCs w:val="22"/>
        </w:rPr>
        <w:t xml:space="preserve"> the absence of</w:t>
      </w:r>
      <w:r w:rsidR="006F7D07" w:rsidRPr="00C776FA">
        <w:rPr>
          <w:bCs/>
          <w:strike/>
          <w:sz w:val="22"/>
          <w:szCs w:val="22"/>
        </w:rPr>
        <w:t xml:space="preserve"> fire</w:t>
      </w:r>
      <w:r w:rsidR="00345813" w:rsidRPr="00C776FA">
        <w:rPr>
          <w:bCs/>
          <w:strike/>
          <w:sz w:val="22"/>
          <w:szCs w:val="22"/>
        </w:rPr>
        <w:t xml:space="preserve">. </w:t>
      </w:r>
      <w:del w:id="636" w:author="Jeff" w:date="2021-06-23T13:56:00Z">
        <w:r w:rsidR="006027C8" w:rsidRPr="00C776FA" w:rsidDel="00A369A1">
          <w:rPr>
            <w:rFonts w:eastAsiaTheme="minorHAnsi"/>
            <w:strike/>
            <w:sz w:val="22"/>
            <w:szCs w:val="22"/>
          </w:rPr>
          <w:delText>Elevation</w:delText>
        </w:r>
        <w:r w:rsidR="00071F33" w:rsidDel="00A369A1">
          <w:rPr>
            <w:rFonts w:eastAsiaTheme="minorHAnsi"/>
            <w:sz w:val="22"/>
            <w:szCs w:val="22"/>
          </w:rPr>
          <w:delText xml:space="preserve"> </w:delText>
        </w:r>
      </w:del>
      <w:del w:id="637" w:author="Jeff" w:date="2021-06-20T10:00:00Z">
        <w:r w:rsidR="00960F5F" w:rsidDel="00BE49FD">
          <w:rPr>
            <w:rFonts w:eastAsiaTheme="minorHAnsi"/>
            <w:sz w:val="22"/>
            <w:szCs w:val="22"/>
          </w:rPr>
          <w:delText>This factor</w:delText>
        </w:r>
        <w:r w:rsidR="00071F33" w:rsidDel="00BE49FD">
          <w:rPr>
            <w:rFonts w:eastAsiaTheme="minorHAnsi"/>
            <w:sz w:val="22"/>
            <w:szCs w:val="22"/>
          </w:rPr>
          <w:delText xml:space="preserve"> </w:delText>
        </w:r>
        <w:r w:rsidR="006027C8" w:rsidDel="00BE49FD">
          <w:rPr>
            <w:rFonts w:eastAsiaTheme="minorHAnsi"/>
            <w:sz w:val="22"/>
            <w:szCs w:val="22"/>
          </w:rPr>
          <w:delText>played a role in several meaningful ways</w:delText>
        </w:r>
      </w:del>
      <w:del w:id="638" w:author="Jeff" w:date="2021-06-23T11:53:00Z">
        <w:r w:rsidR="006027C8" w:rsidDel="00AE6005">
          <w:rPr>
            <w:rFonts w:eastAsiaTheme="minorHAnsi"/>
            <w:sz w:val="22"/>
            <w:szCs w:val="22"/>
          </w:rPr>
          <w:delText>.</w:delText>
        </w:r>
      </w:del>
      <w:del w:id="639" w:author="Jeff" w:date="2021-06-23T13:56:00Z">
        <w:r w:rsidR="006027C8" w:rsidDel="00A369A1">
          <w:rPr>
            <w:rFonts w:eastAsiaTheme="minorHAnsi"/>
            <w:sz w:val="22"/>
            <w:szCs w:val="22"/>
          </w:rPr>
          <w:delText xml:space="preserve"> </w:delText>
        </w:r>
      </w:del>
      <w:moveToRangeStart w:id="640" w:author="Jeff" w:date="2021-06-23T11:54:00Z" w:name="move75341663"/>
      <w:moveTo w:id="641" w:author="Jeff" w:date="2021-06-23T11:54:00Z">
        <w:del w:id="642" w:author="Jeff" w:date="2021-06-23T11:55:00Z">
          <w:r w:rsidR="00AE6005" w:rsidDel="00AE6005">
            <w:rPr>
              <w:bCs/>
              <w:sz w:val="22"/>
              <w:szCs w:val="22"/>
            </w:rPr>
            <w:delText>We</w:delText>
          </w:r>
          <w:r w:rsidR="00AE6005" w:rsidRPr="00CA6B09" w:rsidDel="00AE6005">
            <w:rPr>
              <w:sz w:val="22"/>
              <w:szCs w:val="22"/>
            </w:rPr>
            <w:delText xml:space="preserve"> anticipated</w:delText>
          </w:r>
          <w:r w:rsidR="00AE6005" w:rsidDel="00AE6005">
            <w:rPr>
              <w:sz w:val="22"/>
              <w:szCs w:val="22"/>
            </w:rPr>
            <w:delText xml:space="preserve"> that</w:delText>
          </w:r>
          <w:r w:rsidR="00AE6005" w:rsidRPr="00CA6B09" w:rsidDel="00AE6005">
            <w:rPr>
              <w:sz w:val="22"/>
              <w:szCs w:val="22"/>
            </w:rPr>
            <w:delText xml:space="preserve"> low elevation (&lt;50 m) populations would feature a greater number of </w:delText>
          </w:r>
          <w:r w:rsidR="00AE6005" w:rsidDel="00AE6005">
            <w:rPr>
              <w:sz w:val="22"/>
              <w:szCs w:val="22"/>
            </w:rPr>
            <w:delText xml:space="preserve">close </w:delText>
          </w:r>
          <w:r w:rsidR="00AE6005" w:rsidRPr="00CA6B09" w:rsidDel="00AE6005">
            <w:rPr>
              <w:rFonts w:eastAsiaTheme="minorHAnsi"/>
              <w:sz w:val="22"/>
              <w:szCs w:val="22"/>
            </w:rPr>
            <w:delText xml:space="preserve">conspecific neighbors as a function of no fire history, </w:delText>
          </w:r>
          <w:r w:rsidR="00AE6005" w:rsidDel="00AE6005">
            <w:rPr>
              <w:rFonts w:eastAsiaTheme="minorHAnsi"/>
              <w:sz w:val="22"/>
              <w:szCs w:val="22"/>
            </w:rPr>
            <w:delText xml:space="preserve">a relatively </w:delText>
          </w:r>
          <w:r w:rsidR="00AE6005" w:rsidRPr="00CA6B09" w:rsidDel="00AE6005">
            <w:rPr>
              <w:rFonts w:eastAsiaTheme="minorHAnsi"/>
              <w:sz w:val="22"/>
              <w:szCs w:val="22"/>
            </w:rPr>
            <w:delText>gentle slope (&lt;10°)</w:delText>
          </w:r>
          <w:r w:rsidR="00AE6005" w:rsidDel="00AE6005">
            <w:rPr>
              <w:rFonts w:eastAsiaTheme="minorHAnsi"/>
              <w:sz w:val="22"/>
              <w:szCs w:val="22"/>
            </w:rPr>
            <w:delText>,</w:delText>
          </w:r>
          <w:r w:rsidR="00AE6005" w:rsidRPr="00CA6B09" w:rsidDel="00AE6005">
            <w:rPr>
              <w:rFonts w:eastAsiaTheme="minorHAnsi"/>
              <w:sz w:val="22"/>
              <w:szCs w:val="22"/>
            </w:rPr>
            <w:delText xml:space="preserve"> and </w:delText>
          </w:r>
          <w:r w:rsidR="00AE6005" w:rsidDel="00AE6005">
            <w:rPr>
              <w:rFonts w:eastAsiaTheme="minorHAnsi"/>
              <w:sz w:val="22"/>
              <w:szCs w:val="22"/>
            </w:rPr>
            <w:delText xml:space="preserve">tendency towards a </w:delText>
          </w:r>
          <w:r w:rsidR="00AE6005" w:rsidRPr="00CA6B09" w:rsidDel="00AE6005">
            <w:rPr>
              <w:rFonts w:eastAsiaTheme="minorHAnsi"/>
              <w:sz w:val="22"/>
              <w:szCs w:val="22"/>
            </w:rPr>
            <w:delText>southerly aspect (</w:delText>
          </w:r>
          <w:r w:rsidR="00AE6005" w:rsidRPr="00CA6B09" w:rsidDel="00AE6005">
            <w:rPr>
              <w:rFonts w:eastAsiaTheme="minorHAnsi"/>
              <w:i/>
              <w:iCs/>
              <w:sz w:val="22"/>
              <w:szCs w:val="22"/>
            </w:rPr>
            <w:delText>µ</w:delText>
          </w:r>
          <w:r w:rsidR="00AE6005" w:rsidRPr="00CA6B09" w:rsidDel="00AE6005">
            <w:rPr>
              <w:rFonts w:eastAsiaTheme="minorHAnsi"/>
              <w:sz w:val="22"/>
              <w:szCs w:val="22"/>
            </w:rPr>
            <w:delText>=180°).</w:delText>
          </w:r>
        </w:del>
      </w:moveTo>
      <w:moveToRangeEnd w:id="640"/>
      <w:del w:id="643" w:author="Jeff" w:date="2021-06-23T13:56:00Z">
        <w:r w:rsidR="009442E6" w:rsidDel="00A369A1">
          <w:rPr>
            <w:bCs/>
            <w:sz w:val="22"/>
            <w:szCs w:val="22"/>
          </w:rPr>
          <w:delText>First, we</w:delText>
        </w:r>
      </w:del>
      <w:r w:rsidR="009442E6">
        <w:rPr>
          <w:bCs/>
          <w:sz w:val="22"/>
          <w:szCs w:val="22"/>
        </w:rPr>
        <w:t xml:space="preserve"> </w:t>
      </w:r>
      <w:ins w:id="644" w:author="Jeff" w:date="2021-06-23T13:56:00Z">
        <w:r w:rsidR="00A369A1">
          <w:rPr>
            <w:bCs/>
            <w:sz w:val="22"/>
            <w:szCs w:val="22"/>
          </w:rPr>
          <w:t xml:space="preserve">We </w:t>
        </w:r>
      </w:ins>
      <w:r w:rsidR="006027C8">
        <w:rPr>
          <w:bCs/>
          <w:sz w:val="22"/>
          <w:szCs w:val="22"/>
        </w:rPr>
        <w:t>confirmed</w:t>
      </w:r>
      <w:r w:rsidR="009442E6">
        <w:rPr>
          <w:bCs/>
          <w:sz w:val="22"/>
          <w:szCs w:val="22"/>
        </w:rPr>
        <w:t xml:space="preserve"> </w:t>
      </w:r>
      <w:ins w:id="645" w:author="Jeff" w:date="2021-06-23T13:57:00Z">
        <w:r w:rsidR="00A369A1">
          <w:rPr>
            <w:bCs/>
            <w:sz w:val="22"/>
            <w:szCs w:val="22"/>
          </w:rPr>
          <w:t xml:space="preserve">trees at lower elevations </w:t>
        </w:r>
      </w:ins>
      <w:del w:id="646" w:author="Jeff" w:date="2021-06-23T13:57:00Z">
        <w:r w:rsidR="006C39F4" w:rsidDel="00A369A1">
          <w:rPr>
            <w:bCs/>
            <w:sz w:val="22"/>
            <w:szCs w:val="22"/>
          </w:rPr>
          <w:delText>increased elevation</w:delText>
        </w:r>
        <w:r w:rsidR="009442E6" w:rsidDel="00A369A1">
          <w:rPr>
            <w:bCs/>
            <w:sz w:val="22"/>
            <w:szCs w:val="22"/>
          </w:rPr>
          <w:delText xml:space="preserve"> </w:delText>
        </w:r>
      </w:del>
      <w:r w:rsidR="006C39F4">
        <w:rPr>
          <w:bCs/>
          <w:sz w:val="22"/>
          <w:szCs w:val="22"/>
        </w:rPr>
        <w:t>favor</w:t>
      </w:r>
      <w:r w:rsidR="009442E6">
        <w:rPr>
          <w:bCs/>
          <w:sz w:val="22"/>
          <w:szCs w:val="22"/>
        </w:rPr>
        <w:t>ed</w:t>
      </w:r>
      <w:r w:rsidR="006C39F4">
        <w:rPr>
          <w:bCs/>
          <w:sz w:val="22"/>
          <w:szCs w:val="22"/>
        </w:rPr>
        <w:t xml:space="preserve"> </w:t>
      </w:r>
      <w:ins w:id="647" w:author="Jeff" w:date="2021-06-23T13:57:00Z">
        <w:r w:rsidR="00A369A1">
          <w:rPr>
            <w:bCs/>
            <w:sz w:val="22"/>
            <w:szCs w:val="22"/>
          </w:rPr>
          <w:t>growth over stress tolerance con</w:t>
        </w:r>
      </w:ins>
      <w:ins w:id="648" w:author="Jeff" w:date="2021-06-23T13:58:00Z">
        <w:r w:rsidR="00A369A1">
          <w:rPr>
            <w:bCs/>
            <w:sz w:val="22"/>
            <w:szCs w:val="22"/>
          </w:rPr>
          <w:t>sistent with findings by others with regard to intrinsic</w:t>
        </w:r>
      </w:ins>
      <w:del w:id="649" w:author="Jeff" w:date="2021-06-23T13:57:00Z">
        <w:r w:rsidR="006C39F4" w:rsidRPr="00C776FA" w:rsidDel="00A369A1">
          <w:rPr>
            <w:bCs/>
            <w:strike/>
            <w:sz w:val="22"/>
            <w:szCs w:val="22"/>
          </w:rPr>
          <w:delText>efficiency (</w:delText>
        </w:r>
        <w:r w:rsidR="00AA5624" w:rsidRPr="00C776FA" w:rsidDel="00A369A1">
          <w:rPr>
            <w:bCs/>
            <w:strike/>
            <w:sz w:val="22"/>
            <w:szCs w:val="22"/>
          </w:rPr>
          <w:delText>e.g.,</w:delText>
        </w:r>
        <w:r w:rsidR="00AA5624" w:rsidDel="00A369A1">
          <w:rPr>
            <w:bCs/>
            <w:sz w:val="22"/>
            <w:szCs w:val="22"/>
          </w:rPr>
          <w:delText xml:space="preserve"> foliar</w:delText>
        </w:r>
      </w:del>
      <w:r w:rsidR="00AA5624">
        <w:rPr>
          <w:bCs/>
          <w:sz w:val="22"/>
          <w:szCs w:val="22"/>
        </w:rPr>
        <w:t xml:space="preserve"> water use efficiency</w:t>
      </w:r>
      <w:r w:rsidR="00071F33">
        <w:rPr>
          <w:sz w:val="22"/>
          <w:szCs w:val="22"/>
        </w:rPr>
        <w:t xml:space="preserve"> (</w:t>
      </w:r>
      <w:r w:rsidR="006027C8" w:rsidRPr="00CA6B09">
        <w:rPr>
          <w:sz w:val="22"/>
          <w:szCs w:val="22"/>
        </w:rPr>
        <w:t xml:space="preserve">Wang </w:t>
      </w:r>
      <w:r w:rsidR="006027C8" w:rsidRPr="00CA6B09">
        <w:rPr>
          <w:i/>
          <w:iCs/>
          <w:sz w:val="22"/>
          <w:szCs w:val="22"/>
        </w:rPr>
        <w:t>et al</w:t>
      </w:r>
      <w:r w:rsidR="004D3073">
        <w:rPr>
          <w:i/>
          <w:iCs/>
          <w:sz w:val="22"/>
          <w:szCs w:val="22"/>
        </w:rPr>
        <w:t>.</w:t>
      </w:r>
      <w:r w:rsidR="006027C8" w:rsidRPr="00CA6B09">
        <w:rPr>
          <w:sz w:val="22"/>
          <w:szCs w:val="22"/>
        </w:rPr>
        <w:t xml:space="preserve"> 2017; Chen, Wang and Jia 2017)</w:t>
      </w:r>
      <w:del w:id="650" w:author="Jeff" w:date="2021-06-23T13:58:00Z">
        <w:r w:rsidR="00AA5624" w:rsidDel="00A369A1">
          <w:rPr>
            <w:bCs/>
            <w:sz w:val="22"/>
            <w:szCs w:val="22"/>
          </w:rPr>
          <w:delText xml:space="preserve"> over</w:delText>
        </w:r>
        <w:r w:rsidR="00AA5624" w:rsidRPr="00CA6B09" w:rsidDel="00A369A1">
          <w:rPr>
            <w:bCs/>
            <w:sz w:val="22"/>
            <w:szCs w:val="22"/>
          </w:rPr>
          <w:delText xml:space="preserve"> growth</w:delText>
        </w:r>
      </w:del>
      <w:r w:rsidR="006027C8" w:rsidRPr="00CA6B09">
        <w:rPr>
          <w:bCs/>
          <w:sz w:val="22"/>
          <w:szCs w:val="22"/>
        </w:rPr>
        <w:t xml:space="preserve">. </w:t>
      </w:r>
      <w:r w:rsidR="006027C8">
        <w:rPr>
          <w:bCs/>
          <w:sz w:val="22"/>
          <w:szCs w:val="22"/>
        </w:rPr>
        <w:t xml:space="preserve">Further, we found </w:t>
      </w:r>
      <w:r w:rsidR="009442E6">
        <w:rPr>
          <w:bCs/>
          <w:sz w:val="22"/>
          <w:szCs w:val="22"/>
        </w:rPr>
        <w:t xml:space="preserve">trees at higher elevation, particularly those in the former 1947 fire district, persevered despite noteworthy challenges including </w:t>
      </w:r>
      <w:r w:rsidR="009442E6">
        <w:rPr>
          <w:sz w:val="22"/>
          <w:szCs w:val="22"/>
        </w:rPr>
        <w:t>less density</w:t>
      </w:r>
      <w:ins w:id="651" w:author="Jeff" w:date="2021-06-23T01:07:00Z">
        <w:r w:rsidR="00994D09">
          <w:rPr>
            <w:sz w:val="22"/>
            <w:szCs w:val="22"/>
          </w:rPr>
          <w:t xml:space="preserve"> and</w:t>
        </w:r>
      </w:ins>
      <w:del w:id="652" w:author="Jeff" w:date="2021-06-23T01:07:00Z">
        <w:r w:rsidR="009442E6" w:rsidDel="00994D09">
          <w:rPr>
            <w:sz w:val="22"/>
            <w:szCs w:val="22"/>
          </w:rPr>
          <w:delText>,</w:delText>
        </w:r>
      </w:del>
      <w:r w:rsidR="009442E6">
        <w:rPr>
          <w:sz w:val="22"/>
          <w:szCs w:val="22"/>
        </w:rPr>
        <w:t xml:space="preserve"> </w:t>
      </w:r>
      <w:del w:id="653" w:author="Jeff" w:date="2021-06-23T00:02:00Z">
        <w:r w:rsidR="009442E6" w:rsidDel="00496720">
          <w:rPr>
            <w:sz w:val="22"/>
            <w:szCs w:val="22"/>
          </w:rPr>
          <w:delText xml:space="preserve">greater distance between conspecific neighbors and </w:delText>
        </w:r>
      </w:del>
      <w:r w:rsidR="009442E6">
        <w:rPr>
          <w:sz w:val="22"/>
          <w:szCs w:val="22"/>
        </w:rPr>
        <w:t>evidence of less reproduction</w:t>
      </w:r>
      <w:ins w:id="654" w:author="Jeff" w:date="2021-06-23T11:20:00Z">
        <w:r w:rsidR="003E4F6F">
          <w:rPr>
            <w:sz w:val="22"/>
            <w:szCs w:val="22"/>
          </w:rPr>
          <w:t xml:space="preserve">—clearly there is an impetus to persist through stress </w:t>
        </w:r>
      </w:ins>
      <w:ins w:id="655" w:author="Jeff" w:date="2021-06-23T11:21:00Z">
        <w:r w:rsidR="003E4F6F">
          <w:rPr>
            <w:sz w:val="22"/>
            <w:szCs w:val="22"/>
          </w:rPr>
          <w:t>avoidance</w:t>
        </w:r>
      </w:ins>
      <w:r w:rsidR="009442E6">
        <w:rPr>
          <w:sz w:val="22"/>
          <w:szCs w:val="22"/>
        </w:rPr>
        <w:t xml:space="preserve">. </w:t>
      </w:r>
      <w:r w:rsidR="006027C8" w:rsidRPr="00CA6B09">
        <w:rPr>
          <w:i/>
          <w:iCs/>
          <w:sz w:val="22"/>
          <w:szCs w:val="22"/>
          <w:vertAlign w:val="subscript"/>
        </w:rPr>
        <w:t xml:space="preserve"> </w:t>
      </w:r>
      <w:r w:rsidR="006027C8" w:rsidRPr="00CA6B09">
        <w:rPr>
          <w:sz w:val="22"/>
          <w:szCs w:val="22"/>
        </w:rPr>
        <w:t>At the highest elevation</w:t>
      </w:r>
      <w:r w:rsidR="009442E6">
        <w:rPr>
          <w:sz w:val="22"/>
          <w:szCs w:val="22"/>
        </w:rPr>
        <w:t xml:space="preserve">s on </w:t>
      </w:r>
      <w:r w:rsidR="006027C8" w:rsidRPr="00CA6B09">
        <w:rPr>
          <w:sz w:val="22"/>
          <w:szCs w:val="22"/>
        </w:rPr>
        <w:t>South Cadillac trail</w:t>
      </w:r>
      <w:r w:rsidR="006027C8">
        <w:rPr>
          <w:sz w:val="22"/>
          <w:szCs w:val="22"/>
        </w:rPr>
        <w:t>,</w:t>
      </w:r>
      <w:r w:rsidR="006027C8" w:rsidRPr="00CA6B09">
        <w:rPr>
          <w:sz w:val="22"/>
          <w:szCs w:val="22"/>
        </w:rPr>
        <w:t xml:space="preserve"> </w:t>
      </w:r>
      <w:r w:rsidR="006027C8">
        <w:rPr>
          <w:sz w:val="22"/>
          <w:szCs w:val="22"/>
        </w:rPr>
        <w:t xml:space="preserve">we expected to find the steepest slopes but they were far less inclined than those at Gorham cliffs. </w:t>
      </w:r>
      <w:r w:rsidR="00883E0C">
        <w:rPr>
          <w:color w:val="000000" w:themeColor="text1"/>
          <w:sz w:val="22"/>
          <w:szCs w:val="22"/>
          <w:shd w:val="clear" w:color="auto" w:fill="FFFFFF"/>
        </w:rPr>
        <w:t xml:space="preserve">Topography </w:t>
      </w:r>
      <w:ins w:id="656" w:author="Jeff" w:date="2021-06-24T03:38:00Z">
        <w:r w:rsidR="001A1B1F">
          <w:rPr>
            <w:color w:val="000000" w:themeColor="text1"/>
            <w:sz w:val="22"/>
            <w:szCs w:val="22"/>
            <w:shd w:val="clear" w:color="auto" w:fill="FFFFFF"/>
          </w:rPr>
          <w:t xml:space="preserve">(slope) </w:t>
        </w:r>
      </w:ins>
      <w:r w:rsidR="00883E0C">
        <w:rPr>
          <w:color w:val="000000" w:themeColor="text1"/>
          <w:sz w:val="22"/>
          <w:szCs w:val="22"/>
          <w:shd w:val="clear" w:color="auto" w:fill="FFFFFF"/>
        </w:rPr>
        <w:t>was found to be instrumental in shaping population expansion especially in combination with elevation</w:t>
      </w:r>
      <w:r w:rsidR="005A2365">
        <w:rPr>
          <w:color w:val="000000" w:themeColor="text1"/>
          <w:sz w:val="22"/>
          <w:szCs w:val="22"/>
          <w:shd w:val="clear" w:color="auto" w:fill="FFFFFF"/>
        </w:rPr>
        <w:t xml:space="preserve"> exclusive of </w:t>
      </w:r>
      <w:ins w:id="657" w:author="Jeff" w:date="2021-06-23T11:21:00Z">
        <w:r w:rsidR="003E4F6F">
          <w:rPr>
            <w:color w:val="000000" w:themeColor="text1"/>
            <w:sz w:val="22"/>
            <w:szCs w:val="22"/>
            <w:shd w:val="clear" w:color="auto" w:fill="FFFFFF"/>
          </w:rPr>
          <w:t xml:space="preserve">fire </w:t>
        </w:r>
      </w:ins>
      <w:r w:rsidR="005A2365">
        <w:rPr>
          <w:color w:val="000000" w:themeColor="text1"/>
          <w:sz w:val="22"/>
          <w:szCs w:val="22"/>
          <w:shd w:val="clear" w:color="auto" w:fill="FFFFFF"/>
        </w:rPr>
        <w:t>disturbance effects</w:t>
      </w:r>
      <w:r w:rsidR="003A5590">
        <w:rPr>
          <w:color w:val="000000" w:themeColor="text1"/>
          <w:sz w:val="22"/>
          <w:szCs w:val="22"/>
          <w:shd w:val="clear" w:color="auto" w:fill="FFFFFF"/>
        </w:rPr>
        <w:t xml:space="preserve"> at lower elevation</w:t>
      </w:r>
      <w:r w:rsidR="00883E0C">
        <w:rPr>
          <w:color w:val="000000" w:themeColor="text1"/>
          <w:sz w:val="22"/>
          <w:szCs w:val="22"/>
          <w:shd w:val="clear" w:color="auto" w:fill="FFFFFF"/>
        </w:rPr>
        <w:t xml:space="preserve">. </w:t>
      </w:r>
      <w:ins w:id="658" w:author="Jeff" w:date="2021-06-23T16:49:00Z">
        <w:r w:rsidR="00255E9A">
          <w:rPr>
            <w:sz w:val="22"/>
            <w:szCs w:val="22"/>
          </w:rPr>
          <w:t xml:space="preserve">In particular, we </w:t>
        </w:r>
      </w:ins>
      <w:ins w:id="659" w:author="Jeff" w:date="2021-06-24T03:38:00Z">
        <w:r w:rsidR="001A1B1F">
          <w:rPr>
            <w:sz w:val="22"/>
            <w:szCs w:val="22"/>
          </w:rPr>
          <w:t>note</w:t>
        </w:r>
      </w:ins>
      <w:ins w:id="660" w:author="Jeff" w:date="2021-06-23T16:49:00Z">
        <w:r w:rsidR="00255E9A">
          <w:rPr>
            <w:sz w:val="22"/>
            <w:szCs w:val="22"/>
          </w:rPr>
          <w:t xml:space="preserve"> the combination of a gentle</w:t>
        </w:r>
        <w:r w:rsidR="00255E9A" w:rsidRPr="003757BC">
          <w:rPr>
            <w:sz w:val="22"/>
            <w:szCs w:val="22"/>
          </w:rPr>
          <w:t xml:space="preserve"> </w:t>
        </w:r>
        <w:r w:rsidR="00255E9A">
          <w:rPr>
            <w:sz w:val="22"/>
            <w:szCs w:val="22"/>
          </w:rPr>
          <w:t xml:space="preserve">3° </w:t>
        </w:r>
        <w:r w:rsidR="00255E9A" w:rsidRPr="003757BC">
          <w:rPr>
            <w:sz w:val="22"/>
            <w:szCs w:val="22"/>
          </w:rPr>
          <w:t xml:space="preserve">slope </w:t>
        </w:r>
        <w:r w:rsidR="00255E9A">
          <w:rPr>
            <w:sz w:val="22"/>
            <w:szCs w:val="22"/>
          </w:rPr>
          <w:t xml:space="preserve">and low elevation, </w:t>
        </w:r>
      </w:ins>
      <w:ins w:id="661" w:author="Jeff" w:date="2021-06-24T03:38:00Z">
        <w:r w:rsidR="001A1B1F">
          <w:rPr>
            <w:sz w:val="22"/>
            <w:szCs w:val="22"/>
          </w:rPr>
          <w:t>at</w:t>
        </w:r>
      </w:ins>
      <w:ins w:id="662" w:author="Jeff" w:date="2021-06-23T16:49:00Z">
        <w:r w:rsidR="00255E9A">
          <w:rPr>
            <w:sz w:val="22"/>
            <w:szCs w:val="22"/>
          </w:rPr>
          <w:t xml:space="preserve"> Wonderland,  accompanied by</w:t>
        </w:r>
        <w:r w:rsidR="00255E9A" w:rsidRPr="003757BC">
          <w:rPr>
            <w:sz w:val="22"/>
            <w:szCs w:val="22"/>
          </w:rPr>
          <w:t xml:space="preserve"> </w:t>
        </w:r>
        <w:r w:rsidR="00255E9A">
          <w:rPr>
            <w:sz w:val="22"/>
            <w:szCs w:val="22"/>
          </w:rPr>
          <w:t>less</w:t>
        </w:r>
        <w:r w:rsidR="00255E9A" w:rsidRPr="003757BC">
          <w:rPr>
            <w:sz w:val="22"/>
            <w:szCs w:val="22"/>
          </w:rPr>
          <w:t xml:space="preserve"> soil </w:t>
        </w:r>
        <w:r w:rsidR="00255E9A">
          <w:rPr>
            <w:sz w:val="22"/>
            <w:szCs w:val="22"/>
          </w:rPr>
          <w:t xml:space="preserve">moisture </w:t>
        </w:r>
        <w:r w:rsidR="00255E9A" w:rsidRPr="003757BC">
          <w:rPr>
            <w:sz w:val="22"/>
            <w:szCs w:val="22"/>
          </w:rPr>
          <w:t xml:space="preserve">drainage </w:t>
        </w:r>
        <w:r w:rsidR="00255E9A" w:rsidRPr="003757BC">
          <w:rPr>
            <w:sz w:val="22"/>
            <w:szCs w:val="22"/>
          </w:rPr>
          <w:fldChar w:fldCharType="begin" w:fldLock="1"/>
        </w:r>
        <w:r w:rsidR="00255E9A" w:rsidRPr="003757BC">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instrText>
        </w:r>
        <w:r w:rsidR="00255E9A" w:rsidRPr="003757BC">
          <w:rPr>
            <w:sz w:val="22"/>
            <w:szCs w:val="22"/>
          </w:rPr>
          <w:fldChar w:fldCharType="separate"/>
        </w:r>
        <w:r w:rsidR="00255E9A" w:rsidRPr="003757BC">
          <w:rPr>
            <w:noProof/>
            <w:sz w:val="22"/>
            <w:szCs w:val="22"/>
          </w:rPr>
          <w:t>(Howard and Stelacio 2011</w:t>
        </w:r>
        <w:r w:rsidR="00255E9A">
          <w:rPr>
            <w:noProof/>
            <w:sz w:val="22"/>
            <w:szCs w:val="22"/>
          </w:rPr>
          <w:t>;</w:t>
        </w:r>
        <w:r w:rsidR="00255E9A" w:rsidRPr="00E5034B">
          <w:rPr>
            <w:noProof/>
            <w:sz w:val="22"/>
            <w:szCs w:val="22"/>
          </w:rPr>
          <w:t xml:space="preserve"> </w:t>
        </w:r>
        <w:r w:rsidR="00255E9A" w:rsidRPr="003757BC">
          <w:rPr>
            <w:noProof/>
            <w:sz w:val="22"/>
            <w:szCs w:val="22"/>
          </w:rPr>
          <w:t>Hanson, 2017)</w:t>
        </w:r>
        <w:r w:rsidR="00255E9A" w:rsidRPr="003757BC">
          <w:rPr>
            <w:sz w:val="22"/>
            <w:szCs w:val="22"/>
          </w:rPr>
          <w:fldChar w:fldCharType="end"/>
        </w:r>
        <w:r w:rsidR="00255E9A">
          <w:rPr>
            <w:sz w:val="22"/>
            <w:szCs w:val="22"/>
          </w:rPr>
          <w:t xml:space="preserve">, </w:t>
        </w:r>
      </w:ins>
      <w:ins w:id="663" w:author="Jeff" w:date="2021-06-24T03:38:00Z">
        <w:r w:rsidR="001A1B1F">
          <w:rPr>
            <w:sz w:val="22"/>
            <w:szCs w:val="22"/>
          </w:rPr>
          <w:t xml:space="preserve">as </w:t>
        </w:r>
      </w:ins>
      <w:ins w:id="664" w:author="Jeff" w:date="2021-06-23T16:49:00Z">
        <w:r w:rsidR="00255E9A">
          <w:rPr>
            <w:sz w:val="22"/>
            <w:szCs w:val="22"/>
          </w:rPr>
          <w:t>more serendipitous to resilience than a free-flowing 31° slope at Gorham cliffs.</w:t>
        </w:r>
      </w:ins>
    </w:p>
    <w:p w14:paraId="0DE215CD" w14:textId="05B3DCB4" w:rsidR="005A2365" w:rsidRPr="004225BF" w:rsidDel="00994D09" w:rsidRDefault="006027C8">
      <w:pPr>
        <w:spacing w:line="276" w:lineRule="auto"/>
        <w:jc w:val="both"/>
        <w:rPr>
          <w:del w:id="665" w:author="Jeff" w:date="2021-06-23T01:09:00Z"/>
          <w:rFonts w:eastAsiaTheme="minorHAnsi"/>
          <w:sz w:val="22"/>
          <w:szCs w:val="22"/>
          <w:rPrChange w:id="666" w:author="Jeff" w:date="2021-06-23T13:47:00Z">
            <w:rPr>
              <w:del w:id="667" w:author="Jeff" w:date="2021-06-23T01:09:00Z"/>
              <w:bCs/>
              <w:sz w:val="22"/>
              <w:szCs w:val="22"/>
            </w:rPr>
          </w:rPrChange>
        </w:rPr>
        <w:pPrChange w:id="668" w:author="Jeff" w:date="2021-06-23T13:52:00Z">
          <w:pPr>
            <w:spacing w:line="276" w:lineRule="auto"/>
          </w:pPr>
        </w:pPrChange>
      </w:pPr>
      <w:moveFromRangeStart w:id="669" w:author="Jeff" w:date="2021-06-23T11:54:00Z" w:name="move75341663"/>
      <w:moveFrom w:id="670" w:author="Jeff" w:date="2021-06-23T11:54:00Z">
        <w:r w:rsidDel="00AE6005">
          <w:rPr>
            <w:bCs/>
            <w:sz w:val="22"/>
            <w:szCs w:val="22"/>
          </w:rPr>
          <w:t>We</w:t>
        </w:r>
        <w:r w:rsidRPr="00CA6B09" w:rsidDel="00AE6005">
          <w:rPr>
            <w:sz w:val="22"/>
            <w:szCs w:val="22"/>
          </w:rPr>
          <w:t xml:space="preserve"> anticipated</w:t>
        </w:r>
        <w:r w:rsidR="001E28D9" w:rsidDel="00AE6005">
          <w:rPr>
            <w:sz w:val="22"/>
            <w:szCs w:val="22"/>
          </w:rPr>
          <w:t xml:space="preserve"> that</w:t>
        </w:r>
        <w:r w:rsidRPr="00CA6B09" w:rsidDel="00AE6005">
          <w:rPr>
            <w:sz w:val="22"/>
            <w:szCs w:val="22"/>
          </w:rPr>
          <w:t xml:space="preserve"> low elevation (&lt;50 m) populations would feature a greater number of </w:t>
        </w:r>
        <w:r w:rsidR="00195146" w:rsidDel="00AE6005">
          <w:rPr>
            <w:sz w:val="22"/>
            <w:szCs w:val="22"/>
          </w:rPr>
          <w:t xml:space="preserve">close </w:t>
        </w:r>
        <w:r w:rsidRPr="00CA6B09" w:rsidDel="00AE6005">
          <w:rPr>
            <w:rFonts w:eastAsiaTheme="minorHAnsi"/>
            <w:sz w:val="22"/>
            <w:szCs w:val="22"/>
          </w:rPr>
          <w:t xml:space="preserve">conspecific neighbors as a function of no fire history, </w:t>
        </w:r>
        <w:r w:rsidDel="00AE6005">
          <w:rPr>
            <w:rFonts w:eastAsiaTheme="minorHAnsi"/>
            <w:sz w:val="22"/>
            <w:szCs w:val="22"/>
          </w:rPr>
          <w:t>a</w:t>
        </w:r>
        <w:r w:rsidR="001E28D9" w:rsidDel="00AE6005">
          <w:rPr>
            <w:rFonts w:eastAsiaTheme="minorHAnsi"/>
            <w:sz w:val="22"/>
            <w:szCs w:val="22"/>
          </w:rPr>
          <w:t xml:space="preserve"> relatively</w:t>
        </w:r>
        <w:r w:rsidDel="00AE6005">
          <w:rPr>
            <w:rFonts w:eastAsiaTheme="minorHAnsi"/>
            <w:sz w:val="22"/>
            <w:szCs w:val="22"/>
          </w:rPr>
          <w:t xml:space="preserve"> </w:t>
        </w:r>
        <w:r w:rsidRPr="00CA6B09" w:rsidDel="00AE6005">
          <w:rPr>
            <w:rFonts w:eastAsiaTheme="minorHAnsi"/>
            <w:sz w:val="22"/>
            <w:szCs w:val="22"/>
          </w:rPr>
          <w:t>gentle slope (&lt;10°)</w:t>
        </w:r>
        <w:r w:rsidDel="00AE6005">
          <w:rPr>
            <w:rFonts w:eastAsiaTheme="minorHAnsi"/>
            <w:sz w:val="22"/>
            <w:szCs w:val="22"/>
          </w:rPr>
          <w:t>,</w:t>
        </w:r>
        <w:r w:rsidRPr="00CA6B09" w:rsidDel="00AE6005">
          <w:rPr>
            <w:rFonts w:eastAsiaTheme="minorHAnsi"/>
            <w:sz w:val="22"/>
            <w:szCs w:val="22"/>
          </w:rPr>
          <w:t xml:space="preserve"> and </w:t>
        </w:r>
        <w:r w:rsidDel="00AE6005">
          <w:rPr>
            <w:rFonts w:eastAsiaTheme="minorHAnsi"/>
            <w:sz w:val="22"/>
            <w:szCs w:val="22"/>
          </w:rPr>
          <w:t xml:space="preserve">tendency towards a </w:t>
        </w:r>
        <w:r w:rsidRPr="00CA6B09" w:rsidDel="00AE6005">
          <w:rPr>
            <w:rFonts w:eastAsiaTheme="minorHAnsi"/>
            <w:sz w:val="22"/>
            <w:szCs w:val="22"/>
          </w:rPr>
          <w:t>southerly aspect (</w:t>
        </w:r>
        <w:r w:rsidRPr="00CA6B09" w:rsidDel="00AE6005">
          <w:rPr>
            <w:rFonts w:eastAsiaTheme="minorHAnsi"/>
            <w:i/>
            <w:iCs/>
            <w:sz w:val="22"/>
            <w:szCs w:val="22"/>
          </w:rPr>
          <w:t>µ</w:t>
        </w:r>
        <w:r w:rsidRPr="00CA6B09" w:rsidDel="00AE6005">
          <w:rPr>
            <w:rFonts w:eastAsiaTheme="minorHAnsi"/>
            <w:sz w:val="22"/>
            <w:szCs w:val="22"/>
          </w:rPr>
          <w:t>=180°).</w:t>
        </w:r>
        <w:r w:rsidR="005A2365" w:rsidDel="00AE6005">
          <w:rPr>
            <w:rFonts w:eastAsiaTheme="minorHAnsi"/>
            <w:sz w:val="22"/>
            <w:szCs w:val="22"/>
          </w:rPr>
          <w:t xml:space="preserve"> </w:t>
        </w:r>
      </w:moveFrom>
      <w:moveFromRangeEnd w:id="669"/>
      <w:del w:id="671" w:author="Jeff" w:date="2021-06-23T13:52:00Z">
        <w:r w:rsidR="005A2365" w:rsidDel="00A369A1">
          <w:rPr>
            <w:rFonts w:eastAsiaTheme="minorHAnsi"/>
            <w:sz w:val="22"/>
            <w:szCs w:val="22"/>
          </w:rPr>
          <w:delText>Of greater interest was the finding that</w:delText>
        </w:r>
        <w:r w:rsidR="009442E6" w:rsidDel="00A369A1">
          <w:rPr>
            <w:sz w:val="22"/>
            <w:szCs w:val="22"/>
          </w:rPr>
          <w:delText xml:space="preserve">, </w:delText>
        </w:r>
        <w:r w:rsidR="005A2365" w:rsidDel="00A369A1">
          <w:rPr>
            <w:sz w:val="22"/>
            <w:szCs w:val="22"/>
          </w:rPr>
          <w:delText>despite an</w:delText>
        </w:r>
        <w:r w:rsidR="009442E6" w:rsidDel="00A369A1">
          <w:rPr>
            <w:sz w:val="22"/>
            <w:szCs w:val="22"/>
          </w:rPr>
          <w:delText xml:space="preserve"> absence of recent fire history at </w:delText>
        </w:r>
        <w:r w:rsidRPr="0095616E" w:rsidDel="00A369A1">
          <w:rPr>
            <w:sz w:val="22"/>
            <w:szCs w:val="22"/>
          </w:rPr>
          <w:delText>Wonderland</w:delText>
        </w:r>
        <w:r w:rsidR="009442E6" w:rsidDel="00A369A1">
          <w:rPr>
            <w:sz w:val="22"/>
            <w:szCs w:val="22"/>
          </w:rPr>
          <w:delText xml:space="preserve"> (none since at least 1900 or so) </w:delText>
        </w:r>
        <w:r w:rsidR="00C650B0" w:rsidDel="00A369A1">
          <w:rPr>
            <w:sz w:val="22"/>
            <w:szCs w:val="22"/>
          </w:rPr>
          <w:delText xml:space="preserve">contrasted with a much more recent fire event at Gorham cliffs, </w:delText>
        </w:r>
      </w:del>
      <w:del w:id="672" w:author="Jeff" w:date="2021-06-22T20:38:00Z">
        <w:r w:rsidR="00883E0C" w:rsidDel="0052709C">
          <w:rPr>
            <w:sz w:val="22"/>
            <w:szCs w:val="22"/>
          </w:rPr>
          <w:delText>population densit</w:delText>
        </w:r>
        <w:r w:rsidR="00383B88" w:rsidDel="0052709C">
          <w:rPr>
            <w:sz w:val="22"/>
            <w:szCs w:val="22"/>
          </w:rPr>
          <w:delText>y</w:delText>
        </w:r>
      </w:del>
      <w:del w:id="673" w:author="Jeff" w:date="2021-06-23T13:52:00Z">
        <w:r w:rsidR="005A2365" w:rsidDel="00A369A1">
          <w:rPr>
            <w:sz w:val="22"/>
            <w:szCs w:val="22"/>
          </w:rPr>
          <w:delText xml:space="preserve">, </w:delText>
        </w:r>
        <w:r w:rsidR="00195146" w:rsidRPr="00842C61" w:rsidDel="00A369A1">
          <w:rPr>
            <w:sz w:val="22"/>
            <w:szCs w:val="22"/>
          </w:rPr>
          <w:delText>mean distance between population members</w:delText>
        </w:r>
        <w:r w:rsidR="005A2365" w:rsidDel="00A369A1">
          <w:rPr>
            <w:sz w:val="22"/>
            <w:szCs w:val="22"/>
          </w:rPr>
          <w:delText xml:space="preserve"> and overall growth dimensions</w:delText>
        </w:r>
        <w:r w:rsidR="00383B88" w:rsidDel="00A369A1">
          <w:rPr>
            <w:sz w:val="22"/>
            <w:szCs w:val="22"/>
          </w:rPr>
          <w:delText xml:space="preserve"> were more robust at Wonderland.</w:delText>
        </w:r>
        <w:r w:rsidR="001E28D9" w:rsidDel="00A369A1">
          <w:rPr>
            <w:sz w:val="22"/>
            <w:szCs w:val="22"/>
          </w:rPr>
          <w:delText xml:space="preserve"> </w:delText>
        </w:r>
      </w:del>
    </w:p>
    <w:p w14:paraId="2F7B96AA" w14:textId="77777777" w:rsidR="006027C8" w:rsidDel="004225BF" w:rsidRDefault="006027C8">
      <w:pPr>
        <w:spacing w:line="276" w:lineRule="auto"/>
        <w:jc w:val="both"/>
        <w:rPr>
          <w:del w:id="674" w:author="Jeff" w:date="2021-06-23T13:47:00Z"/>
          <w:bCs/>
          <w:sz w:val="22"/>
          <w:szCs w:val="22"/>
        </w:rPr>
      </w:pPr>
    </w:p>
    <w:p w14:paraId="6A2EEE35" w14:textId="5EF7AC7B" w:rsidR="00AE6005" w:rsidRDefault="003A5590" w:rsidP="00A369A1">
      <w:pPr>
        <w:spacing w:line="276" w:lineRule="auto"/>
        <w:jc w:val="both"/>
        <w:rPr>
          <w:ins w:id="675" w:author="Jeff" w:date="2021-06-23T13:48:00Z"/>
          <w:bCs/>
          <w:sz w:val="22"/>
          <w:szCs w:val="22"/>
        </w:rPr>
      </w:pPr>
      <w:del w:id="676" w:author="Jeff" w:date="2021-06-23T13:52:00Z">
        <w:r w:rsidDel="00A369A1">
          <w:rPr>
            <w:bCs/>
            <w:sz w:val="22"/>
            <w:szCs w:val="22"/>
          </w:rPr>
          <w:delText>A</w:delText>
        </w:r>
        <w:r w:rsidR="005E3181" w:rsidDel="00A369A1">
          <w:rPr>
            <w:bCs/>
            <w:sz w:val="22"/>
            <w:szCs w:val="22"/>
          </w:rPr>
          <w:delText xml:space="preserve">t high elevation </w:delText>
        </w:r>
        <w:r w:rsidR="005E3181" w:rsidRPr="00CA6B09" w:rsidDel="00A369A1">
          <w:rPr>
            <w:bCs/>
            <w:sz w:val="22"/>
            <w:szCs w:val="22"/>
          </w:rPr>
          <w:delText>ledge communities</w:delText>
        </w:r>
        <w:r w:rsidR="005A2365" w:rsidDel="00A369A1">
          <w:rPr>
            <w:bCs/>
            <w:sz w:val="22"/>
            <w:szCs w:val="22"/>
          </w:rPr>
          <w:delText>, where one might expect it,</w:delText>
        </w:r>
        <w:r w:rsidR="005E3181" w:rsidDel="00A369A1">
          <w:rPr>
            <w:bCs/>
            <w:sz w:val="22"/>
            <w:szCs w:val="22"/>
          </w:rPr>
          <w:delText xml:space="preserve"> </w:delText>
        </w:r>
        <w:r w:rsidR="005A2365" w:rsidDel="00A369A1">
          <w:rPr>
            <w:bCs/>
            <w:sz w:val="22"/>
            <w:szCs w:val="22"/>
          </w:rPr>
          <w:delText>w</w:delText>
        </w:r>
        <w:r w:rsidR="005E3181" w:rsidDel="00A369A1">
          <w:rPr>
            <w:bCs/>
            <w:sz w:val="22"/>
            <w:szCs w:val="22"/>
          </w:rPr>
          <w:delText xml:space="preserve">e found </w:delText>
        </w:r>
        <w:r w:rsidR="006205F1" w:rsidDel="00A369A1">
          <w:rPr>
            <w:bCs/>
            <w:sz w:val="22"/>
            <w:szCs w:val="22"/>
          </w:rPr>
          <w:delText xml:space="preserve">little </w:delText>
        </w:r>
        <w:r w:rsidR="005E3181" w:rsidDel="00A369A1">
          <w:rPr>
            <w:bCs/>
            <w:sz w:val="22"/>
            <w:szCs w:val="22"/>
          </w:rPr>
          <w:delText>compelling empirical evidence that</w:delText>
        </w:r>
        <w:r w:rsidDel="00A369A1">
          <w:rPr>
            <w:bCs/>
            <w:sz w:val="22"/>
            <w:szCs w:val="22"/>
          </w:rPr>
          <w:delText xml:space="preserve"> recovery after the 1947</w:delText>
        </w:r>
        <w:r w:rsidR="005E3181" w:rsidDel="00A369A1">
          <w:rPr>
            <w:bCs/>
            <w:sz w:val="22"/>
            <w:szCs w:val="22"/>
          </w:rPr>
          <w:delText xml:space="preserve"> </w:delText>
        </w:r>
        <w:r w:rsidR="001E28D9" w:rsidDel="00A369A1">
          <w:rPr>
            <w:bCs/>
            <w:sz w:val="22"/>
            <w:szCs w:val="22"/>
          </w:rPr>
          <w:delText xml:space="preserve">fire </w:delText>
        </w:r>
        <w:r w:rsidR="005E3181" w:rsidDel="00A369A1">
          <w:rPr>
            <w:bCs/>
            <w:sz w:val="22"/>
            <w:szCs w:val="22"/>
          </w:rPr>
          <w:delText xml:space="preserve">is </w:delText>
        </w:r>
      </w:del>
      <w:del w:id="677" w:author="Jeff" w:date="2021-06-23T11:27:00Z">
        <w:r w:rsidDel="00785E73">
          <w:rPr>
            <w:bCs/>
            <w:sz w:val="22"/>
            <w:szCs w:val="22"/>
          </w:rPr>
          <w:delText xml:space="preserve">as </w:delText>
        </w:r>
      </w:del>
      <w:del w:id="678" w:author="Jeff" w:date="2021-06-23T13:52:00Z">
        <w:r w:rsidDel="00A369A1">
          <w:rPr>
            <w:bCs/>
            <w:sz w:val="22"/>
            <w:szCs w:val="22"/>
          </w:rPr>
          <w:delText xml:space="preserve">strong </w:delText>
        </w:r>
      </w:del>
      <w:del w:id="679" w:author="Jeff" w:date="2021-06-23T11:27:00Z">
        <w:r w:rsidDel="00785E73">
          <w:rPr>
            <w:bCs/>
            <w:sz w:val="22"/>
            <w:szCs w:val="22"/>
          </w:rPr>
          <w:delText xml:space="preserve">a </w:delText>
        </w:r>
      </w:del>
      <w:del w:id="680" w:author="Jeff" w:date="2021-06-23T13:52:00Z">
        <w:r w:rsidDel="00A369A1">
          <w:rPr>
            <w:bCs/>
            <w:sz w:val="22"/>
            <w:szCs w:val="22"/>
          </w:rPr>
          <w:delText>stimulus save for pitch pines found within a sympatry off the South Cadillac mountain trail</w:delText>
        </w:r>
        <w:r w:rsidR="005E3181" w:rsidDel="00A369A1">
          <w:rPr>
            <w:bCs/>
            <w:sz w:val="22"/>
            <w:szCs w:val="22"/>
          </w:rPr>
          <w:delText xml:space="preserve">. </w:delText>
        </w:r>
        <w:r w:rsidR="005A2365" w:rsidRPr="003757BC" w:rsidDel="00A369A1">
          <w:rPr>
            <w:bCs/>
            <w:strike/>
            <w:sz w:val="22"/>
            <w:szCs w:val="22"/>
          </w:rPr>
          <w:delText>This assertion is partly confirmed by the disappearance of serotiny and epicormic sprouting, found formerly at higher sites on Cadillac mountain three decades ago.</w:delText>
        </w:r>
        <w:r w:rsidR="005A2365" w:rsidDel="00A369A1">
          <w:rPr>
            <w:bCs/>
            <w:sz w:val="22"/>
            <w:szCs w:val="22"/>
          </w:rPr>
          <w:delText xml:space="preserve"> </w:delText>
        </w:r>
      </w:del>
      <w:del w:id="681" w:author="Jeff" w:date="2021-06-23T11:28:00Z">
        <w:r w:rsidR="00FD10A0" w:rsidDel="00785E73">
          <w:rPr>
            <w:bCs/>
            <w:sz w:val="22"/>
            <w:szCs w:val="22"/>
          </w:rPr>
          <w:delText>Fire return</w:delText>
        </w:r>
        <w:r w:rsidR="004E20E7" w:rsidRPr="006E74D0" w:rsidDel="00785E73">
          <w:rPr>
            <w:bCs/>
            <w:sz w:val="22"/>
            <w:szCs w:val="22"/>
          </w:rPr>
          <w:delText xml:space="preserve"> intervals</w:delText>
        </w:r>
      </w:del>
      <w:del w:id="682" w:author="Jeff" w:date="2021-06-23T13:52:00Z">
        <w:r w:rsidR="004E20E7" w:rsidRPr="006E74D0" w:rsidDel="00A369A1">
          <w:rPr>
            <w:bCs/>
            <w:sz w:val="22"/>
            <w:szCs w:val="22"/>
          </w:rPr>
          <w:delText xml:space="preserve"> </w:delText>
        </w:r>
        <w:r w:rsidR="00FD10A0" w:rsidDel="00A369A1">
          <w:rPr>
            <w:bCs/>
            <w:sz w:val="22"/>
            <w:szCs w:val="22"/>
          </w:rPr>
          <w:delText>ha</w:delText>
        </w:r>
      </w:del>
      <w:del w:id="683" w:author="Jeff" w:date="2021-06-23T11:28:00Z">
        <w:r w:rsidR="00FD10A0" w:rsidDel="00785E73">
          <w:rPr>
            <w:bCs/>
            <w:sz w:val="22"/>
            <w:szCs w:val="22"/>
          </w:rPr>
          <w:delText>ve</w:delText>
        </w:r>
      </w:del>
      <w:del w:id="684" w:author="Jeff" w:date="2021-06-23T13:52:00Z">
        <w:r w:rsidR="00FD10A0" w:rsidDel="00A369A1">
          <w:rPr>
            <w:bCs/>
            <w:sz w:val="22"/>
            <w:szCs w:val="22"/>
          </w:rPr>
          <w:delText xml:space="preserve"> </w:delText>
        </w:r>
        <w:r w:rsidR="0075187E" w:rsidDel="00A369A1">
          <w:rPr>
            <w:bCs/>
            <w:sz w:val="22"/>
            <w:szCs w:val="22"/>
          </w:rPr>
          <w:delText>lengthene</w:delText>
        </w:r>
        <w:r w:rsidR="00FD10A0" w:rsidDel="00A369A1">
          <w:rPr>
            <w:bCs/>
            <w:sz w:val="22"/>
            <w:szCs w:val="22"/>
          </w:rPr>
          <w:delText xml:space="preserve">d at </w:delText>
        </w:r>
        <w:r w:rsidR="00C437EC" w:rsidDel="00A369A1">
          <w:rPr>
            <w:sz w:val="22"/>
            <w:szCs w:val="22"/>
          </w:rPr>
          <w:delText xml:space="preserve">Mt. Desert </w:delText>
        </w:r>
      </w:del>
      <w:del w:id="685" w:author="Jeff" w:date="2021-06-23T11:28:00Z">
        <w:r w:rsidR="00C437EC" w:rsidDel="00785E73">
          <w:rPr>
            <w:sz w:val="22"/>
            <w:szCs w:val="22"/>
          </w:rPr>
          <w:delText xml:space="preserve">Island </w:delText>
        </w:r>
      </w:del>
      <w:del w:id="686" w:author="Jeff" w:date="2021-06-23T13:52:00Z">
        <w:r w:rsidR="0075187E" w:rsidDel="00A369A1">
          <w:rPr>
            <w:bCs/>
            <w:sz w:val="22"/>
            <w:szCs w:val="22"/>
          </w:rPr>
          <w:delText xml:space="preserve">to </w:delText>
        </w:r>
      </w:del>
      <w:del w:id="687" w:author="Jeff" w:date="2021-06-23T11:29:00Z">
        <w:r w:rsidR="0075187E" w:rsidDel="00052B90">
          <w:rPr>
            <w:bCs/>
            <w:sz w:val="22"/>
            <w:szCs w:val="22"/>
          </w:rPr>
          <w:delText>the</w:delText>
        </w:r>
      </w:del>
      <w:del w:id="688" w:author="Jeff" w:date="2021-06-23T13:52:00Z">
        <w:r w:rsidR="0075187E" w:rsidDel="00A369A1">
          <w:rPr>
            <w:bCs/>
            <w:sz w:val="22"/>
            <w:szCs w:val="22"/>
          </w:rPr>
          <w:delText xml:space="preserve"> point</w:delText>
        </w:r>
      </w:del>
      <w:del w:id="689" w:author="Jeff" w:date="2021-06-23T11:29:00Z">
        <w:r w:rsidR="0075187E" w:rsidDel="00785E73">
          <w:rPr>
            <w:bCs/>
            <w:sz w:val="22"/>
            <w:szCs w:val="22"/>
          </w:rPr>
          <w:delText xml:space="preserve"> where</w:delText>
        </w:r>
        <w:r w:rsidR="00FD10A0" w:rsidDel="00785E73">
          <w:rPr>
            <w:bCs/>
            <w:sz w:val="22"/>
            <w:szCs w:val="22"/>
          </w:rPr>
          <w:delText xml:space="preserve"> they</w:delText>
        </w:r>
        <w:r w:rsidR="00715371" w:rsidDel="00785E73">
          <w:rPr>
            <w:bCs/>
            <w:sz w:val="22"/>
            <w:szCs w:val="22"/>
          </w:rPr>
          <w:delText xml:space="preserve"> tend</w:delText>
        </w:r>
        <w:r w:rsidR="00FD10A0" w:rsidDel="00785E73">
          <w:rPr>
            <w:bCs/>
            <w:sz w:val="22"/>
            <w:szCs w:val="22"/>
          </w:rPr>
          <w:delText xml:space="preserve"> to be</w:delText>
        </w:r>
        <w:r w:rsidR="004E20E7" w:rsidRPr="006E74D0" w:rsidDel="00785E73">
          <w:rPr>
            <w:bCs/>
            <w:sz w:val="22"/>
            <w:szCs w:val="22"/>
          </w:rPr>
          <w:delText xml:space="preserve"> too intermittent to </w:delText>
        </w:r>
        <w:r w:rsidR="0075187E" w:rsidDel="00785E73">
          <w:rPr>
            <w:bCs/>
            <w:sz w:val="22"/>
            <w:szCs w:val="22"/>
          </w:rPr>
          <w:delText>perpetuate</w:delText>
        </w:r>
        <w:r w:rsidR="004E20E7" w:rsidRPr="006E74D0" w:rsidDel="00785E73">
          <w:rPr>
            <w:bCs/>
            <w:sz w:val="22"/>
            <w:szCs w:val="22"/>
          </w:rPr>
          <w:delText xml:space="preserve"> previous fire resistance traits</w:delText>
        </w:r>
      </w:del>
      <w:del w:id="690" w:author="Jeff" w:date="2021-06-23T13:52:00Z">
        <w:r w:rsidR="004E20E7" w:rsidRPr="006E74D0" w:rsidDel="00A369A1">
          <w:rPr>
            <w:bCs/>
            <w:sz w:val="22"/>
            <w:szCs w:val="22"/>
          </w:rPr>
          <w:delText>.</w:delText>
        </w:r>
        <w:r w:rsidR="004F4AE6" w:rsidDel="00A369A1">
          <w:rPr>
            <w:bCs/>
            <w:sz w:val="22"/>
            <w:szCs w:val="22"/>
          </w:rPr>
          <w:delText xml:space="preserve"> </w:delText>
        </w:r>
        <w:r w:rsidR="00FD10A0" w:rsidDel="00A369A1">
          <w:rPr>
            <w:bCs/>
            <w:sz w:val="22"/>
            <w:szCs w:val="22"/>
          </w:rPr>
          <w:delText>A</w:delText>
        </w:r>
        <w:r w:rsidR="00E366FA" w:rsidDel="00A369A1">
          <w:rPr>
            <w:bCs/>
            <w:sz w:val="22"/>
            <w:szCs w:val="22"/>
          </w:rPr>
          <w:delText xml:space="preserve"> shift </w:delText>
        </w:r>
        <w:r w:rsidR="00780039" w:rsidDel="00A369A1">
          <w:rPr>
            <w:bCs/>
            <w:sz w:val="22"/>
            <w:szCs w:val="22"/>
          </w:rPr>
          <w:delText>back to fire</w:delText>
        </w:r>
        <w:r w:rsidR="00E366FA" w:rsidDel="00A369A1">
          <w:rPr>
            <w:bCs/>
            <w:sz w:val="22"/>
            <w:szCs w:val="22"/>
          </w:rPr>
          <w:delText xml:space="preserve">, </w:delText>
        </w:r>
        <w:r w:rsidR="00780039" w:rsidDel="00A369A1">
          <w:rPr>
            <w:bCs/>
            <w:sz w:val="22"/>
            <w:szCs w:val="22"/>
          </w:rPr>
          <w:delText>accompanied by a re-introduction of</w:delText>
        </w:r>
        <w:r w:rsidR="00E366FA" w:rsidDel="00A369A1">
          <w:rPr>
            <w:bCs/>
            <w:sz w:val="22"/>
            <w:szCs w:val="22"/>
          </w:rPr>
          <w:delText xml:space="preserve"> serotinous characteristics</w:delText>
        </w:r>
        <w:r w:rsidR="00B4140D" w:rsidDel="00A369A1">
          <w:rPr>
            <w:bCs/>
            <w:sz w:val="22"/>
            <w:szCs w:val="22"/>
          </w:rPr>
          <w:delText>,</w:delText>
        </w:r>
        <w:r w:rsidR="00E366FA" w:rsidDel="00A369A1">
          <w:rPr>
            <w:bCs/>
            <w:sz w:val="22"/>
            <w:szCs w:val="22"/>
          </w:rPr>
          <w:delText xml:space="preserve"> is </w:delText>
        </w:r>
        <w:r w:rsidR="00FD10A0" w:rsidDel="00A369A1">
          <w:rPr>
            <w:bCs/>
            <w:sz w:val="22"/>
            <w:szCs w:val="22"/>
          </w:rPr>
          <w:delText>not im</w:delText>
        </w:r>
        <w:r w:rsidR="00770330" w:rsidDel="00A369A1">
          <w:rPr>
            <w:bCs/>
            <w:sz w:val="22"/>
            <w:szCs w:val="22"/>
          </w:rPr>
          <w:delText xml:space="preserve">possible </w:delText>
        </w:r>
        <w:r w:rsidR="00FD10A0" w:rsidDel="00A369A1">
          <w:rPr>
            <w:bCs/>
            <w:sz w:val="22"/>
            <w:szCs w:val="22"/>
          </w:rPr>
          <w:delText>in the future</w:delText>
        </w:r>
        <w:r w:rsidR="003E1B18" w:rsidDel="00A369A1">
          <w:rPr>
            <w:bCs/>
            <w:sz w:val="22"/>
            <w:szCs w:val="22"/>
          </w:rPr>
          <w:delText xml:space="preserve">; </w:delText>
        </w:r>
        <w:r w:rsidR="00471003" w:rsidDel="00A369A1">
          <w:rPr>
            <w:bCs/>
            <w:sz w:val="22"/>
            <w:szCs w:val="22"/>
          </w:rPr>
          <w:delText xml:space="preserve">however, </w:delText>
        </w:r>
        <w:r w:rsidR="003E1B18" w:rsidDel="00A369A1">
          <w:rPr>
            <w:bCs/>
            <w:sz w:val="22"/>
            <w:szCs w:val="22"/>
          </w:rPr>
          <w:delText xml:space="preserve">current climate projections </w:delText>
        </w:r>
        <w:r w:rsidR="001E28D9" w:rsidDel="00A369A1">
          <w:rPr>
            <w:bCs/>
            <w:sz w:val="22"/>
            <w:szCs w:val="22"/>
          </w:rPr>
          <w:delText>suggest the reoccurrence of fire is unlikely</w:delText>
        </w:r>
        <w:r w:rsidR="009E2EBD" w:rsidDel="00A369A1">
          <w:rPr>
            <w:bCs/>
            <w:sz w:val="22"/>
            <w:szCs w:val="22"/>
          </w:rPr>
          <w:delText xml:space="preserve"> (Fernandez </w:delText>
        </w:r>
        <w:r w:rsidR="009E2EBD" w:rsidRPr="009E2EBD" w:rsidDel="00A369A1">
          <w:rPr>
            <w:bCs/>
            <w:i/>
            <w:iCs/>
            <w:sz w:val="22"/>
            <w:szCs w:val="22"/>
          </w:rPr>
          <w:delText>et al</w:delText>
        </w:r>
        <w:r w:rsidR="004D3073" w:rsidDel="00A369A1">
          <w:rPr>
            <w:bCs/>
            <w:i/>
            <w:iCs/>
            <w:sz w:val="22"/>
            <w:szCs w:val="22"/>
          </w:rPr>
          <w:delText>.</w:delText>
        </w:r>
        <w:r w:rsidR="009E2EBD" w:rsidRPr="009E2EBD" w:rsidDel="00A369A1">
          <w:rPr>
            <w:bCs/>
            <w:i/>
            <w:iCs/>
            <w:sz w:val="22"/>
            <w:szCs w:val="22"/>
          </w:rPr>
          <w:delText xml:space="preserve"> </w:delText>
        </w:r>
        <w:r w:rsidR="009E2EBD" w:rsidDel="00A369A1">
          <w:rPr>
            <w:bCs/>
            <w:sz w:val="22"/>
            <w:szCs w:val="22"/>
          </w:rPr>
          <w:delText>2015)</w:delText>
        </w:r>
        <w:r w:rsidR="00E366FA" w:rsidDel="00A369A1">
          <w:rPr>
            <w:bCs/>
            <w:sz w:val="22"/>
            <w:szCs w:val="22"/>
          </w:rPr>
          <w:delText>.</w:delText>
        </w:r>
        <w:r w:rsidR="00FD10A0" w:rsidDel="00A369A1">
          <w:rPr>
            <w:bCs/>
            <w:sz w:val="22"/>
            <w:szCs w:val="22"/>
          </w:rPr>
          <w:delText xml:space="preserve"> </w:delText>
        </w:r>
      </w:del>
    </w:p>
    <w:p w14:paraId="224DF466" w14:textId="77777777" w:rsidR="00F36878" w:rsidRDefault="00F36878" w:rsidP="00BE49FD">
      <w:pPr>
        <w:spacing w:line="276" w:lineRule="auto"/>
        <w:jc w:val="both"/>
        <w:rPr>
          <w:ins w:id="691" w:author="Jeff" w:date="2021-06-20T10:02:00Z"/>
          <w:bCs/>
          <w:sz w:val="22"/>
          <w:szCs w:val="22"/>
        </w:rPr>
      </w:pPr>
    </w:p>
    <w:p w14:paraId="7A763272" w14:textId="6A359B75" w:rsidR="00BE49FD" w:rsidRPr="0074085B" w:rsidDel="00F36878" w:rsidRDefault="00F36878" w:rsidP="00B6617D">
      <w:pPr>
        <w:spacing w:line="360" w:lineRule="auto"/>
        <w:jc w:val="both"/>
        <w:rPr>
          <w:del w:id="692" w:author="Jeff" w:date="2021-06-21T15:37:00Z"/>
          <w:rFonts w:eastAsiaTheme="minorHAnsi"/>
          <w:sz w:val="22"/>
          <w:szCs w:val="22"/>
          <w:rPrChange w:id="693" w:author="Jeff" w:date="2021-06-24T02:51:00Z">
            <w:rPr>
              <w:del w:id="694" w:author="Jeff" w:date="2021-06-21T15:37:00Z"/>
              <w:bCs/>
              <w:sz w:val="22"/>
              <w:szCs w:val="22"/>
            </w:rPr>
          </w:rPrChange>
        </w:rPr>
        <w:pPrChange w:id="695" w:author="Jeff" w:date="2021-06-24T02:32:00Z">
          <w:pPr>
            <w:spacing w:line="276" w:lineRule="auto"/>
            <w:jc w:val="both"/>
          </w:pPr>
        </w:pPrChange>
      </w:pPr>
      <w:ins w:id="696" w:author="Jeff" w:date="2021-06-23T13:49:00Z">
        <w:r w:rsidRPr="0074085B">
          <w:rPr>
            <w:bCs/>
            <w:i/>
            <w:iCs/>
            <w:sz w:val="22"/>
            <w:szCs w:val="22"/>
            <w:rPrChange w:id="697" w:author="Jeff" w:date="2021-06-24T02:51:00Z">
              <w:rPr>
                <w:bCs/>
                <w:sz w:val="22"/>
                <w:szCs w:val="22"/>
              </w:rPr>
            </w:rPrChange>
          </w:rPr>
          <w:t>Soil Traits</w:t>
        </w:r>
      </w:ins>
      <w:del w:id="698" w:author="Jeff" w:date="2021-06-20T20:35:00Z">
        <w:r w:rsidR="005E3181" w:rsidRPr="0074085B" w:rsidDel="00440939">
          <w:rPr>
            <w:rFonts w:eastAsiaTheme="minorHAnsi"/>
            <w:sz w:val="22"/>
            <w:szCs w:val="22"/>
            <w:rPrChange w:id="699" w:author="Jeff" w:date="2021-06-24T02:51:00Z">
              <w:rPr>
                <w:bCs/>
                <w:sz w:val="22"/>
                <w:szCs w:val="22"/>
              </w:rPr>
            </w:rPrChange>
          </w:rPr>
          <w:delText>Despite the absence of fire, f</w:delText>
        </w:r>
      </w:del>
      <w:del w:id="700" w:author="Jeff" w:date="2021-06-21T15:37:00Z">
        <w:r w:rsidR="005E3181" w:rsidRPr="0074085B" w:rsidDel="00F5609E">
          <w:rPr>
            <w:rFonts w:eastAsiaTheme="minorHAnsi"/>
            <w:sz w:val="22"/>
            <w:szCs w:val="22"/>
            <w:rPrChange w:id="701" w:author="Jeff" w:date="2021-06-24T02:51:00Z">
              <w:rPr>
                <w:bCs/>
                <w:sz w:val="22"/>
                <w:szCs w:val="22"/>
              </w:rPr>
            </w:rPrChange>
          </w:rPr>
          <w:delText>ire remnants</w:delText>
        </w:r>
        <w:r w:rsidR="001E28D9" w:rsidRPr="0074085B" w:rsidDel="00F5609E">
          <w:rPr>
            <w:rFonts w:eastAsiaTheme="minorHAnsi"/>
            <w:sz w:val="22"/>
            <w:szCs w:val="22"/>
            <w:rPrChange w:id="702" w:author="Jeff" w:date="2021-06-24T02:51:00Z">
              <w:rPr>
                <w:bCs/>
                <w:sz w:val="22"/>
                <w:szCs w:val="22"/>
              </w:rPr>
            </w:rPrChange>
          </w:rPr>
          <w:delText xml:space="preserve"> endure</w:delText>
        </w:r>
        <w:r w:rsidR="005F2F5B" w:rsidRPr="0074085B" w:rsidDel="00F5609E">
          <w:rPr>
            <w:rFonts w:eastAsiaTheme="minorHAnsi"/>
            <w:sz w:val="22"/>
            <w:szCs w:val="22"/>
            <w:rPrChange w:id="703" w:author="Jeff" w:date="2021-06-24T02:51:00Z">
              <w:rPr>
                <w:bCs/>
                <w:sz w:val="22"/>
                <w:szCs w:val="22"/>
              </w:rPr>
            </w:rPrChange>
          </w:rPr>
          <w:delText xml:space="preserve"> long after the 1947 event</w:delText>
        </w:r>
        <w:r w:rsidR="005E3181" w:rsidRPr="0074085B" w:rsidDel="00F5609E">
          <w:rPr>
            <w:rFonts w:eastAsiaTheme="minorHAnsi"/>
            <w:sz w:val="22"/>
            <w:szCs w:val="22"/>
            <w:rPrChange w:id="704" w:author="Jeff" w:date="2021-06-24T02:51:00Z">
              <w:rPr>
                <w:bCs/>
                <w:sz w:val="22"/>
                <w:szCs w:val="22"/>
              </w:rPr>
            </w:rPrChange>
          </w:rPr>
          <w:delText xml:space="preserve">. </w:delText>
        </w:r>
        <w:r w:rsidR="00DF7A91" w:rsidRPr="0074085B" w:rsidDel="00F5609E">
          <w:rPr>
            <w:rFonts w:eastAsiaTheme="minorHAnsi"/>
            <w:sz w:val="22"/>
            <w:szCs w:val="22"/>
            <w:rPrChange w:id="705" w:author="Jeff" w:date="2021-06-24T02:51:00Z">
              <w:rPr>
                <w:sz w:val="22"/>
                <w:szCs w:val="22"/>
              </w:rPr>
            </w:rPrChange>
          </w:rPr>
          <w:delText>Previously, scientists found subsurface charcoal deposits on the north side of Cadillac Mountain on Mt. Desert (Patterson</w:delText>
        </w:r>
        <w:r w:rsidR="005B5FAD" w:rsidRPr="0074085B" w:rsidDel="00F5609E">
          <w:rPr>
            <w:rFonts w:eastAsiaTheme="minorHAnsi"/>
            <w:sz w:val="22"/>
            <w:szCs w:val="22"/>
            <w:rPrChange w:id="706" w:author="Jeff" w:date="2021-06-24T02:51:00Z">
              <w:rPr>
                <w:sz w:val="22"/>
                <w:szCs w:val="22"/>
              </w:rPr>
            </w:rPrChange>
          </w:rPr>
          <w:delText>,</w:delText>
        </w:r>
        <w:r w:rsidR="00DF7A91" w:rsidRPr="0074085B" w:rsidDel="00F5609E">
          <w:rPr>
            <w:rFonts w:eastAsiaTheme="minorHAnsi"/>
            <w:sz w:val="22"/>
            <w:szCs w:val="22"/>
            <w:rPrChange w:id="707" w:author="Jeff" w:date="2021-06-24T02:51:00Z">
              <w:rPr>
                <w:sz w:val="22"/>
                <w:szCs w:val="22"/>
              </w:rPr>
            </w:rPrChange>
          </w:rPr>
          <w:delText xml:space="preserve"> Edwards and Maguire 1987; Verma and Jayakumar 2012). One could argue that charcoal remnants very probably play a role in recovery capacity at burned-over Cadillac Brook (below the heights of South Cadillac trail), but it is not known to what extent these benefit the larger ecosystem located higher up in that mountain community. Now that recovery from fire is no longer </w:delText>
        </w:r>
      </w:del>
      <w:del w:id="708" w:author="Jeff" w:date="2021-06-20T20:35:00Z">
        <w:r w:rsidR="00DF7A91" w:rsidRPr="0074085B" w:rsidDel="00440939">
          <w:rPr>
            <w:rFonts w:eastAsiaTheme="minorHAnsi"/>
            <w:sz w:val="22"/>
            <w:szCs w:val="22"/>
            <w:rPrChange w:id="709" w:author="Jeff" w:date="2021-06-24T02:51:00Z">
              <w:rPr>
                <w:sz w:val="22"/>
                <w:szCs w:val="22"/>
              </w:rPr>
            </w:rPrChange>
          </w:rPr>
          <w:delText xml:space="preserve">an </w:delText>
        </w:r>
      </w:del>
      <w:del w:id="710" w:author="Jeff" w:date="2021-06-21T15:37:00Z">
        <w:r w:rsidR="00DF7A91" w:rsidRPr="0074085B" w:rsidDel="00F5609E">
          <w:rPr>
            <w:rFonts w:eastAsiaTheme="minorHAnsi"/>
            <w:sz w:val="22"/>
            <w:szCs w:val="22"/>
            <w:rPrChange w:id="711" w:author="Jeff" w:date="2021-06-24T02:51:00Z">
              <w:rPr>
                <w:sz w:val="22"/>
                <w:szCs w:val="22"/>
              </w:rPr>
            </w:rPrChange>
          </w:rPr>
          <w:delText>acute environmental response, we consider to what extent pyrogenic carbon will continue to be available to several generations removed from the 1947 inferno.</w:delText>
        </w:r>
      </w:del>
      <w:moveToRangeStart w:id="712" w:author="Jeff" w:date="2021-06-20T10:02:00Z" w:name="move75075755"/>
      <w:moveTo w:id="713" w:author="Jeff" w:date="2021-06-20T10:02:00Z">
        <w:del w:id="714" w:author="Jeff" w:date="2021-06-21T15:37:00Z">
          <w:r w:rsidR="00BE49FD" w:rsidRPr="0074085B" w:rsidDel="00F5609E">
            <w:rPr>
              <w:rFonts w:eastAsiaTheme="minorHAnsi"/>
              <w:sz w:val="22"/>
              <w:szCs w:val="22"/>
              <w:rPrChange w:id="715" w:author="Jeff" w:date="2021-06-24T02:51:00Z">
                <w:rPr>
                  <w:sz w:val="22"/>
                  <w:szCs w:val="22"/>
                </w:rPr>
              </w:rPrChange>
            </w:rPr>
            <w:delText xml:space="preserve">Investigators found a reduction in soil C at upper locations not in the fire path with the highest </w:delText>
          </w:r>
          <w:r w:rsidR="00BE49FD" w:rsidRPr="0074085B" w:rsidDel="00F5609E">
            <w:rPr>
              <w:rFonts w:eastAsiaTheme="minorHAnsi"/>
              <w:sz w:val="22"/>
              <w:szCs w:val="22"/>
              <w:rPrChange w:id="716" w:author="Jeff" w:date="2021-06-24T02:51:00Z">
                <w:rPr>
                  <w:color w:val="000000" w:themeColor="text1"/>
                  <w:sz w:val="22"/>
                  <w:szCs w:val="22"/>
                  <w:shd w:val="clear" w:color="auto" w:fill="FFFFFF"/>
                </w:rPr>
              </w:rPrChange>
            </w:rPr>
            <w:delText xml:space="preserve">concentrations at lower elevations that did not experience the 1947 fire. This is congruent with our </w:delText>
          </w:r>
        </w:del>
        <w:del w:id="717" w:author="Jeff" w:date="2021-06-20T20:36:00Z">
          <w:r w:rsidR="00BE49FD" w:rsidRPr="0074085B" w:rsidDel="00440939">
            <w:rPr>
              <w:rFonts w:eastAsiaTheme="minorHAnsi"/>
              <w:sz w:val="22"/>
              <w:szCs w:val="22"/>
              <w:rPrChange w:id="718" w:author="Jeff" w:date="2021-06-24T02:51:00Z">
                <w:rPr>
                  <w:color w:val="000000" w:themeColor="text1"/>
                  <w:sz w:val="22"/>
                  <w:szCs w:val="22"/>
                  <w:shd w:val="clear" w:color="auto" w:fill="FFFFFF"/>
                </w:rPr>
              </w:rPrChange>
            </w:rPr>
            <w:delText>premise</w:delText>
          </w:r>
        </w:del>
        <w:del w:id="719" w:author="Jeff" w:date="2021-06-21T15:37:00Z">
          <w:r w:rsidR="00BE49FD" w:rsidRPr="0074085B" w:rsidDel="00F5609E">
            <w:rPr>
              <w:rFonts w:eastAsiaTheme="minorHAnsi"/>
              <w:sz w:val="22"/>
              <w:szCs w:val="22"/>
              <w:rPrChange w:id="720" w:author="Jeff" w:date="2021-06-24T02:51:00Z">
                <w:rPr>
                  <w:color w:val="000000" w:themeColor="text1"/>
                  <w:sz w:val="22"/>
                  <w:szCs w:val="22"/>
                  <w:shd w:val="clear" w:color="auto" w:fill="FFFFFF"/>
                </w:rPr>
              </w:rPrChange>
            </w:rPr>
            <w:delText xml:space="preserve"> that elevation plays a role in soil C distribution as it does in foliar C availability. Patel </w:delText>
          </w:r>
          <w:r w:rsidR="00BE49FD" w:rsidRPr="0074085B" w:rsidDel="00F5609E">
            <w:rPr>
              <w:rFonts w:eastAsiaTheme="minorHAnsi"/>
              <w:sz w:val="22"/>
              <w:szCs w:val="22"/>
              <w:rPrChange w:id="721" w:author="Jeff" w:date="2021-06-24T02:51:00Z">
                <w:rPr>
                  <w:i/>
                  <w:iCs/>
                  <w:color w:val="000000" w:themeColor="text1"/>
                  <w:sz w:val="22"/>
                  <w:szCs w:val="22"/>
                  <w:shd w:val="clear" w:color="auto" w:fill="FFFFFF"/>
                </w:rPr>
              </w:rPrChange>
            </w:rPr>
            <w:delText>et al.</w:delText>
          </w:r>
          <w:r w:rsidR="00BE49FD" w:rsidRPr="0074085B" w:rsidDel="00F5609E">
            <w:rPr>
              <w:rFonts w:eastAsiaTheme="minorHAnsi"/>
              <w:sz w:val="22"/>
              <w:szCs w:val="22"/>
              <w:rPrChange w:id="722" w:author="Jeff" w:date="2021-06-24T02:51:00Z">
                <w:rPr>
                  <w:color w:val="000000" w:themeColor="text1"/>
                  <w:sz w:val="22"/>
                  <w:szCs w:val="22"/>
                  <w:shd w:val="clear" w:color="auto" w:fill="FFFFFF"/>
                </w:rPr>
              </w:rPrChange>
            </w:rPr>
            <w:delText xml:space="preserve"> (2018) studied </w:delText>
          </w:r>
          <w:r w:rsidR="00BE49FD" w:rsidRPr="0074085B" w:rsidDel="00F5609E">
            <w:rPr>
              <w:rFonts w:eastAsiaTheme="minorHAnsi"/>
              <w:sz w:val="22"/>
              <w:szCs w:val="22"/>
              <w:rPrChange w:id="723" w:author="Jeff" w:date="2021-06-24T02:51:00Z">
                <w:rPr>
                  <w:sz w:val="22"/>
                  <w:szCs w:val="22"/>
                </w:rPr>
              </w:rPrChange>
            </w:rPr>
            <w:delText>soil N in several watersheds (drainages) below South Cadillac trail, at low to mid-elevation, to determine recalcitrant atmospheric deposition since the 1947 fire. Since fire is known to increase N losses there was an expectation of lower total nitrogen (TN) at sites closer to the most intense burns but differences did not materialize. These are consistent with our findings.</w:delText>
          </w:r>
        </w:del>
      </w:moveTo>
    </w:p>
    <w:p w14:paraId="6CA373F5" w14:textId="77777777" w:rsidR="00F36878" w:rsidRDefault="00F36878" w:rsidP="00B6617D">
      <w:pPr>
        <w:spacing w:line="360" w:lineRule="auto"/>
        <w:jc w:val="both"/>
        <w:rPr>
          <w:ins w:id="724" w:author="Jeff" w:date="2021-06-23T13:50:00Z"/>
          <w:rFonts w:eastAsiaTheme="minorHAnsi"/>
          <w:sz w:val="22"/>
          <w:szCs w:val="22"/>
        </w:rPr>
        <w:pPrChange w:id="725" w:author="Jeff" w:date="2021-06-24T02:32:00Z">
          <w:pPr>
            <w:spacing w:line="276" w:lineRule="auto"/>
            <w:jc w:val="both"/>
          </w:pPr>
        </w:pPrChange>
      </w:pPr>
    </w:p>
    <w:p w14:paraId="6F8F24D3" w14:textId="77777777" w:rsidR="002316FF" w:rsidRDefault="008B18BB" w:rsidP="00255E9A">
      <w:pPr>
        <w:spacing w:line="360" w:lineRule="auto"/>
        <w:rPr>
          <w:ins w:id="726" w:author="Jeff" w:date="2021-06-24T05:39:00Z"/>
          <w:sz w:val="22"/>
          <w:szCs w:val="22"/>
        </w:rPr>
      </w:pPr>
      <w:ins w:id="727" w:author="Jeff" w:date="2021-06-24T04:54:00Z">
        <w:r>
          <w:rPr>
            <w:sz w:val="22"/>
            <w:szCs w:val="22"/>
          </w:rPr>
          <w:t xml:space="preserve">Soil fertility and water </w:t>
        </w:r>
      </w:ins>
      <w:ins w:id="728" w:author="Jeff" w:date="2021-06-24T04:55:00Z">
        <w:r>
          <w:rPr>
            <w:sz w:val="22"/>
            <w:szCs w:val="22"/>
          </w:rPr>
          <w:t xml:space="preserve">retention </w:t>
        </w:r>
      </w:ins>
      <w:ins w:id="729" w:author="Jeff" w:date="2021-06-24T05:35:00Z">
        <w:r w:rsidR="002316FF">
          <w:rPr>
            <w:sz w:val="22"/>
            <w:szCs w:val="22"/>
          </w:rPr>
          <w:t>vary, understandably, across those dimensions in the</w:t>
        </w:r>
      </w:ins>
      <w:ins w:id="730" w:author="Jeff" w:date="2021-06-24T04:55:00Z">
        <w:r>
          <w:rPr>
            <w:sz w:val="22"/>
            <w:szCs w:val="22"/>
          </w:rPr>
          <w:t xml:space="preserve"> four colonies we observed. </w:t>
        </w:r>
      </w:ins>
      <w:ins w:id="731" w:author="Jeff" w:date="2021-06-24T05:36:00Z">
        <w:r w:rsidR="002316FF">
          <w:rPr>
            <w:sz w:val="22"/>
            <w:szCs w:val="22"/>
          </w:rPr>
          <w:t>What seems apparent is the fact that f</w:t>
        </w:r>
      </w:ins>
      <w:ins w:id="732" w:author="Jeff" w:date="2021-06-24T04:55:00Z">
        <w:r>
          <w:rPr>
            <w:sz w:val="22"/>
            <w:szCs w:val="22"/>
          </w:rPr>
          <w:t>ire history as much as topography plays a rol</w:t>
        </w:r>
      </w:ins>
      <w:ins w:id="733" w:author="Jeff" w:date="2021-06-24T04:56:00Z">
        <w:r>
          <w:rPr>
            <w:sz w:val="22"/>
            <w:szCs w:val="22"/>
          </w:rPr>
          <w:t>e in determining the extent to which trees derive enough support</w:t>
        </w:r>
      </w:ins>
      <w:ins w:id="734" w:author="Jeff" w:date="2021-06-24T05:36:00Z">
        <w:r w:rsidR="002316FF">
          <w:rPr>
            <w:sz w:val="22"/>
            <w:szCs w:val="22"/>
          </w:rPr>
          <w:t xml:space="preserve"> </w:t>
        </w:r>
      </w:ins>
      <w:ins w:id="735" w:author="Jeff" w:date="2021-06-24T04:56:00Z">
        <w:r>
          <w:rPr>
            <w:sz w:val="22"/>
            <w:szCs w:val="22"/>
          </w:rPr>
          <w:t xml:space="preserve">to </w:t>
        </w:r>
      </w:ins>
      <w:ins w:id="736" w:author="Jeff" w:date="2021-06-24T04:57:00Z">
        <w:r>
          <w:rPr>
            <w:sz w:val="22"/>
            <w:szCs w:val="22"/>
          </w:rPr>
          <w:t xml:space="preserve">persist despite fire absence, wind and other disturbances </w:t>
        </w:r>
      </w:ins>
      <w:ins w:id="737" w:author="Jeff" w:date="2021-06-24T05:37:00Z">
        <w:r w:rsidR="002316FF">
          <w:rPr>
            <w:sz w:val="22"/>
            <w:szCs w:val="22"/>
          </w:rPr>
          <w:t>including</w:t>
        </w:r>
      </w:ins>
      <w:ins w:id="738" w:author="Jeff" w:date="2021-06-24T04:57:00Z">
        <w:r>
          <w:rPr>
            <w:sz w:val="22"/>
            <w:szCs w:val="22"/>
          </w:rPr>
          <w:t xml:space="preserve"> competition from other evergreen trees. </w:t>
        </w:r>
      </w:ins>
      <w:ins w:id="739" w:author="Jeff" w:date="2021-06-24T05:37:00Z">
        <w:r w:rsidR="002316FF">
          <w:rPr>
            <w:sz w:val="22"/>
            <w:szCs w:val="22"/>
          </w:rPr>
          <w:t>From a nutrition standpoint</w:t>
        </w:r>
      </w:ins>
      <w:ins w:id="740" w:author="Jeff" w:date="2021-06-23T13:50:00Z">
        <w:r w:rsidR="00F36878">
          <w:rPr>
            <w:sz w:val="22"/>
            <w:szCs w:val="22"/>
          </w:rPr>
          <w:t>,</w:t>
        </w:r>
      </w:ins>
      <w:ins w:id="741" w:author="Jeff" w:date="2021-06-24T04:57:00Z">
        <w:r>
          <w:rPr>
            <w:sz w:val="22"/>
            <w:szCs w:val="22"/>
          </w:rPr>
          <w:t xml:space="preserve"> there are reports of</w:t>
        </w:r>
      </w:ins>
      <w:ins w:id="742" w:author="Jeff" w:date="2021-06-23T13:50:00Z">
        <w:r w:rsidR="00F36878">
          <w:rPr>
            <w:sz w:val="22"/>
            <w:szCs w:val="22"/>
          </w:rPr>
          <w:t xml:space="preserve"> subsurface charcoal </w:t>
        </w:r>
      </w:ins>
      <w:ins w:id="743" w:author="Jeff" w:date="2021-06-24T04:58:00Z">
        <w:r>
          <w:rPr>
            <w:sz w:val="22"/>
            <w:szCs w:val="22"/>
          </w:rPr>
          <w:t xml:space="preserve">as a soil component in fire-exposed areas subsequent to 1947. </w:t>
        </w:r>
      </w:ins>
      <w:ins w:id="744" w:author="Jeff" w:date="2021-06-24T05:38:00Z">
        <w:r w:rsidR="002316FF">
          <w:rPr>
            <w:sz w:val="22"/>
            <w:szCs w:val="22"/>
          </w:rPr>
          <w:t>One</w:t>
        </w:r>
      </w:ins>
      <w:ins w:id="745" w:author="Jeff" w:date="2021-06-24T05:37:00Z">
        <w:r w:rsidR="002316FF">
          <w:rPr>
            <w:sz w:val="22"/>
            <w:szCs w:val="22"/>
          </w:rPr>
          <w:t xml:space="preserve"> </w:t>
        </w:r>
      </w:ins>
      <w:ins w:id="746" w:author="Jeff" w:date="2021-06-23T13:50:00Z">
        <w:r w:rsidR="00F36878" w:rsidRPr="00DD549D">
          <w:rPr>
            <w:sz w:val="22"/>
            <w:szCs w:val="22"/>
          </w:rPr>
          <w:t>c</w:t>
        </w:r>
      </w:ins>
      <w:ins w:id="747" w:author="Jeff" w:date="2021-06-24T05:38:00Z">
        <w:r w:rsidR="002316FF">
          <w:rPr>
            <w:sz w:val="22"/>
            <w:szCs w:val="22"/>
          </w:rPr>
          <w:t>an</w:t>
        </w:r>
      </w:ins>
      <w:ins w:id="748" w:author="Jeff" w:date="2021-06-23T13:50:00Z">
        <w:r w:rsidR="00F36878" w:rsidRPr="00DD549D">
          <w:rPr>
            <w:sz w:val="22"/>
            <w:szCs w:val="22"/>
          </w:rPr>
          <w:t xml:space="preserve"> argue that charcoal remnants </w:t>
        </w:r>
        <w:r w:rsidR="00F36878">
          <w:rPr>
            <w:sz w:val="22"/>
            <w:szCs w:val="22"/>
          </w:rPr>
          <w:t>probably</w:t>
        </w:r>
        <w:r w:rsidR="00F36878" w:rsidRPr="00DD549D">
          <w:rPr>
            <w:sz w:val="22"/>
            <w:szCs w:val="22"/>
          </w:rPr>
          <w:t xml:space="preserve"> play a role in </w:t>
        </w:r>
        <w:r w:rsidR="00F36878" w:rsidRPr="00F3370C">
          <w:rPr>
            <w:sz w:val="22"/>
            <w:szCs w:val="22"/>
          </w:rPr>
          <w:t>recovery</w:t>
        </w:r>
      </w:ins>
      <w:ins w:id="749" w:author="Jeff" w:date="2021-06-24T05:38:00Z">
        <w:r w:rsidR="002316FF">
          <w:rPr>
            <w:sz w:val="22"/>
            <w:szCs w:val="22"/>
          </w:rPr>
          <w:t xml:space="preserve"> </w:t>
        </w:r>
      </w:ins>
      <w:ins w:id="750" w:author="Jeff" w:date="2021-06-23T13:50:00Z">
        <w:r w:rsidR="00F36878" w:rsidRPr="00DD549D">
          <w:rPr>
            <w:sz w:val="22"/>
            <w:szCs w:val="22"/>
          </w:rPr>
          <w:t>at burned-over Cadillac Brook (below the heights of South Cadillac trail</w:t>
        </w:r>
      </w:ins>
      <w:ins w:id="751" w:author="Jeff" w:date="2021-06-24T04:59:00Z">
        <w:r>
          <w:rPr>
            <w:sz w:val="22"/>
            <w:szCs w:val="22"/>
          </w:rPr>
          <w:t xml:space="preserve">) as reported earlier </w:t>
        </w:r>
        <w:r>
          <w:rPr>
            <w:sz w:val="22"/>
            <w:szCs w:val="22"/>
          </w:rPr>
          <w:t xml:space="preserve">(Patterson, Edwards and Maguire 1987; Verma and Jayakumar 2012). </w:t>
        </w:r>
      </w:ins>
      <w:ins w:id="752" w:author="Jeff" w:date="2021-06-24T05:38:00Z">
        <w:r w:rsidR="002316FF">
          <w:rPr>
            <w:bCs/>
            <w:sz w:val="22"/>
            <w:szCs w:val="22"/>
          </w:rPr>
          <w:t>To support this contention, there are p</w:t>
        </w:r>
      </w:ins>
      <w:ins w:id="753" w:author="Jeff" w:date="2021-06-24T05:06:00Z">
        <w:r w:rsidR="0027038D">
          <w:rPr>
            <w:bCs/>
            <w:sz w:val="22"/>
            <w:szCs w:val="22"/>
          </w:rPr>
          <w:t xml:space="preserve">revious findings </w:t>
        </w:r>
      </w:ins>
      <w:ins w:id="754" w:author="Jeff" w:date="2021-06-24T05:39:00Z">
        <w:r w:rsidR="002316FF">
          <w:rPr>
            <w:bCs/>
            <w:sz w:val="22"/>
            <w:szCs w:val="22"/>
          </w:rPr>
          <w:t xml:space="preserve">which report </w:t>
        </w:r>
      </w:ins>
      <w:ins w:id="755" w:author="Jeff" w:date="2021-06-24T05:06:00Z">
        <w:r w:rsidR="0027038D">
          <w:rPr>
            <w:bCs/>
            <w:sz w:val="22"/>
            <w:szCs w:val="22"/>
          </w:rPr>
          <w:t>post-fire pyrogenic C remnants endure in the soil layer (</w:t>
        </w:r>
        <w:proofErr w:type="spellStart"/>
        <w:r w:rsidR="0027038D">
          <w:rPr>
            <w:bCs/>
            <w:sz w:val="22"/>
            <w:szCs w:val="22"/>
          </w:rPr>
          <w:t>DeBano</w:t>
        </w:r>
        <w:proofErr w:type="spellEnd"/>
        <w:r w:rsidR="0027038D">
          <w:rPr>
            <w:bCs/>
            <w:sz w:val="22"/>
            <w:szCs w:val="22"/>
          </w:rPr>
          <w:t xml:space="preserve"> 1981) accompanied by increased </w:t>
        </w:r>
        <w:r w:rsidR="0027038D" w:rsidRPr="00345813">
          <w:rPr>
            <w:sz w:val="22"/>
            <w:szCs w:val="22"/>
          </w:rPr>
          <w:t>alkali cations (</w:t>
        </w:r>
        <w:proofErr w:type="spellStart"/>
        <w:r w:rsidR="0027038D" w:rsidRPr="00345813">
          <w:rPr>
            <w:sz w:val="22"/>
            <w:szCs w:val="22"/>
          </w:rPr>
          <w:t>Kolden</w:t>
        </w:r>
        <w:proofErr w:type="spellEnd"/>
        <w:r w:rsidR="0027038D" w:rsidRPr="00345813">
          <w:rPr>
            <w:sz w:val="22"/>
            <w:szCs w:val="22"/>
          </w:rPr>
          <w:t xml:space="preserve"> </w:t>
        </w:r>
        <w:r w:rsidR="0027038D" w:rsidRPr="00345813">
          <w:rPr>
            <w:i/>
            <w:sz w:val="22"/>
            <w:szCs w:val="22"/>
          </w:rPr>
          <w:t>et al</w:t>
        </w:r>
        <w:r w:rsidR="0027038D">
          <w:rPr>
            <w:i/>
            <w:sz w:val="22"/>
            <w:szCs w:val="22"/>
          </w:rPr>
          <w:t>.</w:t>
        </w:r>
        <w:r w:rsidR="0027038D" w:rsidRPr="00345813">
          <w:rPr>
            <w:sz w:val="22"/>
            <w:szCs w:val="22"/>
          </w:rPr>
          <w:t xml:space="preserve"> 2017)</w:t>
        </w:r>
        <w:r w:rsidR="0027038D">
          <w:rPr>
            <w:sz w:val="22"/>
            <w:szCs w:val="22"/>
          </w:rPr>
          <w:t xml:space="preserve"> and s</w:t>
        </w:r>
        <w:r w:rsidR="0027038D" w:rsidRPr="00345813">
          <w:rPr>
            <w:sz w:val="22"/>
            <w:szCs w:val="22"/>
          </w:rPr>
          <w:t>olubilize</w:t>
        </w:r>
        <w:r w:rsidR="0027038D">
          <w:rPr>
            <w:sz w:val="22"/>
            <w:szCs w:val="22"/>
          </w:rPr>
          <w:t xml:space="preserve">d </w:t>
        </w:r>
        <w:r w:rsidR="0027038D" w:rsidRPr="00345813">
          <w:rPr>
            <w:sz w:val="22"/>
            <w:szCs w:val="22"/>
          </w:rPr>
          <w:t>minerals (Caldwell and Richards 1989)</w:t>
        </w:r>
        <w:r w:rsidR="0027038D">
          <w:rPr>
            <w:sz w:val="22"/>
            <w:szCs w:val="22"/>
          </w:rPr>
          <w:t xml:space="preserve">. </w:t>
        </w:r>
      </w:ins>
      <w:ins w:id="756" w:author="Jeff" w:date="2021-06-24T05:00:00Z">
        <w:r>
          <w:rPr>
            <w:sz w:val="22"/>
            <w:szCs w:val="22"/>
          </w:rPr>
          <w:t>However, we found no obvious signs of charcoal particl</w:t>
        </w:r>
      </w:ins>
      <w:ins w:id="757" w:author="Jeff" w:date="2021-06-24T05:01:00Z">
        <w:r>
          <w:rPr>
            <w:sz w:val="22"/>
            <w:szCs w:val="22"/>
          </w:rPr>
          <w:t xml:space="preserve">es at either South Cadillac or Gorham cliffs and it </w:t>
        </w:r>
      </w:ins>
      <w:ins w:id="758" w:author="Jeff" w:date="2021-06-24T05:03:00Z">
        <w:r w:rsidR="0027038D">
          <w:rPr>
            <w:sz w:val="22"/>
            <w:szCs w:val="22"/>
          </w:rPr>
          <w:t>is</w:t>
        </w:r>
      </w:ins>
      <w:ins w:id="759" w:author="Jeff" w:date="2021-06-24T05:01:00Z">
        <w:r>
          <w:rPr>
            <w:sz w:val="22"/>
            <w:szCs w:val="22"/>
          </w:rPr>
          <w:t xml:space="preserve"> doubtful that much</w:t>
        </w:r>
      </w:ins>
      <w:ins w:id="760" w:author="Jeff" w:date="2021-06-23T13:50:00Z">
        <w:r w:rsidR="00F36878">
          <w:rPr>
            <w:sz w:val="22"/>
            <w:szCs w:val="22"/>
          </w:rPr>
          <w:t xml:space="preserve"> pyrogenic carbon </w:t>
        </w:r>
      </w:ins>
      <w:ins w:id="761" w:author="Jeff" w:date="2021-06-24T05:01:00Z">
        <w:r>
          <w:rPr>
            <w:sz w:val="22"/>
            <w:szCs w:val="22"/>
          </w:rPr>
          <w:t>remains after such a long fire absence</w:t>
        </w:r>
      </w:ins>
      <w:ins w:id="762" w:author="Jeff" w:date="2021-06-23T13:50:00Z">
        <w:r w:rsidR="00F36878">
          <w:rPr>
            <w:sz w:val="22"/>
            <w:szCs w:val="22"/>
          </w:rPr>
          <w:t xml:space="preserve">. </w:t>
        </w:r>
      </w:ins>
      <w:ins w:id="763" w:author="Jeff" w:date="2021-06-24T05:03:00Z">
        <w:r w:rsidR="0027038D">
          <w:rPr>
            <w:sz w:val="22"/>
            <w:szCs w:val="22"/>
          </w:rPr>
          <w:t xml:space="preserve">Pertinently, we found greater C availability at Wonderland as compared to Gorham </w:t>
        </w:r>
      </w:ins>
      <w:ins w:id="764" w:author="Jeff" w:date="2021-06-24T05:04:00Z">
        <w:r w:rsidR="0027038D">
          <w:rPr>
            <w:sz w:val="22"/>
            <w:szCs w:val="22"/>
          </w:rPr>
          <w:t>cliffs and South Cadillac, suggesting that topographic factors (slope for example) endow greater C retention</w:t>
        </w:r>
      </w:ins>
      <w:ins w:id="765" w:author="Jeff" w:date="2021-06-24T05:05:00Z">
        <w:r w:rsidR="0027038D">
          <w:rPr>
            <w:sz w:val="22"/>
            <w:szCs w:val="22"/>
          </w:rPr>
          <w:t xml:space="preserve"> based on the lack of fire to remove C</w:t>
        </w:r>
      </w:ins>
      <w:ins w:id="766" w:author="Jeff" w:date="2021-06-24T05:06:00Z">
        <w:r w:rsidR="0027038D">
          <w:rPr>
            <w:sz w:val="22"/>
            <w:szCs w:val="22"/>
          </w:rPr>
          <w:t xml:space="preserve"> </w:t>
        </w:r>
      </w:ins>
      <w:ins w:id="767" w:author="Jeff" w:date="2021-06-24T05:07:00Z">
        <w:r w:rsidR="0027038D" w:rsidRPr="00DD549D">
          <w:rPr>
            <w:bCs/>
            <w:iCs/>
            <w:sz w:val="22"/>
            <w:szCs w:val="22"/>
            <w:lang w:val="en"/>
          </w:rPr>
          <w:t>(</w:t>
        </w:r>
        <w:proofErr w:type="spellStart"/>
        <w:r w:rsidR="0027038D" w:rsidRPr="00DD549D">
          <w:rPr>
            <w:bCs/>
            <w:iCs/>
            <w:sz w:val="22"/>
            <w:szCs w:val="22"/>
            <w:lang w:val="en"/>
          </w:rPr>
          <w:t>Doerr</w:t>
        </w:r>
        <w:proofErr w:type="spellEnd"/>
        <w:r w:rsidR="0027038D" w:rsidRPr="00DD549D">
          <w:rPr>
            <w:bCs/>
            <w:iCs/>
            <w:sz w:val="22"/>
            <w:szCs w:val="22"/>
            <w:lang w:val="en"/>
          </w:rPr>
          <w:t xml:space="preserve"> </w:t>
        </w:r>
        <w:r w:rsidR="0027038D" w:rsidRPr="00DD549D">
          <w:rPr>
            <w:bCs/>
            <w:i/>
            <w:iCs/>
            <w:sz w:val="22"/>
            <w:szCs w:val="22"/>
            <w:lang w:val="en"/>
          </w:rPr>
          <w:t>et al</w:t>
        </w:r>
        <w:r w:rsidR="0027038D">
          <w:rPr>
            <w:bCs/>
            <w:i/>
            <w:iCs/>
            <w:sz w:val="22"/>
            <w:szCs w:val="22"/>
            <w:lang w:val="en"/>
          </w:rPr>
          <w:t>.</w:t>
        </w:r>
        <w:r w:rsidR="0027038D" w:rsidRPr="00DD549D">
          <w:rPr>
            <w:bCs/>
            <w:iCs/>
            <w:sz w:val="22"/>
            <w:szCs w:val="22"/>
            <w:lang w:val="en"/>
          </w:rPr>
          <w:t xml:space="preserve"> 2018)</w:t>
        </w:r>
        <w:r w:rsidR="0027038D">
          <w:rPr>
            <w:bCs/>
            <w:iCs/>
            <w:sz w:val="22"/>
            <w:szCs w:val="22"/>
            <w:lang w:val="en"/>
          </w:rPr>
          <w:t xml:space="preserve"> </w:t>
        </w:r>
      </w:ins>
      <w:ins w:id="768" w:author="Jeff" w:date="2021-06-24T05:06:00Z">
        <w:r w:rsidR="0027038D">
          <w:rPr>
            <w:sz w:val="22"/>
            <w:szCs w:val="22"/>
          </w:rPr>
          <w:t xml:space="preserve">as well as another </w:t>
        </w:r>
      </w:ins>
      <w:ins w:id="769" w:author="Jeff" w:date="2021-06-23T19:37:00Z">
        <w:r w:rsidR="00D83861">
          <w:rPr>
            <w:sz w:val="22"/>
            <w:szCs w:val="22"/>
          </w:rPr>
          <w:t>mechanism</w:t>
        </w:r>
      </w:ins>
      <w:ins w:id="770" w:author="Jeff" w:date="2021-06-24T05:06:00Z">
        <w:r w:rsidR="0027038D">
          <w:rPr>
            <w:sz w:val="22"/>
            <w:szCs w:val="22"/>
          </w:rPr>
          <w:t>,</w:t>
        </w:r>
      </w:ins>
      <w:ins w:id="771" w:author="Jeff" w:date="2021-06-23T19:37:00Z">
        <w:r w:rsidR="00D83861">
          <w:rPr>
            <w:sz w:val="22"/>
            <w:szCs w:val="22"/>
          </w:rPr>
          <w:t xml:space="preserve"> </w:t>
        </w:r>
        <w:r w:rsidR="00D83861" w:rsidRPr="00345813">
          <w:rPr>
            <w:sz w:val="22"/>
            <w:szCs w:val="22"/>
          </w:rPr>
          <w:t xml:space="preserve">thermal exfoliation </w:t>
        </w:r>
        <w:r w:rsidR="00D83861">
          <w:rPr>
            <w:sz w:val="22"/>
            <w:szCs w:val="22"/>
          </w:rPr>
          <w:t xml:space="preserve">(as explained by </w:t>
        </w:r>
        <w:proofErr w:type="spellStart"/>
        <w:r w:rsidR="00D83861" w:rsidRPr="00345813">
          <w:rPr>
            <w:sz w:val="22"/>
            <w:szCs w:val="22"/>
          </w:rPr>
          <w:t>Shakesby</w:t>
        </w:r>
        <w:proofErr w:type="spellEnd"/>
        <w:r w:rsidR="00D83861" w:rsidRPr="00345813">
          <w:rPr>
            <w:sz w:val="22"/>
            <w:szCs w:val="22"/>
          </w:rPr>
          <w:t xml:space="preserve"> and </w:t>
        </w:r>
        <w:proofErr w:type="spellStart"/>
        <w:r w:rsidR="00D83861" w:rsidRPr="00345813">
          <w:rPr>
            <w:sz w:val="22"/>
            <w:szCs w:val="22"/>
          </w:rPr>
          <w:t>Doerr</w:t>
        </w:r>
        <w:proofErr w:type="spellEnd"/>
        <w:r w:rsidR="00D83861" w:rsidRPr="00345813">
          <w:rPr>
            <w:sz w:val="22"/>
            <w:szCs w:val="22"/>
          </w:rPr>
          <w:t xml:space="preserve"> 2006</w:t>
        </w:r>
        <w:r w:rsidR="00D83861">
          <w:rPr>
            <w:sz w:val="22"/>
            <w:szCs w:val="22"/>
          </w:rPr>
          <w:t>).</w:t>
        </w:r>
      </w:ins>
      <w:ins w:id="772" w:author="Jeff" w:date="2021-06-24T04:53:00Z">
        <w:r>
          <w:rPr>
            <w:color w:val="000000" w:themeColor="text1"/>
            <w:sz w:val="22"/>
            <w:szCs w:val="22"/>
            <w:shd w:val="clear" w:color="auto" w:fill="FFFFFF"/>
          </w:rPr>
          <w:t xml:space="preserve"> </w:t>
        </w:r>
      </w:ins>
      <w:ins w:id="773" w:author="Jeff" w:date="2021-06-23T13:50:00Z">
        <w:r w:rsidR="00F36878">
          <w:rPr>
            <w:color w:val="000000" w:themeColor="text1"/>
            <w:sz w:val="22"/>
            <w:szCs w:val="22"/>
            <w:shd w:val="clear" w:color="auto" w:fill="FFFFFF"/>
          </w:rPr>
          <w:t xml:space="preserve">Patel </w:t>
        </w:r>
        <w:r w:rsidR="00F36878" w:rsidRPr="003757BC">
          <w:rPr>
            <w:i/>
            <w:iCs/>
            <w:color w:val="000000" w:themeColor="text1"/>
            <w:sz w:val="22"/>
            <w:szCs w:val="22"/>
            <w:shd w:val="clear" w:color="auto" w:fill="FFFFFF"/>
          </w:rPr>
          <w:t>et al.</w:t>
        </w:r>
        <w:r w:rsidR="00F36878">
          <w:rPr>
            <w:color w:val="000000" w:themeColor="text1"/>
            <w:sz w:val="22"/>
            <w:szCs w:val="22"/>
            <w:shd w:val="clear" w:color="auto" w:fill="FFFFFF"/>
          </w:rPr>
          <w:t xml:space="preserve"> (2018) studied </w:t>
        </w:r>
        <w:r w:rsidR="00F36878">
          <w:rPr>
            <w:sz w:val="22"/>
            <w:szCs w:val="22"/>
          </w:rPr>
          <w:lastRenderedPageBreak/>
          <w:t>s</w:t>
        </w:r>
        <w:r w:rsidR="00F36878" w:rsidRPr="00D23618">
          <w:rPr>
            <w:sz w:val="22"/>
            <w:szCs w:val="22"/>
          </w:rPr>
          <w:t xml:space="preserve">oil N </w:t>
        </w:r>
        <w:r w:rsidR="00F36878">
          <w:rPr>
            <w:sz w:val="22"/>
            <w:szCs w:val="22"/>
          </w:rPr>
          <w:t>in several watersheds (drainages) below South Cadillac trail, at low to mid-elevation, to determine recalcitrant atmospheric deposition since the 1947 fire. Since fire is known to increase N losses there was an expectation of lower total nitrogen (TN) at sites closer to the most intense burns but differences did not materialize. These are consistent with our findings.</w:t>
        </w:r>
      </w:ins>
      <w:ins w:id="774" w:author="Jeff" w:date="2021-06-23T16:54:00Z">
        <w:r w:rsidR="00255E9A">
          <w:rPr>
            <w:sz w:val="22"/>
            <w:szCs w:val="22"/>
          </w:rPr>
          <w:t xml:space="preserve"> </w:t>
        </w:r>
      </w:ins>
    </w:p>
    <w:p w14:paraId="6A4FE885" w14:textId="77777777" w:rsidR="002316FF" w:rsidRDefault="002316FF" w:rsidP="00255E9A">
      <w:pPr>
        <w:spacing w:line="360" w:lineRule="auto"/>
        <w:rPr>
          <w:ins w:id="775" w:author="Jeff" w:date="2021-06-24T05:39:00Z"/>
          <w:sz w:val="22"/>
          <w:szCs w:val="22"/>
        </w:rPr>
      </w:pPr>
    </w:p>
    <w:p w14:paraId="03BFDF1F" w14:textId="092259FB" w:rsidR="00255E9A" w:rsidRPr="008B18BB" w:rsidRDefault="002316FF" w:rsidP="00255E9A">
      <w:pPr>
        <w:spacing w:line="360" w:lineRule="auto"/>
        <w:rPr>
          <w:ins w:id="776" w:author="Jeff" w:date="2021-06-23T16:55:00Z"/>
          <w:color w:val="000000" w:themeColor="text1"/>
          <w:sz w:val="22"/>
          <w:szCs w:val="22"/>
          <w:shd w:val="clear" w:color="auto" w:fill="FFFFFF"/>
          <w:rPrChange w:id="777" w:author="Jeff" w:date="2021-06-24T04:53:00Z">
            <w:rPr>
              <w:ins w:id="778" w:author="Jeff" w:date="2021-06-23T16:55:00Z"/>
              <w:sz w:val="22"/>
              <w:szCs w:val="22"/>
            </w:rPr>
          </w:rPrChange>
        </w:rPr>
      </w:pPr>
      <w:ins w:id="779" w:author="Jeff" w:date="2021-06-24T05:40:00Z">
        <w:r>
          <w:rPr>
            <w:sz w:val="22"/>
            <w:szCs w:val="22"/>
          </w:rPr>
          <w:t>Our</w:t>
        </w:r>
      </w:ins>
      <w:ins w:id="780" w:author="Jeff" w:date="2021-06-23T16:54:00Z">
        <w:r w:rsidR="00255E9A">
          <w:rPr>
            <w:sz w:val="22"/>
            <w:szCs w:val="22"/>
          </w:rPr>
          <w:t xml:space="preserve"> expectations for micronutrient concentrations at Mt. Desert are </w:t>
        </w:r>
      </w:ins>
      <w:ins w:id="781" w:author="Jeff" w:date="2021-06-24T05:40:00Z">
        <w:r>
          <w:rPr>
            <w:sz w:val="22"/>
            <w:szCs w:val="22"/>
          </w:rPr>
          <w:t>colored by a previous</w:t>
        </w:r>
      </w:ins>
      <w:ins w:id="782" w:author="Jeff" w:date="2021-06-23T16:54:00Z">
        <w:r w:rsidR="00255E9A">
          <w:rPr>
            <w:sz w:val="22"/>
            <w:szCs w:val="22"/>
          </w:rPr>
          <w:t xml:space="preserve"> pine barren </w:t>
        </w:r>
      </w:ins>
      <w:ins w:id="783" w:author="Jeff" w:date="2021-06-24T05:40:00Z">
        <w:r>
          <w:rPr>
            <w:sz w:val="22"/>
            <w:szCs w:val="22"/>
          </w:rPr>
          <w:t>study which featured experime</w:t>
        </w:r>
      </w:ins>
      <w:ins w:id="784" w:author="Jeff" w:date="2021-06-24T05:41:00Z">
        <w:r>
          <w:rPr>
            <w:sz w:val="22"/>
            <w:szCs w:val="22"/>
          </w:rPr>
          <w:t xml:space="preserve">nts with </w:t>
        </w:r>
      </w:ins>
      <w:ins w:id="785" w:author="Jeff" w:date="2021-06-23T16:54:00Z">
        <w:r w:rsidR="00255E9A">
          <w:rPr>
            <w:sz w:val="22"/>
            <w:szCs w:val="22"/>
          </w:rPr>
          <w:t xml:space="preserve">non-glaciated soils </w:t>
        </w:r>
      </w:ins>
      <w:ins w:id="786" w:author="Jeff" w:date="2021-06-24T05:41:00Z">
        <w:r>
          <w:rPr>
            <w:sz w:val="22"/>
            <w:szCs w:val="22"/>
          </w:rPr>
          <w:t xml:space="preserve">and very juvenile trees </w:t>
        </w:r>
      </w:ins>
      <w:ins w:id="787" w:author="Jeff" w:date="2021-06-23T16:54:00Z">
        <w:r w:rsidR="00255E9A">
          <w:rPr>
            <w:sz w:val="22"/>
            <w:szCs w:val="22"/>
          </w:rPr>
          <w:t>exposed to forest fire, anthropogenic fire and no fire treatments (Licht and Smith 2020).</w:t>
        </w:r>
      </w:ins>
      <w:ins w:id="788" w:author="Jeff" w:date="2021-06-23T16:55:00Z">
        <w:r w:rsidR="00255E9A">
          <w:rPr>
            <w:sz w:val="22"/>
            <w:szCs w:val="22"/>
          </w:rPr>
          <w:t xml:space="preserve"> While pyrolysis (either natural or anthropogenic) is shown to increase SWR (Licht and Smith 2020), in </w:t>
        </w:r>
      </w:ins>
      <w:ins w:id="789" w:author="Jeff" w:date="2021-06-24T05:41:00Z">
        <w:r>
          <w:rPr>
            <w:sz w:val="22"/>
            <w:szCs w:val="22"/>
          </w:rPr>
          <w:t>that</w:t>
        </w:r>
      </w:ins>
      <w:ins w:id="790" w:author="Jeff" w:date="2021-06-23T16:55:00Z">
        <w:r w:rsidR="00255E9A">
          <w:rPr>
            <w:sz w:val="22"/>
            <w:szCs w:val="22"/>
          </w:rPr>
          <w:t xml:space="preserve"> investigation</w:t>
        </w:r>
      </w:ins>
      <w:ins w:id="791" w:author="Jeff" w:date="2021-06-24T05:41:00Z">
        <w:r>
          <w:rPr>
            <w:sz w:val="22"/>
            <w:szCs w:val="22"/>
          </w:rPr>
          <w:t>,</w:t>
        </w:r>
      </w:ins>
      <w:ins w:id="792" w:author="Jeff" w:date="2021-06-23T16:55:00Z">
        <w:r w:rsidR="00255E9A">
          <w:rPr>
            <w:sz w:val="22"/>
            <w:szCs w:val="22"/>
          </w:rPr>
          <w:t xml:space="preserve"> we hypothesize a combination of traits are responsible for heightened moisture availability</w:t>
        </w:r>
      </w:ins>
      <w:ins w:id="793" w:author="Jeff" w:date="2021-06-24T05:41:00Z">
        <w:r>
          <w:rPr>
            <w:sz w:val="22"/>
            <w:szCs w:val="22"/>
          </w:rPr>
          <w:t xml:space="preserve"> </w:t>
        </w:r>
      </w:ins>
      <w:ins w:id="794" w:author="Jeff" w:date="2021-06-24T05:42:00Z">
        <w:r>
          <w:rPr>
            <w:sz w:val="22"/>
            <w:szCs w:val="22"/>
          </w:rPr>
          <w:t>at Mt. Desert</w:t>
        </w:r>
      </w:ins>
      <w:ins w:id="795" w:author="Jeff" w:date="2021-06-23T16:55:00Z">
        <w:r w:rsidR="00255E9A">
          <w:rPr>
            <w:sz w:val="22"/>
            <w:szCs w:val="22"/>
          </w:rPr>
          <w:t xml:space="preserve">—most </w:t>
        </w:r>
      </w:ins>
      <w:ins w:id="796" w:author="Jeff" w:date="2021-06-24T05:42:00Z">
        <w:r>
          <w:rPr>
            <w:sz w:val="22"/>
            <w:szCs w:val="22"/>
          </w:rPr>
          <w:t>apparent at low elevation and highest where</w:t>
        </w:r>
      </w:ins>
      <w:ins w:id="797" w:author="Jeff" w:date="2021-06-23T16:55:00Z">
        <w:r w:rsidR="00255E9A">
          <w:rPr>
            <w:sz w:val="22"/>
            <w:szCs w:val="22"/>
          </w:rPr>
          <w:t xml:space="preserve"> </w:t>
        </w:r>
      </w:ins>
      <w:ins w:id="798" w:author="Jeff" w:date="2021-06-24T05:42:00Z">
        <w:r>
          <w:rPr>
            <w:sz w:val="22"/>
            <w:szCs w:val="22"/>
          </w:rPr>
          <w:t>a</w:t>
        </w:r>
      </w:ins>
      <w:ins w:id="799" w:author="Jeff" w:date="2021-06-23T16:55:00Z">
        <w:r w:rsidR="00255E9A">
          <w:rPr>
            <w:sz w:val="22"/>
            <w:szCs w:val="22"/>
          </w:rPr>
          <w:t xml:space="preserve"> pyrolysis </w:t>
        </w:r>
      </w:ins>
      <w:ins w:id="800" w:author="Jeff" w:date="2021-06-24T05:42:00Z">
        <w:r>
          <w:rPr>
            <w:sz w:val="22"/>
            <w:szCs w:val="22"/>
          </w:rPr>
          <w:t>history exists</w:t>
        </w:r>
      </w:ins>
      <w:ins w:id="801" w:author="Jeff" w:date="2021-06-24T05:43:00Z">
        <w:r>
          <w:rPr>
            <w:sz w:val="22"/>
            <w:szCs w:val="22"/>
          </w:rPr>
          <w:t xml:space="preserve"> from 1947</w:t>
        </w:r>
      </w:ins>
      <w:ins w:id="802" w:author="Jeff" w:date="2021-06-23T16:55:00Z">
        <w:r w:rsidR="00255E9A">
          <w:rPr>
            <w:sz w:val="22"/>
            <w:szCs w:val="22"/>
          </w:rPr>
          <w:t xml:space="preserve">. </w:t>
        </w:r>
      </w:ins>
      <w:ins w:id="803" w:author="Jeff" w:date="2021-06-24T05:43:00Z">
        <w:r>
          <w:rPr>
            <w:sz w:val="22"/>
            <w:szCs w:val="22"/>
          </w:rPr>
          <w:t>At Wonderland and even more at Gorham cliffs, t</w:t>
        </w:r>
      </w:ins>
      <w:ins w:id="804" w:author="Jeff" w:date="2021-06-24T05:44:00Z">
        <w:r>
          <w:rPr>
            <w:sz w:val="22"/>
            <w:szCs w:val="22"/>
          </w:rPr>
          <w:t xml:space="preserve">he combination of </w:t>
        </w:r>
      </w:ins>
      <w:ins w:id="805" w:author="Jeff" w:date="2021-06-23T16:55:00Z">
        <w:r w:rsidR="00255E9A">
          <w:rPr>
            <w:sz w:val="22"/>
            <w:szCs w:val="22"/>
          </w:rPr>
          <w:t>flat terrain (alleviating erosion mechanics)</w:t>
        </w:r>
      </w:ins>
      <w:ins w:id="806" w:author="Jeff" w:date="2021-06-24T05:44:00Z">
        <w:r>
          <w:rPr>
            <w:sz w:val="22"/>
            <w:szCs w:val="22"/>
          </w:rPr>
          <w:t xml:space="preserve">, </w:t>
        </w:r>
      </w:ins>
      <w:ins w:id="807" w:author="Jeff" w:date="2021-06-23T16:55:00Z">
        <w:r w:rsidR="00255E9A" w:rsidRPr="00B86FF4">
          <w:rPr>
            <w:sz w:val="22"/>
            <w:szCs w:val="22"/>
          </w:rPr>
          <w:t>negligible consumption of Ca</w:t>
        </w:r>
        <w:r w:rsidR="00255E9A">
          <w:rPr>
            <w:sz w:val="22"/>
            <w:szCs w:val="22"/>
            <w:vertAlign w:val="superscript"/>
          </w:rPr>
          <w:t>2+</w:t>
        </w:r>
        <w:r w:rsidR="00255E9A" w:rsidRPr="00B86FF4">
          <w:rPr>
            <w:sz w:val="22"/>
            <w:szCs w:val="22"/>
          </w:rPr>
          <w:t>, K</w:t>
        </w:r>
        <w:r w:rsidR="00255E9A">
          <w:rPr>
            <w:sz w:val="22"/>
            <w:szCs w:val="22"/>
            <w:vertAlign w:val="superscript"/>
          </w:rPr>
          <w:t>+</w:t>
        </w:r>
        <w:r w:rsidR="00255E9A">
          <w:rPr>
            <w:sz w:val="22"/>
            <w:szCs w:val="22"/>
          </w:rPr>
          <w:t>,</w:t>
        </w:r>
        <w:r w:rsidR="00255E9A" w:rsidRPr="00B86FF4">
          <w:rPr>
            <w:sz w:val="22"/>
            <w:szCs w:val="22"/>
          </w:rPr>
          <w:t xml:space="preserve"> and Mg</w:t>
        </w:r>
        <w:r w:rsidR="00255E9A">
          <w:rPr>
            <w:sz w:val="22"/>
            <w:szCs w:val="22"/>
            <w:vertAlign w:val="superscript"/>
          </w:rPr>
          <w:t>2+</w:t>
        </w:r>
        <w:r w:rsidR="00255E9A">
          <w:rPr>
            <w:sz w:val="22"/>
            <w:szCs w:val="22"/>
          </w:rPr>
          <w:t xml:space="preserve"> (Licht and Smith 2020) </w:t>
        </w:r>
      </w:ins>
      <w:ins w:id="808" w:author="Jeff" w:date="2021-06-24T05:44:00Z">
        <w:r>
          <w:rPr>
            <w:sz w:val="22"/>
            <w:szCs w:val="22"/>
          </w:rPr>
          <w:t>and</w:t>
        </w:r>
      </w:ins>
      <w:ins w:id="809" w:author="Jeff" w:date="2021-06-23T16:55:00Z">
        <w:r w:rsidR="00255E9A">
          <w:rPr>
            <w:sz w:val="22"/>
            <w:szCs w:val="22"/>
          </w:rPr>
          <w:t xml:space="preserve"> greater soil C availability </w:t>
        </w:r>
      </w:ins>
      <w:ins w:id="810" w:author="Jeff" w:date="2021-06-24T05:44:00Z">
        <w:r>
          <w:rPr>
            <w:sz w:val="22"/>
            <w:szCs w:val="22"/>
          </w:rPr>
          <w:t>were deciding factors in greater SWR</w:t>
        </w:r>
      </w:ins>
      <w:ins w:id="811" w:author="Jeff" w:date="2021-06-23T16:55:00Z">
        <w:r w:rsidR="00255E9A">
          <w:rPr>
            <w:sz w:val="22"/>
            <w:szCs w:val="22"/>
          </w:rPr>
          <w:t xml:space="preserve">.  Alternately, </w:t>
        </w:r>
      </w:ins>
      <w:ins w:id="812" w:author="Jeff" w:date="2021-06-24T05:44:00Z">
        <w:r>
          <w:rPr>
            <w:sz w:val="22"/>
            <w:szCs w:val="22"/>
          </w:rPr>
          <w:t xml:space="preserve">it is not difficult to </w:t>
        </w:r>
        <w:proofErr w:type="spellStart"/>
        <w:r>
          <w:rPr>
            <w:sz w:val="22"/>
            <w:szCs w:val="22"/>
          </w:rPr>
          <w:t>con</w:t>
        </w:r>
      </w:ins>
      <w:ins w:id="813" w:author="Jeff" w:date="2021-06-24T05:45:00Z">
        <w:r>
          <w:rPr>
            <w:sz w:val="22"/>
            <w:szCs w:val="22"/>
          </w:rPr>
          <w:t>jur</w:t>
        </w:r>
      </w:ins>
      <w:proofErr w:type="spellEnd"/>
      <w:ins w:id="814" w:author="Jeff" w:date="2021-06-23T16:55:00Z">
        <w:r w:rsidR="00255E9A">
          <w:rPr>
            <w:sz w:val="22"/>
            <w:szCs w:val="22"/>
          </w:rPr>
          <w:t xml:space="preserve"> </w:t>
        </w:r>
      </w:ins>
      <w:ins w:id="815" w:author="Jeff" w:date="2021-06-24T05:45:00Z">
        <w:r>
          <w:rPr>
            <w:sz w:val="22"/>
            <w:szCs w:val="22"/>
          </w:rPr>
          <w:t>weaker</w:t>
        </w:r>
      </w:ins>
      <w:ins w:id="816" w:author="Jeff" w:date="2021-06-23T16:55:00Z">
        <w:r w:rsidR="00255E9A">
          <w:rPr>
            <w:sz w:val="22"/>
            <w:szCs w:val="22"/>
          </w:rPr>
          <w:t xml:space="preserve"> SWR at upper ledge elevations </w:t>
        </w:r>
      </w:ins>
      <w:ins w:id="817" w:author="Jeff" w:date="2021-06-24T05:45:00Z">
        <w:r>
          <w:rPr>
            <w:sz w:val="22"/>
            <w:szCs w:val="22"/>
          </w:rPr>
          <w:t>where the previous factors do not obtain</w:t>
        </w:r>
      </w:ins>
      <w:ins w:id="818" w:author="Jeff" w:date="2021-06-23T16:55:00Z">
        <w:r w:rsidR="00255E9A">
          <w:rPr>
            <w:sz w:val="22"/>
            <w:szCs w:val="22"/>
          </w:rPr>
          <w:t xml:space="preserve">. </w:t>
        </w:r>
      </w:ins>
      <w:ins w:id="819" w:author="Jeff" w:date="2021-06-24T05:46:00Z">
        <w:r w:rsidR="00B75361">
          <w:rPr>
            <w:sz w:val="22"/>
            <w:szCs w:val="22"/>
          </w:rPr>
          <w:t>Due to a winning combination of soil nutrient and</w:t>
        </w:r>
      </w:ins>
      <w:ins w:id="820" w:author="Jeff" w:date="2021-06-23T16:55:00Z">
        <w:r w:rsidR="00255E9A">
          <w:rPr>
            <w:sz w:val="22"/>
            <w:szCs w:val="22"/>
          </w:rPr>
          <w:t xml:space="preserve"> SWR</w:t>
        </w:r>
      </w:ins>
      <w:ins w:id="821" w:author="Jeff" w:date="2021-06-24T05:46:00Z">
        <w:r w:rsidR="00B75361">
          <w:rPr>
            <w:sz w:val="22"/>
            <w:szCs w:val="22"/>
          </w:rPr>
          <w:t xml:space="preserve">, we speculate greater opportunity at low lying forests where </w:t>
        </w:r>
      </w:ins>
      <w:ins w:id="822" w:author="Jeff" w:date="2021-06-24T05:47:00Z">
        <w:r w:rsidR="00B75361">
          <w:rPr>
            <w:sz w:val="22"/>
            <w:szCs w:val="22"/>
          </w:rPr>
          <w:t xml:space="preserve">these </w:t>
        </w:r>
      </w:ins>
      <w:ins w:id="823" w:author="Jeff" w:date="2021-06-24T05:48:00Z">
        <w:r w:rsidR="008E5D58">
          <w:rPr>
            <w:sz w:val="22"/>
            <w:szCs w:val="22"/>
          </w:rPr>
          <w:t xml:space="preserve">(nutrient and SWR) </w:t>
        </w:r>
      </w:ins>
      <w:ins w:id="824" w:author="Jeff" w:date="2021-06-24T05:47:00Z">
        <w:r w:rsidR="00B75361">
          <w:rPr>
            <w:sz w:val="22"/>
            <w:szCs w:val="22"/>
          </w:rPr>
          <w:t>traits together with open canopies</w:t>
        </w:r>
      </w:ins>
      <w:ins w:id="825" w:author="Jeff" w:date="2021-06-23T16:55:00Z">
        <w:r w:rsidR="00255E9A">
          <w:rPr>
            <w:sz w:val="22"/>
            <w:szCs w:val="22"/>
          </w:rPr>
          <w:t xml:space="preserve"> enhance expansion, </w:t>
        </w:r>
      </w:ins>
      <w:ins w:id="826" w:author="Jeff" w:date="2021-06-24T02:09:00Z">
        <w:r w:rsidR="00CF2FB3">
          <w:rPr>
            <w:sz w:val="22"/>
            <w:szCs w:val="22"/>
          </w:rPr>
          <w:t>stand density</w:t>
        </w:r>
      </w:ins>
      <w:ins w:id="827" w:author="Jeff" w:date="2021-06-23T16:55:00Z">
        <w:r w:rsidR="00255E9A">
          <w:rPr>
            <w:sz w:val="22"/>
            <w:szCs w:val="22"/>
          </w:rPr>
          <w:t xml:space="preserve"> and consolidation (Churchill </w:t>
        </w:r>
        <w:r w:rsidR="00255E9A">
          <w:rPr>
            <w:i/>
            <w:iCs/>
            <w:sz w:val="22"/>
            <w:szCs w:val="22"/>
          </w:rPr>
          <w:t>et al.</w:t>
        </w:r>
        <w:r w:rsidR="00255E9A">
          <w:rPr>
            <w:sz w:val="22"/>
            <w:szCs w:val="22"/>
          </w:rPr>
          <w:t xml:space="preserve"> 2012; Lafon </w:t>
        </w:r>
        <w:r w:rsidR="00255E9A">
          <w:rPr>
            <w:i/>
            <w:iCs/>
            <w:sz w:val="22"/>
            <w:szCs w:val="22"/>
          </w:rPr>
          <w:t>et al</w:t>
        </w:r>
        <w:r w:rsidR="00255E9A">
          <w:rPr>
            <w:sz w:val="22"/>
            <w:szCs w:val="22"/>
          </w:rPr>
          <w:t xml:space="preserve">. 2014; Swanston </w:t>
        </w:r>
        <w:r w:rsidR="00255E9A">
          <w:rPr>
            <w:i/>
            <w:iCs/>
            <w:sz w:val="22"/>
            <w:szCs w:val="22"/>
          </w:rPr>
          <w:t>et al.</w:t>
        </w:r>
        <w:r w:rsidR="00255E9A">
          <w:rPr>
            <w:sz w:val="22"/>
            <w:szCs w:val="22"/>
          </w:rPr>
          <w:t xml:space="preserve"> 2018).</w:t>
        </w:r>
      </w:ins>
    </w:p>
    <w:p w14:paraId="4101DBDE" w14:textId="77777777" w:rsidR="00F36878" w:rsidRDefault="00F36878">
      <w:pPr>
        <w:spacing w:line="276" w:lineRule="auto"/>
        <w:jc w:val="both"/>
        <w:rPr>
          <w:ins w:id="828" w:author="Jeff" w:date="2021-06-23T13:49:00Z"/>
          <w:bCs/>
          <w:sz w:val="22"/>
          <w:szCs w:val="22"/>
        </w:rPr>
      </w:pPr>
    </w:p>
    <w:p w14:paraId="01CE4ABC" w14:textId="63B28F84" w:rsidR="00AE6005" w:rsidRPr="0074085B" w:rsidRDefault="004225BF" w:rsidP="00AE6005">
      <w:pPr>
        <w:spacing w:line="276" w:lineRule="auto"/>
        <w:jc w:val="both"/>
        <w:rPr>
          <w:ins w:id="829" w:author="Jeff" w:date="2021-06-23T11:55:00Z"/>
          <w:rFonts w:eastAsiaTheme="minorHAnsi"/>
          <w:i/>
          <w:iCs/>
          <w:sz w:val="22"/>
          <w:szCs w:val="22"/>
          <w:rPrChange w:id="830" w:author="Jeff" w:date="2021-06-24T02:52:00Z">
            <w:rPr>
              <w:ins w:id="831" w:author="Jeff" w:date="2021-06-23T11:55:00Z"/>
              <w:rFonts w:eastAsiaTheme="minorHAnsi"/>
              <w:sz w:val="22"/>
              <w:szCs w:val="22"/>
            </w:rPr>
          </w:rPrChange>
        </w:rPr>
      </w:pPr>
      <w:ins w:id="832" w:author="Jeff" w:date="2021-06-23T13:48:00Z">
        <w:r w:rsidRPr="0074085B">
          <w:rPr>
            <w:bCs/>
            <w:i/>
            <w:iCs/>
            <w:sz w:val="22"/>
            <w:szCs w:val="22"/>
            <w:rPrChange w:id="833" w:author="Jeff" w:date="2021-06-24T02:52:00Z">
              <w:rPr>
                <w:bCs/>
                <w:sz w:val="22"/>
                <w:szCs w:val="22"/>
              </w:rPr>
            </w:rPrChange>
          </w:rPr>
          <w:t>Leaf Traits</w:t>
        </w:r>
      </w:ins>
    </w:p>
    <w:p w14:paraId="138AACFC" w14:textId="1CD06578" w:rsidR="00A1616E" w:rsidRPr="00CA55ED" w:rsidRDefault="00A1616E" w:rsidP="00A1616E">
      <w:pPr>
        <w:spacing w:line="360" w:lineRule="auto"/>
        <w:jc w:val="both"/>
        <w:rPr>
          <w:ins w:id="834" w:author="Jeff" w:date="2021-06-24T03:43:00Z"/>
          <w:bCs/>
          <w:sz w:val="22"/>
          <w:szCs w:val="22"/>
        </w:rPr>
      </w:pPr>
      <w:ins w:id="835" w:author="Jeff" w:date="2021-06-24T03:43:00Z">
        <w:r>
          <w:rPr>
            <w:sz w:val="22"/>
            <w:szCs w:val="22"/>
          </w:rPr>
          <w:t>E</w:t>
        </w:r>
        <w:r>
          <w:rPr>
            <w:sz w:val="22"/>
            <w:szCs w:val="22"/>
          </w:rPr>
          <w:t xml:space="preserve">levational gradients </w:t>
        </w:r>
      </w:ins>
      <w:ins w:id="836" w:author="Jeff" w:date="2021-06-24T03:48:00Z">
        <w:r>
          <w:rPr>
            <w:sz w:val="22"/>
            <w:szCs w:val="22"/>
          </w:rPr>
          <w:t xml:space="preserve">towards St. </w:t>
        </w:r>
        <w:proofErr w:type="spellStart"/>
        <w:r>
          <w:rPr>
            <w:sz w:val="22"/>
            <w:szCs w:val="22"/>
          </w:rPr>
          <w:t>Sauveur</w:t>
        </w:r>
        <w:proofErr w:type="spellEnd"/>
        <w:r>
          <w:rPr>
            <w:sz w:val="22"/>
            <w:szCs w:val="22"/>
          </w:rPr>
          <w:t xml:space="preserve"> and South Cadillac summits showed an</w:t>
        </w:r>
      </w:ins>
      <w:ins w:id="837" w:author="Jeff" w:date="2021-06-24T03:43:00Z">
        <w:r>
          <w:rPr>
            <w:sz w:val="22"/>
            <w:szCs w:val="22"/>
          </w:rPr>
          <w:t xml:space="preserve"> </w:t>
        </w:r>
      </w:ins>
      <w:ins w:id="838" w:author="Jeff" w:date="2021-06-24T03:47:00Z">
        <w:r>
          <w:rPr>
            <w:sz w:val="22"/>
            <w:szCs w:val="22"/>
          </w:rPr>
          <w:t>increase</w:t>
        </w:r>
      </w:ins>
      <w:ins w:id="839" w:author="Jeff" w:date="2021-06-24T03:43:00Z">
        <w:r>
          <w:rPr>
            <w:sz w:val="22"/>
            <w:szCs w:val="22"/>
          </w:rPr>
          <w:t xml:space="preserve"> </w:t>
        </w:r>
      </w:ins>
      <w:ins w:id="840" w:author="Jeff" w:date="2021-06-24T03:48:00Z">
        <w:r>
          <w:rPr>
            <w:sz w:val="22"/>
            <w:szCs w:val="22"/>
          </w:rPr>
          <w:t xml:space="preserve">in intrinsic </w:t>
        </w:r>
      </w:ins>
      <w:ins w:id="841" w:author="Jeff" w:date="2021-06-24T03:44:00Z">
        <w:r>
          <w:rPr>
            <w:bCs/>
            <w:sz w:val="22"/>
            <w:szCs w:val="22"/>
          </w:rPr>
          <w:t>water use efficiency</w:t>
        </w:r>
      </w:ins>
      <w:ins w:id="842" w:author="Jeff" w:date="2021-06-24T03:49:00Z">
        <w:r>
          <w:rPr>
            <w:bCs/>
            <w:sz w:val="22"/>
            <w:szCs w:val="22"/>
          </w:rPr>
          <w:t>—</w:t>
        </w:r>
      </w:ins>
      <w:ins w:id="843" w:author="Jeff" w:date="2021-06-24T03:51:00Z">
        <w:r w:rsidR="00CA55ED">
          <w:rPr>
            <w:bCs/>
            <w:sz w:val="22"/>
            <w:szCs w:val="22"/>
          </w:rPr>
          <w:t>contrasted with similar results</w:t>
        </w:r>
      </w:ins>
      <w:ins w:id="844" w:author="Jeff" w:date="2021-06-24T03:49:00Z">
        <w:r>
          <w:rPr>
            <w:bCs/>
            <w:sz w:val="22"/>
            <w:szCs w:val="22"/>
          </w:rPr>
          <w:t xml:space="preserve"> in </w:t>
        </w:r>
      </w:ins>
      <w:ins w:id="845" w:author="Jeff" w:date="2021-06-24T03:47:00Z">
        <w:r w:rsidRPr="00CA6B09">
          <w:rPr>
            <w:bCs/>
            <w:iCs/>
            <w:sz w:val="22"/>
            <w:szCs w:val="22"/>
            <w:lang w:val="en"/>
          </w:rPr>
          <w:t>non-glaciated populations in flat, sand plain New Jersey Pine Barrens</w:t>
        </w:r>
      </w:ins>
      <w:ins w:id="846" w:author="Jeff" w:date="2021-06-24T03:51:00Z">
        <w:r w:rsidR="00CA55ED">
          <w:rPr>
            <w:bCs/>
            <w:iCs/>
            <w:sz w:val="22"/>
            <w:szCs w:val="22"/>
            <w:lang w:val="en"/>
          </w:rPr>
          <w:t xml:space="preserve"> </w:t>
        </w:r>
      </w:ins>
      <w:ins w:id="847" w:author="Jeff" w:date="2021-06-24T03:47:00Z">
        <w:r w:rsidRPr="00CA6B09">
          <w:rPr>
            <w:sz w:val="22"/>
            <w:szCs w:val="22"/>
          </w:rPr>
          <w:t>(Mikita-</w:t>
        </w:r>
        <w:proofErr w:type="spellStart"/>
        <w:r w:rsidRPr="00CA6B09">
          <w:rPr>
            <w:sz w:val="22"/>
            <w:szCs w:val="22"/>
          </w:rPr>
          <w:t>Barbato</w:t>
        </w:r>
        <w:proofErr w:type="spellEnd"/>
        <w:r w:rsidRPr="00CA6B09">
          <w:rPr>
            <w:sz w:val="22"/>
            <w:szCs w:val="22"/>
          </w:rPr>
          <w:t xml:space="preserve"> </w:t>
        </w:r>
        <w:r w:rsidRPr="00CA6B09">
          <w:rPr>
            <w:i/>
            <w:sz w:val="22"/>
            <w:szCs w:val="22"/>
          </w:rPr>
          <w:t>et al</w:t>
        </w:r>
        <w:r>
          <w:rPr>
            <w:i/>
            <w:sz w:val="22"/>
            <w:szCs w:val="22"/>
          </w:rPr>
          <w:t>.</w:t>
        </w:r>
        <w:r w:rsidRPr="00CA6B09">
          <w:rPr>
            <w:sz w:val="22"/>
            <w:szCs w:val="22"/>
          </w:rPr>
          <w:t xml:space="preserve"> 2015; </w:t>
        </w:r>
        <w:r w:rsidRPr="00CA6B09">
          <w:rPr>
            <w:color w:val="222222"/>
            <w:sz w:val="22"/>
            <w:szCs w:val="22"/>
            <w:shd w:val="clear" w:color="auto" w:fill="FFFFFF"/>
          </w:rPr>
          <w:t xml:space="preserve">Schafer and </w:t>
        </w:r>
        <w:proofErr w:type="spellStart"/>
        <w:r w:rsidRPr="00CA6B09">
          <w:rPr>
            <w:color w:val="222222"/>
            <w:sz w:val="22"/>
            <w:szCs w:val="22"/>
            <w:shd w:val="clear" w:color="auto" w:fill="FFFFFF"/>
          </w:rPr>
          <w:t>Bohrer</w:t>
        </w:r>
        <w:proofErr w:type="spellEnd"/>
        <w:r w:rsidRPr="00CA6B09">
          <w:rPr>
            <w:color w:val="222222"/>
            <w:sz w:val="22"/>
            <w:szCs w:val="22"/>
            <w:shd w:val="clear" w:color="auto" w:fill="FFFFFF"/>
          </w:rPr>
          <w:t xml:space="preserve"> 2016).</w:t>
        </w:r>
        <w:r w:rsidRPr="00D85799">
          <w:rPr>
            <w:bCs/>
            <w:sz w:val="22"/>
            <w:szCs w:val="22"/>
          </w:rPr>
          <w:t xml:space="preserve"> </w:t>
        </w:r>
      </w:ins>
      <w:ins w:id="848" w:author="Jeff" w:date="2021-06-24T03:50:00Z">
        <w:r w:rsidR="00CA55ED">
          <w:rPr>
            <w:bCs/>
            <w:sz w:val="22"/>
            <w:szCs w:val="22"/>
          </w:rPr>
          <w:t xml:space="preserve">In general, though, there is a correlation between higher elevations and </w:t>
        </w:r>
      </w:ins>
      <w:ins w:id="849" w:author="Jeff" w:date="2021-06-24T03:43:00Z">
        <w:r>
          <w:rPr>
            <w:sz w:val="22"/>
            <w:szCs w:val="22"/>
          </w:rPr>
          <w:t xml:space="preserve">increases in photosynthesis, stomatal conductance, and leaf N </w:t>
        </w:r>
        <w:r>
          <w:rPr>
            <w:sz w:val="22"/>
            <w:szCs w:val="22"/>
          </w:rPr>
          <w:fldChar w:fldCharType="begin" w:fldLock="1"/>
        </w:r>
        <w:r>
          <w:rPr>
            <w:sz w:val="22"/>
            <w:szCs w:val="22"/>
          </w:rPr>
          <w: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instrText>
        </w:r>
        <w:r>
          <w:rPr>
            <w:sz w:val="22"/>
            <w:szCs w:val="22"/>
          </w:rPr>
          <w:fldChar w:fldCharType="separate"/>
        </w:r>
        <w:r w:rsidRPr="00C72C31">
          <w:rPr>
            <w:noProof/>
            <w:sz w:val="22"/>
            <w:szCs w:val="22"/>
          </w:rPr>
          <w:t>(</w:t>
        </w:r>
        <w:r w:rsidRPr="00E5034B">
          <w:rPr>
            <w:noProof/>
            <w:sz w:val="22"/>
            <w:szCs w:val="22"/>
          </w:rPr>
          <w:t xml:space="preserve"> </w:t>
        </w:r>
        <w:r w:rsidRPr="00C72C31">
          <w:rPr>
            <w:noProof/>
            <w:sz w:val="22"/>
            <w:szCs w:val="22"/>
          </w:rPr>
          <w:t xml:space="preserve">Körner </w:t>
        </w:r>
        <w:r w:rsidRPr="00061563">
          <w:rPr>
            <w:i/>
            <w:iCs/>
            <w:noProof/>
            <w:sz w:val="22"/>
            <w:szCs w:val="22"/>
          </w:rPr>
          <w:t>et al</w:t>
        </w:r>
        <w:r w:rsidRPr="00C72C31">
          <w:rPr>
            <w:noProof/>
            <w:sz w:val="22"/>
            <w:szCs w:val="22"/>
          </w:rPr>
          <w:t>., 1986</w:t>
        </w:r>
        <w:r>
          <w:rPr>
            <w:noProof/>
            <w:sz w:val="22"/>
            <w:szCs w:val="22"/>
          </w:rPr>
          <w:t xml:space="preserve">; </w:t>
        </w:r>
        <w:r w:rsidRPr="00C72C31">
          <w:rPr>
            <w:noProof/>
            <w:sz w:val="22"/>
            <w:szCs w:val="22"/>
          </w:rPr>
          <w:t xml:space="preserve">Friend </w:t>
        </w:r>
        <w:r w:rsidRPr="00434234">
          <w:rPr>
            <w:i/>
            <w:iCs/>
            <w:noProof/>
            <w:sz w:val="22"/>
            <w:szCs w:val="22"/>
          </w:rPr>
          <w:t>et al</w:t>
        </w:r>
        <w:r w:rsidRPr="00C72C31">
          <w:rPr>
            <w:noProof/>
            <w:sz w:val="22"/>
            <w:szCs w:val="22"/>
          </w:rPr>
          <w:t>., 1989</w:t>
        </w:r>
        <w:r>
          <w:rPr>
            <w:noProof/>
            <w:sz w:val="22"/>
            <w:szCs w:val="22"/>
          </w:rPr>
          <w:t xml:space="preserve">; </w:t>
        </w:r>
        <w:r w:rsidRPr="00C72C31">
          <w:rPr>
            <w:noProof/>
            <w:sz w:val="22"/>
            <w:szCs w:val="22"/>
          </w:rPr>
          <w:t xml:space="preserve">Bresson </w:t>
        </w:r>
        <w:r w:rsidRPr="000B1A90">
          <w:rPr>
            <w:i/>
            <w:iCs/>
            <w:noProof/>
            <w:sz w:val="22"/>
            <w:szCs w:val="22"/>
          </w:rPr>
          <w:t>et al</w:t>
        </w:r>
        <w:r w:rsidRPr="00C72C31">
          <w:rPr>
            <w:noProof/>
            <w:sz w:val="22"/>
            <w:szCs w:val="22"/>
          </w:rPr>
          <w:t>.</w:t>
        </w:r>
        <w:r>
          <w:rPr>
            <w:noProof/>
            <w:sz w:val="22"/>
            <w:szCs w:val="22"/>
          </w:rPr>
          <w:t xml:space="preserve"> </w:t>
        </w:r>
        <w:r w:rsidRPr="00C72C31">
          <w:rPr>
            <w:noProof/>
            <w:sz w:val="22"/>
            <w:szCs w:val="22"/>
          </w:rPr>
          <w:t>2009)</w:t>
        </w:r>
        <w:r>
          <w:rPr>
            <w:sz w:val="22"/>
            <w:szCs w:val="22"/>
          </w:rPr>
          <w:fldChar w:fldCharType="end"/>
        </w:r>
        <w:r>
          <w:rPr>
            <w:noProof/>
            <w:sz w:val="22"/>
            <w:szCs w:val="22"/>
          </w:rPr>
          <w:t xml:space="preserve">. </w:t>
        </w:r>
      </w:ins>
      <w:ins w:id="850" w:author="Jeff" w:date="2021-06-24T03:52:00Z">
        <w:r w:rsidR="00CA55ED">
          <w:rPr>
            <w:sz w:val="22"/>
            <w:szCs w:val="22"/>
          </w:rPr>
          <w:t xml:space="preserve">Likewise, in a Massachusetts study of </w:t>
        </w:r>
      </w:ins>
      <w:ins w:id="851" w:author="Jeff" w:date="2021-06-24T03:54:00Z">
        <w:r w:rsidR="00CA55ED">
          <w:rPr>
            <w:sz w:val="22"/>
            <w:szCs w:val="22"/>
          </w:rPr>
          <w:t xml:space="preserve">low elevation, </w:t>
        </w:r>
      </w:ins>
      <w:ins w:id="852" w:author="Jeff" w:date="2021-06-24T03:52:00Z">
        <w:r w:rsidR="00CA55ED">
          <w:rPr>
            <w:sz w:val="22"/>
            <w:szCs w:val="22"/>
          </w:rPr>
          <w:t xml:space="preserve">non-glaciated barrens, we </w:t>
        </w:r>
      </w:ins>
      <w:ins w:id="853" w:author="Jeff" w:date="2021-06-24T03:53:00Z">
        <w:r w:rsidR="00CA55ED">
          <w:rPr>
            <w:sz w:val="22"/>
            <w:szCs w:val="22"/>
          </w:rPr>
          <w:t>saw</w:t>
        </w:r>
      </w:ins>
      <w:ins w:id="854" w:author="Jeff" w:date="2021-06-24T03:43:00Z">
        <w:r>
          <w:rPr>
            <w:sz w:val="22"/>
            <w:szCs w:val="22"/>
          </w:rPr>
          <w:t xml:space="preserve"> increased </w:t>
        </w:r>
        <w:proofErr w:type="spellStart"/>
        <w:r>
          <w:rPr>
            <w:sz w:val="22"/>
            <w:szCs w:val="22"/>
          </w:rPr>
          <w:t>iWUE</w:t>
        </w:r>
        <w:proofErr w:type="spellEnd"/>
        <w:r>
          <w:rPr>
            <w:sz w:val="22"/>
            <w:szCs w:val="22"/>
          </w:rPr>
          <w:t xml:space="preserve"> </w:t>
        </w:r>
      </w:ins>
      <w:ins w:id="855" w:author="Jeff" w:date="2021-06-24T03:53:00Z">
        <w:r w:rsidR="00CA55ED">
          <w:rPr>
            <w:sz w:val="22"/>
            <w:szCs w:val="22"/>
          </w:rPr>
          <w:t>in trees which were exposed to natural and proscribed fire</w:t>
        </w:r>
      </w:ins>
      <w:ins w:id="856" w:author="Jeff" w:date="2021-06-24T03:54:00Z">
        <w:r w:rsidR="00CA55ED">
          <w:rPr>
            <w:sz w:val="22"/>
            <w:szCs w:val="22"/>
          </w:rPr>
          <w:t xml:space="preserve"> (Licht and Smith 2020)</w:t>
        </w:r>
      </w:ins>
      <w:ins w:id="857" w:author="Jeff" w:date="2021-06-24T03:53:00Z">
        <w:r w:rsidR="00CA55ED">
          <w:rPr>
            <w:sz w:val="22"/>
            <w:szCs w:val="22"/>
          </w:rPr>
          <w:t xml:space="preserve">. </w:t>
        </w:r>
      </w:ins>
      <w:ins w:id="858" w:author="Jeff" w:date="2021-06-24T03:54:00Z">
        <w:r w:rsidR="00CA55ED">
          <w:rPr>
            <w:sz w:val="22"/>
            <w:szCs w:val="22"/>
          </w:rPr>
          <w:t xml:space="preserve">What is noteworthy </w:t>
        </w:r>
      </w:ins>
      <w:ins w:id="859" w:author="Jeff" w:date="2021-06-24T03:56:00Z">
        <w:r w:rsidR="00CA55ED">
          <w:rPr>
            <w:sz w:val="22"/>
            <w:szCs w:val="22"/>
          </w:rPr>
          <w:t xml:space="preserve">at Mt. Desert </w:t>
        </w:r>
      </w:ins>
      <w:ins w:id="860" w:author="Jeff" w:date="2021-06-24T03:55:00Z">
        <w:r w:rsidR="00CA55ED">
          <w:rPr>
            <w:sz w:val="22"/>
            <w:szCs w:val="22"/>
          </w:rPr>
          <w:t xml:space="preserve">is evidence that </w:t>
        </w:r>
      </w:ins>
      <w:ins w:id="861" w:author="Jeff" w:date="2021-06-24T03:56:00Z">
        <w:r w:rsidR="00CA55ED">
          <w:rPr>
            <w:sz w:val="22"/>
            <w:szCs w:val="22"/>
          </w:rPr>
          <w:t>higher e</w:t>
        </w:r>
      </w:ins>
      <w:ins w:id="862" w:author="Jeff" w:date="2021-06-24T03:57:00Z">
        <w:r w:rsidR="00CA55ED">
          <w:rPr>
            <w:sz w:val="22"/>
            <w:szCs w:val="22"/>
          </w:rPr>
          <w:t>levation</w:t>
        </w:r>
      </w:ins>
      <w:ins w:id="863" w:author="Jeff" w:date="2021-06-24T03:55:00Z">
        <w:r w:rsidR="00CA55ED">
          <w:rPr>
            <w:sz w:val="22"/>
            <w:szCs w:val="22"/>
          </w:rPr>
          <w:t xml:space="preserve"> invariably </w:t>
        </w:r>
      </w:ins>
      <w:ins w:id="864" w:author="Jeff" w:date="2021-06-24T03:43:00Z">
        <w:r>
          <w:rPr>
            <w:sz w:val="22"/>
            <w:szCs w:val="22"/>
          </w:rPr>
          <w:t>favor</w:t>
        </w:r>
      </w:ins>
      <w:ins w:id="865" w:author="Jeff" w:date="2021-06-24T03:57:00Z">
        <w:r w:rsidR="00CA55ED">
          <w:rPr>
            <w:sz w:val="22"/>
            <w:szCs w:val="22"/>
          </w:rPr>
          <w:t>s</w:t>
        </w:r>
      </w:ins>
      <w:ins w:id="866" w:author="Jeff" w:date="2021-06-24T03:43:00Z">
        <w:r>
          <w:rPr>
            <w:sz w:val="22"/>
            <w:szCs w:val="22"/>
          </w:rPr>
          <w:t xml:space="preserve"> a stress tolerance </w:t>
        </w:r>
      </w:ins>
      <w:ins w:id="867" w:author="Jeff" w:date="2021-06-24T03:57:00Z">
        <w:r w:rsidR="00CA55ED">
          <w:rPr>
            <w:sz w:val="22"/>
            <w:szCs w:val="22"/>
          </w:rPr>
          <w:t xml:space="preserve">response </w:t>
        </w:r>
      </w:ins>
      <w:ins w:id="868" w:author="Jeff" w:date="2021-06-24T03:43:00Z">
        <w:r>
          <w:rPr>
            <w:sz w:val="22"/>
            <w:szCs w:val="22"/>
          </w:rPr>
          <w:t>(to higher wind turbulence, drying potential and lower soil water retention (SWR)</w:t>
        </w:r>
      </w:ins>
      <w:ins w:id="869" w:author="Jeff" w:date="2021-06-24T03:57:00Z">
        <w:r w:rsidR="00CA55ED">
          <w:rPr>
            <w:sz w:val="22"/>
            <w:szCs w:val="22"/>
          </w:rPr>
          <w:t xml:space="preserve"> consistent with earlier reports (</w:t>
        </w:r>
      </w:ins>
      <w:ins w:id="870" w:author="Jeff" w:date="2021-06-24T03:43:00Z">
        <w:r>
          <w:rPr>
            <w:sz w:val="22"/>
            <w:szCs w:val="22"/>
          </w:rPr>
          <w:t xml:space="preserve">Wang </w:t>
        </w:r>
        <w:r>
          <w:rPr>
            <w:i/>
            <w:iCs/>
            <w:sz w:val="22"/>
            <w:szCs w:val="22"/>
          </w:rPr>
          <w:t xml:space="preserve">et al. </w:t>
        </w:r>
        <w:r>
          <w:rPr>
            <w:sz w:val="22"/>
            <w:szCs w:val="22"/>
          </w:rPr>
          <w:t>2017) a</w:t>
        </w:r>
      </w:ins>
      <w:ins w:id="871" w:author="Jeff" w:date="2021-06-24T03:55:00Z">
        <w:r w:rsidR="00CA55ED">
          <w:rPr>
            <w:sz w:val="22"/>
            <w:szCs w:val="22"/>
          </w:rPr>
          <w:t>nd</w:t>
        </w:r>
      </w:ins>
      <w:ins w:id="872" w:author="Jeff" w:date="2021-06-24T03:43:00Z">
        <w:r>
          <w:rPr>
            <w:sz w:val="22"/>
            <w:szCs w:val="22"/>
          </w:rPr>
          <w:t xml:space="preserve"> photosynthetic growth at lower </w:t>
        </w:r>
      </w:ins>
      <w:ins w:id="873" w:author="Jeff" w:date="2021-06-24T03:56:00Z">
        <w:r w:rsidR="00CA55ED">
          <w:rPr>
            <w:sz w:val="22"/>
            <w:szCs w:val="22"/>
          </w:rPr>
          <w:t>heights</w:t>
        </w:r>
      </w:ins>
      <w:ins w:id="874" w:author="Jeff" w:date="2021-06-24T03:58:00Z">
        <w:r w:rsidR="00CA55ED">
          <w:rPr>
            <w:sz w:val="22"/>
            <w:szCs w:val="22"/>
          </w:rPr>
          <w:t xml:space="preserve"> in a recent paper</w:t>
        </w:r>
      </w:ins>
      <w:ins w:id="875" w:author="Jeff" w:date="2021-06-24T03:43:00Z">
        <w:r>
          <w:rPr>
            <w:sz w:val="22"/>
            <w:szCs w:val="22"/>
          </w:rPr>
          <w:t xml:space="preserve"> (</w:t>
        </w:r>
        <w:proofErr w:type="spellStart"/>
        <w:r>
          <w:rPr>
            <w:sz w:val="22"/>
            <w:szCs w:val="22"/>
          </w:rPr>
          <w:t>Butak</w:t>
        </w:r>
        <w:proofErr w:type="spellEnd"/>
        <w:r>
          <w:rPr>
            <w:sz w:val="22"/>
            <w:szCs w:val="22"/>
          </w:rPr>
          <w:t xml:space="preserve"> 2014). </w:t>
        </w:r>
      </w:ins>
      <w:ins w:id="876" w:author="Jeff" w:date="2021-06-24T03:58:00Z">
        <w:r w:rsidR="00CA55ED">
          <w:rPr>
            <w:sz w:val="22"/>
            <w:szCs w:val="22"/>
          </w:rPr>
          <w:t xml:space="preserve">On another track, </w:t>
        </w:r>
      </w:ins>
      <w:ins w:id="877" w:author="Jeff" w:date="2021-06-24T03:59:00Z">
        <w:r w:rsidR="00CA55ED">
          <w:rPr>
            <w:sz w:val="22"/>
            <w:szCs w:val="22"/>
          </w:rPr>
          <w:t>we</w:t>
        </w:r>
      </w:ins>
      <w:ins w:id="878" w:author="Jeff" w:date="2021-06-24T03:43:00Z">
        <w:r>
          <w:rPr>
            <w:sz w:val="22"/>
            <w:szCs w:val="22"/>
          </w:rPr>
          <w:t xml:space="preserve"> speculate a linear model demonstrates a significant influence of fire history on foliar N at Gorham cliffs and South Cadillac trails.</w:t>
        </w:r>
      </w:ins>
    </w:p>
    <w:p w14:paraId="1B17073C" w14:textId="449A70E9" w:rsidR="00DF7A91" w:rsidDel="00F5609E" w:rsidRDefault="00BE49FD" w:rsidP="00B6617D">
      <w:pPr>
        <w:spacing w:line="360" w:lineRule="auto"/>
        <w:jc w:val="both"/>
        <w:rPr>
          <w:del w:id="879" w:author="Jeff" w:date="2021-06-21T15:37:00Z"/>
          <w:sz w:val="22"/>
          <w:szCs w:val="22"/>
        </w:rPr>
        <w:pPrChange w:id="880" w:author="Jeff" w:date="2021-06-24T02:33:00Z">
          <w:pPr>
            <w:spacing w:line="276" w:lineRule="auto"/>
            <w:jc w:val="both"/>
          </w:pPr>
        </w:pPrChange>
      </w:pPr>
      <w:moveTo w:id="881" w:author="Jeff" w:date="2021-06-20T10:02:00Z">
        <w:del w:id="882" w:author="Jeff" w:date="2021-06-21T15:37:00Z">
          <w:r w:rsidDel="00F5609E">
            <w:rPr>
              <w:sz w:val="22"/>
              <w:szCs w:val="22"/>
            </w:rPr>
            <w:delText xml:space="preserve"> </w:delText>
          </w:r>
          <w:r w:rsidRPr="00C776FA" w:rsidDel="00F5609E">
            <w:rPr>
              <w:bCs/>
              <w:iCs/>
              <w:strike/>
              <w:sz w:val="22"/>
              <w:szCs w:val="22"/>
              <w:lang w:val="en"/>
            </w:rPr>
            <w:delText>connected to higher P</w:delText>
          </w:r>
          <w:r w:rsidDel="00F5609E">
            <w:rPr>
              <w:bCs/>
              <w:iCs/>
              <w:sz w:val="22"/>
              <w:szCs w:val="22"/>
              <w:lang w:val="en"/>
            </w:rPr>
            <w:delText>.</w:delText>
          </w:r>
          <w:r w:rsidDel="00F5609E">
            <w:rPr>
              <w:sz w:val="22"/>
              <w:szCs w:val="22"/>
            </w:rPr>
            <w:delText xml:space="preserve"> </w:delText>
          </w:r>
        </w:del>
      </w:moveTo>
      <w:moveToRangeEnd w:id="712"/>
      <w:del w:id="883" w:author="Jeff" w:date="2021-06-21T15:37:00Z">
        <w:r w:rsidR="00DF7A91" w:rsidDel="00F5609E">
          <w:rPr>
            <w:sz w:val="22"/>
            <w:szCs w:val="22"/>
          </w:rPr>
          <w:delText xml:space="preserve"> </w:delText>
        </w:r>
      </w:del>
    </w:p>
    <w:p w14:paraId="31FEC530" w14:textId="77777777" w:rsidR="00DF7A91" w:rsidDel="004225BF" w:rsidRDefault="00DF7A91" w:rsidP="00B6617D">
      <w:pPr>
        <w:spacing w:line="360" w:lineRule="auto"/>
        <w:jc w:val="both"/>
        <w:rPr>
          <w:del w:id="884" w:author="Jeff" w:date="2021-06-23T13:48:00Z"/>
          <w:bCs/>
          <w:sz w:val="22"/>
          <w:szCs w:val="22"/>
        </w:rPr>
        <w:pPrChange w:id="885" w:author="Jeff" w:date="2021-06-24T02:33:00Z">
          <w:pPr>
            <w:spacing w:line="276" w:lineRule="auto"/>
            <w:jc w:val="both"/>
          </w:pPr>
        </w:pPrChange>
      </w:pPr>
    </w:p>
    <w:p w14:paraId="736B57C9" w14:textId="07322714" w:rsidR="002F0E15" w:rsidDel="00F5609E" w:rsidRDefault="00DF7A91" w:rsidP="00B6617D">
      <w:pPr>
        <w:spacing w:line="360" w:lineRule="auto"/>
        <w:jc w:val="both"/>
        <w:rPr>
          <w:del w:id="886" w:author="Jeff" w:date="2021-06-21T15:37:00Z"/>
          <w:sz w:val="22"/>
          <w:szCs w:val="22"/>
        </w:rPr>
        <w:pPrChange w:id="887" w:author="Jeff" w:date="2021-06-24T02:33:00Z">
          <w:pPr>
            <w:spacing w:line="276" w:lineRule="auto"/>
            <w:jc w:val="both"/>
          </w:pPr>
        </w:pPrChange>
      </w:pPr>
      <w:del w:id="888" w:author="Jeff" w:date="2021-06-21T15:37:00Z">
        <w:r w:rsidDel="00F5609E">
          <w:rPr>
            <w:bCs/>
            <w:sz w:val="22"/>
            <w:szCs w:val="22"/>
          </w:rPr>
          <w:delText>P</w:delText>
        </w:r>
        <w:r w:rsidR="003B6E67" w:rsidDel="00F5609E">
          <w:rPr>
            <w:bCs/>
            <w:sz w:val="22"/>
            <w:szCs w:val="22"/>
          </w:rPr>
          <w:delText>revious studies</w:delText>
        </w:r>
        <w:r w:rsidR="00D839AC" w:rsidRPr="009E2EBD" w:rsidDel="00F5609E">
          <w:rPr>
            <w:bCs/>
            <w:sz w:val="22"/>
            <w:szCs w:val="22"/>
          </w:rPr>
          <w:delText xml:space="preserve"> </w:delText>
        </w:r>
        <w:r w:rsidR="005F2F5B" w:rsidRPr="009E2EBD" w:rsidDel="00F5609E">
          <w:rPr>
            <w:color w:val="000000" w:themeColor="text1"/>
            <w:sz w:val="22"/>
            <w:szCs w:val="22"/>
          </w:rPr>
          <w:delText>reported</w:delText>
        </w:r>
        <w:r w:rsidR="003B6E67" w:rsidDel="00F5609E">
          <w:rPr>
            <w:color w:val="000000" w:themeColor="text1"/>
            <w:sz w:val="22"/>
            <w:szCs w:val="22"/>
          </w:rPr>
          <w:delText xml:space="preserve"> that</w:delText>
        </w:r>
        <w:r w:rsidR="005F2F5B" w:rsidRPr="009E2EBD" w:rsidDel="00F5609E">
          <w:rPr>
            <w:color w:val="000000" w:themeColor="text1"/>
            <w:sz w:val="22"/>
            <w:szCs w:val="22"/>
          </w:rPr>
          <w:delText xml:space="preserve"> </w:delText>
        </w:r>
        <w:r w:rsidR="00D839AC" w:rsidRPr="009E2EBD" w:rsidDel="00F5609E">
          <w:rPr>
            <w:color w:val="000000" w:themeColor="text1"/>
            <w:sz w:val="22"/>
            <w:szCs w:val="22"/>
          </w:rPr>
          <w:delText xml:space="preserve">anthropogenic fire </w:delText>
        </w:r>
        <w:r w:rsidR="00D839AC" w:rsidRPr="00B86FF4" w:rsidDel="00F5609E">
          <w:rPr>
            <w:color w:val="000000" w:themeColor="text1"/>
            <w:sz w:val="22"/>
            <w:szCs w:val="22"/>
          </w:rPr>
          <w:delText>charcoal (PyC</w:delText>
        </w:r>
        <w:r w:rsidR="005F2F5B" w:rsidRPr="00B86FF4" w:rsidDel="00F5609E">
          <w:rPr>
            <w:color w:val="000000" w:themeColor="text1"/>
            <w:sz w:val="22"/>
            <w:szCs w:val="22"/>
          </w:rPr>
          <w:delText>) was associated with</w:delText>
        </w:r>
        <w:r w:rsidR="00D839AC" w:rsidRPr="00B86FF4" w:rsidDel="00F5609E">
          <w:rPr>
            <w:sz w:val="22"/>
            <w:szCs w:val="22"/>
          </w:rPr>
          <w:delText xml:space="preserve"> </w:delText>
        </w:r>
        <w:r w:rsidR="003B6E67" w:rsidDel="00F5609E">
          <w:rPr>
            <w:sz w:val="22"/>
            <w:szCs w:val="22"/>
          </w:rPr>
          <w:delText>greater foliar water use efficiency</w:delText>
        </w:r>
        <w:r w:rsidR="00D839AC" w:rsidRPr="00B86FF4" w:rsidDel="00F5609E">
          <w:rPr>
            <w:sz w:val="22"/>
            <w:szCs w:val="22"/>
          </w:rPr>
          <w:delText>, negligible consumption of Ca</w:delText>
        </w:r>
        <w:r w:rsidR="00864F74" w:rsidDel="00F5609E">
          <w:rPr>
            <w:sz w:val="22"/>
            <w:szCs w:val="22"/>
            <w:vertAlign w:val="superscript"/>
          </w:rPr>
          <w:delText>2+</w:delText>
        </w:r>
        <w:r w:rsidR="00D839AC" w:rsidRPr="00B86FF4" w:rsidDel="00F5609E">
          <w:rPr>
            <w:sz w:val="22"/>
            <w:szCs w:val="22"/>
          </w:rPr>
          <w:delText>, K</w:delText>
        </w:r>
        <w:r w:rsidR="00864F74" w:rsidDel="00F5609E">
          <w:rPr>
            <w:sz w:val="22"/>
            <w:szCs w:val="22"/>
            <w:vertAlign w:val="superscript"/>
          </w:rPr>
          <w:delText>+</w:delText>
        </w:r>
        <w:r w:rsidR="00864F74" w:rsidDel="00F5609E">
          <w:rPr>
            <w:sz w:val="22"/>
            <w:szCs w:val="22"/>
          </w:rPr>
          <w:delText>,</w:delText>
        </w:r>
        <w:r w:rsidR="00D839AC" w:rsidRPr="00B86FF4" w:rsidDel="00F5609E">
          <w:rPr>
            <w:sz w:val="22"/>
            <w:szCs w:val="22"/>
          </w:rPr>
          <w:delText xml:space="preserve"> and Mg</w:delText>
        </w:r>
        <w:r w:rsidR="00864F74" w:rsidDel="00F5609E">
          <w:rPr>
            <w:sz w:val="22"/>
            <w:szCs w:val="22"/>
            <w:vertAlign w:val="superscript"/>
          </w:rPr>
          <w:delText>2+</w:delText>
        </w:r>
        <w:r w:rsidR="00D839AC" w:rsidRPr="00B86FF4" w:rsidDel="00F5609E">
          <w:rPr>
            <w:sz w:val="22"/>
            <w:szCs w:val="22"/>
            <w:vertAlign w:val="superscript"/>
          </w:rPr>
          <w:delText xml:space="preserve"> </w:delText>
        </w:r>
        <w:r w:rsidR="00D839AC" w:rsidRPr="00B86FF4" w:rsidDel="00F5609E">
          <w:rPr>
            <w:sz w:val="22"/>
            <w:szCs w:val="22"/>
          </w:rPr>
          <w:delText>and enhanced soil moisture holding capacity</w:delText>
        </w:r>
        <w:r w:rsidR="003B6E67" w:rsidDel="00F5609E">
          <w:rPr>
            <w:sz w:val="22"/>
            <w:szCs w:val="22"/>
          </w:rPr>
          <w:delText xml:space="preserve"> </w:delText>
        </w:r>
        <w:r w:rsidR="003B6E67" w:rsidRPr="009E2EBD" w:rsidDel="00F5609E">
          <w:rPr>
            <w:bCs/>
            <w:sz w:val="22"/>
            <w:szCs w:val="22"/>
          </w:rPr>
          <w:delText>(</w:delText>
        </w:r>
        <w:r w:rsidR="003B6E67" w:rsidRPr="009E2EBD" w:rsidDel="00F5609E">
          <w:rPr>
            <w:color w:val="000000" w:themeColor="text1"/>
            <w:sz w:val="22"/>
            <w:szCs w:val="22"/>
          </w:rPr>
          <w:delText>Licht and Smith 2020)</w:delText>
        </w:r>
        <w:r w:rsidR="005E3181" w:rsidRPr="00B86FF4" w:rsidDel="00F5609E">
          <w:rPr>
            <w:sz w:val="22"/>
            <w:szCs w:val="22"/>
          </w:rPr>
          <w:delText>.</w:delText>
        </w:r>
        <w:r w:rsidR="00D839AC" w:rsidRPr="00B86FF4" w:rsidDel="00F5609E">
          <w:rPr>
            <w:sz w:val="22"/>
            <w:szCs w:val="22"/>
          </w:rPr>
          <w:delText xml:space="preserve"> </w:delText>
        </w:r>
        <w:r w:rsidR="00071F33" w:rsidDel="00F5609E">
          <w:rPr>
            <w:bCs/>
            <w:sz w:val="22"/>
            <w:szCs w:val="22"/>
          </w:rPr>
          <w:delText>O</w:delText>
        </w:r>
        <w:r w:rsidR="003B6E67" w:rsidDel="00F5609E">
          <w:rPr>
            <w:bCs/>
            <w:sz w:val="22"/>
            <w:szCs w:val="22"/>
          </w:rPr>
          <w:delText>n Mt. Desert Island,</w:delText>
        </w:r>
        <w:r w:rsidR="005F2F5B" w:rsidDel="00F5609E">
          <w:rPr>
            <w:bCs/>
            <w:sz w:val="22"/>
            <w:szCs w:val="22"/>
          </w:rPr>
          <w:delText xml:space="preserve"> we found </w:delText>
        </w:r>
        <w:r w:rsidR="003B6E67" w:rsidDel="00F5609E">
          <w:rPr>
            <w:bCs/>
            <w:sz w:val="22"/>
            <w:szCs w:val="22"/>
          </w:rPr>
          <w:delText>higher foliar water use efficiency</w:delText>
        </w:r>
        <w:r w:rsidR="005F2F5B" w:rsidRPr="00CA6B09" w:rsidDel="00F5609E">
          <w:rPr>
            <w:color w:val="000000" w:themeColor="text1"/>
            <w:sz w:val="22"/>
            <w:szCs w:val="22"/>
            <w:shd w:val="clear" w:color="auto" w:fill="FFFFFF"/>
            <w:vertAlign w:val="subscript"/>
          </w:rPr>
          <w:delText xml:space="preserve"> </w:delText>
        </w:r>
        <w:r w:rsidR="005F2F5B" w:rsidDel="00F5609E">
          <w:rPr>
            <w:sz w:val="22"/>
            <w:szCs w:val="22"/>
          </w:rPr>
          <w:delText xml:space="preserve">at high elevations </w:delText>
        </w:r>
        <w:r w:rsidR="00071F33" w:rsidDel="00F5609E">
          <w:rPr>
            <w:sz w:val="22"/>
            <w:szCs w:val="22"/>
          </w:rPr>
          <w:delText>at both burned and unburned sites</w:delText>
        </w:r>
        <w:r w:rsidR="005F2F5B" w:rsidRPr="00CA6B09" w:rsidDel="00F5609E">
          <w:rPr>
            <w:sz w:val="22"/>
            <w:szCs w:val="22"/>
          </w:rPr>
          <w:delText xml:space="preserve">, </w:delText>
        </w:r>
        <w:r w:rsidR="005F2F5B" w:rsidRPr="00CA6B09" w:rsidDel="00F5609E">
          <w:rPr>
            <w:bCs/>
            <w:iCs/>
            <w:sz w:val="22"/>
            <w:szCs w:val="22"/>
            <w:lang w:val="en"/>
          </w:rPr>
          <w:delText xml:space="preserve">consistent with reported outcomes for non-glaciated populations in flat, sand plain New Jersey Pine Barrens </w:delText>
        </w:r>
        <w:r w:rsidR="005F2F5B" w:rsidRPr="00CA6B09" w:rsidDel="00F5609E">
          <w:rPr>
            <w:sz w:val="22"/>
            <w:szCs w:val="22"/>
          </w:rPr>
          <w:delText xml:space="preserve">(Mikita-Barbato </w:delText>
        </w:r>
        <w:r w:rsidR="005F2F5B" w:rsidRPr="00CA6B09" w:rsidDel="00F5609E">
          <w:rPr>
            <w:i/>
            <w:sz w:val="22"/>
            <w:szCs w:val="22"/>
          </w:rPr>
          <w:delText>et al</w:delText>
        </w:r>
        <w:r w:rsidR="004D3073" w:rsidDel="00F5609E">
          <w:rPr>
            <w:i/>
            <w:sz w:val="22"/>
            <w:szCs w:val="22"/>
          </w:rPr>
          <w:delText>.</w:delText>
        </w:r>
        <w:r w:rsidR="005F2F5B" w:rsidRPr="00CA6B09" w:rsidDel="00F5609E">
          <w:rPr>
            <w:sz w:val="22"/>
            <w:szCs w:val="22"/>
          </w:rPr>
          <w:delText xml:space="preserve"> 2015; </w:delText>
        </w:r>
        <w:r w:rsidR="005F2F5B" w:rsidRPr="00CA6B09" w:rsidDel="00F5609E">
          <w:rPr>
            <w:color w:val="222222"/>
            <w:sz w:val="22"/>
            <w:szCs w:val="22"/>
            <w:shd w:val="clear" w:color="auto" w:fill="FFFFFF"/>
          </w:rPr>
          <w:delText>Schafer and Bohrer 2016).</w:delText>
        </w:r>
        <w:r w:rsidR="005F2F5B" w:rsidRPr="00D85799" w:rsidDel="00F5609E">
          <w:rPr>
            <w:bCs/>
            <w:sz w:val="22"/>
            <w:szCs w:val="22"/>
          </w:rPr>
          <w:delText xml:space="preserve"> </w:delText>
        </w:r>
        <w:r w:rsidR="00B85CE6" w:rsidDel="00F5609E">
          <w:rPr>
            <w:bCs/>
            <w:sz w:val="22"/>
            <w:szCs w:val="22"/>
          </w:rPr>
          <w:delText>T</w:delText>
        </w:r>
        <w:r w:rsidR="00D85799" w:rsidDel="00F5609E">
          <w:rPr>
            <w:bCs/>
            <w:sz w:val="22"/>
            <w:szCs w:val="22"/>
          </w:rPr>
          <w:delText xml:space="preserve">here </w:delText>
        </w:r>
      </w:del>
      <w:del w:id="889" w:author="Jeff" w:date="2021-06-20T20:37:00Z">
        <w:r w:rsidR="00D85799" w:rsidDel="00440939">
          <w:rPr>
            <w:bCs/>
            <w:sz w:val="22"/>
            <w:szCs w:val="22"/>
          </w:rPr>
          <w:delText>is evidence</w:delText>
        </w:r>
      </w:del>
      <w:del w:id="890" w:author="Jeff" w:date="2021-06-21T15:37:00Z">
        <w:r w:rsidR="00D85799" w:rsidDel="00F5609E">
          <w:rPr>
            <w:bCs/>
            <w:sz w:val="22"/>
            <w:szCs w:val="22"/>
          </w:rPr>
          <w:delText xml:space="preserve"> from previous investigations that post-fire </w:delText>
        </w:r>
        <w:r w:rsidR="005B5FAD" w:rsidDel="00F5609E">
          <w:rPr>
            <w:bCs/>
            <w:sz w:val="22"/>
            <w:szCs w:val="22"/>
          </w:rPr>
          <w:delText xml:space="preserve">pyrogenic </w:delText>
        </w:r>
        <w:r w:rsidR="00D85799" w:rsidDel="00F5609E">
          <w:rPr>
            <w:bCs/>
            <w:sz w:val="22"/>
            <w:szCs w:val="22"/>
          </w:rPr>
          <w:delText>C remnants endure in the soil layer (DeBano 1981)</w:delText>
        </w:r>
        <w:r w:rsidR="003B6E67" w:rsidDel="00F5609E">
          <w:rPr>
            <w:bCs/>
            <w:sz w:val="22"/>
            <w:szCs w:val="22"/>
          </w:rPr>
          <w:delText xml:space="preserve"> </w:delText>
        </w:r>
      </w:del>
      <w:del w:id="891" w:author="Jeff" w:date="2021-06-20T20:37:00Z">
        <w:r w:rsidR="003B6E67" w:rsidDel="00440939">
          <w:rPr>
            <w:bCs/>
            <w:sz w:val="22"/>
            <w:szCs w:val="22"/>
          </w:rPr>
          <w:delText>and that this</w:delText>
        </w:r>
        <w:r w:rsidR="00D85799" w:rsidDel="00440939">
          <w:rPr>
            <w:bCs/>
            <w:sz w:val="22"/>
            <w:szCs w:val="22"/>
          </w:rPr>
          <w:delText xml:space="preserve"> increas</w:delText>
        </w:r>
        <w:r w:rsidR="005E3181" w:rsidDel="00440939">
          <w:rPr>
            <w:bCs/>
            <w:sz w:val="22"/>
            <w:szCs w:val="22"/>
          </w:rPr>
          <w:delText>e</w:delText>
        </w:r>
        <w:r w:rsidR="003B6E67" w:rsidDel="00440939">
          <w:rPr>
            <w:bCs/>
            <w:sz w:val="22"/>
            <w:szCs w:val="22"/>
          </w:rPr>
          <w:delText>s</w:delText>
        </w:r>
      </w:del>
      <w:del w:id="892" w:author="Jeff" w:date="2021-06-21T15:37:00Z">
        <w:r w:rsidR="00D85799" w:rsidDel="00F5609E">
          <w:rPr>
            <w:bCs/>
            <w:sz w:val="22"/>
            <w:szCs w:val="22"/>
          </w:rPr>
          <w:delText xml:space="preserve"> </w:delText>
        </w:r>
        <w:r w:rsidR="00D85799" w:rsidRPr="00345813" w:rsidDel="00F5609E">
          <w:rPr>
            <w:sz w:val="22"/>
            <w:szCs w:val="22"/>
          </w:rPr>
          <w:delText xml:space="preserve">alkali cations (Kolden </w:delText>
        </w:r>
        <w:r w:rsidR="00D85799" w:rsidRPr="00345813" w:rsidDel="00F5609E">
          <w:rPr>
            <w:i/>
            <w:sz w:val="22"/>
            <w:szCs w:val="22"/>
          </w:rPr>
          <w:delText>et al</w:delText>
        </w:r>
        <w:r w:rsidR="004D3073" w:rsidDel="00F5609E">
          <w:rPr>
            <w:i/>
            <w:sz w:val="22"/>
            <w:szCs w:val="22"/>
          </w:rPr>
          <w:delText>.</w:delText>
        </w:r>
        <w:r w:rsidR="00D85799" w:rsidRPr="00345813" w:rsidDel="00F5609E">
          <w:rPr>
            <w:sz w:val="22"/>
            <w:szCs w:val="22"/>
          </w:rPr>
          <w:delText xml:space="preserve"> 2017)</w:delText>
        </w:r>
        <w:r w:rsidR="002A15F0" w:rsidDel="00F5609E">
          <w:rPr>
            <w:sz w:val="22"/>
            <w:szCs w:val="22"/>
          </w:rPr>
          <w:delText xml:space="preserve">, </w:delText>
        </w:r>
        <w:r w:rsidR="00675CD9" w:rsidDel="00F5609E">
          <w:rPr>
            <w:sz w:val="22"/>
            <w:szCs w:val="22"/>
          </w:rPr>
          <w:delText>s</w:delText>
        </w:r>
        <w:r w:rsidR="00D85799" w:rsidRPr="00345813" w:rsidDel="00F5609E">
          <w:rPr>
            <w:sz w:val="22"/>
            <w:szCs w:val="22"/>
          </w:rPr>
          <w:delText>olubilize</w:delText>
        </w:r>
        <w:r w:rsidR="00675CD9" w:rsidDel="00F5609E">
          <w:rPr>
            <w:sz w:val="22"/>
            <w:szCs w:val="22"/>
          </w:rPr>
          <w:delText xml:space="preserve"> </w:delText>
        </w:r>
        <w:r w:rsidR="00D85799" w:rsidRPr="00345813" w:rsidDel="00F5609E">
          <w:rPr>
            <w:sz w:val="22"/>
            <w:szCs w:val="22"/>
          </w:rPr>
          <w:delText>minerals (Caldwell and Richards 1989)</w:delText>
        </w:r>
        <w:r w:rsidR="00B85CE6" w:rsidDel="00F5609E">
          <w:rPr>
            <w:sz w:val="22"/>
            <w:szCs w:val="22"/>
          </w:rPr>
          <w:delText xml:space="preserve"> and </w:delText>
        </w:r>
        <w:r w:rsidR="00B85CE6" w:rsidRPr="00C776FA" w:rsidDel="00F5609E">
          <w:rPr>
            <w:strike/>
            <w:sz w:val="22"/>
            <w:szCs w:val="22"/>
          </w:rPr>
          <w:delText>are</w:delText>
        </w:r>
        <w:r w:rsidR="00D85799" w:rsidRPr="00C776FA" w:rsidDel="00F5609E">
          <w:rPr>
            <w:strike/>
            <w:sz w:val="22"/>
            <w:szCs w:val="22"/>
          </w:rPr>
          <w:delText xml:space="preserve"> likely linked to</w:delText>
        </w:r>
        <w:r w:rsidR="00D85799" w:rsidRPr="00345813" w:rsidDel="00F5609E">
          <w:rPr>
            <w:sz w:val="22"/>
            <w:szCs w:val="22"/>
          </w:rPr>
          <w:delText xml:space="preserve"> thermal exfoliation (Shakesby and Doerr 2006</w:delText>
        </w:r>
        <w:r w:rsidR="00D85799" w:rsidDel="00F5609E">
          <w:rPr>
            <w:sz w:val="22"/>
            <w:szCs w:val="22"/>
          </w:rPr>
          <w:delText>).</w:delText>
        </w:r>
        <w:r w:rsidR="00D85799" w:rsidDel="00F5609E">
          <w:rPr>
            <w:rStyle w:val="CommentReference"/>
          </w:rPr>
          <w:delText xml:space="preserve"> </w:delText>
        </w:r>
        <w:r w:rsidR="005E3181" w:rsidDel="00F5609E">
          <w:rPr>
            <w:bCs/>
            <w:sz w:val="22"/>
            <w:szCs w:val="22"/>
          </w:rPr>
          <w:delText>From the standpoint of reproduction</w:delText>
        </w:r>
        <w:r w:rsidR="00D85799" w:rsidDel="00F5609E">
          <w:rPr>
            <w:bCs/>
            <w:sz w:val="22"/>
            <w:szCs w:val="22"/>
          </w:rPr>
          <w:delText>, the absence of fire, at locations such as</w:delText>
        </w:r>
        <w:r w:rsidR="00D85799" w:rsidRPr="00CA6B09" w:rsidDel="00F5609E">
          <w:rPr>
            <w:bCs/>
            <w:sz w:val="22"/>
            <w:szCs w:val="22"/>
          </w:rPr>
          <w:delText xml:space="preserve"> </w:delText>
        </w:r>
        <w:r w:rsidR="00277031" w:rsidRPr="00C776FA" w:rsidDel="00F5609E">
          <w:rPr>
            <w:strike/>
            <w:sz w:val="22"/>
            <w:szCs w:val="22"/>
          </w:rPr>
          <w:delText>persistence capacity</w:delText>
        </w:r>
        <w:r w:rsidR="00D85799" w:rsidRPr="00C776FA" w:rsidDel="00F5609E">
          <w:rPr>
            <w:bCs/>
            <w:strike/>
            <w:sz w:val="22"/>
            <w:szCs w:val="22"/>
          </w:rPr>
          <w:delText>-oriented</w:delText>
        </w:r>
        <w:r w:rsidR="00D85799" w:rsidRPr="00CA6B09" w:rsidDel="00F5609E">
          <w:rPr>
            <w:bCs/>
            <w:sz w:val="22"/>
            <w:szCs w:val="22"/>
          </w:rPr>
          <w:delText xml:space="preserve"> Wonderland trail (Butak 2014)</w:delText>
        </w:r>
        <w:r w:rsidR="00D85799" w:rsidDel="00F5609E">
          <w:rPr>
            <w:bCs/>
            <w:sz w:val="22"/>
            <w:szCs w:val="22"/>
          </w:rPr>
          <w:delText xml:space="preserve">, </w:delText>
        </w:r>
        <w:r w:rsidR="00D85799" w:rsidRPr="00CA6B09" w:rsidDel="00F5609E">
          <w:rPr>
            <w:bCs/>
            <w:sz w:val="22"/>
            <w:szCs w:val="22"/>
          </w:rPr>
          <w:delText xml:space="preserve">does not appear to be slowing down expansion in </w:delText>
        </w:r>
        <w:r w:rsidR="00D85799" w:rsidDel="00F5609E">
          <w:rPr>
            <w:bCs/>
            <w:sz w:val="22"/>
            <w:szCs w:val="22"/>
          </w:rPr>
          <w:delText>that</w:delText>
        </w:r>
        <w:r w:rsidR="00D85799" w:rsidRPr="00CA6B09" w:rsidDel="00F5609E">
          <w:rPr>
            <w:bCs/>
            <w:sz w:val="22"/>
            <w:szCs w:val="22"/>
          </w:rPr>
          <w:delText xml:space="preserve"> flat</w:delText>
        </w:r>
        <w:r w:rsidR="005E3181" w:rsidDel="00F5609E">
          <w:rPr>
            <w:bCs/>
            <w:sz w:val="22"/>
            <w:szCs w:val="22"/>
          </w:rPr>
          <w:delText>-</w:delText>
        </w:r>
        <w:r w:rsidR="00D85799" w:rsidDel="00F5609E">
          <w:rPr>
            <w:bCs/>
            <w:sz w:val="22"/>
            <w:szCs w:val="22"/>
          </w:rPr>
          <w:delText xml:space="preserve">sloped region </w:delText>
        </w:r>
      </w:del>
      <w:del w:id="893" w:author="Jeff" w:date="2021-06-20T20:38:00Z">
        <w:r w:rsidR="00D85799" w:rsidDel="00440939">
          <w:rPr>
            <w:bCs/>
            <w:sz w:val="22"/>
            <w:szCs w:val="22"/>
          </w:rPr>
          <w:delText xml:space="preserve">nor </w:delText>
        </w:r>
        <w:r w:rsidR="00675CD9" w:rsidRPr="00C776FA" w:rsidDel="00440939">
          <w:rPr>
            <w:bCs/>
            <w:strike/>
            <w:sz w:val="22"/>
            <w:szCs w:val="22"/>
          </w:rPr>
          <w:delText>or</w:delText>
        </w:r>
        <w:r w:rsidR="00675CD9" w:rsidDel="00440939">
          <w:rPr>
            <w:bCs/>
            <w:sz w:val="22"/>
            <w:szCs w:val="22"/>
          </w:rPr>
          <w:delText xml:space="preserve"> </w:delText>
        </w:r>
        <w:r w:rsidDel="00440939">
          <w:rPr>
            <w:bCs/>
            <w:sz w:val="22"/>
            <w:szCs w:val="22"/>
          </w:rPr>
          <w:delText>on</w:delText>
        </w:r>
      </w:del>
      <w:del w:id="894" w:author="Jeff" w:date="2021-06-21T15:37:00Z">
        <w:r w:rsidDel="00F5609E">
          <w:rPr>
            <w:bCs/>
            <w:sz w:val="22"/>
            <w:szCs w:val="22"/>
          </w:rPr>
          <w:delText xml:space="preserve"> </w:delText>
        </w:r>
        <w:r w:rsidR="00675CD9" w:rsidDel="00F5609E">
          <w:rPr>
            <w:bCs/>
            <w:sz w:val="22"/>
            <w:szCs w:val="22"/>
          </w:rPr>
          <w:delText>ledge</w:delText>
        </w:r>
        <w:r w:rsidR="00D85799" w:rsidRPr="00CA6B09" w:rsidDel="00F5609E">
          <w:rPr>
            <w:bCs/>
            <w:sz w:val="22"/>
            <w:szCs w:val="22"/>
          </w:rPr>
          <w:delText xml:space="preserve"> locations</w:delText>
        </w:r>
        <w:r w:rsidR="00D85799" w:rsidDel="00F5609E">
          <w:rPr>
            <w:bCs/>
            <w:sz w:val="22"/>
            <w:szCs w:val="22"/>
          </w:rPr>
          <w:delText xml:space="preserve"> </w:delText>
        </w:r>
        <w:r w:rsidR="00675CD9" w:rsidDel="00F5609E">
          <w:rPr>
            <w:bCs/>
            <w:sz w:val="22"/>
            <w:szCs w:val="22"/>
          </w:rPr>
          <w:delText xml:space="preserve">(e.g., St. Sauveur) </w:delText>
        </w:r>
      </w:del>
      <w:del w:id="895" w:author="Jeff" w:date="2021-06-20T20:39:00Z">
        <w:r w:rsidR="00C47820" w:rsidDel="00440939">
          <w:rPr>
            <w:bCs/>
            <w:sz w:val="22"/>
            <w:szCs w:val="22"/>
          </w:rPr>
          <w:delText xml:space="preserve">that </w:delText>
        </w:r>
        <w:r w:rsidR="00D85799" w:rsidDel="00440939">
          <w:rPr>
            <w:bCs/>
            <w:sz w:val="22"/>
            <w:szCs w:val="22"/>
          </w:rPr>
          <w:delText xml:space="preserve">we </w:delText>
        </w:r>
      </w:del>
      <w:del w:id="896" w:author="Jeff" w:date="2021-06-21T15:37:00Z">
        <w:r w:rsidR="003A5590" w:rsidDel="00F5609E">
          <w:rPr>
            <w:bCs/>
            <w:sz w:val="22"/>
            <w:szCs w:val="22"/>
          </w:rPr>
          <w:delText xml:space="preserve">studied on the island or </w:delText>
        </w:r>
      </w:del>
      <w:del w:id="897" w:author="Jeff" w:date="2021-06-20T20:39:00Z">
        <w:r w:rsidR="003A5590" w:rsidDel="00440939">
          <w:rPr>
            <w:bCs/>
            <w:sz w:val="22"/>
            <w:szCs w:val="22"/>
          </w:rPr>
          <w:delText xml:space="preserve">which were studied </w:delText>
        </w:r>
      </w:del>
      <w:del w:id="898" w:author="Jeff" w:date="2021-06-21T15:37:00Z">
        <w:r w:rsidR="003A5590" w:rsidDel="00F5609E">
          <w:rPr>
            <w:bCs/>
            <w:sz w:val="22"/>
            <w:szCs w:val="22"/>
          </w:rPr>
          <w:delText xml:space="preserve">by others in West Virginia </w:delText>
        </w:r>
        <w:r w:rsidR="00D85799" w:rsidRPr="003757BC" w:rsidDel="00F5609E">
          <w:rPr>
            <w:bCs/>
            <w:strike/>
            <w:sz w:val="22"/>
            <w:szCs w:val="22"/>
          </w:rPr>
          <w:delText>and others</w:delText>
        </w:r>
        <w:r w:rsidR="00D85799" w:rsidDel="00F5609E">
          <w:rPr>
            <w:bCs/>
            <w:sz w:val="22"/>
            <w:szCs w:val="22"/>
          </w:rPr>
          <w:delText xml:space="preserve"> (</w:delText>
        </w:r>
        <w:r w:rsidR="00D85799" w:rsidRPr="00CA6B09" w:rsidDel="00F5609E">
          <w:rPr>
            <w:bCs/>
            <w:sz w:val="22"/>
            <w:szCs w:val="22"/>
          </w:rPr>
          <w:delText>Howard 2010)</w:delText>
        </w:r>
        <w:r w:rsidR="003B6E67" w:rsidDel="00F5609E">
          <w:rPr>
            <w:bCs/>
            <w:sz w:val="22"/>
            <w:szCs w:val="22"/>
          </w:rPr>
          <w:delText xml:space="preserve"> </w:delText>
        </w:r>
        <w:r w:rsidR="003B6E67" w:rsidRPr="003757BC" w:rsidDel="00F5609E">
          <w:rPr>
            <w:bCs/>
            <w:strike/>
            <w:sz w:val="22"/>
            <w:szCs w:val="22"/>
          </w:rPr>
          <w:delText>have</w:delText>
        </w:r>
        <w:r w:rsidR="00FA1839" w:rsidRPr="003757BC" w:rsidDel="00F5609E">
          <w:rPr>
            <w:bCs/>
            <w:strike/>
            <w:sz w:val="22"/>
            <w:szCs w:val="22"/>
          </w:rPr>
          <w:delText xml:space="preserve"> studied</w:delText>
        </w:r>
        <w:r w:rsidR="00D85799" w:rsidDel="00F5609E">
          <w:rPr>
            <w:bCs/>
            <w:sz w:val="22"/>
            <w:szCs w:val="22"/>
          </w:rPr>
          <w:delText xml:space="preserve">. </w:delText>
        </w:r>
        <w:bookmarkStart w:id="899" w:name="_Hlk69991342"/>
        <w:r w:rsidR="00DC1ED5" w:rsidRPr="00842C61" w:rsidDel="00F5609E">
          <w:rPr>
            <w:sz w:val="22"/>
            <w:szCs w:val="22"/>
          </w:rPr>
          <w:delText>Developing further insights into the ecological stoichiometry of pitch pine at Mt. Desert Island marks a</w:delText>
        </w:r>
        <w:r w:rsidR="003B6E67" w:rsidRPr="00842C61" w:rsidDel="00F5609E">
          <w:rPr>
            <w:sz w:val="22"/>
            <w:szCs w:val="22"/>
          </w:rPr>
          <w:delText xml:space="preserve"> </w:delText>
        </w:r>
        <w:r w:rsidR="00DC1ED5" w:rsidRPr="00842C61" w:rsidDel="00F5609E">
          <w:rPr>
            <w:sz w:val="22"/>
            <w:szCs w:val="22"/>
          </w:rPr>
          <w:delText xml:space="preserve">step in achieving a firmer </w:delText>
        </w:r>
        <w:r w:rsidR="003B6E67" w:rsidRPr="00842C61" w:rsidDel="00F5609E">
          <w:rPr>
            <w:sz w:val="22"/>
            <w:szCs w:val="22"/>
          </w:rPr>
          <w:delText xml:space="preserve">understanding </w:delText>
        </w:r>
        <w:r w:rsidR="00DC1ED5" w:rsidRPr="00842C61" w:rsidDel="00F5609E">
          <w:rPr>
            <w:sz w:val="22"/>
            <w:szCs w:val="22"/>
          </w:rPr>
          <w:delText>of the relation</w:delText>
        </w:r>
        <w:r w:rsidR="003B6E67" w:rsidRPr="00842C61" w:rsidDel="00F5609E">
          <w:rPr>
            <w:sz w:val="22"/>
            <w:szCs w:val="22"/>
          </w:rPr>
          <w:delText>ship</w:delText>
        </w:r>
        <w:r w:rsidR="00DC1ED5" w:rsidRPr="00842C61" w:rsidDel="00F5609E">
          <w:rPr>
            <w:sz w:val="22"/>
            <w:szCs w:val="22"/>
          </w:rPr>
          <w:delText xml:space="preserve"> between biogeochemistry, fire history and </w:delText>
        </w:r>
        <w:r w:rsidR="003B6E67" w:rsidRPr="00842C61" w:rsidDel="00F5609E">
          <w:rPr>
            <w:sz w:val="22"/>
            <w:szCs w:val="22"/>
          </w:rPr>
          <w:delText>topography</w:delText>
        </w:r>
        <w:r w:rsidR="00DC1ED5" w:rsidRPr="00842C61" w:rsidDel="00F5609E">
          <w:rPr>
            <w:sz w:val="22"/>
            <w:szCs w:val="22"/>
          </w:rPr>
          <w:delText xml:space="preserve">. </w:delText>
        </w:r>
      </w:del>
    </w:p>
    <w:p w14:paraId="3D40E654" w14:textId="172F1C60" w:rsidR="002F0E15" w:rsidDel="00F5609E" w:rsidRDefault="002F0E15" w:rsidP="00B6617D">
      <w:pPr>
        <w:spacing w:line="360" w:lineRule="auto"/>
        <w:jc w:val="both"/>
        <w:rPr>
          <w:del w:id="900" w:author="Jeff" w:date="2021-06-21T15:37:00Z"/>
          <w:sz w:val="22"/>
          <w:szCs w:val="22"/>
        </w:rPr>
        <w:pPrChange w:id="901" w:author="Jeff" w:date="2021-06-24T02:33:00Z">
          <w:pPr>
            <w:spacing w:line="276" w:lineRule="auto"/>
            <w:jc w:val="both"/>
          </w:pPr>
        </w:pPrChange>
      </w:pPr>
    </w:p>
    <w:p w14:paraId="6330770F" w14:textId="0367E2B6" w:rsidR="00C25EC8" w:rsidRPr="00926E1A" w:rsidDel="00B6617D" w:rsidRDefault="00DC1ED5" w:rsidP="00B6617D">
      <w:pPr>
        <w:spacing w:line="360" w:lineRule="auto"/>
        <w:jc w:val="both"/>
        <w:rPr>
          <w:del w:id="902" w:author="Jeff" w:date="2021-06-24T02:33:00Z"/>
          <w:bCs/>
          <w:iCs/>
          <w:strike/>
          <w:sz w:val="22"/>
          <w:szCs w:val="22"/>
          <w:lang w:val="en"/>
          <w:rPrChange w:id="903" w:author="Jeff" w:date="2021-06-24T04:04:00Z">
            <w:rPr>
              <w:del w:id="904" w:author="Jeff" w:date="2021-06-24T02:33:00Z"/>
              <w:bCs/>
              <w:iCs/>
              <w:strike/>
              <w:sz w:val="22"/>
              <w:szCs w:val="22"/>
              <w:lang w:val="en"/>
            </w:rPr>
          </w:rPrChange>
        </w:rPr>
        <w:pPrChange w:id="905" w:author="Jeff" w:date="2021-06-24T02:33:00Z">
          <w:pPr>
            <w:spacing w:line="276" w:lineRule="auto"/>
            <w:jc w:val="both"/>
          </w:pPr>
        </w:pPrChange>
      </w:pPr>
      <w:r w:rsidRPr="001569CF">
        <w:rPr>
          <w:sz w:val="22"/>
          <w:szCs w:val="22"/>
        </w:rPr>
        <w:t>Our</w:t>
      </w:r>
      <w:r w:rsidR="002F0E15">
        <w:rPr>
          <w:sz w:val="22"/>
          <w:szCs w:val="22"/>
        </w:rPr>
        <w:t xml:space="preserve"> foliar</w:t>
      </w:r>
      <w:r w:rsidRPr="001569CF">
        <w:rPr>
          <w:sz w:val="22"/>
          <w:szCs w:val="22"/>
        </w:rPr>
        <w:t xml:space="preserve"> </w:t>
      </w:r>
      <w:del w:id="906" w:author="Jeff" w:date="2021-06-24T04:05:00Z">
        <w:r w:rsidRPr="001569CF" w:rsidDel="00926E1A">
          <w:rPr>
            <w:sz w:val="22"/>
            <w:szCs w:val="22"/>
          </w:rPr>
          <w:delText xml:space="preserve">nutrient </w:delText>
        </w:r>
      </w:del>
      <w:ins w:id="907" w:author="Jeff" w:date="2021-06-24T04:05:00Z">
        <w:r w:rsidR="00926E1A">
          <w:rPr>
            <w:sz w:val="22"/>
            <w:szCs w:val="22"/>
          </w:rPr>
          <w:t>element</w:t>
        </w:r>
        <w:r w:rsidR="00926E1A" w:rsidRPr="001569CF">
          <w:rPr>
            <w:sz w:val="22"/>
            <w:szCs w:val="22"/>
          </w:rPr>
          <w:t xml:space="preserve"> </w:t>
        </w:r>
      </w:ins>
      <w:r w:rsidR="001569CF">
        <w:rPr>
          <w:sz w:val="22"/>
          <w:szCs w:val="22"/>
        </w:rPr>
        <w:t>results</w:t>
      </w:r>
      <w:r w:rsidR="001569CF" w:rsidRPr="001569CF">
        <w:rPr>
          <w:sz w:val="22"/>
          <w:szCs w:val="22"/>
        </w:rPr>
        <w:t xml:space="preserve"> </w:t>
      </w:r>
      <w:r w:rsidRPr="001569CF">
        <w:rPr>
          <w:sz w:val="22"/>
          <w:szCs w:val="22"/>
        </w:rPr>
        <w:t xml:space="preserve">derived from burned and unburned </w:t>
      </w:r>
      <w:r w:rsidR="001569CF">
        <w:rPr>
          <w:sz w:val="22"/>
          <w:szCs w:val="22"/>
        </w:rPr>
        <w:t>sites</w:t>
      </w:r>
      <w:r w:rsidR="001569CF" w:rsidRPr="001569CF">
        <w:rPr>
          <w:sz w:val="22"/>
          <w:szCs w:val="22"/>
        </w:rPr>
        <w:t xml:space="preserve"> </w:t>
      </w:r>
      <w:r w:rsidR="001569CF">
        <w:rPr>
          <w:sz w:val="22"/>
          <w:szCs w:val="22"/>
        </w:rPr>
        <w:t>are</w:t>
      </w:r>
      <w:r w:rsidR="001569CF" w:rsidRPr="001569CF">
        <w:rPr>
          <w:sz w:val="22"/>
          <w:szCs w:val="22"/>
        </w:rPr>
        <w:t xml:space="preserve"> </w:t>
      </w:r>
      <w:r w:rsidRPr="001569CF">
        <w:rPr>
          <w:sz w:val="22"/>
          <w:szCs w:val="22"/>
        </w:rPr>
        <w:t xml:space="preserve">similar to those </w:t>
      </w:r>
      <w:r w:rsidR="00293A51">
        <w:rPr>
          <w:sz w:val="22"/>
          <w:szCs w:val="22"/>
        </w:rPr>
        <w:t>reported by others in</w:t>
      </w:r>
      <w:r>
        <w:rPr>
          <w:sz w:val="22"/>
          <w:szCs w:val="22"/>
        </w:rPr>
        <w:t xml:space="preserve"> New Jersey </w:t>
      </w:r>
      <w:r w:rsidRPr="006E74D0">
        <w:rPr>
          <w:sz w:val="22"/>
          <w:szCs w:val="22"/>
        </w:rPr>
        <w:t>(</w:t>
      </w:r>
      <w:r>
        <w:rPr>
          <w:sz w:val="22"/>
          <w:szCs w:val="22"/>
        </w:rPr>
        <w:t xml:space="preserve">e.g., </w:t>
      </w:r>
      <w:proofErr w:type="spellStart"/>
      <w:r w:rsidRPr="006E74D0">
        <w:rPr>
          <w:sz w:val="22"/>
          <w:szCs w:val="22"/>
        </w:rPr>
        <w:t>Renninger</w:t>
      </w:r>
      <w:proofErr w:type="spellEnd"/>
      <w:r w:rsidRPr="006E74D0">
        <w:rPr>
          <w:sz w:val="22"/>
          <w:szCs w:val="22"/>
        </w:rPr>
        <w:t xml:space="preserve"> </w:t>
      </w:r>
      <w:r w:rsidRPr="006E74D0">
        <w:rPr>
          <w:i/>
          <w:iCs/>
          <w:sz w:val="22"/>
          <w:szCs w:val="22"/>
        </w:rPr>
        <w:t>et al</w:t>
      </w:r>
      <w:r w:rsidR="004D3073">
        <w:rPr>
          <w:i/>
          <w:iCs/>
          <w:sz w:val="22"/>
          <w:szCs w:val="22"/>
        </w:rPr>
        <w:t>.</w:t>
      </w:r>
      <w:r w:rsidRPr="006E74D0">
        <w:rPr>
          <w:sz w:val="22"/>
          <w:szCs w:val="22"/>
        </w:rPr>
        <w:t xml:space="preserve"> 2013</w:t>
      </w:r>
      <w:r>
        <w:rPr>
          <w:sz w:val="22"/>
          <w:szCs w:val="22"/>
        </w:rPr>
        <w:t>)</w:t>
      </w:r>
      <w:r w:rsidR="0095616E">
        <w:rPr>
          <w:sz w:val="22"/>
          <w:szCs w:val="22"/>
        </w:rPr>
        <w:t xml:space="preserve"> </w:t>
      </w:r>
      <w:del w:id="908" w:author="Jeff" w:date="2021-06-24T03:41:00Z">
        <w:r w:rsidR="0095616E" w:rsidDel="00A1616E">
          <w:rPr>
            <w:sz w:val="22"/>
            <w:szCs w:val="22"/>
          </w:rPr>
          <w:delText xml:space="preserve">and indicate that historical </w:delText>
        </w:r>
      </w:del>
      <w:ins w:id="909" w:author="Jeff" w:date="2021-06-24T03:41:00Z">
        <w:r w:rsidR="00A1616E">
          <w:rPr>
            <w:sz w:val="22"/>
            <w:szCs w:val="22"/>
          </w:rPr>
          <w:t xml:space="preserve">corresponding </w:t>
        </w:r>
      </w:ins>
      <w:ins w:id="910" w:author="Jeff" w:date="2021-06-24T04:01:00Z">
        <w:r w:rsidR="00926E1A">
          <w:rPr>
            <w:sz w:val="22"/>
            <w:szCs w:val="22"/>
          </w:rPr>
          <w:t xml:space="preserve">with </w:t>
        </w:r>
      </w:ins>
      <w:r w:rsidR="0095616E">
        <w:rPr>
          <w:sz w:val="22"/>
          <w:szCs w:val="22"/>
        </w:rPr>
        <w:t>fire</w:t>
      </w:r>
      <w:ins w:id="911" w:author="Jeff" w:date="2021-06-24T03:41:00Z">
        <w:r w:rsidR="00A1616E">
          <w:rPr>
            <w:sz w:val="22"/>
            <w:szCs w:val="22"/>
          </w:rPr>
          <w:t>-</w:t>
        </w:r>
      </w:ins>
      <w:del w:id="912" w:author="Jeff" w:date="2021-06-24T03:41:00Z">
        <w:r w:rsidR="0095616E" w:rsidDel="00A1616E">
          <w:rPr>
            <w:sz w:val="22"/>
            <w:szCs w:val="22"/>
          </w:rPr>
          <w:delText xml:space="preserve"> </w:delText>
        </w:r>
      </w:del>
      <w:r w:rsidR="0095616E">
        <w:rPr>
          <w:sz w:val="22"/>
          <w:szCs w:val="22"/>
        </w:rPr>
        <w:t>reduced soil C</w:t>
      </w:r>
      <w:ins w:id="913" w:author="Jeff" w:date="2021-06-20T20:40:00Z">
        <w:r w:rsidR="00440939">
          <w:rPr>
            <w:sz w:val="22"/>
            <w:szCs w:val="22"/>
          </w:rPr>
          <w:t xml:space="preserve"> as well</w:t>
        </w:r>
      </w:ins>
      <w:r>
        <w:rPr>
          <w:sz w:val="22"/>
          <w:szCs w:val="22"/>
        </w:rPr>
        <w:t>.</w:t>
      </w:r>
      <w:r w:rsidR="0095616E">
        <w:rPr>
          <w:sz w:val="22"/>
          <w:szCs w:val="22"/>
        </w:rPr>
        <w:t xml:space="preserve"> </w:t>
      </w:r>
      <w:del w:id="914" w:author="Jeff" w:date="2021-06-24T04:01:00Z">
        <w:r w:rsidR="003A5590" w:rsidDel="00926E1A">
          <w:rPr>
            <w:sz w:val="22"/>
            <w:szCs w:val="22"/>
          </w:rPr>
          <w:delText>Alternately</w:delText>
        </w:r>
        <w:r w:rsidR="005722FE" w:rsidDel="00926E1A">
          <w:rPr>
            <w:sz w:val="22"/>
            <w:szCs w:val="22"/>
          </w:rPr>
          <w:delText xml:space="preserve">, foliar C was similar across sites, </w:delText>
        </w:r>
        <w:r w:rsidR="002049AA" w:rsidDel="00926E1A">
          <w:rPr>
            <w:sz w:val="22"/>
            <w:szCs w:val="22"/>
          </w:rPr>
          <w:delText>in</w:delText>
        </w:r>
        <w:r w:rsidR="0076142D" w:rsidDel="00926E1A">
          <w:rPr>
            <w:sz w:val="22"/>
            <w:szCs w:val="22"/>
          </w:rPr>
          <w:delText xml:space="preserve">consistent with findings by others </w:delText>
        </w:r>
        <w:r w:rsidR="0076142D" w:rsidRPr="006E74D0" w:rsidDel="00926E1A">
          <w:rPr>
            <w:sz w:val="22"/>
            <w:szCs w:val="22"/>
          </w:rPr>
          <w:delText xml:space="preserve">in New Jersey (Renninger </w:delText>
        </w:r>
        <w:r w:rsidR="0076142D" w:rsidRPr="006E74D0" w:rsidDel="00926E1A">
          <w:rPr>
            <w:i/>
            <w:iCs/>
            <w:sz w:val="22"/>
            <w:szCs w:val="22"/>
          </w:rPr>
          <w:delText>et al</w:delText>
        </w:r>
        <w:r w:rsidR="004D3073" w:rsidDel="00926E1A">
          <w:rPr>
            <w:sz w:val="22"/>
            <w:szCs w:val="22"/>
          </w:rPr>
          <w:delText xml:space="preserve">. </w:delText>
        </w:r>
        <w:r w:rsidR="0076142D" w:rsidRPr="006E74D0" w:rsidDel="00926E1A">
          <w:rPr>
            <w:sz w:val="22"/>
            <w:szCs w:val="22"/>
          </w:rPr>
          <w:delText>2013)</w:delText>
        </w:r>
        <w:r w:rsidR="002049AA" w:rsidDel="00926E1A">
          <w:rPr>
            <w:sz w:val="22"/>
            <w:szCs w:val="22"/>
          </w:rPr>
          <w:delText>, complicating the soil-plant connection</w:delText>
        </w:r>
        <w:r w:rsidR="002049AA" w:rsidRPr="00842C61" w:rsidDel="00926E1A">
          <w:rPr>
            <w:sz w:val="22"/>
            <w:szCs w:val="22"/>
          </w:rPr>
          <w:delText xml:space="preserve">. </w:delText>
        </w:r>
      </w:del>
      <w:del w:id="915" w:author="Jeff" w:date="2021-06-24T04:05:00Z">
        <w:r w:rsidR="002049AA" w:rsidRPr="00842C61" w:rsidDel="00926E1A">
          <w:rPr>
            <w:sz w:val="22"/>
            <w:szCs w:val="22"/>
          </w:rPr>
          <w:delText>The</w:delText>
        </w:r>
      </w:del>
      <w:ins w:id="916" w:author="Jeff" w:date="2021-06-24T04:05:00Z">
        <w:r w:rsidR="00926E1A">
          <w:rPr>
            <w:sz w:val="22"/>
            <w:szCs w:val="22"/>
          </w:rPr>
          <w:t>F</w:t>
        </w:r>
      </w:ins>
      <w:del w:id="917" w:author="Jeff" w:date="2021-06-24T04:05:00Z">
        <w:r w:rsidR="002049AA" w:rsidRPr="00842C61" w:rsidDel="00926E1A">
          <w:rPr>
            <w:sz w:val="22"/>
            <w:szCs w:val="22"/>
          </w:rPr>
          <w:delText xml:space="preserve"> interaction between elevation and foliar nutrient is </w:delText>
        </w:r>
      </w:del>
      <w:del w:id="918" w:author="Jeff" w:date="2021-06-24T04:01:00Z">
        <w:r w:rsidR="002049AA" w:rsidRPr="00842C61" w:rsidDel="00926E1A">
          <w:rPr>
            <w:sz w:val="22"/>
            <w:szCs w:val="22"/>
          </w:rPr>
          <w:delText xml:space="preserve">still not </w:delText>
        </w:r>
      </w:del>
      <w:del w:id="919" w:author="Jeff" w:date="2021-06-24T04:05:00Z">
        <w:r w:rsidR="002049AA" w:rsidRPr="00842C61" w:rsidDel="00926E1A">
          <w:rPr>
            <w:sz w:val="22"/>
            <w:szCs w:val="22"/>
          </w:rPr>
          <w:delText>resolved</w:delText>
        </w:r>
      </w:del>
      <w:del w:id="920" w:author="Jeff" w:date="2021-06-24T04:02:00Z">
        <w:r w:rsidR="002049AA" w:rsidRPr="00842C61" w:rsidDel="00926E1A">
          <w:rPr>
            <w:sz w:val="22"/>
            <w:szCs w:val="22"/>
          </w:rPr>
          <w:delText>;</w:delText>
        </w:r>
      </w:del>
      <w:del w:id="921" w:author="Jeff" w:date="2021-06-24T04:05:00Z">
        <w:r w:rsidR="002049AA" w:rsidRPr="00842C61" w:rsidDel="00926E1A">
          <w:rPr>
            <w:sz w:val="22"/>
            <w:szCs w:val="22"/>
          </w:rPr>
          <w:delText xml:space="preserve"> f</w:delText>
        </w:r>
      </w:del>
      <w:r w:rsidR="002049AA" w:rsidRPr="00842C61">
        <w:rPr>
          <w:sz w:val="22"/>
          <w:szCs w:val="22"/>
        </w:rPr>
        <w:t xml:space="preserve">oliar Zn availability was </w:t>
      </w:r>
      <w:del w:id="922" w:author="Jeff" w:date="2021-06-24T04:02:00Z">
        <w:r w:rsidR="002049AA" w:rsidRPr="00842C61" w:rsidDel="00926E1A">
          <w:rPr>
            <w:sz w:val="22"/>
            <w:szCs w:val="22"/>
          </w:rPr>
          <w:delText xml:space="preserve">higher </w:delText>
        </w:r>
      </w:del>
      <w:ins w:id="923" w:author="Jeff" w:date="2021-06-24T04:02:00Z">
        <w:r w:rsidR="00926E1A">
          <w:rPr>
            <w:sz w:val="22"/>
            <w:szCs w:val="22"/>
          </w:rPr>
          <w:t xml:space="preserve">greater </w:t>
        </w:r>
      </w:ins>
      <w:r w:rsidR="002049AA" w:rsidRPr="00842C61">
        <w:rPr>
          <w:sz w:val="22"/>
          <w:szCs w:val="22"/>
        </w:rPr>
        <w:t>at lower elevations at Mt. Desert Island</w:t>
      </w:r>
      <w:ins w:id="924" w:author="Jeff" w:date="2021-06-24T04:06:00Z">
        <w:r w:rsidR="00926E1A">
          <w:rPr>
            <w:sz w:val="22"/>
            <w:szCs w:val="22"/>
          </w:rPr>
          <w:t xml:space="preserve"> </w:t>
        </w:r>
      </w:ins>
      <w:del w:id="925" w:author="Jeff" w:date="2021-06-24T04:06:00Z">
        <w:r w:rsidR="002049AA" w:rsidRPr="00842C61" w:rsidDel="00926E1A">
          <w:rPr>
            <w:sz w:val="22"/>
            <w:szCs w:val="22"/>
          </w:rPr>
          <w:delText xml:space="preserve">. </w:delText>
        </w:r>
      </w:del>
      <w:del w:id="926" w:author="Jeff" w:date="2021-06-24T04:02:00Z">
        <w:r w:rsidR="002049AA" w:rsidRPr="00842C61" w:rsidDel="00926E1A">
          <w:rPr>
            <w:sz w:val="22"/>
            <w:szCs w:val="22"/>
          </w:rPr>
          <w:delText>This</w:delText>
        </w:r>
      </w:del>
      <w:del w:id="927" w:author="Jeff" w:date="2021-06-24T04:06:00Z">
        <w:r w:rsidR="002049AA" w:rsidRPr="00842C61" w:rsidDel="00926E1A">
          <w:rPr>
            <w:sz w:val="22"/>
            <w:szCs w:val="22"/>
          </w:rPr>
          <w:delText xml:space="preserve"> resu</w:delText>
        </w:r>
      </w:del>
      <w:del w:id="928" w:author="Jeff" w:date="2021-06-24T04:05:00Z">
        <w:r w:rsidR="002049AA" w:rsidRPr="00842C61" w:rsidDel="00926E1A">
          <w:rPr>
            <w:sz w:val="22"/>
            <w:szCs w:val="22"/>
          </w:rPr>
          <w:delText xml:space="preserve">lt </w:delText>
        </w:r>
      </w:del>
      <w:del w:id="929" w:author="Jeff" w:date="2021-06-24T04:02:00Z">
        <w:r w:rsidR="002049AA" w:rsidRPr="00842C61" w:rsidDel="00926E1A">
          <w:rPr>
            <w:sz w:val="22"/>
            <w:szCs w:val="22"/>
          </w:rPr>
          <w:delText>wa</w:delText>
        </w:r>
      </w:del>
      <w:del w:id="930" w:author="Jeff" w:date="2021-06-24T04:05:00Z">
        <w:r w:rsidR="002049AA" w:rsidRPr="00842C61" w:rsidDel="00926E1A">
          <w:rPr>
            <w:sz w:val="22"/>
            <w:szCs w:val="22"/>
          </w:rPr>
          <w:delText xml:space="preserve">s </w:delText>
        </w:r>
      </w:del>
      <w:r w:rsidR="002049AA" w:rsidRPr="00842C61">
        <w:rPr>
          <w:sz w:val="22"/>
          <w:szCs w:val="22"/>
        </w:rPr>
        <w:t xml:space="preserve">consistent </w:t>
      </w:r>
      <w:r w:rsidR="002049AA" w:rsidRPr="006E74D0">
        <w:rPr>
          <w:sz w:val="22"/>
          <w:szCs w:val="22"/>
        </w:rPr>
        <w:t>with findings by others</w:t>
      </w:r>
      <w:r w:rsidR="002049AA">
        <w:rPr>
          <w:sz w:val="22"/>
          <w:szCs w:val="22"/>
        </w:rPr>
        <w:t xml:space="preserve"> </w:t>
      </w:r>
      <w:del w:id="931" w:author="Jeff" w:date="2021-06-24T04:03:00Z">
        <w:r w:rsidR="002049AA" w:rsidDel="00926E1A">
          <w:rPr>
            <w:sz w:val="22"/>
            <w:szCs w:val="22"/>
          </w:rPr>
          <w:delText>in another New Jersey investigation</w:delText>
        </w:r>
        <w:r w:rsidR="002049AA" w:rsidRPr="006E74D0" w:rsidDel="00926E1A">
          <w:rPr>
            <w:sz w:val="22"/>
            <w:szCs w:val="22"/>
          </w:rPr>
          <w:delText xml:space="preserve"> </w:delText>
        </w:r>
      </w:del>
      <w:r w:rsidR="002049AA" w:rsidRPr="006E74D0">
        <w:rPr>
          <w:sz w:val="22"/>
          <w:szCs w:val="22"/>
        </w:rPr>
        <w:t>(</w:t>
      </w:r>
      <w:proofErr w:type="spellStart"/>
      <w:r w:rsidR="002049AA" w:rsidRPr="006E74D0">
        <w:rPr>
          <w:sz w:val="22"/>
          <w:szCs w:val="22"/>
        </w:rPr>
        <w:t>Kolker</w:t>
      </w:r>
      <w:proofErr w:type="spellEnd"/>
      <w:r w:rsidR="002049AA" w:rsidRPr="006E74D0">
        <w:rPr>
          <w:sz w:val="22"/>
          <w:szCs w:val="22"/>
        </w:rPr>
        <w:t xml:space="preserve"> </w:t>
      </w:r>
      <w:r w:rsidR="002049AA" w:rsidRPr="006E74D0">
        <w:rPr>
          <w:i/>
          <w:sz w:val="22"/>
          <w:szCs w:val="22"/>
        </w:rPr>
        <w:lastRenderedPageBreak/>
        <w:t>et al</w:t>
      </w:r>
      <w:r w:rsidR="004D3073">
        <w:rPr>
          <w:i/>
          <w:sz w:val="22"/>
          <w:szCs w:val="22"/>
        </w:rPr>
        <w:t>.</w:t>
      </w:r>
      <w:r w:rsidR="002049AA" w:rsidRPr="006E74D0">
        <w:rPr>
          <w:sz w:val="22"/>
          <w:szCs w:val="22"/>
        </w:rPr>
        <w:t xml:space="preserve"> 2013)</w:t>
      </w:r>
      <w:ins w:id="932" w:author="Jeff" w:date="2021-06-24T04:03:00Z">
        <w:r w:rsidR="00926E1A">
          <w:rPr>
            <w:sz w:val="22"/>
            <w:szCs w:val="22"/>
          </w:rPr>
          <w:t>,</w:t>
        </w:r>
      </w:ins>
      <w:ins w:id="933" w:author="Jeff" w:date="2021-06-24T04:06:00Z">
        <w:r w:rsidR="00926E1A">
          <w:rPr>
            <w:sz w:val="22"/>
            <w:szCs w:val="22"/>
          </w:rPr>
          <w:t xml:space="preserve"> but </w:t>
        </w:r>
      </w:ins>
      <w:del w:id="934" w:author="Jeff" w:date="2021-06-24T04:03:00Z">
        <w:r w:rsidR="0076142D" w:rsidRPr="006E74D0" w:rsidDel="00926E1A">
          <w:rPr>
            <w:sz w:val="22"/>
            <w:szCs w:val="22"/>
          </w:rPr>
          <w:delText xml:space="preserve">. </w:delText>
        </w:r>
        <w:r w:rsidR="00B86FF4" w:rsidDel="00926E1A">
          <w:rPr>
            <w:sz w:val="22"/>
            <w:szCs w:val="22"/>
          </w:rPr>
          <w:delText xml:space="preserve">Our </w:delText>
        </w:r>
      </w:del>
      <w:del w:id="935" w:author="Jeff" w:date="2021-06-21T20:54:00Z">
        <w:r w:rsidR="00B86FF4" w:rsidDel="00305DCD">
          <w:rPr>
            <w:sz w:val="22"/>
            <w:szCs w:val="22"/>
          </w:rPr>
          <w:delText xml:space="preserve">findings </w:delText>
        </w:r>
      </w:del>
      <w:del w:id="936" w:author="Jeff" w:date="2021-06-24T04:03:00Z">
        <w:r w:rsidR="00B86FF4" w:rsidDel="00926E1A">
          <w:rPr>
            <w:sz w:val="22"/>
            <w:szCs w:val="22"/>
          </w:rPr>
          <w:delText>led us to speculate that</w:delText>
        </w:r>
        <w:r w:rsidR="00C748E1" w:rsidRPr="006E74D0" w:rsidDel="00926E1A">
          <w:rPr>
            <w:sz w:val="22"/>
            <w:szCs w:val="22"/>
          </w:rPr>
          <w:delText xml:space="preserve"> </w:delText>
        </w:r>
        <w:r w:rsidR="00F3370C" w:rsidDel="00926E1A">
          <w:rPr>
            <w:sz w:val="22"/>
            <w:szCs w:val="22"/>
          </w:rPr>
          <w:delText>persistence</w:delText>
        </w:r>
      </w:del>
      <w:del w:id="937" w:author="Jeff" w:date="2021-06-24T03:42:00Z">
        <w:r w:rsidR="00F3370C" w:rsidRPr="00F3370C" w:rsidDel="00A1616E">
          <w:rPr>
            <w:sz w:val="22"/>
            <w:szCs w:val="22"/>
          </w:rPr>
          <w:delText xml:space="preserve"> capacity</w:delText>
        </w:r>
      </w:del>
      <w:del w:id="938" w:author="Jeff" w:date="2021-06-24T04:03:00Z">
        <w:r w:rsidR="00C748E1" w:rsidRPr="006E74D0" w:rsidDel="00926E1A">
          <w:rPr>
            <w:sz w:val="22"/>
            <w:szCs w:val="22"/>
          </w:rPr>
          <w:delText xml:space="preserve"> may be </w:delText>
        </w:r>
        <w:r w:rsidR="00B86FF4" w:rsidDel="00926E1A">
          <w:rPr>
            <w:sz w:val="22"/>
            <w:szCs w:val="22"/>
          </w:rPr>
          <w:delText>tied to</w:delText>
        </w:r>
        <w:r w:rsidR="00C748E1" w:rsidRPr="006E74D0" w:rsidDel="00926E1A">
          <w:rPr>
            <w:sz w:val="22"/>
            <w:szCs w:val="22"/>
          </w:rPr>
          <w:delText xml:space="preserve"> </w:delText>
        </w:r>
      </w:del>
      <w:r w:rsidR="00C748E1" w:rsidRPr="006E74D0">
        <w:rPr>
          <w:sz w:val="22"/>
          <w:szCs w:val="22"/>
        </w:rPr>
        <w:t xml:space="preserve">higher </w:t>
      </w:r>
      <w:r w:rsidR="00C748E1" w:rsidRPr="006E74D0">
        <w:rPr>
          <w:bCs/>
          <w:iCs/>
          <w:sz w:val="22"/>
          <w:szCs w:val="22"/>
          <w:lang w:val="en"/>
        </w:rPr>
        <w:t>concentrations of foliar Ca</w:t>
      </w:r>
      <w:r w:rsidR="00C748E1" w:rsidRPr="006E74D0">
        <w:rPr>
          <w:color w:val="222222"/>
          <w:sz w:val="22"/>
          <w:szCs w:val="22"/>
          <w:shd w:val="clear" w:color="auto" w:fill="FFFFFF"/>
          <w:vertAlign w:val="superscript"/>
        </w:rPr>
        <w:t>2+</w:t>
      </w:r>
      <w:r w:rsidR="001D2506">
        <w:rPr>
          <w:bCs/>
          <w:iCs/>
          <w:sz w:val="22"/>
          <w:szCs w:val="22"/>
          <w:lang w:val="en"/>
        </w:rPr>
        <w:t xml:space="preserve"> and</w:t>
      </w:r>
      <w:r w:rsidR="00C748E1" w:rsidRPr="006E74D0">
        <w:rPr>
          <w:bCs/>
          <w:iCs/>
          <w:sz w:val="22"/>
          <w:szCs w:val="22"/>
          <w:lang w:val="en"/>
        </w:rPr>
        <w:t xml:space="preserve"> K</w:t>
      </w:r>
      <w:r w:rsidR="00C748E1" w:rsidRPr="006E74D0">
        <w:rPr>
          <w:color w:val="222222"/>
          <w:sz w:val="22"/>
          <w:szCs w:val="22"/>
          <w:shd w:val="clear" w:color="auto" w:fill="FFFFFF"/>
          <w:vertAlign w:val="superscript"/>
        </w:rPr>
        <w:t>+</w:t>
      </w:r>
      <w:ins w:id="939" w:author="Jeff" w:date="2021-06-24T04:06:00Z">
        <w:r w:rsidR="00926E1A">
          <w:rPr>
            <w:bCs/>
            <w:iCs/>
            <w:sz w:val="22"/>
            <w:szCs w:val="22"/>
            <w:lang w:val="en"/>
          </w:rPr>
          <w:t xml:space="preserve"> at lower elevation is not confirmed elsewhere as far as we </w:t>
        </w:r>
      </w:ins>
      <w:ins w:id="940" w:author="Jeff" w:date="2021-06-24T04:07:00Z">
        <w:r w:rsidR="00926E1A">
          <w:rPr>
            <w:bCs/>
            <w:iCs/>
            <w:sz w:val="22"/>
            <w:szCs w:val="22"/>
            <w:lang w:val="en"/>
          </w:rPr>
          <w:t xml:space="preserve">could </w:t>
        </w:r>
        <w:proofErr w:type="spellStart"/>
        <w:r w:rsidR="00926E1A">
          <w:rPr>
            <w:bCs/>
            <w:iCs/>
            <w:sz w:val="22"/>
            <w:szCs w:val="22"/>
            <w:lang w:val="en"/>
          </w:rPr>
          <w:t>tell.</w:t>
        </w:r>
      </w:ins>
      <w:del w:id="941" w:author="Jeff" w:date="2021-06-24T04:04:00Z">
        <w:r w:rsidR="00DF7A91" w:rsidDel="00926E1A">
          <w:rPr>
            <w:bCs/>
            <w:iCs/>
            <w:sz w:val="22"/>
            <w:szCs w:val="22"/>
            <w:lang w:val="en"/>
          </w:rPr>
          <w:delText xml:space="preserve"> </w:delText>
        </w:r>
      </w:del>
      <w:r w:rsidR="00DF7A91" w:rsidRPr="00926E1A">
        <w:rPr>
          <w:bCs/>
          <w:iCs/>
          <w:strike/>
          <w:sz w:val="22"/>
          <w:szCs w:val="22"/>
          <w:lang w:val="en"/>
          <w:rPrChange w:id="942" w:author="Jeff" w:date="2021-06-24T04:04:00Z">
            <w:rPr>
              <w:bCs/>
              <w:iCs/>
              <w:sz w:val="22"/>
              <w:szCs w:val="22"/>
              <w:lang w:val="en"/>
            </w:rPr>
          </w:rPrChange>
        </w:rPr>
        <w:t>but</w:t>
      </w:r>
      <w:proofErr w:type="spellEnd"/>
      <w:r w:rsidR="00DF7A91" w:rsidRPr="00926E1A">
        <w:rPr>
          <w:bCs/>
          <w:iCs/>
          <w:strike/>
          <w:sz w:val="22"/>
          <w:szCs w:val="22"/>
          <w:lang w:val="en"/>
          <w:rPrChange w:id="943" w:author="Jeff" w:date="2021-06-24T04:04:00Z">
            <w:rPr>
              <w:bCs/>
              <w:iCs/>
              <w:sz w:val="22"/>
              <w:szCs w:val="22"/>
              <w:lang w:val="en"/>
            </w:rPr>
          </w:rPrChange>
        </w:rPr>
        <w:t xml:space="preserve"> how widespread that response is requires </w:t>
      </w:r>
      <w:del w:id="944" w:author="Jeff" w:date="2021-06-20T20:40:00Z">
        <w:r w:rsidR="00DF7A91" w:rsidRPr="00926E1A" w:rsidDel="00440939">
          <w:rPr>
            <w:bCs/>
            <w:iCs/>
            <w:strike/>
            <w:sz w:val="22"/>
            <w:szCs w:val="22"/>
            <w:lang w:val="en"/>
            <w:rPrChange w:id="945" w:author="Jeff" w:date="2021-06-24T04:04:00Z">
              <w:rPr>
                <w:bCs/>
                <w:iCs/>
                <w:sz w:val="22"/>
                <w:szCs w:val="22"/>
                <w:lang w:val="en"/>
              </w:rPr>
            </w:rPrChange>
          </w:rPr>
          <w:delText>unsupported speculation</w:delText>
        </w:r>
      </w:del>
      <w:ins w:id="946" w:author="Jeff" w:date="2021-06-20T20:40:00Z">
        <w:r w:rsidR="00440939" w:rsidRPr="00926E1A">
          <w:rPr>
            <w:bCs/>
            <w:iCs/>
            <w:strike/>
            <w:sz w:val="22"/>
            <w:szCs w:val="22"/>
            <w:lang w:val="en"/>
            <w:rPrChange w:id="947" w:author="Jeff" w:date="2021-06-24T04:04:00Z">
              <w:rPr>
                <w:bCs/>
                <w:iCs/>
                <w:sz w:val="22"/>
                <w:szCs w:val="22"/>
                <w:lang w:val="en"/>
              </w:rPr>
            </w:rPrChange>
          </w:rPr>
          <w:t xml:space="preserve">further </w:t>
        </w:r>
        <w:proofErr w:type="spellStart"/>
        <w:r w:rsidR="00440939" w:rsidRPr="00926E1A">
          <w:rPr>
            <w:bCs/>
            <w:iCs/>
            <w:strike/>
            <w:sz w:val="22"/>
            <w:szCs w:val="22"/>
            <w:lang w:val="en"/>
            <w:rPrChange w:id="948" w:author="Jeff" w:date="2021-06-24T04:04:00Z">
              <w:rPr>
                <w:bCs/>
                <w:iCs/>
                <w:sz w:val="22"/>
                <w:szCs w:val="22"/>
                <w:lang w:val="en"/>
              </w:rPr>
            </w:rPrChange>
          </w:rPr>
          <w:t>investigation</w:t>
        </w:r>
      </w:ins>
      <w:r w:rsidR="00DF7A91" w:rsidRPr="00926E1A">
        <w:rPr>
          <w:bCs/>
          <w:iCs/>
          <w:strike/>
          <w:sz w:val="22"/>
          <w:szCs w:val="22"/>
          <w:lang w:val="en"/>
          <w:rPrChange w:id="949" w:author="Jeff" w:date="2021-06-24T04:04:00Z">
            <w:rPr>
              <w:bCs/>
              <w:iCs/>
              <w:sz w:val="22"/>
              <w:szCs w:val="22"/>
              <w:lang w:val="en"/>
            </w:rPr>
          </w:rPrChange>
        </w:rPr>
        <w:t>.</w:t>
      </w:r>
      <w:r w:rsidR="001D2506" w:rsidRPr="00926E1A">
        <w:rPr>
          <w:bCs/>
          <w:iCs/>
          <w:strike/>
          <w:sz w:val="22"/>
          <w:szCs w:val="22"/>
          <w:lang w:val="en"/>
        </w:rPr>
        <w:t>but</w:t>
      </w:r>
      <w:proofErr w:type="spellEnd"/>
      <w:r w:rsidR="001D2506" w:rsidRPr="00926E1A">
        <w:rPr>
          <w:bCs/>
          <w:iCs/>
          <w:strike/>
          <w:sz w:val="22"/>
          <w:szCs w:val="22"/>
          <w:lang w:val="en"/>
        </w:rPr>
        <w:t xml:space="preserve"> recovery capacity was more likely </w:t>
      </w:r>
    </w:p>
    <w:p w14:paraId="6C523504" w14:textId="77777777" w:rsidR="00C25EC8" w:rsidRPr="00926E1A" w:rsidDel="008512EA" w:rsidRDefault="00C25EC8" w:rsidP="00C776FA">
      <w:pPr>
        <w:spacing w:line="276" w:lineRule="auto"/>
        <w:jc w:val="both"/>
        <w:rPr>
          <w:del w:id="950" w:author="Jeff" w:date="2021-06-20T20:41:00Z"/>
          <w:bCs/>
          <w:iCs/>
          <w:strike/>
          <w:sz w:val="22"/>
          <w:szCs w:val="22"/>
          <w:lang w:val="en"/>
          <w:rPrChange w:id="951" w:author="Jeff" w:date="2021-06-24T04:04:00Z">
            <w:rPr>
              <w:del w:id="952" w:author="Jeff" w:date="2021-06-20T20:41:00Z"/>
              <w:bCs/>
              <w:iCs/>
              <w:strike/>
              <w:sz w:val="22"/>
              <w:szCs w:val="22"/>
              <w:lang w:val="en"/>
            </w:rPr>
          </w:rPrChange>
        </w:rPr>
      </w:pPr>
    </w:p>
    <w:p w14:paraId="7DB27697" w14:textId="4A8D4A8C" w:rsidR="00C25EC8" w:rsidRPr="00926E1A" w:rsidDel="00BE49FD" w:rsidRDefault="00C25EC8" w:rsidP="00C25EC8">
      <w:pPr>
        <w:spacing w:line="276" w:lineRule="auto"/>
        <w:jc w:val="both"/>
        <w:rPr>
          <w:moveFrom w:id="953" w:author="Jeff" w:date="2021-06-20T10:02:00Z"/>
          <w:strike/>
          <w:color w:val="000000" w:themeColor="text1"/>
          <w:sz w:val="22"/>
          <w:szCs w:val="22"/>
          <w:shd w:val="clear" w:color="auto" w:fill="FFFFFF"/>
          <w:rPrChange w:id="954" w:author="Jeff" w:date="2021-06-24T04:04:00Z">
            <w:rPr>
              <w:moveFrom w:id="955" w:author="Jeff" w:date="2021-06-20T10:02:00Z"/>
              <w:color w:val="000000" w:themeColor="text1"/>
              <w:sz w:val="22"/>
              <w:szCs w:val="22"/>
              <w:shd w:val="clear" w:color="auto" w:fill="FFFFFF"/>
            </w:rPr>
          </w:rPrChange>
        </w:rPr>
      </w:pPr>
      <w:moveFromRangeStart w:id="956" w:author="Jeff" w:date="2021-06-20T10:02:00Z" w:name="move75075755"/>
      <w:moveFrom w:id="957" w:author="Jeff" w:date="2021-06-20T10:02:00Z">
        <w:r w:rsidRPr="00926E1A" w:rsidDel="00BE49FD">
          <w:rPr>
            <w:strike/>
            <w:sz w:val="22"/>
            <w:szCs w:val="22"/>
            <w:rPrChange w:id="958" w:author="Jeff" w:date="2021-06-24T04:04:00Z">
              <w:rPr>
                <w:sz w:val="22"/>
                <w:szCs w:val="22"/>
              </w:rPr>
            </w:rPrChange>
          </w:rPr>
          <w:t xml:space="preserve">Investigators found a reduction in soil C at upper locations not in the fire path with the highest </w:t>
        </w:r>
        <w:r w:rsidRPr="00926E1A" w:rsidDel="00BE49FD">
          <w:rPr>
            <w:strike/>
            <w:color w:val="000000" w:themeColor="text1"/>
            <w:sz w:val="22"/>
            <w:szCs w:val="22"/>
            <w:shd w:val="clear" w:color="auto" w:fill="FFFFFF"/>
            <w:rPrChange w:id="959" w:author="Jeff" w:date="2021-06-24T04:04:00Z">
              <w:rPr>
                <w:color w:val="000000" w:themeColor="text1"/>
                <w:sz w:val="22"/>
                <w:szCs w:val="22"/>
                <w:shd w:val="clear" w:color="auto" w:fill="FFFFFF"/>
              </w:rPr>
            </w:rPrChange>
          </w:rPr>
          <w:t xml:space="preserve">concentrations at lower elevations that did not experience the 1947 fire. This is </w:t>
        </w:r>
        <w:r w:rsidR="003F0A8A" w:rsidRPr="00926E1A" w:rsidDel="00BE49FD">
          <w:rPr>
            <w:strike/>
            <w:color w:val="000000" w:themeColor="text1"/>
            <w:sz w:val="22"/>
            <w:szCs w:val="22"/>
            <w:shd w:val="clear" w:color="auto" w:fill="FFFFFF"/>
            <w:rPrChange w:id="960" w:author="Jeff" w:date="2021-06-24T04:04:00Z">
              <w:rPr>
                <w:color w:val="000000" w:themeColor="text1"/>
                <w:sz w:val="22"/>
                <w:szCs w:val="22"/>
                <w:shd w:val="clear" w:color="auto" w:fill="FFFFFF"/>
              </w:rPr>
            </w:rPrChange>
          </w:rPr>
          <w:t>congruen</w:t>
        </w:r>
        <w:r w:rsidRPr="00926E1A" w:rsidDel="00BE49FD">
          <w:rPr>
            <w:strike/>
            <w:color w:val="000000" w:themeColor="text1"/>
            <w:sz w:val="22"/>
            <w:szCs w:val="22"/>
            <w:shd w:val="clear" w:color="auto" w:fill="FFFFFF"/>
            <w:rPrChange w:id="961" w:author="Jeff" w:date="2021-06-24T04:04:00Z">
              <w:rPr>
                <w:color w:val="000000" w:themeColor="text1"/>
                <w:sz w:val="22"/>
                <w:szCs w:val="22"/>
                <w:shd w:val="clear" w:color="auto" w:fill="FFFFFF"/>
              </w:rPr>
            </w:rPrChange>
          </w:rPr>
          <w:t xml:space="preserve">t with our premise that elevation plays a role in </w:t>
        </w:r>
        <w:r w:rsidR="00A83571" w:rsidRPr="00926E1A" w:rsidDel="00BE49FD">
          <w:rPr>
            <w:strike/>
            <w:color w:val="000000" w:themeColor="text1"/>
            <w:sz w:val="22"/>
            <w:szCs w:val="22"/>
            <w:shd w:val="clear" w:color="auto" w:fill="FFFFFF"/>
            <w:rPrChange w:id="962" w:author="Jeff" w:date="2021-06-24T04:04:00Z">
              <w:rPr>
                <w:color w:val="000000" w:themeColor="text1"/>
                <w:sz w:val="22"/>
                <w:szCs w:val="22"/>
                <w:shd w:val="clear" w:color="auto" w:fill="FFFFFF"/>
              </w:rPr>
            </w:rPrChange>
          </w:rPr>
          <w:t xml:space="preserve">soil </w:t>
        </w:r>
        <w:r w:rsidRPr="00926E1A" w:rsidDel="00BE49FD">
          <w:rPr>
            <w:strike/>
            <w:color w:val="000000" w:themeColor="text1"/>
            <w:sz w:val="22"/>
            <w:szCs w:val="22"/>
            <w:shd w:val="clear" w:color="auto" w:fill="FFFFFF"/>
            <w:rPrChange w:id="963" w:author="Jeff" w:date="2021-06-24T04:04:00Z">
              <w:rPr>
                <w:color w:val="000000" w:themeColor="text1"/>
                <w:sz w:val="22"/>
                <w:szCs w:val="22"/>
                <w:shd w:val="clear" w:color="auto" w:fill="FFFFFF"/>
              </w:rPr>
            </w:rPrChange>
          </w:rPr>
          <w:t>C distribution</w:t>
        </w:r>
        <w:r w:rsidR="00A83571" w:rsidRPr="00926E1A" w:rsidDel="00BE49FD">
          <w:rPr>
            <w:strike/>
            <w:color w:val="000000" w:themeColor="text1"/>
            <w:sz w:val="22"/>
            <w:szCs w:val="22"/>
            <w:shd w:val="clear" w:color="auto" w:fill="FFFFFF"/>
            <w:rPrChange w:id="964" w:author="Jeff" w:date="2021-06-24T04:04:00Z">
              <w:rPr>
                <w:color w:val="000000" w:themeColor="text1"/>
                <w:sz w:val="22"/>
                <w:szCs w:val="22"/>
                <w:shd w:val="clear" w:color="auto" w:fill="FFFFFF"/>
              </w:rPr>
            </w:rPrChange>
          </w:rPr>
          <w:t xml:space="preserve"> as it does in foliar C availability</w:t>
        </w:r>
        <w:r w:rsidRPr="00926E1A" w:rsidDel="00BE49FD">
          <w:rPr>
            <w:strike/>
            <w:color w:val="000000" w:themeColor="text1"/>
            <w:sz w:val="22"/>
            <w:szCs w:val="22"/>
            <w:shd w:val="clear" w:color="auto" w:fill="FFFFFF"/>
            <w:rPrChange w:id="965" w:author="Jeff" w:date="2021-06-24T04:04:00Z">
              <w:rPr>
                <w:color w:val="000000" w:themeColor="text1"/>
                <w:sz w:val="22"/>
                <w:szCs w:val="22"/>
                <w:shd w:val="clear" w:color="auto" w:fill="FFFFFF"/>
              </w:rPr>
            </w:rPrChange>
          </w:rPr>
          <w:t xml:space="preserve">. Patel </w:t>
        </w:r>
        <w:r w:rsidRPr="00926E1A" w:rsidDel="00BE49FD">
          <w:rPr>
            <w:i/>
            <w:iCs/>
            <w:strike/>
            <w:color w:val="000000" w:themeColor="text1"/>
            <w:sz w:val="22"/>
            <w:szCs w:val="22"/>
            <w:shd w:val="clear" w:color="auto" w:fill="FFFFFF"/>
            <w:rPrChange w:id="966" w:author="Jeff" w:date="2021-06-24T04:04:00Z">
              <w:rPr>
                <w:i/>
                <w:iCs/>
                <w:color w:val="000000" w:themeColor="text1"/>
                <w:sz w:val="22"/>
                <w:szCs w:val="22"/>
                <w:shd w:val="clear" w:color="auto" w:fill="FFFFFF"/>
              </w:rPr>
            </w:rPrChange>
          </w:rPr>
          <w:t>et al.</w:t>
        </w:r>
        <w:r w:rsidRPr="00926E1A" w:rsidDel="00BE49FD">
          <w:rPr>
            <w:strike/>
            <w:color w:val="000000" w:themeColor="text1"/>
            <w:sz w:val="22"/>
            <w:szCs w:val="22"/>
            <w:shd w:val="clear" w:color="auto" w:fill="FFFFFF"/>
            <w:rPrChange w:id="967" w:author="Jeff" w:date="2021-06-24T04:04:00Z">
              <w:rPr>
                <w:color w:val="000000" w:themeColor="text1"/>
                <w:sz w:val="22"/>
                <w:szCs w:val="22"/>
                <w:shd w:val="clear" w:color="auto" w:fill="FFFFFF"/>
              </w:rPr>
            </w:rPrChange>
          </w:rPr>
          <w:t xml:space="preserve"> (2018) studied </w:t>
        </w:r>
        <w:r w:rsidRPr="00926E1A" w:rsidDel="00BE49FD">
          <w:rPr>
            <w:strike/>
            <w:sz w:val="22"/>
            <w:szCs w:val="22"/>
            <w:rPrChange w:id="968" w:author="Jeff" w:date="2021-06-24T04:04:00Z">
              <w:rPr>
                <w:sz w:val="22"/>
                <w:szCs w:val="22"/>
              </w:rPr>
            </w:rPrChange>
          </w:rPr>
          <w:t xml:space="preserve">soil N in several watersheds (drainages) below South Cadillac trail, </w:t>
        </w:r>
        <w:r w:rsidR="00A83571" w:rsidRPr="00926E1A" w:rsidDel="00BE49FD">
          <w:rPr>
            <w:strike/>
            <w:sz w:val="22"/>
            <w:szCs w:val="22"/>
            <w:rPrChange w:id="969" w:author="Jeff" w:date="2021-06-24T04:04:00Z">
              <w:rPr>
                <w:sz w:val="22"/>
                <w:szCs w:val="22"/>
              </w:rPr>
            </w:rPrChange>
          </w:rPr>
          <w:t xml:space="preserve">at low to mid-elevation, </w:t>
        </w:r>
        <w:r w:rsidRPr="00926E1A" w:rsidDel="00BE49FD">
          <w:rPr>
            <w:strike/>
            <w:sz w:val="22"/>
            <w:szCs w:val="22"/>
            <w:rPrChange w:id="970" w:author="Jeff" w:date="2021-06-24T04:04:00Z">
              <w:rPr>
                <w:sz w:val="22"/>
                <w:szCs w:val="22"/>
              </w:rPr>
            </w:rPrChange>
          </w:rPr>
          <w:t xml:space="preserve">to determine recalcitrant atmospheric deposition since the 1947 fire. Since fire is known to increase N losses there was an expectation of </w:t>
        </w:r>
        <w:r w:rsidR="003F0A8A" w:rsidRPr="00926E1A" w:rsidDel="00BE49FD">
          <w:rPr>
            <w:strike/>
            <w:sz w:val="22"/>
            <w:szCs w:val="22"/>
            <w:rPrChange w:id="971" w:author="Jeff" w:date="2021-06-24T04:04:00Z">
              <w:rPr>
                <w:sz w:val="22"/>
                <w:szCs w:val="22"/>
              </w:rPr>
            </w:rPrChange>
          </w:rPr>
          <w:t>lower total nitrogen (TN) at sites closer to the most intense burns but differences did not materialize. These are consistent with our findings.</w:t>
        </w:r>
      </w:moveFrom>
    </w:p>
    <w:p w14:paraId="18E39F9C" w14:textId="0C209E9C" w:rsidR="007D09CC" w:rsidRPr="00926E1A" w:rsidDel="00BE49FD" w:rsidRDefault="00C25EC8" w:rsidP="00C776FA">
      <w:pPr>
        <w:spacing w:line="276" w:lineRule="auto"/>
        <w:jc w:val="both"/>
        <w:rPr>
          <w:del w:id="972" w:author="Jeff" w:date="2021-06-20T10:01:00Z"/>
          <w:strike/>
          <w:sz w:val="22"/>
          <w:szCs w:val="22"/>
          <w:rPrChange w:id="973" w:author="Jeff" w:date="2021-06-24T04:04:00Z">
            <w:rPr>
              <w:del w:id="974" w:author="Jeff" w:date="2021-06-20T10:01:00Z"/>
              <w:sz w:val="22"/>
              <w:szCs w:val="22"/>
            </w:rPr>
          </w:rPrChange>
        </w:rPr>
      </w:pPr>
      <w:moveFrom w:id="975" w:author="Jeff" w:date="2021-06-20T10:02:00Z">
        <w:r w:rsidRPr="00926E1A" w:rsidDel="00BE49FD">
          <w:rPr>
            <w:strike/>
            <w:sz w:val="22"/>
            <w:szCs w:val="22"/>
            <w:rPrChange w:id="976" w:author="Jeff" w:date="2021-06-24T04:04:00Z">
              <w:rPr>
                <w:sz w:val="22"/>
                <w:szCs w:val="22"/>
              </w:rPr>
            </w:rPrChange>
          </w:rPr>
          <w:t xml:space="preserve"> </w:t>
        </w:r>
        <w:r w:rsidR="001D2506" w:rsidRPr="00926E1A" w:rsidDel="00BE49FD">
          <w:rPr>
            <w:bCs/>
            <w:iCs/>
            <w:strike/>
            <w:sz w:val="22"/>
            <w:szCs w:val="22"/>
            <w:lang w:val="en"/>
          </w:rPr>
          <w:t>connected to higher</w:t>
        </w:r>
        <w:r w:rsidR="00C748E1" w:rsidRPr="00926E1A" w:rsidDel="00BE49FD">
          <w:rPr>
            <w:bCs/>
            <w:iCs/>
            <w:strike/>
            <w:sz w:val="22"/>
            <w:szCs w:val="22"/>
            <w:lang w:val="en"/>
          </w:rPr>
          <w:t xml:space="preserve"> P</w:t>
        </w:r>
        <w:r w:rsidR="00DC1ED5" w:rsidRPr="00926E1A" w:rsidDel="00BE49FD">
          <w:rPr>
            <w:bCs/>
            <w:iCs/>
            <w:strike/>
            <w:sz w:val="22"/>
            <w:szCs w:val="22"/>
            <w:lang w:val="en"/>
            <w:rPrChange w:id="977" w:author="Jeff" w:date="2021-06-24T04:04:00Z">
              <w:rPr>
                <w:bCs/>
                <w:iCs/>
                <w:sz w:val="22"/>
                <w:szCs w:val="22"/>
                <w:lang w:val="en"/>
              </w:rPr>
            </w:rPrChange>
          </w:rPr>
          <w:t>.</w:t>
        </w:r>
      </w:moveFrom>
      <w:moveFromRangeEnd w:id="956"/>
      <w:del w:id="978" w:author="Jeff" w:date="2021-06-20T10:01:00Z">
        <w:r w:rsidR="00DC1ED5" w:rsidRPr="00926E1A" w:rsidDel="00BE49FD">
          <w:rPr>
            <w:strike/>
            <w:sz w:val="22"/>
            <w:szCs w:val="22"/>
            <w:rPrChange w:id="979" w:author="Jeff" w:date="2021-06-24T04:04:00Z">
              <w:rPr>
                <w:sz w:val="22"/>
                <w:szCs w:val="22"/>
              </w:rPr>
            </w:rPrChange>
          </w:rPr>
          <w:delText xml:space="preserve"> </w:delText>
        </w:r>
      </w:del>
    </w:p>
    <w:p w14:paraId="63670AC7" w14:textId="77777777" w:rsidR="00BC6C54" w:rsidRPr="00926E1A" w:rsidDel="00F36878" w:rsidRDefault="00BC6C54" w:rsidP="00D41527">
      <w:pPr>
        <w:spacing w:line="276" w:lineRule="auto"/>
        <w:jc w:val="both"/>
        <w:rPr>
          <w:del w:id="980" w:author="Jeff" w:date="2021-06-23T13:49:00Z"/>
          <w:strike/>
          <w:sz w:val="22"/>
          <w:szCs w:val="22"/>
          <w:rPrChange w:id="981" w:author="Jeff" w:date="2021-06-24T04:04:00Z">
            <w:rPr>
              <w:del w:id="982" w:author="Jeff" w:date="2021-06-23T13:49:00Z"/>
              <w:sz w:val="22"/>
              <w:szCs w:val="22"/>
            </w:rPr>
          </w:rPrChange>
        </w:rPr>
      </w:pPr>
      <w:bookmarkStart w:id="983" w:name="_Hlk58130742"/>
    </w:p>
    <w:bookmarkEnd w:id="899"/>
    <w:p w14:paraId="608AC3AC" w14:textId="71C44B3E" w:rsidR="00255E9A" w:rsidRPr="00926E1A" w:rsidRDefault="00F5609E" w:rsidP="00B6617D">
      <w:pPr>
        <w:spacing w:line="360" w:lineRule="auto"/>
        <w:jc w:val="both"/>
        <w:rPr>
          <w:ins w:id="984" w:author="Jeff" w:date="2021-06-23T16:52:00Z"/>
          <w:strike/>
          <w:sz w:val="22"/>
          <w:szCs w:val="22"/>
          <w:rPrChange w:id="985" w:author="Jeff" w:date="2021-06-24T04:04:00Z">
            <w:rPr>
              <w:ins w:id="986" w:author="Jeff" w:date="2021-06-23T16:52:00Z"/>
              <w:sz w:val="22"/>
              <w:szCs w:val="22"/>
            </w:rPr>
          </w:rPrChange>
        </w:rPr>
        <w:pPrChange w:id="987" w:author="Jeff" w:date="2021-06-24T02:33:00Z">
          <w:pPr>
            <w:spacing w:line="360" w:lineRule="auto"/>
          </w:pPr>
        </w:pPrChange>
      </w:pPr>
      <w:ins w:id="988" w:author="Jeff" w:date="2021-06-21T15:37:00Z">
        <w:r w:rsidRPr="00926E1A">
          <w:rPr>
            <w:bCs/>
            <w:iCs/>
            <w:strike/>
            <w:sz w:val="22"/>
            <w:szCs w:val="22"/>
            <w:lang w:val="en"/>
          </w:rPr>
          <w:t>connected to higher P</w:t>
        </w:r>
        <w:r w:rsidRPr="00926E1A">
          <w:rPr>
            <w:bCs/>
            <w:iCs/>
            <w:strike/>
            <w:sz w:val="22"/>
            <w:szCs w:val="22"/>
            <w:lang w:val="en"/>
            <w:rPrChange w:id="989" w:author="Jeff" w:date="2021-06-24T04:04:00Z">
              <w:rPr>
                <w:bCs/>
                <w:iCs/>
                <w:sz w:val="22"/>
                <w:szCs w:val="22"/>
                <w:lang w:val="en"/>
              </w:rPr>
            </w:rPrChange>
          </w:rPr>
          <w:t>.</w:t>
        </w:r>
        <w:r w:rsidRPr="00926E1A">
          <w:rPr>
            <w:strike/>
            <w:sz w:val="22"/>
            <w:szCs w:val="22"/>
            <w:rPrChange w:id="990" w:author="Jeff" w:date="2021-06-24T04:04:00Z">
              <w:rPr>
                <w:sz w:val="22"/>
                <w:szCs w:val="22"/>
              </w:rPr>
            </w:rPrChange>
          </w:rPr>
          <w:t xml:space="preserve">  </w:t>
        </w:r>
      </w:ins>
    </w:p>
    <w:p w14:paraId="663BB0C9" w14:textId="468181BD" w:rsidR="00F5609E" w:rsidRDefault="00F5609E">
      <w:pPr>
        <w:spacing w:line="360" w:lineRule="auto"/>
        <w:jc w:val="both"/>
        <w:rPr>
          <w:ins w:id="991" w:author="Jeff" w:date="2021-06-21T15:37:00Z"/>
          <w:sz w:val="22"/>
          <w:szCs w:val="22"/>
        </w:rPr>
        <w:pPrChange w:id="992" w:author="Jeff" w:date="2021-06-23T02:02:00Z">
          <w:pPr>
            <w:spacing w:line="276" w:lineRule="auto"/>
            <w:jc w:val="both"/>
          </w:pPr>
        </w:pPrChange>
      </w:pPr>
    </w:p>
    <w:p w14:paraId="50E62F5C" w14:textId="77777777" w:rsidR="00926E1A" w:rsidRDefault="00B6617D" w:rsidP="00926E1A">
      <w:pPr>
        <w:spacing w:line="360" w:lineRule="auto"/>
        <w:jc w:val="both"/>
        <w:rPr>
          <w:ins w:id="993" w:author="Jeff" w:date="2021-06-24T04:07:00Z"/>
          <w:i/>
          <w:iCs/>
          <w:sz w:val="22"/>
          <w:szCs w:val="22"/>
        </w:rPr>
      </w:pPr>
      <w:ins w:id="994" w:author="Jeff" w:date="2021-06-24T02:33:00Z">
        <w:r w:rsidRPr="0074085B">
          <w:rPr>
            <w:i/>
            <w:iCs/>
            <w:sz w:val="22"/>
            <w:szCs w:val="22"/>
            <w:rPrChange w:id="995" w:author="Jeff" w:date="2021-06-24T02:52:00Z">
              <w:rPr>
                <w:sz w:val="22"/>
                <w:szCs w:val="22"/>
              </w:rPr>
            </w:rPrChange>
          </w:rPr>
          <w:t>Plant-level</w:t>
        </w:r>
      </w:ins>
      <w:ins w:id="996" w:author="Jeff" w:date="2021-06-23T13:51:00Z">
        <w:r w:rsidR="00F36878" w:rsidRPr="0074085B">
          <w:rPr>
            <w:i/>
            <w:iCs/>
            <w:sz w:val="22"/>
            <w:szCs w:val="22"/>
            <w:rPrChange w:id="997" w:author="Jeff" w:date="2021-06-24T02:52:00Z">
              <w:rPr>
                <w:sz w:val="22"/>
                <w:szCs w:val="22"/>
              </w:rPr>
            </w:rPrChange>
          </w:rPr>
          <w:t xml:space="preserve"> Traits</w:t>
        </w:r>
      </w:ins>
    </w:p>
    <w:p w14:paraId="36C05B1B" w14:textId="77777777" w:rsidR="008F37AD" w:rsidRDefault="00926E1A" w:rsidP="00EA5E6B">
      <w:pPr>
        <w:spacing w:line="360" w:lineRule="auto"/>
        <w:jc w:val="both"/>
        <w:rPr>
          <w:ins w:id="998" w:author="Jeff" w:date="2021-06-24T05:15:00Z"/>
          <w:i/>
          <w:iCs/>
          <w:sz w:val="22"/>
          <w:szCs w:val="22"/>
        </w:rPr>
      </w:pPr>
      <w:ins w:id="999" w:author="Jeff" w:date="2021-06-24T04:07:00Z">
        <w:r>
          <w:rPr>
            <w:sz w:val="22"/>
            <w:szCs w:val="22"/>
          </w:rPr>
          <w:t>At</w:t>
        </w:r>
      </w:ins>
      <w:ins w:id="1000" w:author="Jeff" w:date="2021-06-23T13:52:00Z">
        <w:r w:rsidR="00A369A1">
          <w:rPr>
            <w:sz w:val="22"/>
            <w:szCs w:val="22"/>
          </w:rPr>
          <w:t xml:space="preserve"> higher elevations on Mt. Desert there is the possibility that an extended fire interval</w:t>
        </w:r>
        <w:r w:rsidR="00A369A1" w:rsidRPr="00994D09">
          <w:rPr>
            <w:sz w:val="22"/>
            <w:szCs w:val="22"/>
          </w:rPr>
          <w:t xml:space="preserve"> </w:t>
        </w:r>
        <w:r w:rsidR="00A369A1">
          <w:rPr>
            <w:sz w:val="22"/>
            <w:szCs w:val="22"/>
          </w:rPr>
          <w:t>removes</w:t>
        </w:r>
        <w:r w:rsidR="00A369A1" w:rsidRPr="003757BC">
          <w:rPr>
            <w:sz w:val="22"/>
            <w:szCs w:val="22"/>
          </w:rPr>
          <w:t xml:space="preserve"> the competitive advantage pitch pine have in outlasting nutrient- and moisture-demanding, late-successional species, which thrive in the high moisture and dense canopy conditions </w:t>
        </w:r>
        <w:r w:rsidR="00A369A1">
          <w:rPr>
            <w:sz w:val="22"/>
            <w:szCs w:val="22"/>
          </w:rPr>
          <w:t>in</w:t>
        </w:r>
        <w:r w:rsidR="00A369A1" w:rsidRPr="003757BC">
          <w:rPr>
            <w:sz w:val="22"/>
            <w:szCs w:val="22"/>
          </w:rPr>
          <w:t xml:space="preserve"> undisturbed</w:t>
        </w:r>
        <w:r w:rsidR="00A369A1">
          <w:rPr>
            <w:sz w:val="22"/>
            <w:szCs w:val="22"/>
          </w:rPr>
          <w:t xml:space="preserve"> locations</w:t>
        </w:r>
        <w:r w:rsidR="00A369A1" w:rsidRPr="003757BC">
          <w:rPr>
            <w:sz w:val="22"/>
            <w:szCs w:val="22"/>
          </w:rPr>
          <w:t xml:space="preserve"> </w:t>
        </w:r>
        <w:r w:rsidR="00A369A1" w:rsidRPr="003757BC">
          <w:rPr>
            <w:sz w:val="22"/>
            <w:szCs w:val="22"/>
          </w:rPr>
          <w:fldChar w:fldCharType="begin" w:fldLock="1"/>
        </w:r>
        <w:r w:rsidR="00A369A1" w:rsidRPr="003757BC">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instrText>
        </w:r>
        <w:r w:rsidR="00A369A1" w:rsidRPr="003757BC">
          <w:rPr>
            <w:sz w:val="22"/>
            <w:szCs w:val="22"/>
          </w:rPr>
          <w:fldChar w:fldCharType="separate"/>
        </w:r>
        <w:r w:rsidR="00A369A1" w:rsidRPr="003757BC">
          <w:rPr>
            <w:noProof/>
            <w:sz w:val="22"/>
            <w:szCs w:val="22"/>
          </w:rPr>
          <w:t xml:space="preserve">(Nowacki and Abrams, 2008; Schwartz </w:t>
        </w:r>
        <w:r w:rsidR="00A369A1" w:rsidRPr="00D8064B">
          <w:rPr>
            <w:i/>
            <w:iCs/>
            <w:noProof/>
            <w:sz w:val="22"/>
            <w:szCs w:val="22"/>
          </w:rPr>
          <w:t>et al</w:t>
        </w:r>
        <w:r w:rsidR="00A369A1" w:rsidRPr="003757BC">
          <w:rPr>
            <w:noProof/>
            <w:sz w:val="22"/>
            <w:szCs w:val="22"/>
          </w:rPr>
          <w:t>., 2016)</w:t>
        </w:r>
        <w:r w:rsidR="00A369A1" w:rsidRPr="003757BC">
          <w:rPr>
            <w:sz w:val="22"/>
            <w:szCs w:val="22"/>
          </w:rPr>
          <w:fldChar w:fldCharType="end"/>
        </w:r>
        <w:r w:rsidR="00A369A1" w:rsidRPr="003757BC">
          <w:rPr>
            <w:sz w:val="22"/>
            <w:szCs w:val="22"/>
          </w:rPr>
          <w:t>.</w:t>
        </w:r>
        <w:r w:rsidR="00A369A1">
          <w:rPr>
            <w:sz w:val="22"/>
            <w:szCs w:val="22"/>
          </w:rPr>
          <w:t xml:space="preserve"> </w:t>
        </w:r>
      </w:ins>
      <w:ins w:id="1001" w:author="Jeff" w:date="2021-06-24T05:09:00Z">
        <w:r w:rsidR="0027038D">
          <w:rPr>
            <w:sz w:val="22"/>
            <w:szCs w:val="22"/>
          </w:rPr>
          <w:t>C</w:t>
        </w:r>
        <w:r w:rsidR="0027038D">
          <w:rPr>
            <w:sz w:val="22"/>
            <w:szCs w:val="22"/>
          </w:rPr>
          <w:t>ompetition dynamics</w:t>
        </w:r>
        <w:r w:rsidR="0027038D">
          <w:rPr>
            <w:sz w:val="22"/>
            <w:szCs w:val="22"/>
          </w:rPr>
          <w:t xml:space="preserve"> appear to be closely connected to topograph</w:t>
        </w:r>
      </w:ins>
      <w:ins w:id="1002" w:author="Jeff" w:date="2021-06-24T05:10:00Z">
        <w:r w:rsidR="0027038D">
          <w:rPr>
            <w:sz w:val="22"/>
            <w:szCs w:val="22"/>
          </w:rPr>
          <w:t xml:space="preserve">y as </w:t>
        </w:r>
      </w:ins>
      <w:ins w:id="1003" w:author="Jeff" w:date="2021-06-24T05:09:00Z">
        <w:r w:rsidR="0027038D">
          <w:rPr>
            <w:sz w:val="22"/>
            <w:szCs w:val="22"/>
          </w:rPr>
          <w:t xml:space="preserve">for example, </w:t>
        </w:r>
      </w:ins>
      <w:ins w:id="1004" w:author="Jeff" w:date="2021-06-24T05:10:00Z">
        <w:r w:rsidR="0027038D">
          <w:rPr>
            <w:sz w:val="22"/>
            <w:szCs w:val="22"/>
          </w:rPr>
          <w:t xml:space="preserve">where a combination of aspect, slope, </w:t>
        </w:r>
      </w:ins>
      <w:ins w:id="1005" w:author="Jeff" w:date="2021-06-24T05:11:00Z">
        <w:r w:rsidR="0027038D">
          <w:rPr>
            <w:sz w:val="22"/>
            <w:szCs w:val="22"/>
          </w:rPr>
          <w:t xml:space="preserve">open exposure </w:t>
        </w:r>
        <w:proofErr w:type="gramStart"/>
        <w:r w:rsidR="0027038D">
          <w:rPr>
            <w:sz w:val="22"/>
            <w:szCs w:val="22"/>
          </w:rPr>
          <w:t>are</w:t>
        </w:r>
        <w:proofErr w:type="gramEnd"/>
        <w:r w:rsidR="0027038D">
          <w:rPr>
            <w:sz w:val="22"/>
            <w:szCs w:val="22"/>
          </w:rPr>
          <w:t xml:space="preserve"> similar at </w:t>
        </w:r>
        <w:r w:rsidR="0027038D">
          <w:rPr>
            <w:sz w:val="22"/>
            <w:szCs w:val="22"/>
          </w:rPr>
          <w:t xml:space="preserve">several Mt. Desert sub-summits (north Cadillac mountain trail, </w:t>
        </w:r>
        <w:proofErr w:type="spellStart"/>
        <w:r w:rsidR="0027038D">
          <w:rPr>
            <w:sz w:val="22"/>
            <w:szCs w:val="22"/>
          </w:rPr>
          <w:t>Norumbega</w:t>
        </w:r>
        <w:proofErr w:type="spellEnd"/>
        <w:r w:rsidR="0027038D">
          <w:rPr>
            <w:sz w:val="22"/>
            <w:szCs w:val="22"/>
          </w:rPr>
          <w:t xml:space="preserve"> mountain trail and Champlain mountain trail</w:t>
        </w:r>
      </w:ins>
      <w:ins w:id="1006" w:author="Jeff" w:date="2021-06-24T05:12:00Z">
        <w:r w:rsidR="0027038D">
          <w:rPr>
            <w:sz w:val="22"/>
            <w:szCs w:val="22"/>
          </w:rPr>
          <w:t>, sites which were not included in this study</w:t>
        </w:r>
      </w:ins>
      <w:ins w:id="1007" w:author="Jeff" w:date="2021-06-24T05:11:00Z">
        <w:r w:rsidR="0027038D">
          <w:rPr>
            <w:sz w:val="22"/>
            <w:szCs w:val="22"/>
          </w:rPr>
          <w:t xml:space="preserve">) </w:t>
        </w:r>
      </w:ins>
      <w:ins w:id="1008" w:author="Jeff" w:date="2021-06-24T05:12:00Z">
        <w:r w:rsidR="0027038D">
          <w:rPr>
            <w:sz w:val="22"/>
            <w:szCs w:val="22"/>
          </w:rPr>
          <w:t xml:space="preserve">are situated at </w:t>
        </w:r>
      </w:ins>
      <w:ins w:id="1009" w:author="Jeff" w:date="2021-06-24T05:09:00Z">
        <w:r w:rsidR="0027038D">
          <w:rPr>
            <w:sz w:val="22"/>
            <w:szCs w:val="22"/>
          </w:rPr>
          <w:t>approximately the same altitude (+/- 290 m) as the mean waypoint of the South Cadillac trail.</w:t>
        </w:r>
      </w:ins>
      <w:ins w:id="1010" w:author="Jeff" w:date="2021-06-24T05:12:00Z">
        <w:r w:rsidR="0027038D">
          <w:rPr>
            <w:sz w:val="22"/>
            <w:szCs w:val="22"/>
          </w:rPr>
          <w:t xml:space="preserve"> </w:t>
        </w:r>
      </w:ins>
      <w:ins w:id="1011" w:author="Jeff" w:date="2021-06-24T04:17:00Z">
        <w:r w:rsidR="00EA5E6B">
          <w:rPr>
            <w:sz w:val="22"/>
            <w:szCs w:val="22"/>
          </w:rPr>
          <w:t>A</w:t>
        </w:r>
      </w:ins>
      <w:ins w:id="1012" w:author="Jeff" w:date="2021-06-23T13:52:00Z">
        <w:r w:rsidR="00A369A1">
          <w:rPr>
            <w:sz w:val="22"/>
            <w:szCs w:val="22"/>
          </w:rPr>
          <w:t xml:space="preserve">ccording to our data, living in an exposed situation may be just as important as other factors to this species </w:t>
        </w:r>
      </w:ins>
      <w:ins w:id="1013" w:author="Jeff" w:date="2021-06-24T05:13:00Z">
        <w:r w:rsidR="008F37AD">
          <w:rPr>
            <w:sz w:val="22"/>
            <w:szCs w:val="22"/>
          </w:rPr>
          <w:t xml:space="preserve">as a means of evolving </w:t>
        </w:r>
      </w:ins>
      <w:ins w:id="1014" w:author="Jeff" w:date="2021-06-23T13:52:00Z">
        <w:r w:rsidR="00A369A1">
          <w:rPr>
            <w:sz w:val="22"/>
            <w:szCs w:val="22"/>
          </w:rPr>
          <w:t xml:space="preserve">phenotypic variation among the </w:t>
        </w:r>
        <w:r w:rsidR="00A369A1" w:rsidRPr="00CE1B2B">
          <w:rPr>
            <w:i/>
            <w:iCs/>
            <w:sz w:val="22"/>
            <w:szCs w:val="22"/>
          </w:rPr>
          <w:t xml:space="preserve">refugia </w:t>
        </w:r>
        <w:r w:rsidR="00A369A1">
          <w:rPr>
            <w:sz w:val="22"/>
            <w:szCs w:val="22"/>
          </w:rPr>
          <w:t>at Mt. Desert (</w:t>
        </w:r>
      </w:ins>
      <w:ins w:id="1015" w:author="Jeff" w:date="2021-06-24T04:08:00Z">
        <w:r>
          <w:rPr>
            <w:sz w:val="22"/>
            <w:szCs w:val="22"/>
          </w:rPr>
          <w:t xml:space="preserve">a phenomenon referred to by </w:t>
        </w:r>
      </w:ins>
      <w:proofErr w:type="spellStart"/>
      <w:ins w:id="1016" w:author="Jeff" w:date="2021-06-23T13:52:00Z">
        <w:r w:rsidR="00A369A1">
          <w:rPr>
            <w:sz w:val="22"/>
            <w:szCs w:val="22"/>
          </w:rPr>
          <w:t>Ledig</w:t>
        </w:r>
        <w:proofErr w:type="spellEnd"/>
        <w:r w:rsidR="00A369A1">
          <w:rPr>
            <w:sz w:val="22"/>
            <w:szCs w:val="22"/>
          </w:rPr>
          <w:t xml:space="preserve">, </w:t>
        </w:r>
        <w:proofErr w:type="spellStart"/>
        <w:r w:rsidR="00A369A1">
          <w:rPr>
            <w:sz w:val="22"/>
            <w:szCs w:val="22"/>
          </w:rPr>
          <w:t>Smouse</w:t>
        </w:r>
        <w:proofErr w:type="spellEnd"/>
        <w:r w:rsidR="00A369A1">
          <w:rPr>
            <w:sz w:val="22"/>
            <w:szCs w:val="22"/>
          </w:rPr>
          <w:t xml:space="preserve"> and </w:t>
        </w:r>
        <w:proofErr w:type="spellStart"/>
        <w:r w:rsidR="00A369A1">
          <w:rPr>
            <w:sz w:val="22"/>
            <w:szCs w:val="22"/>
          </w:rPr>
          <w:t>Hom</w:t>
        </w:r>
        <w:proofErr w:type="spellEnd"/>
        <w:r w:rsidR="00A369A1">
          <w:rPr>
            <w:sz w:val="22"/>
            <w:szCs w:val="22"/>
          </w:rPr>
          <w:t xml:space="preserve"> 2015). </w:t>
        </w:r>
      </w:ins>
      <w:ins w:id="1017" w:author="Jeff" w:date="2021-06-24T04:09:00Z">
        <w:r>
          <w:rPr>
            <w:color w:val="000000" w:themeColor="text1"/>
            <w:sz w:val="22"/>
            <w:szCs w:val="22"/>
          </w:rPr>
          <w:t>Specifically</w:t>
        </w:r>
      </w:ins>
      <w:ins w:id="1018" w:author="Jeff" w:date="2021-06-24T04:18:00Z">
        <w:r w:rsidR="00EA5E6B">
          <w:rPr>
            <w:color w:val="000000" w:themeColor="text1"/>
            <w:sz w:val="22"/>
            <w:szCs w:val="22"/>
          </w:rPr>
          <w:t>,</w:t>
        </w:r>
      </w:ins>
      <w:ins w:id="1019" w:author="Jeff" w:date="2021-06-24T04:09:00Z">
        <w:r>
          <w:rPr>
            <w:color w:val="000000" w:themeColor="text1"/>
            <w:sz w:val="22"/>
            <w:szCs w:val="22"/>
          </w:rPr>
          <w:t xml:space="preserve"> </w:t>
        </w:r>
      </w:ins>
      <w:ins w:id="1020" w:author="Jeff" w:date="2021-06-24T05:14:00Z">
        <w:r w:rsidR="008F37AD">
          <w:rPr>
            <w:color w:val="000000" w:themeColor="text1"/>
            <w:sz w:val="22"/>
            <w:szCs w:val="22"/>
          </w:rPr>
          <w:t xml:space="preserve">to reinforce this observation, we refer to vigorous </w:t>
        </w:r>
      </w:ins>
      <w:ins w:id="1021" w:author="Jeff" w:date="2021-06-23T16:51:00Z">
        <w:r w:rsidR="00255E9A">
          <w:rPr>
            <w:color w:val="000000" w:themeColor="text1"/>
            <w:sz w:val="22"/>
            <w:szCs w:val="22"/>
          </w:rPr>
          <w:t>pitch pine clustering (stand density</w:t>
        </w:r>
      </w:ins>
      <w:ins w:id="1022" w:author="Jeff" w:date="2021-06-24T05:14:00Z">
        <w:r w:rsidR="008F37AD">
          <w:rPr>
            <w:color w:val="000000" w:themeColor="text1"/>
            <w:sz w:val="22"/>
            <w:szCs w:val="22"/>
          </w:rPr>
          <w:t>)</w:t>
        </w:r>
      </w:ins>
      <w:ins w:id="1023" w:author="Jeff" w:date="2021-06-23T16:51:00Z">
        <w:r w:rsidR="00255E9A">
          <w:rPr>
            <w:color w:val="000000" w:themeColor="text1"/>
            <w:sz w:val="22"/>
            <w:szCs w:val="22"/>
          </w:rPr>
          <w:t xml:space="preserve"> in spaces conspicuously lacking shade, where this species outcompetes red spruce (</w:t>
        </w:r>
        <w:proofErr w:type="spellStart"/>
        <w:r w:rsidR="00255E9A">
          <w:rPr>
            <w:i/>
            <w:iCs/>
            <w:color w:val="000000" w:themeColor="text1"/>
            <w:sz w:val="22"/>
            <w:szCs w:val="22"/>
          </w:rPr>
          <w:t>Picea</w:t>
        </w:r>
        <w:proofErr w:type="spellEnd"/>
        <w:r w:rsidR="00255E9A">
          <w:rPr>
            <w:i/>
            <w:iCs/>
            <w:color w:val="000000" w:themeColor="text1"/>
            <w:sz w:val="22"/>
            <w:szCs w:val="22"/>
          </w:rPr>
          <w:t xml:space="preserve"> </w:t>
        </w:r>
        <w:proofErr w:type="spellStart"/>
        <w:r w:rsidR="00255E9A">
          <w:rPr>
            <w:i/>
            <w:iCs/>
            <w:color w:val="000000" w:themeColor="text1"/>
            <w:sz w:val="22"/>
            <w:szCs w:val="22"/>
          </w:rPr>
          <w:t>rubens</w:t>
        </w:r>
        <w:proofErr w:type="spellEnd"/>
        <w:r w:rsidR="00255E9A">
          <w:rPr>
            <w:color w:val="000000" w:themeColor="text1"/>
            <w:sz w:val="22"/>
            <w:szCs w:val="22"/>
          </w:rPr>
          <w:t>), hemlock (</w:t>
        </w:r>
        <w:r w:rsidR="00255E9A">
          <w:rPr>
            <w:i/>
            <w:iCs/>
            <w:color w:val="000000" w:themeColor="text1"/>
            <w:sz w:val="22"/>
            <w:szCs w:val="22"/>
          </w:rPr>
          <w:t>Tsuga canadensis</w:t>
        </w:r>
        <w:r w:rsidR="00255E9A">
          <w:rPr>
            <w:color w:val="000000" w:themeColor="text1"/>
            <w:sz w:val="22"/>
            <w:szCs w:val="22"/>
          </w:rPr>
          <w:t>) and balsam fir (</w:t>
        </w:r>
        <w:r w:rsidR="00255E9A">
          <w:rPr>
            <w:i/>
            <w:iCs/>
            <w:color w:val="000000" w:themeColor="text1"/>
            <w:sz w:val="22"/>
            <w:szCs w:val="22"/>
          </w:rPr>
          <w:t xml:space="preserve">Abies </w:t>
        </w:r>
        <w:proofErr w:type="spellStart"/>
        <w:r w:rsidR="00255E9A">
          <w:rPr>
            <w:i/>
            <w:iCs/>
            <w:color w:val="000000" w:themeColor="text1"/>
            <w:sz w:val="22"/>
            <w:szCs w:val="22"/>
          </w:rPr>
          <w:t>balsamea</w:t>
        </w:r>
        <w:proofErr w:type="spellEnd"/>
        <w:r w:rsidR="00255E9A">
          <w:rPr>
            <w:color w:val="000000" w:themeColor="text1"/>
            <w:sz w:val="22"/>
            <w:szCs w:val="22"/>
          </w:rPr>
          <w:t>)</w:t>
        </w:r>
      </w:ins>
      <w:ins w:id="1024" w:author="Jeff" w:date="2021-06-24T04:10:00Z">
        <w:r>
          <w:rPr>
            <w:sz w:val="22"/>
            <w:szCs w:val="22"/>
          </w:rPr>
          <w:t>.</w:t>
        </w:r>
      </w:ins>
      <w:ins w:id="1025" w:author="Jeff" w:date="2021-06-24T04:11:00Z">
        <w:r w:rsidR="00EA5E6B">
          <w:rPr>
            <w:sz w:val="22"/>
            <w:szCs w:val="22"/>
          </w:rPr>
          <w:t xml:space="preserve"> </w:t>
        </w:r>
      </w:ins>
      <w:ins w:id="1026" w:author="Jeff" w:date="2021-06-23T16:51:00Z">
        <w:r w:rsidR="00255E9A">
          <w:rPr>
            <w:sz w:val="22"/>
            <w:szCs w:val="22"/>
          </w:rPr>
          <w:t xml:space="preserve">Wonderland trail </w:t>
        </w:r>
      </w:ins>
      <w:ins w:id="1027" w:author="Jeff" w:date="2021-06-24T04:10:00Z">
        <w:r w:rsidR="00EA5E6B">
          <w:rPr>
            <w:sz w:val="22"/>
            <w:szCs w:val="22"/>
          </w:rPr>
          <w:t>recommend</w:t>
        </w:r>
      </w:ins>
      <w:ins w:id="1028" w:author="Jeff" w:date="2021-06-24T05:15:00Z">
        <w:r w:rsidR="008F37AD">
          <w:rPr>
            <w:sz w:val="22"/>
            <w:szCs w:val="22"/>
          </w:rPr>
          <w:t>s</w:t>
        </w:r>
      </w:ins>
      <w:ins w:id="1029" w:author="Jeff" w:date="2021-06-24T04:10:00Z">
        <w:r w:rsidR="00EA5E6B">
          <w:rPr>
            <w:sz w:val="22"/>
            <w:szCs w:val="22"/>
          </w:rPr>
          <w:t xml:space="preserve"> </w:t>
        </w:r>
      </w:ins>
      <w:ins w:id="1030" w:author="Jeff" w:date="2021-06-24T05:15:00Z">
        <w:r w:rsidR="008F37AD">
          <w:rPr>
            <w:sz w:val="22"/>
            <w:szCs w:val="22"/>
          </w:rPr>
          <w:t>itself</w:t>
        </w:r>
      </w:ins>
      <w:ins w:id="1031" w:author="Jeff" w:date="2021-06-24T04:10:00Z">
        <w:r w:rsidR="00EA5E6B">
          <w:rPr>
            <w:sz w:val="22"/>
            <w:szCs w:val="22"/>
          </w:rPr>
          <w:t xml:space="preserve"> as the</w:t>
        </w:r>
      </w:ins>
      <w:ins w:id="1032" w:author="Jeff" w:date="2021-06-23T16:51:00Z">
        <w:r w:rsidR="00255E9A">
          <w:rPr>
            <w:sz w:val="22"/>
            <w:szCs w:val="22"/>
          </w:rPr>
          <w:t xml:space="preserve"> best cluster candidate </w:t>
        </w:r>
      </w:ins>
      <w:ins w:id="1033" w:author="Jeff" w:date="2021-06-24T04:10:00Z">
        <w:r w:rsidR="00EA5E6B">
          <w:rPr>
            <w:sz w:val="22"/>
            <w:szCs w:val="22"/>
          </w:rPr>
          <w:t>f</w:t>
        </w:r>
      </w:ins>
      <w:ins w:id="1034" w:author="Jeff" w:date="2021-06-24T04:11:00Z">
        <w:r w:rsidR="00EA5E6B">
          <w:rPr>
            <w:sz w:val="22"/>
            <w:szCs w:val="22"/>
          </w:rPr>
          <w:t xml:space="preserve">or future expansion </w:t>
        </w:r>
      </w:ins>
      <w:ins w:id="1035" w:author="Jeff" w:date="2021-06-23T16:51:00Z">
        <w:r w:rsidR="00255E9A">
          <w:rPr>
            <w:sz w:val="22"/>
            <w:szCs w:val="22"/>
          </w:rPr>
          <w:t xml:space="preserve">based </w:t>
        </w:r>
      </w:ins>
      <w:ins w:id="1036" w:author="Jeff" w:date="2021-06-24T04:11:00Z">
        <w:r w:rsidR="00EA5E6B">
          <w:rPr>
            <w:sz w:val="22"/>
            <w:szCs w:val="22"/>
          </w:rPr>
          <w:t xml:space="preserve">solely </w:t>
        </w:r>
      </w:ins>
      <w:ins w:id="1037" w:author="Jeff" w:date="2021-06-23T16:51:00Z">
        <w:r w:rsidR="00255E9A">
          <w:rPr>
            <w:sz w:val="22"/>
            <w:szCs w:val="22"/>
          </w:rPr>
          <w:t xml:space="preserve">on </w:t>
        </w:r>
      </w:ins>
      <w:ins w:id="1038" w:author="Jeff" w:date="2021-06-24T05:15:00Z">
        <w:r w:rsidR="008F37AD">
          <w:rPr>
            <w:sz w:val="22"/>
            <w:szCs w:val="22"/>
          </w:rPr>
          <w:t xml:space="preserve">the </w:t>
        </w:r>
      </w:ins>
      <w:ins w:id="1039" w:author="Jeff" w:date="2021-06-23T16:51:00Z">
        <w:r w:rsidR="00255E9A">
          <w:rPr>
            <w:sz w:val="22"/>
            <w:szCs w:val="22"/>
          </w:rPr>
          <w:t>solar exposure</w:t>
        </w:r>
      </w:ins>
      <w:ins w:id="1040" w:author="Jeff" w:date="2021-06-24T05:15:00Z">
        <w:r w:rsidR="008F37AD">
          <w:rPr>
            <w:sz w:val="22"/>
            <w:szCs w:val="22"/>
          </w:rPr>
          <w:t xml:space="preserve"> factor</w:t>
        </w:r>
      </w:ins>
      <w:ins w:id="1041" w:author="Jeff" w:date="2021-06-23T16:51:00Z">
        <w:r w:rsidR="00255E9A">
          <w:rPr>
            <w:sz w:val="22"/>
            <w:szCs w:val="22"/>
          </w:rPr>
          <w:t>.</w:t>
        </w:r>
      </w:ins>
      <w:ins w:id="1042" w:author="Jeff" w:date="2021-06-24T04:11:00Z">
        <w:r w:rsidR="00EA5E6B">
          <w:rPr>
            <w:i/>
            <w:iCs/>
            <w:sz w:val="22"/>
            <w:szCs w:val="22"/>
          </w:rPr>
          <w:t xml:space="preserve"> </w:t>
        </w:r>
      </w:ins>
    </w:p>
    <w:p w14:paraId="08B21D1F" w14:textId="77777777" w:rsidR="008F37AD" w:rsidRDefault="008F37AD" w:rsidP="00EA5E6B">
      <w:pPr>
        <w:spacing w:line="360" w:lineRule="auto"/>
        <w:jc w:val="both"/>
        <w:rPr>
          <w:ins w:id="1043" w:author="Jeff" w:date="2021-06-24T05:15:00Z"/>
          <w:i/>
          <w:iCs/>
          <w:sz w:val="22"/>
          <w:szCs w:val="22"/>
        </w:rPr>
      </w:pPr>
    </w:p>
    <w:p w14:paraId="270F8527" w14:textId="10FBF6CE" w:rsidR="00A369A1" w:rsidRPr="00EA5E6B" w:rsidRDefault="008F37AD" w:rsidP="00EA5E6B">
      <w:pPr>
        <w:spacing w:line="360" w:lineRule="auto"/>
        <w:jc w:val="both"/>
        <w:rPr>
          <w:ins w:id="1044" w:author="Jeff" w:date="2021-06-23T13:52:00Z"/>
          <w:i/>
          <w:iCs/>
          <w:sz w:val="22"/>
          <w:szCs w:val="22"/>
          <w:rPrChange w:id="1045" w:author="Jeff" w:date="2021-06-24T04:11:00Z">
            <w:rPr>
              <w:ins w:id="1046" w:author="Jeff" w:date="2021-06-23T13:52:00Z"/>
              <w:bCs/>
              <w:sz w:val="22"/>
              <w:szCs w:val="22"/>
            </w:rPr>
          </w:rPrChange>
        </w:rPr>
        <w:pPrChange w:id="1047" w:author="Jeff" w:date="2021-06-24T04:11:00Z">
          <w:pPr>
            <w:spacing w:line="276" w:lineRule="auto"/>
            <w:jc w:val="both"/>
          </w:pPr>
        </w:pPrChange>
      </w:pPr>
      <w:ins w:id="1048" w:author="Jeff" w:date="2021-06-24T05:15:00Z">
        <w:r>
          <w:rPr>
            <w:bCs/>
            <w:sz w:val="22"/>
            <w:szCs w:val="22"/>
          </w:rPr>
          <w:t>Furthermore, we</w:t>
        </w:r>
      </w:ins>
      <w:ins w:id="1049" w:author="Jeff" w:date="2021-06-23T13:52:00Z">
        <w:r w:rsidR="00A369A1" w:rsidRPr="00CA6B09">
          <w:rPr>
            <w:sz w:val="22"/>
            <w:szCs w:val="22"/>
          </w:rPr>
          <w:t xml:space="preserve"> anticipated</w:t>
        </w:r>
        <w:r w:rsidR="00A369A1">
          <w:rPr>
            <w:sz w:val="22"/>
            <w:szCs w:val="22"/>
          </w:rPr>
          <w:t xml:space="preserve"> that</w:t>
        </w:r>
        <w:r w:rsidR="00A369A1" w:rsidRPr="00CA6B09">
          <w:rPr>
            <w:sz w:val="22"/>
            <w:szCs w:val="22"/>
          </w:rPr>
          <w:t xml:space="preserve"> low elevation (&lt;50 m) populations would feature a greater number of </w:t>
        </w:r>
        <w:r w:rsidR="00A369A1">
          <w:rPr>
            <w:sz w:val="22"/>
            <w:szCs w:val="22"/>
          </w:rPr>
          <w:t xml:space="preserve">close </w:t>
        </w:r>
        <w:r w:rsidR="00A369A1" w:rsidRPr="00CA6B09">
          <w:rPr>
            <w:rFonts w:eastAsiaTheme="minorHAnsi"/>
            <w:sz w:val="22"/>
            <w:szCs w:val="22"/>
          </w:rPr>
          <w:t xml:space="preserve">conspecific neighbors as a function of no fire history, </w:t>
        </w:r>
        <w:r w:rsidR="00A369A1">
          <w:rPr>
            <w:rFonts w:eastAsiaTheme="minorHAnsi"/>
            <w:sz w:val="22"/>
            <w:szCs w:val="22"/>
          </w:rPr>
          <w:t xml:space="preserve">a relatively </w:t>
        </w:r>
        <w:r w:rsidR="00A369A1" w:rsidRPr="00CA6B09">
          <w:rPr>
            <w:rFonts w:eastAsiaTheme="minorHAnsi"/>
            <w:sz w:val="22"/>
            <w:szCs w:val="22"/>
          </w:rPr>
          <w:t>gentle slope (&lt;10°)</w:t>
        </w:r>
        <w:r w:rsidR="00A369A1">
          <w:rPr>
            <w:rFonts w:eastAsiaTheme="minorHAnsi"/>
            <w:sz w:val="22"/>
            <w:szCs w:val="22"/>
          </w:rPr>
          <w:t>,</w:t>
        </w:r>
        <w:r w:rsidR="00A369A1" w:rsidRPr="00CA6B09">
          <w:rPr>
            <w:rFonts w:eastAsiaTheme="minorHAnsi"/>
            <w:sz w:val="22"/>
            <w:szCs w:val="22"/>
          </w:rPr>
          <w:t xml:space="preserve"> and </w:t>
        </w:r>
        <w:r w:rsidR="00A369A1">
          <w:rPr>
            <w:rFonts w:eastAsiaTheme="minorHAnsi"/>
            <w:sz w:val="22"/>
            <w:szCs w:val="22"/>
          </w:rPr>
          <w:t xml:space="preserve">tendency towards a </w:t>
        </w:r>
        <w:r w:rsidR="00A369A1" w:rsidRPr="00CA6B09">
          <w:rPr>
            <w:rFonts w:eastAsiaTheme="minorHAnsi"/>
            <w:sz w:val="22"/>
            <w:szCs w:val="22"/>
          </w:rPr>
          <w:t>southerly aspect (</w:t>
        </w:r>
        <w:r w:rsidR="00A369A1" w:rsidRPr="00CA6B09">
          <w:rPr>
            <w:rFonts w:eastAsiaTheme="minorHAnsi"/>
            <w:i/>
            <w:iCs/>
            <w:sz w:val="22"/>
            <w:szCs w:val="22"/>
          </w:rPr>
          <w:t>µ</w:t>
        </w:r>
        <w:r w:rsidR="00A369A1" w:rsidRPr="00CA6B09">
          <w:rPr>
            <w:rFonts w:eastAsiaTheme="minorHAnsi"/>
            <w:sz w:val="22"/>
            <w:szCs w:val="22"/>
          </w:rPr>
          <w:t>=180°).</w:t>
        </w:r>
      </w:ins>
      <w:ins w:id="1050" w:author="Jeff" w:date="2021-06-23T16:51:00Z">
        <w:r w:rsidR="00255E9A">
          <w:rPr>
            <w:rFonts w:eastAsiaTheme="minorHAnsi"/>
            <w:sz w:val="22"/>
            <w:szCs w:val="22"/>
          </w:rPr>
          <w:t xml:space="preserve"> </w:t>
        </w:r>
      </w:ins>
      <w:ins w:id="1051" w:author="Jeff" w:date="2021-06-23T13:52:00Z">
        <w:r w:rsidR="00A369A1">
          <w:rPr>
            <w:bCs/>
            <w:sz w:val="22"/>
            <w:szCs w:val="22"/>
          </w:rPr>
          <w:t xml:space="preserve">At high elevation </w:t>
        </w:r>
        <w:r w:rsidR="00A369A1" w:rsidRPr="00CA6B09">
          <w:rPr>
            <w:bCs/>
            <w:sz w:val="22"/>
            <w:szCs w:val="22"/>
          </w:rPr>
          <w:t>ledge communities</w:t>
        </w:r>
        <w:r w:rsidR="00A369A1">
          <w:rPr>
            <w:bCs/>
            <w:sz w:val="22"/>
            <w:szCs w:val="22"/>
          </w:rPr>
          <w:t xml:space="preserve">, we found little </w:t>
        </w:r>
      </w:ins>
      <w:ins w:id="1052" w:author="Jeff" w:date="2021-06-24T04:19:00Z">
        <w:r w:rsidR="00EA5E6B">
          <w:rPr>
            <w:bCs/>
            <w:sz w:val="22"/>
            <w:szCs w:val="22"/>
          </w:rPr>
          <w:t xml:space="preserve">to suggest a </w:t>
        </w:r>
      </w:ins>
      <w:ins w:id="1053" w:author="Jeff" w:date="2021-06-23T13:52:00Z">
        <w:r w:rsidR="00A369A1">
          <w:rPr>
            <w:bCs/>
            <w:sz w:val="22"/>
            <w:szCs w:val="22"/>
          </w:rPr>
          <w:t xml:space="preserve">stimulus </w:t>
        </w:r>
      </w:ins>
      <w:ins w:id="1054" w:author="Jeff" w:date="2021-06-24T04:13:00Z">
        <w:r w:rsidR="00EA5E6B">
          <w:rPr>
            <w:bCs/>
            <w:sz w:val="22"/>
            <w:szCs w:val="22"/>
          </w:rPr>
          <w:t>for reproduc</w:t>
        </w:r>
      </w:ins>
      <w:ins w:id="1055" w:author="Jeff" w:date="2021-06-24T04:14:00Z">
        <w:r w:rsidR="00EA5E6B">
          <w:rPr>
            <w:bCs/>
            <w:sz w:val="22"/>
            <w:szCs w:val="22"/>
          </w:rPr>
          <w:t xml:space="preserve">tion (fecundity) </w:t>
        </w:r>
      </w:ins>
      <w:ins w:id="1056" w:author="Jeff" w:date="2021-06-23T13:52:00Z">
        <w:r w:rsidR="00A369A1">
          <w:rPr>
            <w:bCs/>
            <w:sz w:val="22"/>
            <w:szCs w:val="22"/>
          </w:rPr>
          <w:t xml:space="preserve">save for </w:t>
        </w:r>
      </w:ins>
      <w:ins w:id="1057" w:author="Jeff" w:date="2021-06-24T05:16:00Z">
        <w:r>
          <w:rPr>
            <w:bCs/>
            <w:sz w:val="22"/>
            <w:szCs w:val="22"/>
          </w:rPr>
          <w:t xml:space="preserve">one </w:t>
        </w:r>
      </w:ins>
      <w:ins w:id="1058" w:author="Jeff" w:date="2021-06-24T04:19:00Z">
        <w:r w:rsidR="00EA5E6B">
          <w:rPr>
            <w:bCs/>
            <w:sz w:val="22"/>
            <w:szCs w:val="22"/>
          </w:rPr>
          <w:t xml:space="preserve">particular location encompassing </w:t>
        </w:r>
      </w:ins>
      <w:ins w:id="1059" w:author="Jeff" w:date="2021-06-23T13:52:00Z">
        <w:r w:rsidR="00A369A1">
          <w:rPr>
            <w:bCs/>
            <w:sz w:val="22"/>
            <w:szCs w:val="22"/>
          </w:rPr>
          <w:t>a pitch-and-jack pine (</w:t>
        </w:r>
        <w:r w:rsidR="00A369A1" w:rsidRPr="00CE1B2B">
          <w:rPr>
            <w:bCs/>
            <w:i/>
            <w:iCs/>
            <w:sz w:val="22"/>
            <w:szCs w:val="22"/>
          </w:rPr>
          <w:t>Pinus banksiana</w:t>
        </w:r>
        <w:r w:rsidR="00A369A1">
          <w:rPr>
            <w:bCs/>
            <w:sz w:val="22"/>
            <w:szCs w:val="22"/>
          </w:rPr>
          <w:t xml:space="preserve">) sympatry </w:t>
        </w:r>
      </w:ins>
      <w:ins w:id="1060" w:author="Jeff" w:date="2021-06-24T04:20:00Z">
        <w:r w:rsidR="00EA5E6B">
          <w:rPr>
            <w:bCs/>
            <w:sz w:val="22"/>
            <w:szCs w:val="22"/>
          </w:rPr>
          <w:t>(overlapping species) mostly east of</w:t>
        </w:r>
      </w:ins>
      <w:ins w:id="1061" w:author="Jeff" w:date="2021-06-23T13:52:00Z">
        <w:r w:rsidR="00A369A1">
          <w:rPr>
            <w:bCs/>
            <w:sz w:val="22"/>
            <w:szCs w:val="22"/>
          </w:rPr>
          <w:t xml:space="preserve"> the </w:t>
        </w:r>
        <w:proofErr w:type="gramStart"/>
        <w:r w:rsidR="00A369A1">
          <w:rPr>
            <w:bCs/>
            <w:sz w:val="22"/>
            <w:szCs w:val="22"/>
          </w:rPr>
          <w:t>South Cadillac mountain</w:t>
        </w:r>
        <w:proofErr w:type="gramEnd"/>
        <w:r w:rsidR="00A369A1">
          <w:rPr>
            <w:bCs/>
            <w:sz w:val="22"/>
            <w:szCs w:val="22"/>
          </w:rPr>
          <w:t xml:space="preserve"> trail (</w:t>
        </w:r>
      </w:ins>
      <w:ins w:id="1062" w:author="Jeff" w:date="2021-06-24T04:12:00Z">
        <w:r w:rsidR="00EA5E6B">
          <w:rPr>
            <w:bCs/>
            <w:sz w:val="22"/>
            <w:szCs w:val="22"/>
          </w:rPr>
          <w:t xml:space="preserve">between </w:t>
        </w:r>
      </w:ins>
      <w:ins w:id="1063" w:author="Jeff" w:date="2021-06-23T13:52:00Z">
        <w:r w:rsidR="00A369A1">
          <w:rPr>
            <w:bCs/>
            <w:sz w:val="22"/>
            <w:szCs w:val="22"/>
          </w:rPr>
          <w:t xml:space="preserve">189 </w:t>
        </w:r>
      </w:ins>
      <w:ins w:id="1064" w:author="Jeff" w:date="2021-06-24T04:12:00Z">
        <w:r w:rsidR="00EA5E6B">
          <w:rPr>
            <w:bCs/>
            <w:sz w:val="22"/>
            <w:szCs w:val="22"/>
          </w:rPr>
          <w:t>and</w:t>
        </w:r>
      </w:ins>
      <w:ins w:id="1065" w:author="Jeff" w:date="2021-06-23T13:52:00Z">
        <w:r w:rsidR="00A369A1">
          <w:rPr>
            <w:bCs/>
            <w:sz w:val="22"/>
            <w:szCs w:val="22"/>
          </w:rPr>
          <w:t xml:space="preserve"> 270 m elevation). </w:t>
        </w:r>
        <w:r w:rsidR="00A369A1" w:rsidRPr="003757BC">
          <w:rPr>
            <w:bCs/>
            <w:strike/>
            <w:sz w:val="22"/>
            <w:szCs w:val="22"/>
          </w:rPr>
          <w:t xml:space="preserve">This assertion is partly confirmed by the disappearance of </w:t>
        </w:r>
        <w:proofErr w:type="spellStart"/>
        <w:r w:rsidR="00A369A1" w:rsidRPr="003757BC">
          <w:rPr>
            <w:bCs/>
            <w:strike/>
            <w:sz w:val="22"/>
            <w:szCs w:val="22"/>
          </w:rPr>
          <w:t>serotiny</w:t>
        </w:r>
        <w:proofErr w:type="spellEnd"/>
        <w:r w:rsidR="00A369A1" w:rsidRPr="003757BC">
          <w:rPr>
            <w:bCs/>
            <w:strike/>
            <w:sz w:val="22"/>
            <w:szCs w:val="22"/>
          </w:rPr>
          <w:t xml:space="preserve"> and epicormic sprouting, found formerly at higher sites on </w:t>
        </w:r>
        <w:proofErr w:type="gramStart"/>
        <w:r w:rsidR="00A369A1" w:rsidRPr="003757BC">
          <w:rPr>
            <w:bCs/>
            <w:strike/>
            <w:sz w:val="22"/>
            <w:szCs w:val="22"/>
          </w:rPr>
          <w:t>Cadillac mountain</w:t>
        </w:r>
        <w:proofErr w:type="gramEnd"/>
        <w:r w:rsidR="00A369A1" w:rsidRPr="003757BC">
          <w:rPr>
            <w:bCs/>
            <w:strike/>
            <w:sz w:val="22"/>
            <w:szCs w:val="22"/>
          </w:rPr>
          <w:t xml:space="preserve"> three decades ago.</w:t>
        </w:r>
        <w:r w:rsidR="00A369A1">
          <w:rPr>
            <w:bCs/>
            <w:sz w:val="22"/>
            <w:szCs w:val="22"/>
          </w:rPr>
          <w:t xml:space="preserve"> A shift back to fire, accompanied by a re-introduction of serotinous characteristics, </w:t>
        </w:r>
      </w:ins>
      <w:ins w:id="1066" w:author="Jeff" w:date="2021-06-24T04:14:00Z">
        <w:r w:rsidR="00EA5E6B">
          <w:rPr>
            <w:bCs/>
            <w:sz w:val="22"/>
            <w:szCs w:val="22"/>
          </w:rPr>
          <w:t>might enable this overlappin</w:t>
        </w:r>
      </w:ins>
      <w:ins w:id="1067" w:author="Jeff" w:date="2021-06-24T04:21:00Z">
        <w:r w:rsidR="007403E7">
          <w:rPr>
            <w:bCs/>
            <w:sz w:val="22"/>
            <w:szCs w:val="22"/>
          </w:rPr>
          <w:t xml:space="preserve">g </w:t>
        </w:r>
      </w:ins>
      <w:ins w:id="1068" w:author="Jeff" w:date="2021-06-24T05:16:00Z">
        <w:r>
          <w:rPr>
            <w:bCs/>
            <w:sz w:val="22"/>
            <w:szCs w:val="22"/>
          </w:rPr>
          <w:t>enclave</w:t>
        </w:r>
      </w:ins>
      <w:ins w:id="1069" w:author="Jeff" w:date="2021-06-24T04:15:00Z">
        <w:r w:rsidR="00EA5E6B">
          <w:rPr>
            <w:bCs/>
            <w:sz w:val="22"/>
            <w:szCs w:val="22"/>
          </w:rPr>
          <w:t xml:space="preserve"> to expand even further in every direction </w:t>
        </w:r>
      </w:ins>
      <w:ins w:id="1070" w:author="Jeff" w:date="2021-06-23T13:52:00Z">
        <w:r w:rsidR="00A369A1">
          <w:rPr>
            <w:bCs/>
            <w:sz w:val="22"/>
            <w:szCs w:val="22"/>
          </w:rPr>
          <w:t>in the future</w:t>
        </w:r>
      </w:ins>
      <w:ins w:id="1071" w:author="Jeff" w:date="2021-06-24T05:16:00Z">
        <w:r>
          <w:rPr>
            <w:bCs/>
            <w:sz w:val="22"/>
            <w:szCs w:val="22"/>
          </w:rPr>
          <w:t>. H</w:t>
        </w:r>
      </w:ins>
      <w:ins w:id="1072" w:author="Jeff" w:date="2021-06-23T13:52:00Z">
        <w:r w:rsidR="00A369A1">
          <w:rPr>
            <w:bCs/>
            <w:sz w:val="22"/>
            <w:szCs w:val="22"/>
          </w:rPr>
          <w:t>owever, despite a significant fuel buildup in the forest</w:t>
        </w:r>
      </w:ins>
      <w:ins w:id="1073" w:author="Jeff" w:date="2021-06-24T04:16:00Z">
        <w:r w:rsidR="00EA5E6B">
          <w:rPr>
            <w:bCs/>
            <w:sz w:val="22"/>
            <w:szCs w:val="22"/>
          </w:rPr>
          <w:t>s on the island</w:t>
        </w:r>
      </w:ins>
      <w:ins w:id="1074" w:author="Jeff" w:date="2021-06-23T13:52:00Z">
        <w:r w:rsidR="00A369A1">
          <w:rPr>
            <w:bCs/>
            <w:sz w:val="22"/>
            <w:szCs w:val="22"/>
          </w:rPr>
          <w:t xml:space="preserve">, </w:t>
        </w:r>
      </w:ins>
      <w:ins w:id="1075" w:author="Jeff" w:date="2021-06-24T04:16:00Z">
        <w:r w:rsidR="00EA5E6B">
          <w:rPr>
            <w:bCs/>
            <w:sz w:val="22"/>
            <w:szCs w:val="22"/>
          </w:rPr>
          <w:t xml:space="preserve">its seems unlikely that current management policies </w:t>
        </w:r>
      </w:ins>
      <w:ins w:id="1076" w:author="Jeff" w:date="2021-06-24T05:16:00Z">
        <w:r>
          <w:rPr>
            <w:bCs/>
            <w:sz w:val="22"/>
            <w:szCs w:val="22"/>
          </w:rPr>
          <w:t>wil</w:t>
        </w:r>
      </w:ins>
      <w:ins w:id="1077" w:author="Jeff" w:date="2021-06-24T05:17:00Z">
        <w:r>
          <w:rPr>
            <w:bCs/>
            <w:sz w:val="22"/>
            <w:szCs w:val="22"/>
          </w:rPr>
          <w:t>l</w:t>
        </w:r>
      </w:ins>
      <w:ins w:id="1078" w:author="Jeff" w:date="2021-06-24T05:16:00Z">
        <w:r>
          <w:rPr>
            <w:bCs/>
            <w:sz w:val="22"/>
            <w:szCs w:val="22"/>
          </w:rPr>
          <w:t xml:space="preserve"> </w:t>
        </w:r>
      </w:ins>
      <w:ins w:id="1079" w:author="Jeff" w:date="2021-06-24T05:18:00Z">
        <w:r>
          <w:rPr>
            <w:bCs/>
            <w:sz w:val="22"/>
            <w:szCs w:val="22"/>
          </w:rPr>
          <w:t>embrac</w:t>
        </w:r>
      </w:ins>
      <w:ins w:id="1080" w:author="Jeff" w:date="2021-06-24T05:16:00Z">
        <w:r>
          <w:rPr>
            <w:bCs/>
            <w:sz w:val="22"/>
            <w:szCs w:val="22"/>
          </w:rPr>
          <w:t>e significant proscrip</w:t>
        </w:r>
      </w:ins>
      <w:ins w:id="1081" w:author="Jeff" w:date="2021-06-24T05:17:00Z">
        <w:r>
          <w:rPr>
            <w:bCs/>
            <w:sz w:val="22"/>
            <w:szCs w:val="22"/>
          </w:rPr>
          <w:t>tive fire or allo</w:t>
        </w:r>
      </w:ins>
      <w:ins w:id="1082" w:author="Jeff" w:date="2021-06-24T05:18:00Z">
        <w:r>
          <w:rPr>
            <w:bCs/>
            <w:sz w:val="22"/>
            <w:szCs w:val="22"/>
          </w:rPr>
          <w:t>w</w:t>
        </w:r>
      </w:ins>
      <w:ins w:id="1083" w:author="Jeff" w:date="2021-06-24T05:17:00Z">
        <w:r>
          <w:rPr>
            <w:bCs/>
            <w:sz w:val="22"/>
            <w:szCs w:val="22"/>
          </w:rPr>
          <w:t xml:space="preserve"> forest </w:t>
        </w:r>
        <w:proofErr w:type="gramStart"/>
        <w:r>
          <w:rPr>
            <w:bCs/>
            <w:sz w:val="22"/>
            <w:szCs w:val="22"/>
          </w:rPr>
          <w:t>fire</w:t>
        </w:r>
      </w:ins>
      <w:ins w:id="1084" w:author="Jeff" w:date="2021-06-24T05:18:00Z">
        <w:r>
          <w:rPr>
            <w:bCs/>
            <w:sz w:val="22"/>
            <w:szCs w:val="22"/>
          </w:rPr>
          <w:t xml:space="preserve">; </w:t>
        </w:r>
      </w:ins>
      <w:ins w:id="1085" w:author="Jeff" w:date="2021-06-24T05:17:00Z">
        <w:r>
          <w:rPr>
            <w:bCs/>
            <w:sz w:val="22"/>
            <w:szCs w:val="22"/>
          </w:rPr>
          <w:t xml:space="preserve"> </w:t>
        </w:r>
      </w:ins>
      <w:ins w:id="1086" w:author="Jeff" w:date="2021-06-24T04:16:00Z">
        <w:r w:rsidR="00EA5E6B">
          <w:rPr>
            <w:bCs/>
            <w:sz w:val="22"/>
            <w:szCs w:val="22"/>
          </w:rPr>
          <w:t>coupled</w:t>
        </w:r>
        <w:proofErr w:type="gramEnd"/>
        <w:r w:rsidR="00EA5E6B">
          <w:rPr>
            <w:bCs/>
            <w:sz w:val="22"/>
            <w:szCs w:val="22"/>
          </w:rPr>
          <w:t xml:space="preserve"> with </w:t>
        </w:r>
      </w:ins>
      <w:ins w:id="1087" w:author="Jeff" w:date="2021-06-23T13:52:00Z">
        <w:r w:rsidR="00A369A1">
          <w:rPr>
            <w:bCs/>
            <w:sz w:val="22"/>
            <w:szCs w:val="22"/>
          </w:rPr>
          <w:t xml:space="preserve">climate projections (Fernandez </w:t>
        </w:r>
        <w:r w:rsidR="00A369A1" w:rsidRPr="009E2EBD">
          <w:rPr>
            <w:bCs/>
            <w:i/>
            <w:iCs/>
            <w:sz w:val="22"/>
            <w:szCs w:val="22"/>
          </w:rPr>
          <w:t>et al</w:t>
        </w:r>
        <w:r w:rsidR="00A369A1">
          <w:rPr>
            <w:bCs/>
            <w:i/>
            <w:iCs/>
            <w:sz w:val="22"/>
            <w:szCs w:val="22"/>
          </w:rPr>
          <w:t>.</w:t>
        </w:r>
        <w:r w:rsidR="00A369A1" w:rsidRPr="009E2EBD">
          <w:rPr>
            <w:bCs/>
            <w:i/>
            <w:iCs/>
            <w:sz w:val="22"/>
            <w:szCs w:val="22"/>
          </w:rPr>
          <w:t xml:space="preserve"> </w:t>
        </w:r>
        <w:r w:rsidR="00A369A1">
          <w:rPr>
            <w:bCs/>
            <w:sz w:val="22"/>
            <w:szCs w:val="22"/>
          </w:rPr>
          <w:t>2015)</w:t>
        </w:r>
      </w:ins>
      <w:ins w:id="1088" w:author="Jeff" w:date="2021-06-24T05:18:00Z">
        <w:r>
          <w:rPr>
            <w:bCs/>
            <w:sz w:val="22"/>
            <w:szCs w:val="22"/>
          </w:rPr>
          <w:t>, we can predict</w:t>
        </w:r>
      </w:ins>
      <w:ins w:id="1089" w:author="Jeff" w:date="2021-06-24T05:19:00Z">
        <w:r>
          <w:rPr>
            <w:bCs/>
            <w:sz w:val="22"/>
            <w:szCs w:val="22"/>
          </w:rPr>
          <w:t xml:space="preserve"> the sympatry is left to its own devices rather than anthropogenic intervention</w:t>
        </w:r>
      </w:ins>
      <w:ins w:id="1090" w:author="Jeff" w:date="2021-06-23T13:52:00Z">
        <w:r w:rsidR="00A369A1">
          <w:rPr>
            <w:bCs/>
            <w:sz w:val="22"/>
            <w:szCs w:val="22"/>
          </w:rPr>
          <w:t xml:space="preserve">. </w:t>
        </w:r>
      </w:ins>
    </w:p>
    <w:p w14:paraId="020B32DE" w14:textId="77777777" w:rsidR="00F36878" w:rsidRDefault="00F36878">
      <w:pPr>
        <w:spacing w:line="360" w:lineRule="auto"/>
        <w:jc w:val="both"/>
        <w:rPr>
          <w:ins w:id="1091" w:author="Jeff" w:date="2021-06-21T15:37:00Z"/>
          <w:sz w:val="22"/>
          <w:szCs w:val="22"/>
        </w:rPr>
        <w:pPrChange w:id="1092" w:author="Jeff" w:date="2021-06-23T19:39:00Z">
          <w:pPr>
            <w:spacing w:line="276" w:lineRule="auto"/>
            <w:jc w:val="both"/>
          </w:pPr>
        </w:pPrChange>
      </w:pPr>
    </w:p>
    <w:p w14:paraId="349E10B6" w14:textId="54C97807" w:rsidR="00F36878" w:rsidRPr="0074085B" w:rsidRDefault="00F36878">
      <w:pPr>
        <w:spacing w:line="360" w:lineRule="auto"/>
        <w:jc w:val="both"/>
        <w:rPr>
          <w:ins w:id="1093" w:author="Jeff" w:date="2021-06-23T13:50:00Z"/>
          <w:i/>
          <w:iCs/>
          <w:sz w:val="22"/>
          <w:szCs w:val="22"/>
          <w:rPrChange w:id="1094" w:author="Jeff" w:date="2021-06-24T02:52:00Z">
            <w:rPr>
              <w:ins w:id="1095" w:author="Jeff" w:date="2021-06-23T13:50:00Z"/>
              <w:sz w:val="22"/>
              <w:szCs w:val="22"/>
            </w:rPr>
          </w:rPrChange>
        </w:rPr>
      </w:pPr>
      <w:ins w:id="1096" w:author="Jeff" w:date="2021-06-23T13:50:00Z">
        <w:r w:rsidRPr="0074085B">
          <w:rPr>
            <w:i/>
            <w:iCs/>
            <w:sz w:val="22"/>
            <w:szCs w:val="22"/>
            <w:rPrChange w:id="1097" w:author="Jeff" w:date="2021-06-24T02:52:00Z">
              <w:rPr>
                <w:sz w:val="22"/>
                <w:szCs w:val="22"/>
              </w:rPr>
            </w:rPrChange>
          </w:rPr>
          <w:t>Disturbance</w:t>
        </w:r>
      </w:ins>
      <w:ins w:id="1098" w:author="Jeff" w:date="2021-06-24T03:03:00Z">
        <w:r w:rsidR="002D74B0">
          <w:rPr>
            <w:i/>
            <w:iCs/>
            <w:sz w:val="22"/>
            <w:szCs w:val="22"/>
          </w:rPr>
          <w:t xml:space="preserve">, </w:t>
        </w:r>
      </w:ins>
      <w:ins w:id="1099" w:author="Jeff" w:date="2021-06-24T02:53:00Z">
        <w:r w:rsidR="0074085B">
          <w:rPr>
            <w:i/>
            <w:iCs/>
            <w:sz w:val="22"/>
            <w:szCs w:val="22"/>
          </w:rPr>
          <w:t xml:space="preserve">Climate </w:t>
        </w:r>
      </w:ins>
      <w:ins w:id="1100" w:author="Jeff" w:date="2021-06-23T13:50:00Z">
        <w:r w:rsidRPr="0074085B">
          <w:rPr>
            <w:i/>
            <w:iCs/>
            <w:sz w:val="22"/>
            <w:szCs w:val="22"/>
            <w:rPrChange w:id="1101" w:author="Jeff" w:date="2021-06-24T02:52:00Z">
              <w:rPr>
                <w:sz w:val="22"/>
                <w:szCs w:val="22"/>
              </w:rPr>
            </w:rPrChange>
          </w:rPr>
          <w:t>Factors</w:t>
        </w:r>
      </w:ins>
      <w:ins w:id="1102" w:author="Jeff" w:date="2021-06-24T03:03:00Z">
        <w:r w:rsidR="002D74B0">
          <w:rPr>
            <w:i/>
            <w:iCs/>
            <w:sz w:val="22"/>
            <w:szCs w:val="22"/>
          </w:rPr>
          <w:t xml:space="preserve"> and P</w:t>
        </w:r>
      </w:ins>
      <w:ins w:id="1103" w:author="Jeff" w:date="2021-06-24T03:04:00Z">
        <w:r w:rsidR="002D74B0">
          <w:rPr>
            <w:i/>
            <w:iCs/>
            <w:sz w:val="22"/>
            <w:szCs w:val="22"/>
          </w:rPr>
          <w:t>redictions for Species</w:t>
        </w:r>
        <w:r w:rsidR="00CE4FA2">
          <w:rPr>
            <w:i/>
            <w:iCs/>
            <w:sz w:val="22"/>
            <w:szCs w:val="22"/>
          </w:rPr>
          <w:t xml:space="preserve"> Status</w:t>
        </w:r>
      </w:ins>
    </w:p>
    <w:p w14:paraId="5026FB07" w14:textId="643EB079" w:rsidR="00994D09" w:rsidRDefault="00994D09">
      <w:pPr>
        <w:spacing w:line="360" w:lineRule="auto"/>
        <w:jc w:val="both"/>
        <w:rPr>
          <w:ins w:id="1104" w:author="Jeff" w:date="2021-06-23T01:05:00Z"/>
          <w:sz w:val="22"/>
          <w:szCs w:val="22"/>
        </w:rPr>
        <w:pPrChange w:id="1105" w:author="Jeff" w:date="2021-06-23T02:02:00Z">
          <w:pPr>
            <w:spacing w:line="276" w:lineRule="auto"/>
            <w:jc w:val="both"/>
          </w:pPr>
        </w:pPrChange>
      </w:pPr>
      <w:ins w:id="1106" w:author="Jeff" w:date="2021-06-23T01:10:00Z">
        <w:r>
          <w:rPr>
            <w:sz w:val="22"/>
            <w:szCs w:val="22"/>
          </w:rPr>
          <w:lastRenderedPageBreak/>
          <w:t xml:space="preserve">Until now </w:t>
        </w:r>
        <w:r w:rsidRPr="003757BC">
          <w:rPr>
            <w:sz w:val="22"/>
            <w:szCs w:val="22"/>
          </w:rPr>
          <w:t xml:space="preserve">disturbances such as mechanical thinning and bioturbation (Abney </w:t>
        </w:r>
        <w:r w:rsidRPr="003757BC">
          <w:rPr>
            <w:i/>
            <w:iCs/>
            <w:sz w:val="22"/>
            <w:szCs w:val="22"/>
          </w:rPr>
          <w:t>et al.</w:t>
        </w:r>
        <w:r w:rsidRPr="003757BC">
          <w:rPr>
            <w:sz w:val="22"/>
            <w:szCs w:val="22"/>
          </w:rPr>
          <w:t xml:space="preserve"> 2019)</w:t>
        </w:r>
      </w:ins>
      <w:ins w:id="1107" w:author="Jeff" w:date="2021-06-24T02:55:00Z">
        <w:r w:rsidR="002D74B0">
          <w:rPr>
            <w:sz w:val="22"/>
            <w:szCs w:val="22"/>
          </w:rPr>
          <w:t>,</w:t>
        </w:r>
      </w:ins>
      <w:ins w:id="1108" w:author="Jeff" w:date="2021-06-23T01:10:00Z">
        <w:r>
          <w:rPr>
            <w:sz w:val="22"/>
            <w:szCs w:val="22"/>
          </w:rPr>
          <w:t xml:space="preserve"> disease such as </w:t>
        </w:r>
        <w:proofErr w:type="spellStart"/>
        <w:r w:rsidRPr="00D8064B">
          <w:rPr>
            <w:i/>
            <w:iCs/>
            <w:sz w:val="22"/>
            <w:szCs w:val="22"/>
          </w:rPr>
          <w:t>Ploioderma</w:t>
        </w:r>
        <w:proofErr w:type="spellEnd"/>
        <w:r w:rsidRPr="00D8064B">
          <w:rPr>
            <w:i/>
            <w:iCs/>
            <w:sz w:val="22"/>
            <w:szCs w:val="22"/>
          </w:rPr>
          <w:t xml:space="preserve"> </w:t>
        </w:r>
        <w:proofErr w:type="spellStart"/>
        <w:r w:rsidRPr="00D8064B">
          <w:rPr>
            <w:i/>
            <w:iCs/>
            <w:sz w:val="22"/>
            <w:szCs w:val="22"/>
          </w:rPr>
          <w:t>lethale</w:t>
        </w:r>
        <w:proofErr w:type="spellEnd"/>
        <w:r>
          <w:rPr>
            <w:sz w:val="22"/>
            <w:szCs w:val="22"/>
          </w:rPr>
          <w:t xml:space="preserve"> (needle cast, Little and Garrett 1990)</w:t>
        </w:r>
        <w:r w:rsidRPr="003757BC">
          <w:rPr>
            <w:sz w:val="22"/>
            <w:szCs w:val="22"/>
          </w:rPr>
          <w:t xml:space="preserve"> and insect herbivory (</w:t>
        </w:r>
        <w:proofErr w:type="spellStart"/>
        <w:r w:rsidRPr="003757BC">
          <w:rPr>
            <w:sz w:val="22"/>
            <w:szCs w:val="22"/>
          </w:rPr>
          <w:t>Lesk</w:t>
        </w:r>
        <w:proofErr w:type="spellEnd"/>
        <w:r w:rsidRPr="003757BC">
          <w:rPr>
            <w:sz w:val="22"/>
            <w:szCs w:val="22"/>
          </w:rPr>
          <w:t xml:space="preserve"> </w:t>
        </w:r>
        <w:r w:rsidRPr="003757BC">
          <w:rPr>
            <w:i/>
            <w:iCs/>
            <w:sz w:val="22"/>
            <w:szCs w:val="22"/>
          </w:rPr>
          <w:t>et al.</w:t>
        </w:r>
        <w:r w:rsidRPr="003757BC">
          <w:rPr>
            <w:sz w:val="22"/>
            <w:szCs w:val="22"/>
          </w:rPr>
          <w:t xml:space="preserve"> 2017)</w:t>
        </w:r>
        <w:r>
          <w:rPr>
            <w:sz w:val="22"/>
            <w:szCs w:val="22"/>
          </w:rPr>
          <w:t xml:space="preserve"> are not management factors at Mt. Desert as they are </w:t>
        </w:r>
      </w:ins>
      <w:ins w:id="1109" w:author="Jeff" w:date="2021-06-24T02:53:00Z">
        <w:r w:rsidR="0074085B">
          <w:rPr>
            <w:sz w:val="22"/>
            <w:szCs w:val="22"/>
          </w:rPr>
          <w:t xml:space="preserve">in barrens </w:t>
        </w:r>
      </w:ins>
      <w:ins w:id="1110" w:author="Jeff" w:date="2021-06-23T01:10:00Z">
        <w:r>
          <w:rPr>
            <w:sz w:val="22"/>
            <w:szCs w:val="22"/>
          </w:rPr>
          <w:t>elsewhere</w:t>
        </w:r>
        <w:r w:rsidRPr="003757BC">
          <w:rPr>
            <w:sz w:val="22"/>
            <w:szCs w:val="22"/>
          </w:rPr>
          <w:t xml:space="preserve">. </w:t>
        </w:r>
      </w:ins>
      <w:moveToRangeStart w:id="1111" w:author="Jeff" w:date="2021-06-24T02:56:00Z" w:name="move75395818"/>
      <w:moveTo w:id="1112" w:author="Jeff" w:date="2021-06-24T02:56:00Z">
        <w:r w:rsidR="002D74B0" w:rsidRPr="006E74D0">
          <w:rPr>
            <w:bCs/>
            <w:kern w:val="36"/>
            <w:sz w:val="22"/>
            <w:szCs w:val="22"/>
          </w:rPr>
          <w:t>Recent climate change models anticipate</w:t>
        </w:r>
        <w:r w:rsidR="002D74B0">
          <w:rPr>
            <w:bCs/>
            <w:kern w:val="36"/>
            <w:sz w:val="22"/>
            <w:szCs w:val="22"/>
          </w:rPr>
          <w:t xml:space="preserve"> a</w:t>
        </w:r>
        <w:r w:rsidR="002D74B0" w:rsidRPr="006E74D0">
          <w:rPr>
            <w:bCs/>
            <w:kern w:val="36"/>
            <w:sz w:val="22"/>
            <w:szCs w:val="22"/>
          </w:rPr>
          <w:t xml:space="preserve"> negative impact on future vegetative status at </w:t>
        </w:r>
        <w:r w:rsidR="002D74B0">
          <w:rPr>
            <w:sz w:val="22"/>
            <w:szCs w:val="22"/>
          </w:rPr>
          <w:t xml:space="preserve">Mt. Desert Island </w:t>
        </w:r>
        <w:r w:rsidR="002D74B0" w:rsidRPr="006E74D0">
          <w:rPr>
            <w:bCs/>
            <w:kern w:val="36"/>
            <w:sz w:val="22"/>
            <w:szCs w:val="22"/>
          </w:rPr>
          <w:t xml:space="preserve">(Fernandez </w:t>
        </w:r>
        <w:r w:rsidR="002D74B0" w:rsidRPr="006E74D0">
          <w:rPr>
            <w:bCs/>
            <w:i/>
            <w:iCs/>
            <w:kern w:val="36"/>
            <w:sz w:val="22"/>
            <w:szCs w:val="22"/>
          </w:rPr>
          <w:t>et al</w:t>
        </w:r>
        <w:r w:rsidR="002D74B0">
          <w:rPr>
            <w:bCs/>
            <w:i/>
            <w:iCs/>
            <w:kern w:val="36"/>
            <w:sz w:val="22"/>
            <w:szCs w:val="22"/>
          </w:rPr>
          <w:t>.</w:t>
        </w:r>
        <w:r w:rsidR="002D74B0" w:rsidRPr="006E74D0">
          <w:rPr>
            <w:bCs/>
            <w:kern w:val="36"/>
            <w:sz w:val="22"/>
            <w:szCs w:val="22"/>
          </w:rPr>
          <w:t xml:space="preserve"> 2015</w:t>
        </w:r>
        <w:r w:rsidR="002D74B0">
          <w:rPr>
            <w:bCs/>
            <w:kern w:val="36"/>
            <w:sz w:val="22"/>
            <w:szCs w:val="22"/>
          </w:rPr>
          <w:t>;</w:t>
        </w:r>
        <w:r w:rsidR="002D74B0" w:rsidRPr="00383B88">
          <w:rPr>
            <w:sz w:val="22"/>
            <w:szCs w:val="22"/>
          </w:rPr>
          <w:t xml:space="preserve"> </w:t>
        </w:r>
        <w:r w:rsidR="002D74B0">
          <w:rPr>
            <w:sz w:val="22"/>
            <w:szCs w:val="22"/>
          </w:rPr>
          <w:t xml:space="preserve">Swanston </w:t>
        </w:r>
        <w:r w:rsidR="002D74B0" w:rsidRPr="0099342C">
          <w:rPr>
            <w:i/>
            <w:iCs/>
            <w:sz w:val="22"/>
            <w:szCs w:val="22"/>
          </w:rPr>
          <w:t>et al</w:t>
        </w:r>
        <w:r w:rsidR="002D74B0">
          <w:rPr>
            <w:sz w:val="22"/>
            <w:szCs w:val="22"/>
          </w:rPr>
          <w:t>. 2018</w:t>
        </w:r>
        <w:r w:rsidR="002D74B0" w:rsidRPr="006E74D0">
          <w:rPr>
            <w:bCs/>
            <w:kern w:val="36"/>
            <w:sz w:val="22"/>
            <w:szCs w:val="22"/>
          </w:rPr>
          <w:t>)</w:t>
        </w:r>
        <w:r w:rsidR="002D74B0">
          <w:rPr>
            <w:bCs/>
            <w:kern w:val="36"/>
            <w:sz w:val="22"/>
            <w:szCs w:val="22"/>
          </w:rPr>
          <w:t>,</w:t>
        </w:r>
        <w:r w:rsidR="002D74B0" w:rsidRPr="006E74D0">
          <w:rPr>
            <w:bCs/>
            <w:kern w:val="36"/>
            <w:sz w:val="22"/>
            <w:szCs w:val="22"/>
          </w:rPr>
          <w:t xml:space="preserve"> </w:t>
        </w:r>
      </w:moveTo>
      <w:moveToRangeEnd w:id="1111"/>
      <w:ins w:id="1113" w:author="Jeff" w:date="2021-06-23T01:10:00Z">
        <w:r>
          <w:rPr>
            <w:sz w:val="22"/>
            <w:szCs w:val="22"/>
          </w:rPr>
          <w:t>No doubt warming climate, is having the greatest impact on island vegetative prospects</w:t>
        </w:r>
      </w:ins>
      <w:ins w:id="1114" w:author="Jeff" w:date="2021-06-24T02:55:00Z">
        <w:r w:rsidR="002D74B0">
          <w:rPr>
            <w:sz w:val="22"/>
            <w:szCs w:val="22"/>
          </w:rPr>
          <w:t xml:space="preserve"> including the fortunes of pitch pine</w:t>
        </w:r>
      </w:ins>
      <w:ins w:id="1115" w:author="Jeff" w:date="2021-06-23T01:10:00Z">
        <w:r>
          <w:rPr>
            <w:sz w:val="22"/>
            <w:szCs w:val="22"/>
          </w:rPr>
          <w:t xml:space="preserve">. </w:t>
        </w:r>
        <w:r w:rsidRPr="006E74D0">
          <w:rPr>
            <w:sz w:val="22"/>
            <w:szCs w:val="22"/>
          </w:rPr>
          <w:t xml:space="preserve">According to several authors (Day </w:t>
        </w:r>
        <w:r w:rsidRPr="006E74D0">
          <w:rPr>
            <w:i/>
            <w:iCs/>
            <w:sz w:val="22"/>
            <w:szCs w:val="22"/>
          </w:rPr>
          <w:t>et al</w:t>
        </w:r>
        <w:r>
          <w:rPr>
            <w:sz w:val="22"/>
            <w:szCs w:val="22"/>
          </w:rPr>
          <w:t xml:space="preserve">. </w:t>
        </w:r>
        <w:r w:rsidRPr="006E74D0">
          <w:rPr>
            <w:sz w:val="22"/>
            <w:szCs w:val="22"/>
          </w:rPr>
          <w:t xml:space="preserve">2005; Lee </w:t>
        </w:r>
        <w:r w:rsidRPr="006E74D0">
          <w:rPr>
            <w:i/>
            <w:iCs/>
            <w:sz w:val="22"/>
            <w:szCs w:val="22"/>
          </w:rPr>
          <w:t>et al</w:t>
        </w:r>
        <w:r>
          <w:rPr>
            <w:sz w:val="22"/>
            <w:szCs w:val="22"/>
          </w:rPr>
          <w:t xml:space="preserve">. </w:t>
        </w:r>
        <w:r w:rsidRPr="006E74D0">
          <w:rPr>
            <w:sz w:val="22"/>
            <w:szCs w:val="22"/>
          </w:rPr>
          <w:t xml:space="preserve">2019) warming climate impacts </w:t>
        </w:r>
        <w:r>
          <w:rPr>
            <w:sz w:val="22"/>
            <w:szCs w:val="22"/>
          </w:rPr>
          <w:t xml:space="preserve">habitat </w:t>
        </w:r>
        <w:r w:rsidRPr="006E74D0">
          <w:rPr>
            <w:sz w:val="22"/>
            <w:szCs w:val="22"/>
          </w:rPr>
          <w:t>suitability</w:t>
        </w:r>
        <w:r>
          <w:rPr>
            <w:sz w:val="22"/>
            <w:szCs w:val="22"/>
          </w:rPr>
          <w:t xml:space="preserve"> and </w:t>
        </w:r>
        <w:r w:rsidRPr="006E74D0">
          <w:rPr>
            <w:sz w:val="22"/>
            <w:szCs w:val="22"/>
          </w:rPr>
          <w:t>pitch pine tendencies to consolidate, regenerate or migrate</w:t>
        </w:r>
      </w:ins>
      <w:ins w:id="1116" w:author="Jeff" w:date="2021-06-24T02:54:00Z">
        <w:r w:rsidR="0074085B">
          <w:rPr>
            <w:sz w:val="22"/>
            <w:szCs w:val="22"/>
          </w:rPr>
          <w:t xml:space="preserve">. </w:t>
        </w:r>
      </w:ins>
      <w:ins w:id="1117" w:author="Jeff" w:date="2021-06-24T02:59:00Z">
        <w:r w:rsidR="002D74B0">
          <w:rPr>
            <w:sz w:val="22"/>
            <w:szCs w:val="22"/>
          </w:rPr>
          <w:t>What has been clear for almost three</w:t>
        </w:r>
        <w:r w:rsidR="002D74B0" w:rsidRPr="006E74D0">
          <w:rPr>
            <w:sz w:val="22"/>
            <w:szCs w:val="22"/>
          </w:rPr>
          <w:t xml:space="preserve"> decades</w:t>
        </w:r>
        <w:r w:rsidR="002D74B0">
          <w:rPr>
            <w:sz w:val="22"/>
            <w:szCs w:val="22"/>
          </w:rPr>
          <w:t xml:space="preserve"> is the effect of global climate change on physiological traits.</w:t>
        </w:r>
        <w:r w:rsidR="002D74B0" w:rsidRPr="006E74D0">
          <w:rPr>
            <w:sz w:val="22"/>
            <w:szCs w:val="22"/>
          </w:rPr>
          <w:t xml:space="preserve"> Day</w:t>
        </w:r>
        <w:r w:rsidR="002D74B0">
          <w:rPr>
            <w:sz w:val="22"/>
            <w:szCs w:val="22"/>
          </w:rPr>
          <w:t>,</w:t>
        </w:r>
        <w:r w:rsidR="002D74B0" w:rsidRPr="006E74D0">
          <w:rPr>
            <w:sz w:val="22"/>
            <w:szCs w:val="22"/>
          </w:rPr>
          <w:t xml:space="preserve"> Greenwood and White (2001) found</w:t>
        </w:r>
        <w:r w:rsidR="002D74B0">
          <w:rPr>
            <w:sz w:val="22"/>
            <w:szCs w:val="22"/>
          </w:rPr>
          <w:t xml:space="preserve"> that</w:t>
        </w:r>
        <w:r w:rsidR="002D74B0" w:rsidRPr="006E74D0">
          <w:rPr>
            <w:sz w:val="22"/>
            <w:szCs w:val="22"/>
          </w:rPr>
          <w:t xml:space="preserve"> an uptick in annual temperatures signaled increased leaf-air vapor pressure deficits </w:t>
        </w:r>
        <w:r w:rsidR="002D74B0">
          <w:rPr>
            <w:sz w:val="22"/>
            <w:szCs w:val="22"/>
          </w:rPr>
          <w:t>that</w:t>
        </w:r>
        <w:r w:rsidR="002D74B0" w:rsidRPr="006E74D0">
          <w:rPr>
            <w:sz w:val="22"/>
            <w:szCs w:val="22"/>
          </w:rPr>
          <w:t xml:space="preserve"> negatively impact</w:t>
        </w:r>
        <w:r w:rsidR="002D74B0">
          <w:rPr>
            <w:sz w:val="22"/>
            <w:szCs w:val="22"/>
          </w:rPr>
          <w:t>ed</w:t>
        </w:r>
        <w:r w:rsidR="002D74B0" w:rsidRPr="006E74D0">
          <w:rPr>
            <w:sz w:val="22"/>
            <w:szCs w:val="22"/>
          </w:rPr>
          <w:t xml:space="preserve"> pitch pine stomata</w:t>
        </w:r>
        <w:r w:rsidR="002D74B0">
          <w:rPr>
            <w:sz w:val="22"/>
            <w:szCs w:val="22"/>
          </w:rPr>
          <w:t>l conductance</w:t>
        </w:r>
        <w:r w:rsidR="002D74B0" w:rsidRPr="006E74D0">
          <w:rPr>
            <w:sz w:val="22"/>
            <w:szCs w:val="22"/>
          </w:rPr>
          <w:t xml:space="preserve"> and limit</w:t>
        </w:r>
        <w:r w:rsidR="002D74B0">
          <w:rPr>
            <w:sz w:val="22"/>
            <w:szCs w:val="22"/>
          </w:rPr>
          <w:t>ed</w:t>
        </w:r>
        <w:r w:rsidR="002D74B0" w:rsidRPr="006E74D0">
          <w:rPr>
            <w:sz w:val="22"/>
            <w:szCs w:val="22"/>
          </w:rPr>
          <w:t xml:space="preserve"> gas exchange. In a related report, scientists </w:t>
        </w:r>
        <w:r w:rsidR="002D74B0">
          <w:rPr>
            <w:sz w:val="22"/>
            <w:szCs w:val="22"/>
          </w:rPr>
          <w:t>found</w:t>
        </w:r>
        <w:r w:rsidR="002D74B0" w:rsidRPr="006E74D0">
          <w:rPr>
            <w:sz w:val="22"/>
            <w:szCs w:val="22"/>
          </w:rPr>
          <w:t xml:space="preserve"> warming trends (Kunkel </w:t>
        </w:r>
        <w:r w:rsidR="002D74B0" w:rsidRPr="006E74D0">
          <w:rPr>
            <w:i/>
            <w:iCs/>
            <w:sz w:val="22"/>
            <w:szCs w:val="22"/>
          </w:rPr>
          <w:t>et al</w:t>
        </w:r>
        <w:r w:rsidR="002D74B0" w:rsidRPr="006E74D0">
          <w:rPr>
            <w:sz w:val="22"/>
            <w:szCs w:val="22"/>
          </w:rPr>
          <w:t xml:space="preserve"> 2013) increase</w:t>
        </w:r>
        <w:r w:rsidR="002D74B0">
          <w:rPr>
            <w:sz w:val="22"/>
            <w:szCs w:val="22"/>
          </w:rPr>
          <w:t>d</w:t>
        </w:r>
        <w:r w:rsidR="002D74B0" w:rsidRPr="006E74D0">
          <w:rPr>
            <w:sz w:val="22"/>
            <w:szCs w:val="22"/>
          </w:rPr>
          <w:t xml:space="preserve"> pitch pine </w:t>
        </w:r>
        <w:r w:rsidR="002D74B0">
          <w:rPr>
            <w:sz w:val="22"/>
            <w:szCs w:val="22"/>
          </w:rPr>
          <w:t xml:space="preserve">reproductive </w:t>
        </w:r>
        <w:r w:rsidR="002D74B0" w:rsidRPr="006E74D0">
          <w:rPr>
            <w:sz w:val="22"/>
            <w:szCs w:val="22"/>
          </w:rPr>
          <w:t>difficulties (</w:t>
        </w:r>
        <w:proofErr w:type="spellStart"/>
        <w:r w:rsidR="002D74B0" w:rsidRPr="006E74D0">
          <w:rPr>
            <w:sz w:val="22"/>
            <w:szCs w:val="22"/>
          </w:rPr>
          <w:t>Ledig</w:t>
        </w:r>
        <w:proofErr w:type="spellEnd"/>
        <w:r w:rsidR="002D74B0">
          <w:rPr>
            <w:sz w:val="22"/>
            <w:szCs w:val="22"/>
          </w:rPr>
          <w:t>,</w:t>
        </w:r>
        <w:r w:rsidR="002D74B0" w:rsidRPr="006E74D0">
          <w:rPr>
            <w:sz w:val="22"/>
            <w:szCs w:val="22"/>
          </w:rPr>
          <w:t xml:space="preserve"> </w:t>
        </w:r>
        <w:proofErr w:type="spellStart"/>
        <w:r w:rsidR="002D74B0" w:rsidRPr="006E74D0">
          <w:rPr>
            <w:iCs/>
            <w:sz w:val="22"/>
            <w:szCs w:val="22"/>
          </w:rPr>
          <w:t>Smouse</w:t>
        </w:r>
        <w:proofErr w:type="spellEnd"/>
        <w:r w:rsidR="002D74B0" w:rsidRPr="006E74D0">
          <w:rPr>
            <w:iCs/>
            <w:sz w:val="22"/>
            <w:szCs w:val="22"/>
          </w:rPr>
          <w:t xml:space="preserve"> and </w:t>
        </w:r>
        <w:proofErr w:type="spellStart"/>
        <w:r w:rsidR="002D74B0" w:rsidRPr="006E74D0">
          <w:rPr>
            <w:iCs/>
            <w:sz w:val="22"/>
            <w:szCs w:val="22"/>
          </w:rPr>
          <w:t>Hom</w:t>
        </w:r>
        <w:proofErr w:type="spellEnd"/>
        <w:r w:rsidR="002D74B0" w:rsidRPr="006E74D0">
          <w:rPr>
            <w:sz w:val="22"/>
            <w:szCs w:val="22"/>
          </w:rPr>
          <w:t xml:space="preserve"> 2015). </w:t>
        </w:r>
      </w:ins>
      <w:ins w:id="1118" w:author="Jeff" w:date="2021-06-24T03:00:00Z">
        <w:r w:rsidR="002D74B0">
          <w:rPr>
            <w:sz w:val="22"/>
            <w:szCs w:val="22"/>
          </w:rPr>
          <w:t>These trends include</w:t>
        </w:r>
      </w:ins>
      <w:ins w:id="1119" w:author="Jeff" w:date="2021-06-24T02:59:00Z">
        <w:r w:rsidR="002D74B0" w:rsidRPr="006E74D0">
          <w:rPr>
            <w:sz w:val="22"/>
            <w:szCs w:val="22"/>
          </w:rPr>
          <w:t xml:space="preserve"> </w:t>
        </w:r>
        <w:r w:rsidR="002D74B0" w:rsidRPr="006E74D0">
          <w:rPr>
            <w:bCs/>
            <w:kern w:val="36"/>
            <w:sz w:val="22"/>
            <w:szCs w:val="22"/>
          </w:rPr>
          <w:t xml:space="preserve">weather-related effects such as </w:t>
        </w:r>
        <w:r w:rsidR="002D74B0" w:rsidRPr="006E74D0">
          <w:rPr>
            <w:sz w:val="22"/>
            <w:szCs w:val="22"/>
          </w:rPr>
          <w:t>episodic drought, harsh winds</w:t>
        </w:r>
        <w:r w:rsidR="002D74B0">
          <w:rPr>
            <w:sz w:val="22"/>
            <w:szCs w:val="22"/>
          </w:rPr>
          <w:t>,</w:t>
        </w:r>
        <w:r w:rsidR="002D74B0" w:rsidRPr="006E74D0">
          <w:rPr>
            <w:sz w:val="22"/>
            <w:szCs w:val="22"/>
          </w:rPr>
          <w:t xml:space="preserve"> and salt spray (Fernandez </w:t>
        </w:r>
        <w:r w:rsidR="002D74B0" w:rsidRPr="006E74D0">
          <w:rPr>
            <w:i/>
            <w:iCs/>
            <w:sz w:val="22"/>
            <w:szCs w:val="22"/>
          </w:rPr>
          <w:t xml:space="preserve">et </w:t>
        </w:r>
        <w:r w:rsidR="002D74B0" w:rsidRPr="00C50A70">
          <w:rPr>
            <w:i/>
            <w:iCs/>
            <w:sz w:val="22"/>
            <w:szCs w:val="22"/>
          </w:rPr>
          <w:t>a</w:t>
        </w:r>
        <w:r w:rsidR="002D74B0" w:rsidRPr="0035258D">
          <w:rPr>
            <w:i/>
            <w:iCs/>
            <w:sz w:val="22"/>
            <w:szCs w:val="22"/>
          </w:rPr>
          <w:t>l.</w:t>
        </w:r>
        <w:r w:rsidR="002D74B0">
          <w:rPr>
            <w:sz w:val="22"/>
            <w:szCs w:val="22"/>
          </w:rPr>
          <w:t xml:space="preserve"> </w:t>
        </w:r>
        <w:r w:rsidR="002D74B0" w:rsidRPr="006E74D0">
          <w:rPr>
            <w:sz w:val="22"/>
            <w:szCs w:val="22"/>
          </w:rPr>
          <w:t xml:space="preserve">2015) </w:t>
        </w:r>
        <w:r w:rsidR="002D74B0">
          <w:rPr>
            <w:sz w:val="22"/>
            <w:szCs w:val="22"/>
          </w:rPr>
          <w:t>as well as</w:t>
        </w:r>
        <w:r w:rsidR="002D74B0" w:rsidRPr="006E74D0">
          <w:rPr>
            <w:sz w:val="22"/>
            <w:szCs w:val="22"/>
          </w:rPr>
          <w:t xml:space="preserve"> </w:t>
        </w:r>
        <w:r w:rsidR="002D74B0">
          <w:rPr>
            <w:sz w:val="22"/>
            <w:szCs w:val="22"/>
          </w:rPr>
          <w:t xml:space="preserve">increased </w:t>
        </w:r>
        <w:r w:rsidR="002D74B0" w:rsidRPr="006E74D0">
          <w:rPr>
            <w:sz w:val="22"/>
            <w:szCs w:val="22"/>
          </w:rPr>
          <w:t>cold intolerance (</w:t>
        </w:r>
        <w:r w:rsidR="002D74B0">
          <w:rPr>
            <w:sz w:val="22"/>
            <w:szCs w:val="22"/>
          </w:rPr>
          <w:t xml:space="preserve">Steiner and </w:t>
        </w:r>
        <w:proofErr w:type="spellStart"/>
        <w:r w:rsidR="002D74B0">
          <w:rPr>
            <w:sz w:val="22"/>
            <w:szCs w:val="22"/>
          </w:rPr>
          <w:t>Berrang</w:t>
        </w:r>
        <w:proofErr w:type="spellEnd"/>
        <w:r w:rsidR="002D74B0">
          <w:rPr>
            <w:sz w:val="22"/>
            <w:szCs w:val="22"/>
          </w:rPr>
          <w:t xml:space="preserve"> 1990</w:t>
        </w:r>
        <w:r w:rsidR="002D74B0" w:rsidRPr="006E74D0">
          <w:rPr>
            <w:sz w:val="22"/>
            <w:szCs w:val="22"/>
          </w:rPr>
          <w:t>).</w:t>
        </w:r>
        <w:r w:rsidR="002D74B0">
          <w:rPr>
            <w:sz w:val="22"/>
            <w:szCs w:val="22"/>
          </w:rPr>
          <w:t xml:space="preserve"> </w:t>
        </w:r>
      </w:ins>
      <w:ins w:id="1120" w:author="Jeff" w:date="2021-06-24T02:57:00Z">
        <w:r w:rsidR="002D74B0">
          <w:rPr>
            <w:bCs/>
            <w:kern w:val="36"/>
            <w:sz w:val="22"/>
            <w:szCs w:val="22"/>
          </w:rPr>
          <w:t>What is not</w:t>
        </w:r>
      </w:ins>
      <w:ins w:id="1121" w:author="Jeff" w:date="2021-06-24T02:58:00Z">
        <w:r w:rsidR="002D74B0">
          <w:rPr>
            <w:bCs/>
            <w:kern w:val="36"/>
            <w:sz w:val="22"/>
            <w:szCs w:val="22"/>
          </w:rPr>
          <w:t xml:space="preserve"> clear is</w:t>
        </w:r>
      </w:ins>
      <w:moveToRangeStart w:id="1122" w:author="Jeff" w:date="2021-06-24T02:57:00Z" w:name="move75395887"/>
      <w:moveTo w:id="1123" w:author="Jeff" w:date="2021-06-24T02:57:00Z">
        <w:del w:id="1124" w:author="Jeff" w:date="2021-06-24T02:57:00Z">
          <w:r w:rsidR="002D74B0" w:rsidDel="002D74B0">
            <w:rPr>
              <w:bCs/>
              <w:kern w:val="36"/>
              <w:sz w:val="22"/>
              <w:szCs w:val="22"/>
            </w:rPr>
            <w:delText>nor</w:delText>
          </w:r>
        </w:del>
        <w:r w:rsidR="002D74B0">
          <w:rPr>
            <w:bCs/>
            <w:kern w:val="36"/>
            <w:sz w:val="22"/>
            <w:szCs w:val="22"/>
          </w:rPr>
          <w:t xml:space="preserve"> the extent to which </w:t>
        </w:r>
      </w:moveTo>
      <w:ins w:id="1125" w:author="Jeff" w:date="2021-06-24T03:00:00Z">
        <w:r w:rsidR="002D74B0">
          <w:rPr>
            <w:bCs/>
            <w:kern w:val="36"/>
            <w:sz w:val="22"/>
            <w:szCs w:val="22"/>
          </w:rPr>
          <w:t xml:space="preserve">tree </w:t>
        </w:r>
      </w:ins>
      <w:moveTo w:id="1126" w:author="Jeff" w:date="2021-06-24T02:57:00Z">
        <w:r w:rsidR="002D74B0">
          <w:rPr>
            <w:bCs/>
            <w:kern w:val="36"/>
            <w:sz w:val="22"/>
            <w:szCs w:val="22"/>
          </w:rPr>
          <w:t xml:space="preserve">plasticity (Day </w:t>
        </w:r>
        <w:r w:rsidR="002D74B0" w:rsidRPr="00D0266D">
          <w:rPr>
            <w:bCs/>
            <w:i/>
            <w:iCs/>
            <w:kern w:val="36"/>
            <w:sz w:val="22"/>
            <w:szCs w:val="22"/>
          </w:rPr>
          <w:t>et al</w:t>
        </w:r>
        <w:r w:rsidR="002D74B0">
          <w:rPr>
            <w:bCs/>
            <w:i/>
            <w:iCs/>
            <w:kern w:val="36"/>
            <w:sz w:val="22"/>
            <w:szCs w:val="22"/>
          </w:rPr>
          <w:t>.</w:t>
        </w:r>
        <w:r w:rsidR="002D74B0">
          <w:rPr>
            <w:bCs/>
            <w:kern w:val="36"/>
            <w:sz w:val="22"/>
            <w:szCs w:val="22"/>
          </w:rPr>
          <w:t xml:space="preserve"> 2014) </w:t>
        </w:r>
        <w:del w:id="1127" w:author="Jeff" w:date="2021-06-24T03:00:00Z">
          <w:r w:rsidR="002D74B0" w:rsidDel="002D74B0">
            <w:rPr>
              <w:bCs/>
              <w:kern w:val="36"/>
              <w:sz w:val="22"/>
              <w:szCs w:val="22"/>
            </w:rPr>
            <w:delText xml:space="preserve">will continue to shape </w:delText>
          </w:r>
          <w:r w:rsidR="002D74B0" w:rsidDel="002D74B0">
            <w:rPr>
              <w:sz w:val="22"/>
              <w:szCs w:val="22"/>
            </w:rPr>
            <w:delText xml:space="preserve">persistence if </w:delText>
          </w:r>
        </w:del>
      </w:moveTo>
      <w:ins w:id="1128" w:author="Jeff" w:date="2021-06-24T03:00:00Z">
        <w:r w:rsidR="002D74B0">
          <w:rPr>
            <w:bCs/>
            <w:kern w:val="36"/>
            <w:sz w:val="22"/>
            <w:szCs w:val="22"/>
          </w:rPr>
          <w:t xml:space="preserve">will be shaped by </w:t>
        </w:r>
      </w:ins>
      <w:ins w:id="1129" w:author="Jeff" w:date="2021-06-24T03:01:00Z">
        <w:r w:rsidR="002D74B0">
          <w:rPr>
            <w:bCs/>
            <w:kern w:val="36"/>
            <w:sz w:val="22"/>
            <w:szCs w:val="22"/>
          </w:rPr>
          <w:t xml:space="preserve">a continuing rise in </w:t>
        </w:r>
      </w:ins>
      <w:moveTo w:id="1130" w:author="Jeff" w:date="2021-06-24T02:57:00Z">
        <w:r w:rsidR="002D74B0">
          <w:rPr>
            <w:sz w:val="22"/>
            <w:szCs w:val="22"/>
          </w:rPr>
          <w:t>warming temperatures</w:t>
        </w:r>
        <w:del w:id="1131" w:author="Jeff" w:date="2021-06-24T03:01:00Z">
          <w:r w:rsidR="002D74B0" w:rsidDel="002D74B0">
            <w:rPr>
              <w:sz w:val="22"/>
              <w:szCs w:val="22"/>
            </w:rPr>
            <w:delText xml:space="preserve"> continue to rise</w:delText>
          </w:r>
        </w:del>
        <w:r w:rsidR="002D74B0" w:rsidRPr="006E74D0">
          <w:rPr>
            <w:bCs/>
            <w:kern w:val="36"/>
            <w:sz w:val="22"/>
            <w:szCs w:val="22"/>
          </w:rPr>
          <w:t xml:space="preserve">. </w:t>
        </w:r>
      </w:moveTo>
      <w:moveToRangeEnd w:id="1122"/>
      <w:ins w:id="1132" w:author="Jeff" w:date="2021-06-24T03:01:00Z">
        <w:r w:rsidR="002D74B0">
          <w:rPr>
            <w:bCs/>
            <w:kern w:val="36"/>
            <w:sz w:val="22"/>
            <w:szCs w:val="22"/>
          </w:rPr>
          <w:t>What appears to be more certain is the predic</w:t>
        </w:r>
      </w:ins>
      <w:ins w:id="1133" w:author="Jeff" w:date="2021-06-24T03:02:00Z">
        <w:r w:rsidR="002D74B0">
          <w:rPr>
            <w:bCs/>
            <w:kern w:val="36"/>
            <w:sz w:val="22"/>
            <w:szCs w:val="22"/>
          </w:rPr>
          <w:t>tion (</w:t>
        </w:r>
      </w:ins>
      <w:ins w:id="1134" w:author="Jeff" w:date="2021-06-24T02:58:00Z">
        <w:r w:rsidR="002D74B0">
          <w:rPr>
            <w:sz w:val="22"/>
            <w:szCs w:val="22"/>
          </w:rPr>
          <w:t xml:space="preserve">Day </w:t>
        </w:r>
        <w:r w:rsidR="002D74B0" w:rsidRPr="00E70848">
          <w:rPr>
            <w:i/>
            <w:iCs/>
            <w:sz w:val="22"/>
            <w:szCs w:val="22"/>
          </w:rPr>
          <w:t>et al</w:t>
        </w:r>
        <w:r w:rsidR="002D74B0">
          <w:rPr>
            <w:i/>
            <w:iCs/>
            <w:sz w:val="22"/>
            <w:szCs w:val="22"/>
          </w:rPr>
          <w:t>.</w:t>
        </w:r>
        <w:r w:rsidR="002D74B0">
          <w:rPr>
            <w:sz w:val="22"/>
            <w:szCs w:val="22"/>
          </w:rPr>
          <w:t xml:space="preserve"> </w:t>
        </w:r>
        <w:r w:rsidR="002D74B0">
          <w:rPr>
            <w:sz w:val="22"/>
            <w:szCs w:val="22"/>
          </w:rPr>
          <w:t>2</w:t>
        </w:r>
        <w:r w:rsidR="002D74B0">
          <w:rPr>
            <w:sz w:val="22"/>
            <w:szCs w:val="22"/>
          </w:rPr>
          <w:t>00</w:t>
        </w:r>
        <w:r w:rsidR="002D74B0">
          <w:rPr>
            <w:sz w:val="22"/>
            <w:szCs w:val="22"/>
          </w:rPr>
          <w:t>5)</w:t>
        </w:r>
      </w:ins>
      <w:ins w:id="1135" w:author="Jeff" w:date="2021-06-24T02:54:00Z">
        <w:r w:rsidR="0074085B">
          <w:rPr>
            <w:sz w:val="22"/>
            <w:szCs w:val="22"/>
          </w:rPr>
          <w:t xml:space="preserve"> </w:t>
        </w:r>
      </w:ins>
      <w:ins w:id="1136" w:author="Jeff" w:date="2021-06-24T03:02:00Z">
        <w:r w:rsidR="002D74B0">
          <w:rPr>
            <w:sz w:val="22"/>
            <w:szCs w:val="22"/>
          </w:rPr>
          <w:t>that pitch pine colonies</w:t>
        </w:r>
      </w:ins>
      <w:ins w:id="1137" w:author="Jeff" w:date="2021-06-23T01:10:00Z">
        <w:r>
          <w:rPr>
            <w:sz w:val="22"/>
            <w:szCs w:val="22"/>
          </w:rPr>
          <w:t xml:space="preserve"> </w:t>
        </w:r>
      </w:ins>
      <w:ins w:id="1138" w:author="Jeff" w:date="2021-06-24T03:02:00Z">
        <w:r w:rsidR="002D74B0">
          <w:rPr>
            <w:sz w:val="22"/>
            <w:szCs w:val="22"/>
          </w:rPr>
          <w:t>will</w:t>
        </w:r>
      </w:ins>
      <w:ins w:id="1139" w:author="Jeff" w:date="2021-06-23T01:10:00Z">
        <w:r>
          <w:rPr>
            <w:sz w:val="22"/>
            <w:szCs w:val="22"/>
          </w:rPr>
          <w:t xml:space="preserve"> suffer due to </w:t>
        </w:r>
        <w:r w:rsidRPr="006E74D0">
          <w:rPr>
            <w:sz w:val="22"/>
            <w:szCs w:val="22"/>
          </w:rPr>
          <w:t xml:space="preserve">a combination of diminished open space capacity, loss of enriched substrates and elimination of </w:t>
        </w:r>
        <w:r>
          <w:rPr>
            <w:sz w:val="22"/>
            <w:szCs w:val="22"/>
          </w:rPr>
          <w:t xml:space="preserve">suitable habitats </w:t>
        </w:r>
        <w:r w:rsidRPr="002D74B0">
          <w:rPr>
            <w:strike/>
            <w:sz w:val="22"/>
            <w:szCs w:val="22"/>
            <w:rPrChange w:id="1140" w:author="Jeff" w:date="2021-06-24T02:59:00Z">
              <w:rPr>
                <w:sz w:val="22"/>
                <w:szCs w:val="22"/>
              </w:rPr>
            </w:rPrChange>
          </w:rPr>
          <w:t>().</w:t>
        </w:r>
      </w:ins>
      <w:ins w:id="1141" w:author="Jeff" w:date="2021-06-23T01:11:00Z">
        <w:r w:rsidRPr="002D74B0">
          <w:rPr>
            <w:strike/>
            <w:sz w:val="22"/>
            <w:szCs w:val="22"/>
            <w:rPrChange w:id="1142" w:author="Jeff" w:date="2021-06-24T02:59:00Z">
              <w:rPr>
                <w:sz w:val="22"/>
                <w:szCs w:val="22"/>
              </w:rPr>
            </w:rPrChange>
          </w:rPr>
          <w:t xml:space="preserve"> </w:t>
        </w:r>
      </w:ins>
      <w:del w:id="1143" w:author="Jeff" w:date="2021-06-20T20:41:00Z">
        <w:r w:rsidR="00E90DD7" w:rsidRPr="002D74B0" w:rsidDel="008512EA">
          <w:rPr>
            <w:strike/>
            <w:sz w:val="22"/>
            <w:szCs w:val="22"/>
            <w:rPrChange w:id="1144" w:author="Jeff" w:date="2021-06-24T02:59:00Z">
              <w:rPr>
                <w:sz w:val="22"/>
                <w:szCs w:val="22"/>
              </w:rPr>
            </w:rPrChange>
          </w:rPr>
          <w:delText xml:space="preserve">Climate is </w:delText>
        </w:r>
        <w:r w:rsidR="00715371" w:rsidRPr="002D74B0" w:rsidDel="008512EA">
          <w:rPr>
            <w:strike/>
            <w:sz w:val="22"/>
            <w:szCs w:val="22"/>
            <w:rPrChange w:id="1145" w:author="Jeff" w:date="2021-06-24T02:59:00Z">
              <w:rPr>
                <w:sz w:val="22"/>
                <w:szCs w:val="22"/>
              </w:rPr>
            </w:rPrChange>
          </w:rPr>
          <w:delText>already considered as a</w:delText>
        </w:r>
        <w:r w:rsidR="00E90DD7" w:rsidRPr="002D74B0" w:rsidDel="008512EA">
          <w:rPr>
            <w:strike/>
            <w:sz w:val="22"/>
            <w:szCs w:val="22"/>
            <w:rPrChange w:id="1146" w:author="Jeff" w:date="2021-06-24T02:59:00Z">
              <w:rPr>
                <w:sz w:val="22"/>
                <w:szCs w:val="22"/>
              </w:rPr>
            </w:rPrChange>
          </w:rPr>
          <w:delText xml:space="preserve"> </w:delText>
        </w:r>
        <w:r w:rsidR="00E90DD7" w:rsidRPr="002D74B0" w:rsidDel="008512EA">
          <w:rPr>
            <w:strike/>
            <w:sz w:val="22"/>
            <w:szCs w:val="22"/>
            <w:rPrChange w:id="1147" w:author="Jeff" w:date="2021-06-24T02:59:00Z">
              <w:rPr>
                <w:strike/>
                <w:sz w:val="22"/>
                <w:szCs w:val="22"/>
              </w:rPr>
            </w:rPrChange>
          </w:rPr>
          <w:delText xml:space="preserve">the final </w:delText>
        </w:r>
        <w:r w:rsidR="00071F33" w:rsidRPr="002D74B0" w:rsidDel="008512EA">
          <w:rPr>
            <w:strike/>
            <w:sz w:val="22"/>
            <w:szCs w:val="22"/>
            <w:rPrChange w:id="1148" w:author="Jeff" w:date="2021-06-24T02:59:00Z">
              <w:rPr>
                <w:strike/>
                <w:sz w:val="22"/>
                <w:szCs w:val="22"/>
              </w:rPr>
            </w:rPrChange>
          </w:rPr>
          <w:delText>a</w:delText>
        </w:r>
        <w:r w:rsidR="00071F33" w:rsidRPr="002D74B0" w:rsidDel="008512EA">
          <w:rPr>
            <w:strike/>
            <w:sz w:val="22"/>
            <w:szCs w:val="22"/>
            <w:rPrChange w:id="1149" w:author="Jeff" w:date="2021-06-24T02:59:00Z">
              <w:rPr>
                <w:sz w:val="22"/>
                <w:szCs w:val="22"/>
              </w:rPr>
            </w:rPrChange>
          </w:rPr>
          <w:delText xml:space="preserve"> more significant </w:delText>
        </w:r>
        <w:r w:rsidR="00E90DD7" w:rsidRPr="002D74B0" w:rsidDel="008512EA">
          <w:rPr>
            <w:strike/>
            <w:sz w:val="22"/>
            <w:szCs w:val="22"/>
            <w:rPrChange w:id="1150" w:author="Jeff" w:date="2021-06-24T02:59:00Z">
              <w:rPr>
                <w:sz w:val="22"/>
                <w:szCs w:val="22"/>
              </w:rPr>
            </w:rPrChange>
          </w:rPr>
          <w:delText xml:space="preserve">arbiter of </w:delText>
        </w:r>
        <w:r w:rsidR="00071F33" w:rsidRPr="002D74B0" w:rsidDel="008512EA">
          <w:rPr>
            <w:strike/>
            <w:sz w:val="22"/>
            <w:szCs w:val="22"/>
            <w:rPrChange w:id="1151" w:author="Jeff" w:date="2021-06-24T02:59:00Z">
              <w:rPr>
                <w:sz w:val="22"/>
                <w:szCs w:val="22"/>
              </w:rPr>
            </w:rPrChange>
          </w:rPr>
          <w:delText xml:space="preserve">population </w:delText>
        </w:r>
        <w:r w:rsidR="00E90DD7" w:rsidRPr="002D74B0" w:rsidDel="008512EA">
          <w:rPr>
            <w:bCs/>
            <w:strike/>
            <w:sz w:val="22"/>
            <w:szCs w:val="22"/>
            <w:rPrChange w:id="1152" w:author="Jeff" w:date="2021-06-24T02:59:00Z">
              <w:rPr>
                <w:bCs/>
                <w:sz w:val="22"/>
                <w:szCs w:val="22"/>
              </w:rPr>
            </w:rPrChange>
          </w:rPr>
          <w:delText>decline</w:delText>
        </w:r>
        <w:r w:rsidR="00E90DD7" w:rsidRPr="002D74B0" w:rsidDel="008512EA">
          <w:rPr>
            <w:strike/>
            <w:sz w:val="22"/>
            <w:szCs w:val="22"/>
            <w:rPrChange w:id="1153" w:author="Jeff" w:date="2021-06-24T02:59:00Z">
              <w:rPr>
                <w:sz w:val="22"/>
                <w:szCs w:val="22"/>
              </w:rPr>
            </w:rPrChange>
          </w:rPr>
          <w:delText xml:space="preserve"> rather than stand-replacing fire disturbance</w:delText>
        </w:r>
        <w:r w:rsidR="00715371" w:rsidRPr="002D74B0" w:rsidDel="008512EA">
          <w:rPr>
            <w:strike/>
            <w:sz w:val="22"/>
            <w:szCs w:val="22"/>
            <w:rPrChange w:id="1154" w:author="Jeff" w:date="2021-06-24T02:59:00Z">
              <w:rPr>
                <w:sz w:val="22"/>
                <w:szCs w:val="22"/>
              </w:rPr>
            </w:rPrChange>
          </w:rPr>
          <w:delText xml:space="preserve"> due to its absence</w:delText>
        </w:r>
        <w:r w:rsidR="00E90DD7" w:rsidRPr="002D74B0" w:rsidDel="008512EA">
          <w:rPr>
            <w:strike/>
            <w:sz w:val="22"/>
            <w:szCs w:val="22"/>
            <w:rPrChange w:id="1155" w:author="Jeff" w:date="2021-06-24T02:59:00Z">
              <w:rPr>
                <w:sz w:val="22"/>
                <w:szCs w:val="22"/>
              </w:rPr>
            </w:rPrChange>
          </w:rPr>
          <w:delText xml:space="preserve"> </w:delText>
        </w:r>
        <w:r w:rsidR="00E90DD7" w:rsidRPr="002D74B0" w:rsidDel="008512EA">
          <w:rPr>
            <w:strike/>
            <w:sz w:val="22"/>
            <w:szCs w:val="22"/>
            <w:rPrChange w:id="1156" w:author="Jeff" w:date="2021-06-24T02:59:00Z">
              <w:rPr>
                <w:strike/>
                <w:sz w:val="22"/>
                <w:szCs w:val="22"/>
              </w:rPr>
            </w:rPrChange>
          </w:rPr>
          <w:delText>in the case of long-term pitch pine livelihood</w:delText>
        </w:r>
        <w:r w:rsidR="00E90DD7" w:rsidRPr="002D74B0" w:rsidDel="008512EA">
          <w:rPr>
            <w:strike/>
            <w:sz w:val="22"/>
            <w:szCs w:val="22"/>
            <w:rPrChange w:id="1157" w:author="Jeff" w:date="2021-06-24T02:59:00Z">
              <w:rPr>
                <w:sz w:val="22"/>
                <w:szCs w:val="22"/>
              </w:rPr>
            </w:rPrChange>
          </w:rPr>
          <w:delText xml:space="preserve">. </w:delText>
        </w:r>
      </w:del>
      <w:moveFromRangeStart w:id="1158" w:author="Jeff" w:date="2021-06-24T02:56:00Z" w:name="move75395818"/>
      <w:moveFrom w:id="1159" w:author="Jeff" w:date="2021-06-24T02:56:00Z">
        <w:r w:rsidR="00345813" w:rsidRPr="002D74B0" w:rsidDel="002D74B0">
          <w:rPr>
            <w:bCs/>
            <w:strike/>
            <w:kern w:val="36"/>
            <w:sz w:val="22"/>
            <w:szCs w:val="22"/>
            <w:rPrChange w:id="1160" w:author="Jeff" w:date="2021-06-24T02:59:00Z">
              <w:rPr>
                <w:bCs/>
                <w:kern w:val="36"/>
                <w:sz w:val="22"/>
                <w:szCs w:val="22"/>
              </w:rPr>
            </w:rPrChange>
          </w:rPr>
          <w:t>Recent climate change models anticipate</w:t>
        </w:r>
        <w:r w:rsidR="00751660" w:rsidRPr="002D74B0" w:rsidDel="002D74B0">
          <w:rPr>
            <w:bCs/>
            <w:strike/>
            <w:kern w:val="36"/>
            <w:sz w:val="22"/>
            <w:szCs w:val="22"/>
            <w:rPrChange w:id="1161" w:author="Jeff" w:date="2021-06-24T02:59:00Z">
              <w:rPr>
                <w:bCs/>
                <w:kern w:val="36"/>
                <w:sz w:val="22"/>
                <w:szCs w:val="22"/>
              </w:rPr>
            </w:rPrChange>
          </w:rPr>
          <w:t xml:space="preserve"> a</w:t>
        </w:r>
        <w:r w:rsidR="00345813" w:rsidRPr="002D74B0" w:rsidDel="002D74B0">
          <w:rPr>
            <w:bCs/>
            <w:strike/>
            <w:kern w:val="36"/>
            <w:sz w:val="22"/>
            <w:szCs w:val="22"/>
            <w:rPrChange w:id="1162" w:author="Jeff" w:date="2021-06-24T02:59:00Z">
              <w:rPr>
                <w:bCs/>
                <w:kern w:val="36"/>
                <w:sz w:val="22"/>
                <w:szCs w:val="22"/>
              </w:rPr>
            </w:rPrChange>
          </w:rPr>
          <w:t xml:space="preserve"> negative impact on future vegetative status at </w:t>
        </w:r>
        <w:r w:rsidR="00C437EC" w:rsidRPr="002D74B0" w:rsidDel="002D74B0">
          <w:rPr>
            <w:strike/>
            <w:sz w:val="22"/>
            <w:szCs w:val="22"/>
            <w:rPrChange w:id="1163" w:author="Jeff" w:date="2021-06-24T02:59:00Z">
              <w:rPr>
                <w:sz w:val="22"/>
                <w:szCs w:val="22"/>
              </w:rPr>
            </w:rPrChange>
          </w:rPr>
          <w:t xml:space="preserve">Mt. Desert Island </w:t>
        </w:r>
        <w:r w:rsidR="00345813" w:rsidRPr="002D74B0" w:rsidDel="002D74B0">
          <w:rPr>
            <w:bCs/>
            <w:strike/>
            <w:kern w:val="36"/>
            <w:sz w:val="22"/>
            <w:szCs w:val="22"/>
            <w:rPrChange w:id="1164" w:author="Jeff" w:date="2021-06-24T02:59:00Z">
              <w:rPr>
                <w:bCs/>
                <w:kern w:val="36"/>
                <w:sz w:val="22"/>
                <w:szCs w:val="22"/>
              </w:rPr>
            </w:rPrChange>
          </w:rPr>
          <w:t xml:space="preserve">(Fernandez </w:t>
        </w:r>
        <w:r w:rsidR="00345813" w:rsidRPr="002D74B0" w:rsidDel="002D74B0">
          <w:rPr>
            <w:bCs/>
            <w:i/>
            <w:iCs/>
            <w:strike/>
            <w:kern w:val="36"/>
            <w:sz w:val="22"/>
            <w:szCs w:val="22"/>
            <w:rPrChange w:id="1165" w:author="Jeff" w:date="2021-06-24T02:59:00Z">
              <w:rPr>
                <w:bCs/>
                <w:i/>
                <w:iCs/>
                <w:kern w:val="36"/>
                <w:sz w:val="22"/>
                <w:szCs w:val="22"/>
              </w:rPr>
            </w:rPrChange>
          </w:rPr>
          <w:t>et al</w:t>
        </w:r>
        <w:r w:rsidR="004D3073" w:rsidRPr="002D74B0" w:rsidDel="002D74B0">
          <w:rPr>
            <w:bCs/>
            <w:i/>
            <w:iCs/>
            <w:strike/>
            <w:kern w:val="36"/>
            <w:sz w:val="22"/>
            <w:szCs w:val="22"/>
            <w:rPrChange w:id="1166" w:author="Jeff" w:date="2021-06-24T02:59:00Z">
              <w:rPr>
                <w:bCs/>
                <w:i/>
                <w:iCs/>
                <w:kern w:val="36"/>
                <w:sz w:val="22"/>
                <w:szCs w:val="22"/>
              </w:rPr>
            </w:rPrChange>
          </w:rPr>
          <w:t>.</w:t>
        </w:r>
        <w:r w:rsidR="00345813" w:rsidRPr="002D74B0" w:rsidDel="002D74B0">
          <w:rPr>
            <w:bCs/>
            <w:strike/>
            <w:kern w:val="36"/>
            <w:sz w:val="22"/>
            <w:szCs w:val="22"/>
            <w:rPrChange w:id="1167" w:author="Jeff" w:date="2021-06-24T02:59:00Z">
              <w:rPr>
                <w:bCs/>
                <w:kern w:val="36"/>
                <w:sz w:val="22"/>
                <w:szCs w:val="22"/>
              </w:rPr>
            </w:rPrChange>
          </w:rPr>
          <w:t xml:space="preserve"> 2015</w:t>
        </w:r>
        <w:r w:rsidR="00383B88" w:rsidRPr="002D74B0" w:rsidDel="002D74B0">
          <w:rPr>
            <w:bCs/>
            <w:strike/>
            <w:kern w:val="36"/>
            <w:sz w:val="22"/>
            <w:szCs w:val="22"/>
            <w:rPrChange w:id="1168" w:author="Jeff" w:date="2021-06-24T02:59:00Z">
              <w:rPr>
                <w:bCs/>
                <w:kern w:val="36"/>
                <w:sz w:val="22"/>
                <w:szCs w:val="22"/>
              </w:rPr>
            </w:rPrChange>
          </w:rPr>
          <w:t>;</w:t>
        </w:r>
        <w:r w:rsidR="00383B88" w:rsidRPr="002D74B0" w:rsidDel="002D74B0">
          <w:rPr>
            <w:strike/>
            <w:sz w:val="22"/>
            <w:szCs w:val="22"/>
            <w:rPrChange w:id="1169" w:author="Jeff" w:date="2021-06-24T02:59:00Z">
              <w:rPr>
                <w:sz w:val="22"/>
                <w:szCs w:val="22"/>
              </w:rPr>
            </w:rPrChange>
          </w:rPr>
          <w:t xml:space="preserve"> Swanston </w:t>
        </w:r>
        <w:r w:rsidR="00383B88" w:rsidRPr="002D74B0" w:rsidDel="002D74B0">
          <w:rPr>
            <w:i/>
            <w:iCs/>
            <w:strike/>
            <w:sz w:val="22"/>
            <w:szCs w:val="22"/>
            <w:rPrChange w:id="1170" w:author="Jeff" w:date="2021-06-24T02:59:00Z">
              <w:rPr>
                <w:i/>
                <w:iCs/>
                <w:sz w:val="22"/>
                <w:szCs w:val="22"/>
              </w:rPr>
            </w:rPrChange>
          </w:rPr>
          <w:t>et al</w:t>
        </w:r>
        <w:r w:rsidR="005B5FAD" w:rsidRPr="002D74B0" w:rsidDel="002D74B0">
          <w:rPr>
            <w:strike/>
            <w:sz w:val="22"/>
            <w:szCs w:val="22"/>
            <w:rPrChange w:id="1171" w:author="Jeff" w:date="2021-06-24T02:59:00Z">
              <w:rPr>
                <w:sz w:val="22"/>
                <w:szCs w:val="22"/>
              </w:rPr>
            </w:rPrChange>
          </w:rPr>
          <w:t xml:space="preserve">. </w:t>
        </w:r>
        <w:r w:rsidR="00383B88" w:rsidRPr="002D74B0" w:rsidDel="002D74B0">
          <w:rPr>
            <w:strike/>
            <w:sz w:val="22"/>
            <w:szCs w:val="22"/>
            <w:rPrChange w:id="1172" w:author="Jeff" w:date="2021-06-24T02:59:00Z">
              <w:rPr>
                <w:sz w:val="22"/>
                <w:szCs w:val="22"/>
              </w:rPr>
            </w:rPrChange>
          </w:rPr>
          <w:t>2018</w:t>
        </w:r>
        <w:r w:rsidR="00345813" w:rsidRPr="002D74B0" w:rsidDel="002D74B0">
          <w:rPr>
            <w:bCs/>
            <w:strike/>
            <w:kern w:val="36"/>
            <w:sz w:val="22"/>
            <w:szCs w:val="22"/>
            <w:rPrChange w:id="1173" w:author="Jeff" w:date="2021-06-24T02:59:00Z">
              <w:rPr>
                <w:bCs/>
                <w:kern w:val="36"/>
                <w:sz w:val="22"/>
                <w:szCs w:val="22"/>
              </w:rPr>
            </w:rPrChange>
          </w:rPr>
          <w:t>)</w:t>
        </w:r>
        <w:r w:rsidR="00751660" w:rsidRPr="002D74B0" w:rsidDel="002D74B0">
          <w:rPr>
            <w:bCs/>
            <w:strike/>
            <w:kern w:val="36"/>
            <w:sz w:val="22"/>
            <w:szCs w:val="22"/>
            <w:rPrChange w:id="1174" w:author="Jeff" w:date="2021-06-24T02:59:00Z">
              <w:rPr>
                <w:bCs/>
                <w:kern w:val="36"/>
                <w:sz w:val="22"/>
                <w:szCs w:val="22"/>
              </w:rPr>
            </w:rPrChange>
          </w:rPr>
          <w:t>,</w:t>
        </w:r>
        <w:r w:rsidR="00345813" w:rsidRPr="002D74B0" w:rsidDel="002D74B0">
          <w:rPr>
            <w:bCs/>
            <w:strike/>
            <w:kern w:val="36"/>
            <w:sz w:val="22"/>
            <w:szCs w:val="22"/>
            <w:rPrChange w:id="1175" w:author="Jeff" w:date="2021-06-24T02:59:00Z">
              <w:rPr>
                <w:bCs/>
                <w:kern w:val="36"/>
                <w:sz w:val="22"/>
                <w:szCs w:val="22"/>
              </w:rPr>
            </w:rPrChange>
          </w:rPr>
          <w:t xml:space="preserve"> </w:t>
        </w:r>
      </w:moveFrom>
      <w:moveFromRangeEnd w:id="1158"/>
      <w:r w:rsidR="00345813" w:rsidRPr="002D74B0">
        <w:rPr>
          <w:bCs/>
          <w:strike/>
          <w:kern w:val="36"/>
          <w:sz w:val="22"/>
          <w:szCs w:val="22"/>
          <w:rPrChange w:id="1176" w:author="Jeff" w:date="2021-06-24T02:59:00Z">
            <w:rPr>
              <w:bCs/>
              <w:kern w:val="36"/>
              <w:sz w:val="22"/>
              <w:szCs w:val="22"/>
            </w:rPr>
          </w:rPrChange>
        </w:rPr>
        <w:t>but the</w:t>
      </w:r>
      <w:r w:rsidR="00A25E65" w:rsidRPr="002D74B0">
        <w:rPr>
          <w:bCs/>
          <w:strike/>
          <w:kern w:val="36"/>
          <w:sz w:val="22"/>
          <w:szCs w:val="22"/>
          <w:rPrChange w:id="1177" w:author="Jeff" w:date="2021-06-24T02:59:00Z">
            <w:rPr>
              <w:bCs/>
              <w:kern w:val="36"/>
              <w:sz w:val="22"/>
              <w:szCs w:val="22"/>
            </w:rPr>
          </w:rPrChange>
        </w:rPr>
        <w:t>se</w:t>
      </w:r>
      <w:r w:rsidR="00345813" w:rsidRPr="002D74B0">
        <w:rPr>
          <w:bCs/>
          <w:strike/>
          <w:kern w:val="36"/>
          <w:sz w:val="22"/>
          <w:szCs w:val="22"/>
          <w:rPrChange w:id="1178" w:author="Jeff" w:date="2021-06-24T02:59:00Z">
            <w:rPr>
              <w:bCs/>
              <w:kern w:val="36"/>
              <w:sz w:val="22"/>
              <w:szCs w:val="22"/>
            </w:rPr>
          </w:rPrChange>
        </w:rPr>
        <w:t xml:space="preserve"> do not specifically address the </w:t>
      </w:r>
      <w:r w:rsidR="00751660" w:rsidRPr="002D74B0">
        <w:rPr>
          <w:bCs/>
          <w:strike/>
          <w:kern w:val="36"/>
          <w:sz w:val="22"/>
          <w:szCs w:val="22"/>
          <w:rPrChange w:id="1179" w:author="Jeff" w:date="2021-06-24T02:59:00Z">
            <w:rPr>
              <w:bCs/>
              <w:kern w:val="36"/>
              <w:sz w:val="22"/>
              <w:szCs w:val="22"/>
            </w:rPr>
          </w:rPrChange>
        </w:rPr>
        <w:t xml:space="preserve">adaptability </w:t>
      </w:r>
      <w:r w:rsidR="00345813" w:rsidRPr="002D74B0">
        <w:rPr>
          <w:bCs/>
          <w:strike/>
          <w:kern w:val="36"/>
          <w:sz w:val="22"/>
          <w:szCs w:val="22"/>
          <w:rPrChange w:id="1180" w:author="Jeff" w:date="2021-06-24T02:59:00Z">
            <w:rPr>
              <w:bCs/>
              <w:kern w:val="36"/>
              <w:sz w:val="22"/>
              <w:szCs w:val="22"/>
            </w:rPr>
          </w:rPrChange>
        </w:rPr>
        <w:t>of pitch pine</w:t>
      </w:r>
      <w:r w:rsidR="001569B3" w:rsidRPr="002D74B0">
        <w:rPr>
          <w:bCs/>
          <w:strike/>
          <w:kern w:val="36"/>
          <w:sz w:val="22"/>
          <w:szCs w:val="22"/>
          <w:rPrChange w:id="1181" w:author="Jeff" w:date="2021-06-24T02:59:00Z">
            <w:rPr>
              <w:bCs/>
              <w:kern w:val="36"/>
              <w:sz w:val="22"/>
              <w:szCs w:val="22"/>
            </w:rPr>
          </w:rPrChange>
        </w:rPr>
        <w:t xml:space="preserve"> </w:t>
      </w:r>
      <w:moveFromRangeStart w:id="1182" w:author="Jeff" w:date="2021-06-24T02:57:00Z" w:name="move75395887"/>
      <w:moveFrom w:id="1183" w:author="Jeff" w:date="2021-06-24T02:57:00Z">
        <w:r w:rsidR="001569B3" w:rsidDel="002D74B0">
          <w:rPr>
            <w:bCs/>
            <w:kern w:val="36"/>
            <w:sz w:val="22"/>
            <w:szCs w:val="22"/>
          </w:rPr>
          <w:t xml:space="preserve">nor the extent to which plasticity </w:t>
        </w:r>
        <w:r w:rsidR="00D0266D" w:rsidDel="002D74B0">
          <w:rPr>
            <w:bCs/>
            <w:kern w:val="36"/>
            <w:sz w:val="22"/>
            <w:szCs w:val="22"/>
          </w:rPr>
          <w:t xml:space="preserve">(Day </w:t>
        </w:r>
        <w:r w:rsidR="00D0266D" w:rsidRPr="00D0266D" w:rsidDel="002D74B0">
          <w:rPr>
            <w:bCs/>
            <w:i/>
            <w:iCs/>
            <w:kern w:val="36"/>
            <w:sz w:val="22"/>
            <w:szCs w:val="22"/>
          </w:rPr>
          <w:t>et al</w:t>
        </w:r>
        <w:r w:rsidR="004D3073" w:rsidDel="002D74B0">
          <w:rPr>
            <w:bCs/>
            <w:i/>
            <w:iCs/>
            <w:kern w:val="36"/>
            <w:sz w:val="22"/>
            <w:szCs w:val="22"/>
          </w:rPr>
          <w:t>.</w:t>
        </w:r>
        <w:r w:rsidR="00D0266D" w:rsidDel="002D74B0">
          <w:rPr>
            <w:bCs/>
            <w:kern w:val="36"/>
            <w:sz w:val="22"/>
            <w:szCs w:val="22"/>
          </w:rPr>
          <w:t xml:space="preserve"> 201</w:t>
        </w:r>
        <w:r w:rsidR="000547B1" w:rsidDel="002D74B0">
          <w:rPr>
            <w:bCs/>
            <w:kern w:val="36"/>
            <w:sz w:val="22"/>
            <w:szCs w:val="22"/>
          </w:rPr>
          <w:t>4</w:t>
        </w:r>
        <w:r w:rsidR="00D0266D" w:rsidDel="002D74B0">
          <w:rPr>
            <w:bCs/>
            <w:kern w:val="36"/>
            <w:sz w:val="22"/>
            <w:szCs w:val="22"/>
          </w:rPr>
          <w:t xml:space="preserve">) </w:t>
        </w:r>
        <w:r w:rsidR="003423D0" w:rsidDel="002D74B0">
          <w:rPr>
            <w:bCs/>
            <w:kern w:val="36"/>
            <w:sz w:val="22"/>
            <w:szCs w:val="22"/>
          </w:rPr>
          <w:t>will continue to shape</w:t>
        </w:r>
        <w:r w:rsidR="001569B3" w:rsidDel="002D74B0">
          <w:rPr>
            <w:bCs/>
            <w:kern w:val="36"/>
            <w:sz w:val="22"/>
            <w:szCs w:val="22"/>
          </w:rPr>
          <w:t xml:space="preserve"> </w:t>
        </w:r>
        <w:r w:rsidR="00F3370C" w:rsidDel="002D74B0">
          <w:rPr>
            <w:sz w:val="22"/>
            <w:szCs w:val="22"/>
          </w:rPr>
          <w:t>persistence</w:t>
        </w:r>
        <w:r w:rsidR="003423D0" w:rsidDel="002D74B0">
          <w:rPr>
            <w:sz w:val="22"/>
            <w:szCs w:val="22"/>
          </w:rPr>
          <w:t xml:space="preserve"> if warming temperatures continue to rise</w:t>
        </w:r>
        <w:r w:rsidR="00345813" w:rsidRPr="006E74D0" w:rsidDel="002D74B0">
          <w:rPr>
            <w:bCs/>
            <w:kern w:val="36"/>
            <w:sz w:val="22"/>
            <w:szCs w:val="22"/>
          </w:rPr>
          <w:t xml:space="preserve">. </w:t>
        </w:r>
      </w:moveFrom>
      <w:moveFromRangeEnd w:id="1182"/>
      <w:moveToRangeStart w:id="1184" w:author="Jeff" w:date="2021-06-21T20:59:00Z" w:name="move75201533"/>
      <w:moveTo w:id="1185" w:author="Jeff" w:date="2021-06-21T20:59:00Z">
        <w:del w:id="1186" w:author="Jeff" w:date="2021-06-24T03:02:00Z">
          <w:r w:rsidR="00BD3555" w:rsidDel="002D74B0">
            <w:rPr>
              <w:sz w:val="22"/>
              <w:szCs w:val="22"/>
            </w:rPr>
            <w:delText>Due in part to</w:delText>
          </w:r>
        </w:del>
      </w:moveTo>
      <w:ins w:id="1187" w:author="Jeff" w:date="2021-06-24T03:02:00Z">
        <w:r w:rsidR="002D74B0">
          <w:rPr>
            <w:bCs/>
            <w:kern w:val="36"/>
            <w:sz w:val="22"/>
            <w:szCs w:val="22"/>
          </w:rPr>
          <w:t>Thus, in a</w:t>
        </w:r>
      </w:ins>
      <w:ins w:id="1188" w:author="Jeff" w:date="2021-06-24T03:03:00Z">
        <w:r w:rsidR="002D74B0">
          <w:rPr>
            <w:bCs/>
            <w:kern w:val="36"/>
            <w:sz w:val="22"/>
            <w:szCs w:val="22"/>
          </w:rPr>
          <w:t>cknowledging</w:t>
        </w:r>
      </w:ins>
      <w:moveTo w:id="1189" w:author="Jeff" w:date="2021-06-21T20:59:00Z">
        <w:r w:rsidR="00BD3555">
          <w:rPr>
            <w:sz w:val="22"/>
            <w:szCs w:val="22"/>
          </w:rPr>
          <w:t xml:space="preserve"> </w:t>
        </w:r>
        <w:r w:rsidR="00BD3555" w:rsidRPr="006E74D0">
          <w:rPr>
            <w:sz w:val="22"/>
            <w:szCs w:val="22"/>
          </w:rPr>
          <w:t xml:space="preserve">increasing climate pressures, </w:t>
        </w:r>
      </w:moveTo>
      <w:ins w:id="1190" w:author="Jeff" w:date="2021-06-24T03:03:00Z">
        <w:r w:rsidR="002D74B0">
          <w:rPr>
            <w:sz w:val="22"/>
            <w:szCs w:val="22"/>
          </w:rPr>
          <w:t xml:space="preserve">scientists forecast </w:t>
        </w:r>
      </w:ins>
      <w:moveTo w:id="1191" w:author="Jeff" w:date="2021-06-21T20:59:00Z">
        <w:r w:rsidR="00BD3555" w:rsidRPr="006E74D0">
          <w:rPr>
            <w:sz w:val="22"/>
            <w:szCs w:val="22"/>
          </w:rPr>
          <w:t xml:space="preserve">tree retreat </w:t>
        </w:r>
        <w:r w:rsidR="00BD3555">
          <w:rPr>
            <w:sz w:val="22"/>
            <w:szCs w:val="22"/>
          </w:rPr>
          <w:t>at Mt. Desert</w:t>
        </w:r>
        <w:del w:id="1192" w:author="Jeff" w:date="2021-06-24T03:03:00Z">
          <w:r w:rsidR="00BD3555" w:rsidDel="002D74B0">
            <w:rPr>
              <w:sz w:val="22"/>
              <w:szCs w:val="22"/>
            </w:rPr>
            <w:delText>,</w:delText>
          </w:r>
        </w:del>
        <w:r w:rsidR="00BD3555">
          <w:rPr>
            <w:sz w:val="22"/>
            <w:szCs w:val="22"/>
          </w:rPr>
          <w:t xml:space="preserve"> </w:t>
        </w:r>
        <w:r w:rsidR="00BD3555" w:rsidRPr="006E74D0">
          <w:rPr>
            <w:sz w:val="22"/>
            <w:szCs w:val="22"/>
          </w:rPr>
          <w:t>into ever more sparse conditions</w:t>
        </w:r>
        <w:r w:rsidR="00BD3555">
          <w:rPr>
            <w:sz w:val="22"/>
            <w:szCs w:val="22"/>
          </w:rPr>
          <w:t>,</w:t>
        </w:r>
        <w:r w:rsidR="00BD3555" w:rsidRPr="006E74D0">
          <w:rPr>
            <w:sz w:val="22"/>
            <w:szCs w:val="22"/>
          </w:rPr>
          <w:t xml:space="preserve"> reinforc</w:t>
        </w:r>
      </w:moveTo>
      <w:ins w:id="1193" w:author="Jeff" w:date="2021-06-24T03:03:00Z">
        <w:r w:rsidR="002D74B0">
          <w:rPr>
            <w:sz w:val="22"/>
            <w:szCs w:val="22"/>
          </w:rPr>
          <w:t>ing</w:t>
        </w:r>
      </w:ins>
      <w:moveTo w:id="1194" w:author="Jeff" w:date="2021-06-21T20:59:00Z">
        <w:del w:id="1195" w:author="Jeff" w:date="2021-06-24T03:03:00Z">
          <w:r w:rsidR="00BD3555" w:rsidRPr="006E74D0" w:rsidDel="002D74B0">
            <w:rPr>
              <w:sz w:val="22"/>
              <w:szCs w:val="22"/>
            </w:rPr>
            <w:delText>es</w:delText>
          </w:r>
        </w:del>
        <w:r w:rsidR="00BD3555" w:rsidRPr="006E74D0">
          <w:rPr>
            <w:sz w:val="22"/>
            <w:szCs w:val="22"/>
          </w:rPr>
          <w:t xml:space="preserve"> their facilitator status (Connell and </w:t>
        </w:r>
        <w:proofErr w:type="spellStart"/>
        <w:r w:rsidR="00BD3555" w:rsidRPr="006E74D0">
          <w:rPr>
            <w:sz w:val="22"/>
            <w:szCs w:val="22"/>
          </w:rPr>
          <w:t>Slatyer</w:t>
        </w:r>
        <w:proofErr w:type="spellEnd"/>
        <w:r w:rsidR="00BD3555" w:rsidRPr="006E74D0">
          <w:rPr>
            <w:sz w:val="22"/>
            <w:szCs w:val="22"/>
          </w:rPr>
          <w:t xml:space="preserve"> 1977) </w:t>
        </w:r>
        <w:r w:rsidR="00BD3555">
          <w:rPr>
            <w:sz w:val="22"/>
            <w:szCs w:val="22"/>
          </w:rPr>
          <w:t>as a maintainer</w:t>
        </w:r>
        <w:r w:rsidR="00BD3555" w:rsidRPr="006E74D0">
          <w:rPr>
            <w:sz w:val="22"/>
            <w:szCs w:val="22"/>
          </w:rPr>
          <w:t xml:space="preserve"> of underlying flora through a sharing and distribution of ecoservices.</w:t>
        </w:r>
      </w:moveTo>
      <w:moveToRangeEnd w:id="1184"/>
      <w:ins w:id="1196" w:author="Jeff" w:date="2021-06-21T20:59:00Z">
        <w:r w:rsidR="00BD3555">
          <w:rPr>
            <w:sz w:val="22"/>
            <w:szCs w:val="22"/>
          </w:rPr>
          <w:t xml:space="preserve"> </w:t>
        </w:r>
      </w:ins>
      <w:del w:id="1197" w:author="Jeff" w:date="2021-06-24T02:59:00Z">
        <w:r w:rsidR="001569B3" w:rsidDel="002D74B0">
          <w:rPr>
            <w:sz w:val="22"/>
            <w:szCs w:val="22"/>
          </w:rPr>
          <w:delText xml:space="preserve">What has been clear for </w:delText>
        </w:r>
        <w:r w:rsidR="00383B88" w:rsidDel="002D74B0">
          <w:rPr>
            <w:sz w:val="22"/>
            <w:szCs w:val="22"/>
          </w:rPr>
          <w:delText>almost three</w:delText>
        </w:r>
        <w:r w:rsidR="00345813" w:rsidRPr="006E74D0" w:rsidDel="002D74B0">
          <w:rPr>
            <w:sz w:val="22"/>
            <w:szCs w:val="22"/>
          </w:rPr>
          <w:delText xml:space="preserve"> decades</w:delText>
        </w:r>
        <w:r w:rsidR="001569B3" w:rsidDel="002D74B0">
          <w:rPr>
            <w:sz w:val="22"/>
            <w:szCs w:val="22"/>
          </w:rPr>
          <w:delText xml:space="preserve"> is the effect of global climate change on physiolog</w:delText>
        </w:r>
        <w:r w:rsidR="00751660" w:rsidDel="002D74B0">
          <w:rPr>
            <w:sz w:val="22"/>
            <w:szCs w:val="22"/>
          </w:rPr>
          <w:delText>ical</w:delText>
        </w:r>
        <w:r w:rsidR="001569B3" w:rsidDel="002D74B0">
          <w:rPr>
            <w:sz w:val="22"/>
            <w:szCs w:val="22"/>
          </w:rPr>
          <w:delText xml:space="preserve"> traits.</w:delText>
        </w:r>
        <w:r w:rsidR="00345813" w:rsidRPr="006E74D0" w:rsidDel="002D74B0">
          <w:rPr>
            <w:sz w:val="22"/>
            <w:szCs w:val="22"/>
          </w:rPr>
          <w:delText xml:space="preserve"> Day</w:delText>
        </w:r>
        <w:r w:rsidR="00C47820" w:rsidDel="002D74B0">
          <w:rPr>
            <w:sz w:val="22"/>
            <w:szCs w:val="22"/>
          </w:rPr>
          <w:delText>,</w:delText>
        </w:r>
        <w:r w:rsidR="00345813" w:rsidRPr="006E74D0" w:rsidDel="002D74B0">
          <w:rPr>
            <w:sz w:val="22"/>
            <w:szCs w:val="22"/>
          </w:rPr>
          <w:delText xml:space="preserve"> Greenwood and White (2001) found</w:delText>
        </w:r>
        <w:r w:rsidR="00751660" w:rsidDel="002D74B0">
          <w:rPr>
            <w:sz w:val="22"/>
            <w:szCs w:val="22"/>
          </w:rPr>
          <w:delText xml:space="preserve"> that</w:delText>
        </w:r>
        <w:r w:rsidR="00345813" w:rsidRPr="006E74D0" w:rsidDel="002D74B0">
          <w:rPr>
            <w:sz w:val="22"/>
            <w:szCs w:val="22"/>
          </w:rPr>
          <w:delText xml:space="preserve"> an uptick in annual temperatures signaled increased leaf-air vapor pressure deficits </w:delText>
        </w:r>
        <w:r w:rsidR="00751660" w:rsidDel="002D74B0">
          <w:rPr>
            <w:sz w:val="22"/>
            <w:szCs w:val="22"/>
          </w:rPr>
          <w:delText>that</w:delText>
        </w:r>
        <w:r w:rsidR="00751660" w:rsidRPr="006E74D0" w:rsidDel="002D74B0">
          <w:rPr>
            <w:sz w:val="22"/>
            <w:szCs w:val="22"/>
          </w:rPr>
          <w:delText xml:space="preserve"> </w:delText>
        </w:r>
        <w:r w:rsidR="00345813" w:rsidRPr="006E74D0" w:rsidDel="002D74B0">
          <w:rPr>
            <w:sz w:val="22"/>
            <w:szCs w:val="22"/>
          </w:rPr>
          <w:delText>negatively impact</w:delText>
        </w:r>
        <w:r w:rsidR="00C47820" w:rsidDel="002D74B0">
          <w:rPr>
            <w:sz w:val="22"/>
            <w:szCs w:val="22"/>
          </w:rPr>
          <w:delText>ed</w:delText>
        </w:r>
        <w:r w:rsidR="00345813" w:rsidRPr="006E74D0" w:rsidDel="002D74B0">
          <w:rPr>
            <w:sz w:val="22"/>
            <w:szCs w:val="22"/>
          </w:rPr>
          <w:delText xml:space="preserve"> pitch pine stomata</w:delText>
        </w:r>
        <w:r w:rsidR="00751660" w:rsidDel="002D74B0">
          <w:rPr>
            <w:sz w:val="22"/>
            <w:szCs w:val="22"/>
          </w:rPr>
          <w:delText>l conductance</w:delText>
        </w:r>
        <w:r w:rsidR="00751660" w:rsidRPr="006E74D0" w:rsidDel="002D74B0">
          <w:rPr>
            <w:sz w:val="22"/>
            <w:szCs w:val="22"/>
          </w:rPr>
          <w:delText xml:space="preserve"> </w:delText>
        </w:r>
        <w:r w:rsidR="00345813" w:rsidRPr="006E74D0" w:rsidDel="002D74B0">
          <w:rPr>
            <w:sz w:val="22"/>
            <w:szCs w:val="22"/>
          </w:rPr>
          <w:delText>and limit</w:delText>
        </w:r>
        <w:r w:rsidR="00C47820" w:rsidDel="002D74B0">
          <w:rPr>
            <w:sz w:val="22"/>
            <w:szCs w:val="22"/>
          </w:rPr>
          <w:delText>ed</w:delText>
        </w:r>
        <w:r w:rsidR="00345813" w:rsidRPr="006E74D0" w:rsidDel="002D74B0">
          <w:rPr>
            <w:sz w:val="22"/>
            <w:szCs w:val="22"/>
          </w:rPr>
          <w:delText xml:space="preserve"> gas exchange. In a related report, scientists </w:delText>
        </w:r>
        <w:r w:rsidR="00A25E65" w:rsidDel="002D74B0">
          <w:rPr>
            <w:sz w:val="22"/>
            <w:szCs w:val="22"/>
          </w:rPr>
          <w:delText>found</w:delText>
        </w:r>
        <w:r w:rsidR="00345813" w:rsidRPr="006E74D0" w:rsidDel="002D74B0">
          <w:rPr>
            <w:sz w:val="22"/>
            <w:szCs w:val="22"/>
          </w:rPr>
          <w:delText xml:space="preserve"> warming trends (Kunkel </w:delText>
        </w:r>
        <w:r w:rsidR="00345813" w:rsidRPr="006E74D0" w:rsidDel="002D74B0">
          <w:rPr>
            <w:i/>
            <w:iCs/>
            <w:sz w:val="22"/>
            <w:szCs w:val="22"/>
          </w:rPr>
          <w:delText>et al</w:delText>
        </w:r>
        <w:r w:rsidR="00345813" w:rsidRPr="006E74D0" w:rsidDel="002D74B0">
          <w:rPr>
            <w:sz w:val="22"/>
            <w:szCs w:val="22"/>
          </w:rPr>
          <w:delText xml:space="preserve"> 2013) increase</w:delText>
        </w:r>
        <w:r w:rsidR="00C47820" w:rsidDel="002D74B0">
          <w:rPr>
            <w:sz w:val="22"/>
            <w:szCs w:val="22"/>
          </w:rPr>
          <w:delText>d</w:delText>
        </w:r>
        <w:r w:rsidR="00345813" w:rsidRPr="006E74D0" w:rsidDel="002D74B0">
          <w:rPr>
            <w:sz w:val="22"/>
            <w:szCs w:val="22"/>
          </w:rPr>
          <w:delText xml:space="preserve"> pitch pine </w:delText>
        </w:r>
        <w:r w:rsidR="00751660" w:rsidDel="002D74B0">
          <w:rPr>
            <w:sz w:val="22"/>
            <w:szCs w:val="22"/>
          </w:rPr>
          <w:delText xml:space="preserve">reproductive </w:delText>
        </w:r>
        <w:r w:rsidR="00345813" w:rsidRPr="006E74D0" w:rsidDel="002D74B0">
          <w:rPr>
            <w:sz w:val="22"/>
            <w:szCs w:val="22"/>
          </w:rPr>
          <w:delText>difficulties (Ledig</w:delText>
        </w:r>
        <w:r w:rsidR="005B5FAD" w:rsidDel="002D74B0">
          <w:rPr>
            <w:sz w:val="22"/>
            <w:szCs w:val="22"/>
          </w:rPr>
          <w:delText>,</w:delText>
        </w:r>
        <w:r w:rsidR="00345813" w:rsidRPr="006E74D0" w:rsidDel="002D74B0">
          <w:rPr>
            <w:sz w:val="22"/>
            <w:szCs w:val="22"/>
          </w:rPr>
          <w:delText xml:space="preserve"> </w:delText>
        </w:r>
        <w:r w:rsidR="00345813" w:rsidRPr="006E74D0" w:rsidDel="002D74B0">
          <w:rPr>
            <w:iCs/>
            <w:sz w:val="22"/>
            <w:szCs w:val="22"/>
          </w:rPr>
          <w:delText>Smouse and Hom</w:delText>
        </w:r>
        <w:r w:rsidR="00345813" w:rsidRPr="006E74D0" w:rsidDel="002D74B0">
          <w:rPr>
            <w:sz w:val="22"/>
            <w:szCs w:val="22"/>
          </w:rPr>
          <w:delText xml:space="preserve"> 2015). </w:delText>
        </w:r>
        <w:bookmarkEnd w:id="983"/>
        <w:r w:rsidR="00345813" w:rsidRPr="006E74D0" w:rsidDel="002D74B0">
          <w:rPr>
            <w:sz w:val="22"/>
            <w:szCs w:val="22"/>
          </w:rPr>
          <w:delText>This include</w:delText>
        </w:r>
        <w:r w:rsidR="00751660" w:rsidDel="002D74B0">
          <w:rPr>
            <w:sz w:val="22"/>
            <w:szCs w:val="22"/>
          </w:rPr>
          <w:delText>d</w:delText>
        </w:r>
        <w:r w:rsidR="00345813" w:rsidRPr="006E74D0" w:rsidDel="002D74B0">
          <w:rPr>
            <w:sz w:val="22"/>
            <w:szCs w:val="22"/>
          </w:rPr>
          <w:delText xml:space="preserve"> </w:delText>
        </w:r>
        <w:r w:rsidR="00345813" w:rsidRPr="006E74D0" w:rsidDel="002D74B0">
          <w:rPr>
            <w:bCs/>
            <w:kern w:val="36"/>
            <w:sz w:val="22"/>
            <w:szCs w:val="22"/>
          </w:rPr>
          <w:delText xml:space="preserve">weather-related effects such as </w:delText>
        </w:r>
        <w:r w:rsidR="00345813" w:rsidRPr="006E74D0" w:rsidDel="002D74B0">
          <w:rPr>
            <w:sz w:val="22"/>
            <w:szCs w:val="22"/>
          </w:rPr>
          <w:delText>episodic drought, harsh winds</w:delText>
        </w:r>
        <w:r w:rsidR="00751660" w:rsidDel="002D74B0">
          <w:rPr>
            <w:sz w:val="22"/>
            <w:szCs w:val="22"/>
          </w:rPr>
          <w:delText>,</w:delText>
        </w:r>
        <w:r w:rsidR="00345813" w:rsidRPr="006E74D0" w:rsidDel="002D74B0">
          <w:rPr>
            <w:sz w:val="22"/>
            <w:szCs w:val="22"/>
          </w:rPr>
          <w:delText xml:space="preserve"> and salt spray (Fernandez </w:delText>
        </w:r>
        <w:r w:rsidR="00345813" w:rsidRPr="006E74D0" w:rsidDel="002D74B0">
          <w:rPr>
            <w:i/>
            <w:iCs/>
            <w:sz w:val="22"/>
            <w:szCs w:val="22"/>
          </w:rPr>
          <w:delText xml:space="preserve">et </w:delText>
        </w:r>
        <w:r w:rsidR="00345813" w:rsidRPr="00C50A70" w:rsidDel="002D74B0">
          <w:rPr>
            <w:i/>
            <w:iCs/>
            <w:sz w:val="22"/>
            <w:szCs w:val="22"/>
          </w:rPr>
          <w:delText>a</w:delText>
        </w:r>
      </w:del>
      <w:del w:id="1198" w:author="Jeff" w:date="2021-06-21T20:55:00Z">
        <w:r w:rsidR="00345813" w:rsidRPr="006E74D0" w:rsidDel="00C50A70">
          <w:rPr>
            <w:i/>
            <w:iCs/>
            <w:sz w:val="22"/>
            <w:szCs w:val="22"/>
          </w:rPr>
          <w:delText>l</w:delText>
        </w:r>
        <w:r w:rsidR="00345813" w:rsidRPr="006E74D0" w:rsidDel="00C50A70">
          <w:rPr>
            <w:sz w:val="22"/>
            <w:szCs w:val="22"/>
          </w:rPr>
          <w:delText xml:space="preserve"> </w:delText>
        </w:r>
      </w:del>
      <w:del w:id="1199" w:author="Jeff" w:date="2021-06-24T02:59:00Z">
        <w:r w:rsidR="00345813" w:rsidRPr="006E74D0" w:rsidDel="002D74B0">
          <w:rPr>
            <w:sz w:val="22"/>
            <w:szCs w:val="22"/>
          </w:rPr>
          <w:delText xml:space="preserve">2015) </w:delText>
        </w:r>
        <w:r w:rsidR="00C47820" w:rsidDel="002D74B0">
          <w:rPr>
            <w:sz w:val="22"/>
            <w:szCs w:val="22"/>
          </w:rPr>
          <w:delText>as well as</w:delText>
        </w:r>
        <w:r w:rsidR="00C47820" w:rsidRPr="006E74D0" w:rsidDel="002D74B0">
          <w:rPr>
            <w:sz w:val="22"/>
            <w:szCs w:val="22"/>
          </w:rPr>
          <w:delText xml:space="preserve"> </w:delText>
        </w:r>
      </w:del>
      <w:del w:id="1200" w:author="Jeff" w:date="2021-06-20T20:42:00Z">
        <w:r w:rsidR="00C47820" w:rsidDel="008512EA">
          <w:rPr>
            <w:sz w:val="22"/>
            <w:szCs w:val="22"/>
          </w:rPr>
          <w:delText xml:space="preserve">conditions that </w:delText>
        </w:r>
      </w:del>
      <w:del w:id="1201" w:author="Jeff" w:date="2021-06-24T02:59:00Z">
        <w:r w:rsidR="00C47820" w:rsidDel="002D74B0">
          <w:rPr>
            <w:sz w:val="22"/>
            <w:szCs w:val="22"/>
          </w:rPr>
          <w:delText xml:space="preserve">increased </w:delText>
        </w:r>
        <w:r w:rsidR="00345813" w:rsidRPr="006E74D0" w:rsidDel="002D74B0">
          <w:rPr>
            <w:sz w:val="22"/>
            <w:szCs w:val="22"/>
          </w:rPr>
          <w:delText>cold intolerance (</w:delText>
        </w:r>
        <w:r w:rsidR="006D02CB" w:rsidDel="002D74B0">
          <w:rPr>
            <w:sz w:val="22"/>
            <w:szCs w:val="22"/>
          </w:rPr>
          <w:delText>Steiner and Berrang 1990</w:delText>
        </w:r>
        <w:r w:rsidR="00345813" w:rsidRPr="006E74D0" w:rsidDel="002D74B0">
          <w:rPr>
            <w:sz w:val="22"/>
            <w:szCs w:val="22"/>
          </w:rPr>
          <w:delText>).</w:delText>
        </w:r>
        <w:r w:rsidR="00FF76EB" w:rsidDel="002D74B0">
          <w:rPr>
            <w:sz w:val="22"/>
            <w:szCs w:val="22"/>
          </w:rPr>
          <w:delText xml:space="preserve"> </w:delText>
        </w:r>
      </w:del>
    </w:p>
    <w:p w14:paraId="2F773021" w14:textId="71333490" w:rsidR="00994D09" w:rsidDel="00994D09" w:rsidRDefault="00994D09">
      <w:pPr>
        <w:spacing w:line="276" w:lineRule="auto"/>
        <w:jc w:val="both"/>
        <w:rPr>
          <w:del w:id="1202" w:author="Jeff" w:date="2021-06-23T01:03:00Z"/>
          <w:sz w:val="22"/>
          <w:szCs w:val="22"/>
        </w:rPr>
      </w:pPr>
    </w:p>
    <w:p w14:paraId="2418C72C" w14:textId="7185FBE4" w:rsidR="003423D0" w:rsidDel="00994D09" w:rsidRDefault="003423D0">
      <w:pPr>
        <w:spacing w:line="276" w:lineRule="auto"/>
        <w:jc w:val="both"/>
        <w:rPr>
          <w:del w:id="1203" w:author="Jeff" w:date="2021-06-23T01:03:00Z"/>
          <w:sz w:val="22"/>
          <w:szCs w:val="22"/>
        </w:rPr>
      </w:pPr>
    </w:p>
    <w:p w14:paraId="55E7A450" w14:textId="443F6C35" w:rsidR="008512EA" w:rsidDel="00994D09" w:rsidRDefault="008512EA">
      <w:pPr>
        <w:spacing w:line="276" w:lineRule="auto"/>
        <w:jc w:val="both"/>
        <w:rPr>
          <w:del w:id="1204" w:author="Jeff" w:date="2021-06-20T20:44:00Z"/>
          <w:sz w:val="22"/>
          <w:szCs w:val="22"/>
        </w:rPr>
      </w:pPr>
      <w:moveToRangeStart w:id="1205" w:author="Jeff" w:date="2021-06-20T20:44:00Z" w:name="move75114280"/>
      <w:moveTo w:id="1206" w:author="Jeff" w:date="2021-06-20T20:44:00Z">
        <w:del w:id="1207" w:author="Jeff" w:date="2021-06-23T01:02:00Z">
          <w:r w:rsidRPr="006E74D0" w:rsidDel="00994D09">
            <w:rPr>
              <w:sz w:val="22"/>
              <w:szCs w:val="22"/>
            </w:rPr>
            <w:delText xml:space="preserve">According to several authors (Day </w:delText>
          </w:r>
          <w:r w:rsidRPr="006E74D0" w:rsidDel="00994D09">
            <w:rPr>
              <w:i/>
              <w:iCs/>
              <w:sz w:val="22"/>
              <w:szCs w:val="22"/>
            </w:rPr>
            <w:delText>et al</w:delText>
          </w:r>
          <w:r w:rsidDel="00994D09">
            <w:rPr>
              <w:sz w:val="22"/>
              <w:szCs w:val="22"/>
            </w:rPr>
            <w:delText xml:space="preserve">. </w:delText>
          </w:r>
          <w:r w:rsidRPr="006E74D0" w:rsidDel="00994D09">
            <w:rPr>
              <w:sz w:val="22"/>
              <w:szCs w:val="22"/>
            </w:rPr>
            <w:delText xml:space="preserve">2005; Lee </w:delText>
          </w:r>
          <w:r w:rsidRPr="006E74D0" w:rsidDel="00994D09">
            <w:rPr>
              <w:i/>
              <w:iCs/>
              <w:sz w:val="22"/>
              <w:szCs w:val="22"/>
            </w:rPr>
            <w:delText>et al</w:delText>
          </w:r>
          <w:r w:rsidDel="00994D09">
            <w:rPr>
              <w:sz w:val="22"/>
              <w:szCs w:val="22"/>
            </w:rPr>
            <w:delText xml:space="preserve">. </w:delText>
          </w:r>
          <w:r w:rsidRPr="006E74D0" w:rsidDel="00994D09">
            <w:rPr>
              <w:sz w:val="22"/>
              <w:szCs w:val="22"/>
            </w:rPr>
            <w:delText xml:space="preserve">2019) warming climate impacts </w:delText>
          </w:r>
          <w:r w:rsidDel="00994D09">
            <w:rPr>
              <w:sz w:val="22"/>
              <w:szCs w:val="22"/>
            </w:rPr>
            <w:delText xml:space="preserve">habitat </w:delText>
          </w:r>
          <w:r w:rsidRPr="006E74D0" w:rsidDel="00994D09">
            <w:rPr>
              <w:sz w:val="22"/>
              <w:szCs w:val="22"/>
            </w:rPr>
            <w:delText>suitability</w:delText>
          </w:r>
          <w:r w:rsidDel="00994D09">
            <w:rPr>
              <w:sz w:val="22"/>
              <w:szCs w:val="22"/>
            </w:rPr>
            <w:delText xml:space="preserve"> and </w:delText>
          </w:r>
          <w:r w:rsidRPr="006E74D0" w:rsidDel="00994D09">
            <w:rPr>
              <w:sz w:val="22"/>
              <w:szCs w:val="22"/>
            </w:rPr>
            <w:delText>pitch pine tendencies to consolidate, regenerate or migrate may be in jeopardy</w:delText>
          </w:r>
          <w:r w:rsidDel="00994D09">
            <w:rPr>
              <w:sz w:val="22"/>
              <w:szCs w:val="22"/>
            </w:rPr>
            <w:delText xml:space="preserve"> </w:delText>
          </w:r>
          <w:r w:rsidRPr="00C776FA" w:rsidDel="00994D09">
            <w:rPr>
              <w:strike/>
              <w:sz w:val="22"/>
              <w:szCs w:val="22"/>
            </w:rPr>
            <w:delText>These effects are likely to eventually limit aspects of persistence capacity such as niche expansion, if they have not already,</w:delText>
          </w:r>
          <w:r w:rsidRPr="006E74D0" w:rsidDel="00994D09">
            <w:rPr>
              <w:sz w:val="22"/>
              <w:szCs w:val="22"/>
            </w:rPr>
            <w:delText xml:space="preserve"> </w:delText>
          </w:r>
        </w:del>
        <w:del w:id="1208" w:author="Jeff" w:date="2021-06-23T01:03:00Z">
          <w:r w:rsidRPr="006E74D0" w:rsidDel="00994D09">
            <w:rPr>
              <w:sz w:val="22"/>
              <w:szCs w:val="22"/>
            </w:rPr>
            <w:delText xml:space="preserve">through </w:delText>
          </w:r>
        </w:del>
        <w:del w:id="1209" w:author="Jeff" w:date="2021-06-23T01:05:00Z">
          <w:r w:rsidRPr="006E74D0" w:rsidDel="00994D09">
            <w:rPr>
              <w:sz w:val="22"/>
              <w:szCs w:val="22"/>
            </w:rPr>
            <w:delText xml:space="preserve">a combination of diminished open space capacity, loss of enriched substrates and elimination of </w:delText>
          </w:r>
          <w:r w:rsidDel="00994D09">
            <w:rPr>
              <w:sz w:val="22"/>
              <w:szCs w:val="22"/>
            </w:rPr>
            <w:delText xml:space="preserve">suitable habitats (Day </w:delText>
          </w:r>
          <w:r w:rsidRPr="00E70848" w:rsidDel="00994D09">
            <w:rPr>
              <w:i/>
              <w:iCs/>
              <w:sz w:val="22"/>
              <w:szCs w:val="22"/>
            </w:rPr>
            <w:delText>et al</w:delText>
          </w:r>
          <w:r w:rsidDel="00994D09">
            <w:rPr>
              <w:i/>
              <w:iCs/>
              <w:sz w:val="22"/>
              <w:szCs w:val="22"/>
            </w:rPr>
            <w:delText>.</w:delText>
          </w:r>
          <w:r w:rsidDel="00994D09">
            <w:rPr>
              <w:sz w:val="22"/>
              <w:szCs w:val="22"/>
            </w:rPr>
            <w:delText xml:space="preserve"> 2005).</w:delText>
          </w:r>
        </w:del>
      </w:moveTo>
    </w:p>
    <w:p w14:paraId="08721C81" w14:textId="77777777" w:rsidR="00994D09" w:rsidRDefault="00994D09" w:rsidP="008512EA">
      <w:pPr>
        <w:spacing w:line="276" w:lineRule="auto"/>
        <w:jc w:val="both"/>
        <w:rPr>
          <w:ins w:id="1210" w:author="Jeff" w:date="2021-06-23T01:04:00Z"/>
          <w:moveTo w:id="1211" w:author="Jeff" w:date="2021-06-20T20:44:00Z"/>
          <w:bCs/>
          <w:kern w:val="36"/>
          <w:sz w:val="22"/>
          <w:szCs w:val="22"/>
        </w:rPr>
      </w:pPr>
    </w:p>
    <w:moveToRangeEnd w:id="1205"/>
    <w:p w14:paraId="30A58E07" w14:textId="37CF7C67" w:rsidR="00DD04C3" w:rsidRDefault="00CE4FA2" w:rsidP="004E0163">
      <w:pPr>
        <w:spacing w:line="360" w:lineRule="auto"/>
        <w:rPr>
          <w:bCs/>
          <w:kern w:val="36"/>
          <w:sz w:val="22"/>
          <w:szCs w:val="22"/>
        </w:rPr>
        <w:pPrChange w:id="1212" w:author="Jeff" w:date="2021-06-24T02:34:00Z">
          <w:pPr>
            <w:spacing w:line="276" w:lineRule="auto"/>
            <w:jc w:val="both"/>
          </w:pPr>
        </w:pPrChange>
      </w:pPr>
      <w:ins w:id="1213" w:author="Jeff" w:date="2021-06-24T03:05:00Z">
        <w:r w:rsidRPr="00CE4FA2">
          <w:rPr>
            <w:i/>
            <w:iCs/>
            <w:sz w:val="22"/>
            <w:szCs w:val="22"/>
            <w:rPrChange w:id="1214" w:author="Jeff" w:date="2021-06-24T03:06:00Z">
              <w:rPr>
                <w:sz w:val="22"/>
                <w:szCs w:val="22"/>
              </w:rPr>
            </w:rPrChange>
          </w:rPr>
          <w:t xml:space="preserve">Anticipation of Southern Pine Beetle </w:t>
        </w:r>
      </w:ins>
      <w:ins w:id="1215" w:author="Jeff" w:date="2021-06-24T03:06:00Z">
        <w:r w:rsidRPr="00CE4FA2">
          <w:rPr>
            <w:i/>
            <w:iCs/>
            <w:sz w:val="22"/>
            <w:szCs w:val="22"/>
            <w:rPrChange w:id="1216" w:author="Jeff" w:date="2021-06-24T03:06:00Z">
              <w:rPr>
                <w:sz w:val="22"/>
                <w:szCs w:val="22"/>
              </w:rPr>
            </w:rPrChange>
          </w:rPr>
          <w:t>Invasion</w:t>
        </w:r>
        <w:r w:rsidRPr="00CE4FA2">
          <w:rPr>
            <w:i/>
            <w:iCs/>
            <w:sz w:val="22"/>
            <w:szCs w:val="22"/>
            <w:rPrChange w:id="1217" w:author="Jeff" w:date="2021-06-24T03:06:00Z">
              <w:rPr>
                <w:sz w:val="22"/>
                <w:szCs w:val="22"/>
              </w:rPr>
            </w:rPrChange>
          </w:rPr>
          <w:br/>
        </w:r>
      </w:ins>
      <w:del w:id="1218" w:author="Jeff" w:date="2021-06-24T03:06:00Z">
        <w:r w:rsidR="00345813" w:rsidRPr="006E74D0" w:rsidDel="00CE4FA2">
          <w:rPr>
            <w:sz w:val="22"/>
            <w:szCs w:val="22"/>
          </w:rPr>
          <w:delText xml:space="preserve">Increases </w:delText>
        </w:r>
      </w:del>
      <w:ins w:id="1219" w:author="Jeff" w:date="2021-06-24T03:06:00Z">
        <w:r>
          <w:rPr>
            <w:sz w:val="22"/>
            <w:szCs w:val="22"/>
          </w:rPr>
          <w:t xml:space="preserve">A prolonged fire interval coupled with </w:t>
        </w:r>
      </w:ins>
      <w:ins w:id="1220" w:author="Jeff" w:date="2021-06-24T03:07:00Z">
        <w:r>
          <w:rPr>
            <w:sz w:val="22"/>
            <w:szCs w:val="22"/>
          </w:rPr>
          <w:t>i</w:t>
        </w:r>
      </w:ins>
      <w:ins w:id="1221" w:author="Jeff" w:date="2021-06-24T03:06:00Z">
        <w:r w:rsidRPr="006E74D0">
          <w:rPr>
            <w:sz w:val="22"/>
            <w:szCs w:val="22"/>
          </w:rPr>
          <w:t xml:space="preserve">ncreases </w:t>
        </w:r>
      </w:ins>
      <w:r w:rsidR="00345813" w:rsidRPr="006E74D0">
        <w:rPr>
          <w:sz w:val="22"/>
          <w:szCs w:val="22"/>
        </w:rPr>
        <w:t xml:space="preserve">in annual winter temperatures </w:t>
      </w:r>
      <w:r w:rsidR="00345813" w:rsidRPr="006E74D0">
        <w:rPr>
          <w:bCs/>
          <w:kern w:val="36"/>
          <w:sz w:val="22"/>
          <w:szCs w:val="22"/>
        </w:rPr>
        <w:t>(</w:t>
      </w:r>
      <w:proofErr w:type="spellStart"/>
      <w:r w:rsidR="00345813" w:rsidRPr="006E74D0">
        <w:rPr>
          <w:bCs/>
          <w:kern w:val="36"/>
          <w:sz w:val="22"/>
          <w:szCs w:val="22"/>
        </w:rPr>
        <w:t>Lesk</w:t>
      </w:r>
      <w:proofErr w:type="spellEnd"/>
      <w:r w:rsidR="00345813" w:rsidRPr="006E74D0">
        <w:rPr>
          <w:bCs/>
          <w:kern w:val="36"/>
          <w:sz w:val="22"/>
          <w:szCs w:val="22"/>
        </w:rPr>
        <w:t xml:space="preserve"> </w:t>
      </w:r>
      <w:r w:rsidR="00345813" w:rsidRPr="006E74D0">
        <w:rPr>
          <w:bCs/>
          <w:i/>
          <w:iCs/>
          <w:kern w:val="36"/>
          <w:sz w:val="22"/>
          <w:szCs w:val="22"/>
        </w:rPr>
        <w:t>et al</w:t>
      </w:r>
      <w:r w:rsidR="005B5FAD">
        <w:rPr>
          <w:bCs/>
          <w:i/>
          <w:iCs/>
          <w:kern w:val="36"/>
          <w:sz w:val="22"/>
          <w:szCs w:val="22"/>
        </w:rPr>
        <w:t>.</w:t>
      </w:r>
      <w:r w:rsidR="005B5FAD">
        <w:rPr>
          <w:bCs/>
          <w:kern w:val="36"/>
          <w:sz w:val="22"/>
          <w:szCs w:val="22"/>
        </w:rPr>
        <w:t xml:space="preserve"> </w:t>
      </w:r>
      <w:r w:rsidR="00345813" w:rsidRPr="006E74D0">
        <w:rPr>
          <w:bCs/>
          <w:kern w:val="36"/>
          <w:sz w:val="22"/>
          <w:szCs w:val="22"/>
        </w:rPr>
        <w:t xml:space="preserve">2017) </w:t>
      </w:r>
      <w:del w:id="1222" w:author="Jeff" w:date="2021-06-24T03:07:00Z">
        <w:r w:rsidR="00345813" w:rsidRPr="006E74D0" w:rsidDel="00CE4FA2">
          <w:rPr>
            <w:sz w:val="22"/>
            <w:szCs w:val="22"/>
          </w:rPr>
          <w:delText xml:space="preserve">coupled with an absence of fire </w:delText>
        </w:r>
      </w:del>
      <w:del w:id="1223" w:author="Jeff" w:date="2021-06-20T20:42:00Z">
        <w:r w:rsidR="00345813" w:rsidRPr="006E74D0" w:rsidDel="008512EA">
          <w:rPr>
            <w:sz w:val="22"/>
            <w:szCs w:val="22"/>
          </w:rPr>
          <w:delText xml:space="preserve">cause </w:delText>
        </w:r>
      </w:del>
      <w:del w:id="1224" w:author="Jeff" w:date="2021-06-24T03:07:00Z">
        <w:r w:rsidR="00345813" w:rsidRPr="006E74D0" w:rsidDel="00CE4FA2">
          <w:rPr>
            <w:sz w:val="22"/>
            <w:szCs w:val="22"/>
          </w:rPr>
          <w:delText>concern about</w:delText>
        </w:r>
      </w:del>
      <w:ins w:id="1225" w:author="Jeff" w:date="2021-06-24T03:07:00Z">
        <w:r>
          <w:rPr>
            <w:sz w:val="22"/>
            <w:szCs w:val="22"/>
          </w:rPr>
          <w:t xml:space="preserve">raises the </w:t>
        </w:r>
        <w:proofErr w:type="spellStart"/>
        <w:r>
          <w:rPr>
            <w:sz w:val="22"/>
            <w:szCs w:val="22"/>
          </w:rPr>
          <w:t>spectre</w:t>
        </w:r>
        <w:proofErr w:type="spellEnd"/>
        <w:r>
          <w:rPr>
            <w:sz w:val="22"/>
            <w:szCs w:val="22"/>
          </w:rPr>
          <w:t xml:space="preserve"> of still</w:t>
        </w:r>
      </w:ins>
      <w:r w:rsidR="00345813" w:rsidRPr="006E74D0">
        <w:rPr>
          <w:sz w:val="22"/>
          <w:szCs w:val="22"/>
        </w:rPr>
        <w:t xml:space="preserve"> </w:t>
      </w:r>
      <w:del w:id="1226" w:author="Jeff" w:date="2021-06-24T03:07:00Z">
        <w:r w:rsidR="00345813" w:rsidRPr="006E74D0" w:rsidDel="00CE4FA2">
          <w:rPr>
            <w:sz w:val="22"/>
            <w:szCs w:val="22"/>
          </w:rPr>
          <w:delText>a quite</w:delText>
        </w:r>
      </w:del>
      <w:ins w:id="1227" w:author="Jeff" w:date="2021-06-24T03:07:00Z">
        <w:r>
          <w:rPr>
            <w:sz w:val="22"/>
            <w:szCs w:val="22"/>
          </w:rPr>
          <w:t>another,</w:t>
        </w:r>
      </w:ins>
      <w:r w:rsidR="00345813" w:rsidRPr="006E74D0">
        <w:rPr>
          <w:sz w:val="22"/>
          <w:szCs w:val="22"/>
        </w:rPr>
        <w:t xml:space="preserve"> different disturbance—</w:t>
      </w:r>
      <w:ins w:id="1228" w:author="Jeff" w:date="2021-06-24T03:07:00Z">
        <w:r>
          <w:rPr>
            <w:sz w:val="22"/>
            <w:szCs w:val="22"/>
          </w:rPr>
          <w:t xml:space="preserve">namely the </w:t>
        </w:r>
      </w:ins>
      <w:r w:rsidR="00345813" w:rsidRPr="006E74D0">
        <w:rPr>
          <w:sz w:val="22"/>
          <w:szCs w:val="22"/>
        </w:rPr>
        <w:t>potential invasion within the next decade of a</w:t>
      </w:r>
      <w:r w:rsidR="00E90DD7">
        <w:rPr>
          <w:sz w:val="22"/>
          <w:szCs w:val="22"/>
        </w:rPr>
        <w:t>n herbivore</w:t>
      </w:r>
      <w:r w:rsidR="00345813" w:rsidRPr="006E74D0">
        <w:rPr>
          <w:sz w:val="22"/>
          <w:szCs w:val="22"/>
        </w:rPr>
        <w:t>, Southern pine beetle (</w:t>
      </w:r>
      <w:proofErr w:type="spellStart"/>
      <w:r w:rsidR="00345813" w:rsidRPr="006E74D0">
        <w:rPr>
          <w:i/>
          <w:iCs/>
          <w:sz w:val="22"/>
          <w:szCs w:val="22"/>
        </w:rPr>
        <w:t>Dendroctonus</w:t>
      </w:r>
      <w:proofErr w:type="spellEnd"/>
      <w:r w:rsidR="00345813" w:rsidRPr="006E74D0">
        <w:rPr>
          <w:i/>
          <w:iCs/>
          <w:sz w:val="22"/>
          <w:szCs w:val="22"/>
        </w:rPr>
        <w:t xml:space="preserve"> frontalis</w:t>
      </w:r>
      <w:r w:rsidR="00345813" w:rsidRPr="006E74D0">
        <w:rPr>
          <w:sz w:val="22"/>
          <w:szCs w:val="22"/>
        </w:rPr>
        <w:t xml:space="preserve"> Zimmer</w:t>
      </w:r>
      <w:r w:rsidR="00230881">
        <w:rPr>
          <w:sz w:val="22"/>
          <w:szCs w:val="22"/>
        </w:rPr>
        <w:t xml:space="preserve"> or ‘SPB’</w:t>
      </w:r>
      <w:r w:rsidR="00345813" w:rsidRPr="006E74D0">
        <w:rPr>
          <w:sz w:val="22"/>
          <w:szCs w:val="22"/>
        </w:rPr>
        <w:t xml:space="preserve">). </w:t>
      </w:r>
      <w:r w:rsidR="00230881">
        <w:rPr>
          <w:sz w:val="22"/>
          <w:szCs w:val="22"/>
        </w:rPr>
        <w:t>Although deer brows</w:t>
      </w:r>
      <w:r w:rsidR="00751660">
        <w:rPr>
          <w:sz w:val="22"/>
          <w:szCs w:val="22"/>
        </w:rPr>
        <w:t>ing</w:t>
      </w:r>
      <w:r w:rsidR="00230881">
        <w:rPr>
          <w:sz w:val="22"/>
          <w:szCs w:val="22"/>
        </w:rPr>
        <w:t xml:space="preserve"> and rodent damage historically impede</w:t>
      </w:r>
      <w:del w:id="1229" w:author="Jeff" w:date="2021-06-20T20:43:00Z">
        <w:r w:rsidR="00230881" w:rsidDel="008512EA">
          <w:rPr>
            <w:sz w:val="22"/>
            <w:szCs w:val="22"/>
          </w:rPr>
          <w:delText>d</w:delText>
        </w:r>
      </w:del>
      <w:r w:rsidR="00230881">
        <w:rPr>
          <w:sz w:val="22"/>
          <w:szCs w:val="22"/>
        </w:rPr>
        <w:t xml:space="preserve"> </w:t>
      </w:r>
      <w:r w:rsidR="00E90D60">
        <w:rPr>
          <w:sz w:val="22"/>
          <w:szCs w:val="22"/>
        </w:rPr>
        <w:t xml:space="preserve">tree </w:t>
      </w:r>
      <w:r w:rsidR="00230881">
        <w:rPr>
          <w:sz w:val="22"/>
          <w:szCs w:val="22"/>
        </w:rPr>
        <w:t>survival in pine barrens</w:t>
      </w:r>
      <w:r w:rsidR="00751660">
        <w:rPr>
          <w:sz w:val="22"/>
          <w:szCs w:val="22"/>
        </w:rPr>
        <w:t xml:space="preserve"> (</w:t>
      </w:r>
      <w:proofErr w:type="spellStart"/>
      <w:r w:rsidR="00751660">
        <w:rPr>
          <w:sz w:val="22"/>
          <w:szCs w:val="22"/>
        </w:rPr>
        <w:t>Ledig</w:t>
      </w:r>
      <w:proofErr w:type="spellEnd"/>
      <w:ins w:id="1230" w:author="Jeff" w:date="2021-06-23T11:32:00Z">
        <w:r w:rsidR="00A3054D">
          <w:rPr>
            <w:sz w:val="22"/>
            <w:szCs w:val="22"/>
          </w:rPr>
          <w:t xml:space="preserve">, </w:t>
        </w:r>
        <w:proofErr w:type="spellStart"/>
        <w:r w:rsidR="00A3054D">
          <w:rPr>
            <w:sz w:val="22"/>
            <w:szCs w:val="22"/>
          </w:rPr>
          <w:t>Hom</w:t>
        </w:r>
        <w:proofErr w:type="spellEnd"/>
        <w:r w:rsidR="00A3054D">
          <w:rPr>
            <w:sz w:val="22"/>
            <w:szCs w:val="22"/>
          </w:rPr>
          <w:t xml:space="preserve"> and </w:t>
        </w:r>
        <w:proofErr w:type="spellStart"/>
        <w:r w:rsidR="00A3054D">
          <w:rPr>
            <w:sz w:val="22"/>
            <w:szCs w:val="22"/>
          </w:rPr>
          <w:t>Smouse</w:t>
        </w:r>
        <w:proofErr w:type="spellEnd"/>
        <w:r w:rsidR="00A3054D">
          <w:rPr>
            <w:sz w:val="22"/>
            <w:szCs w:val="22"/>
          </w:rPr>
          <w:t xml:space="preserve"> </w:t>
        </w:r>
      </w:ins>
      <w:del w:id="1231" w:author="Jeff" w:date="2021-06-23T11:32:00Z">
        <w:r w:rsidR="00751660" w:rsidDel="00A3054D">
          <w:rPr>
            <w:sz w:val="22"/>
            <w:szCs w:val="22"/>
          </w:rPr>
          <w:delText xml:space="preserve"> </w:delText>
        </w:r>
        <w:r w:rsidR="00751660" w:rsidRPr="00A50AD7" w:rsidDel="00A3054D">
          <w:rPr>
            <w:i/>
            <w:iCs/>
            <w:sz w:val="22"/>
            <w:szCs w:val="22"/>
          </w:rPr>
          <w:delText>et al</w:delText>
        </w:r>
        <w:r w:rsidR="005B5FAD" w:rsidDel="00A3054D">
          <w:rPr>
            <w:i/>
            <w:iCs/>
            <w:sz w:val="22"/>
            <w:szCs w:val="22"/>
          </w:rPr>
          <w:delText>.</w:delText>
        </w:r>
        <w:r w:rsidR="00751660" w:rsidDel="00A3054D">
          <w:rPr>
            <w:sz w:val="22"/>
            <w:szCs w:val="22"/>
          </w:rPr>
          <w:delText xml:space="preserve"> </w:delText>
        </w:r>
      </w:del>
      <w:r w:rsidR="00751660">
        <w:rPr>
          <w:sz w:val="22"/>
          <w:szCs w:val="22"/>
        </w:rPr>
        <w:t>2013)</w:t>
      </w:r>
      <w:r w:rsidR="00230881">
        <w:rPr>
          <w:sz w:val="22"/>
          <w:szCs w:val="22"/>
        </w:rPr>
        <w:t>, SPB</w:t>
      </w:r>
      <w:r w:rsidR="00345813" w:rsidRPr="006E74D0">
        <w:rPr>
          <w:sz w:val="22"/>
          <w:szCs w:val="22"/>
        </w:rPr>
        <w:t xml:space="preserve"> </w:t>
      </w:r>
      <w:r w:rsidR="00E90D60">
        <w:rPr>
          <w:sz w:val="22"/>
          <w:szCs w:val="22"/>
        </w:rPr>
        <w:t>has already paid a deadly visit to</w:t>
      </w:r>
      <w:r w:rsidR="00345813" w:rsidRPr="006E74D0">
        <w:rPr>
          <w:sz w:val="22"/>
          <w:szCs w:val="22"/>
        </w:rPr>
        <w:t xml:space="preserve"> </w:t>
      </w:r>
      <w:r w:rsidR="004910BA">
        <w:rPr>
          <w:sz w:val="22"/>
          <w:szCs w:val="22"/>
        </w:rPr>
        <w:t xml:space="preserve">New Jersey and </w:t>
      </w:r>
      <w:r w:rsidR="00E90D60">
        <w:rPr>
          <w:sz w:val="22"/>
          <w:szCs w:val="22"/>
        </w:rPr>
        <w:t>Long Island NY</w:t>
      </w:r>
      <w:r w:rsidR="00345813" w:rsidRPr="006E74D0">
        <w:rPr>
          <w:sz w:val="22"/>
          <w:szCs w:val="22"/>
        </w:rPr>
        <w:t xml:space="preserve"> (</w:t>
      </w:r>
      <w:proofErr w:type="spellStart"/>
      <w:r w:rsidR="00345813" w:rsidRPr="006E74D0">
        <w:rPr>
          <w:sz w:val="22"/>
          <w:szCs w:val="22"/>
        </w:rPr>
        <w:t>Dodds</w:t>
      </w:r>
      <w:proofErr w:type="spellEnd"/>
      <w:r w:rsidR="00345813" w:rsidRPr="006E74D0">
        <w:rPr>
          <w:sz w:val="22"/>
          <w:szCs w:val="22"/>
        </w:rPr>
        <w:t xml:space="preserve"> </w:t>
      </w:r>
      <w:r w:rsidR="00345813" w:rsidRPr="006E74D0">
        <w:rPr>
          <w:i/>
          <w:iCs/>
          <w:sz w:val="22"/>
          <w:szCs w:val="22"/>
        </w:rPr>
        <w:t>et al</w:t>
      </w:r>
      <w:r w:rsidR="005B5FAD">
        <w:rPr>
          <w:i/>
          <w:iCs/>
          <w:sz w:val="22"/>
          <w:szCs w:val="22"/>
        </w:rPr>
        <w:t>.</w:t>
      </w:r>
      <w:r w:rsidR="00345813" w:rsidRPr="006E74D0">
        <w:rPr>
          <w:i/>
          <w:iCs/>
          <w:sz w:val="22"/>
          <w:szCs w:val="22"/>
        </w:rPr>
        <w:t xml:space="preserve"> </w:t>
      </w:r>
      <w:r w:rsidR="00345813" w:rsidRPr="006E74D0">
        <w:rPr>
          <w:sz w:val="22"/>
          <w:szCs w:val="22"/>
        </w:rPr>
        <w:t xml:space="preserve">2018). Unless </w:t>
      </w:r>
      <w:r w:rsidR="00751660">
        <w:rPr>
          <w:sz w:val="22"/>
          <w:szCs w:val="22"/>
        </w:rPr>
        <w:t>SPB’s</w:t>
      </w:r>
      <w:r w:rsidR="00751660" w:rsidRPr="006E74D0">
        <w:rPr>
          <w:sz w:val="22"/>
          <w:szCs w:val="22"/>
        </w:rPr>
        <w:t xml:space="preserve"> </w:t>
      </w:r>
      <w:r w:rsidR="00345813" w:rsidRPr="006E74D0">
        <w:rPr>
          <w:sz w:val="22"/>
          <w:szCs w:val="22"/>
        </w:rPr>
        <w:t xml:space="preserve">progress is deterred by other insect predators like double checkered </w:t>
      </w:r>
      <w:proofErr w:type="spellStart"/>
      <w:r w:rsidR="00345813" w:rsidRPr="006E74D0">
        <w:rPr>
          <w:sz w:val="22"/>
          <w:szCs w:val="22"/>
        </w:rPr>
        <w:t>clerid</w:t>
      </w:r>
      <w:proofErr w:type="spellEnd"/>
      <w:r w:rsidR="00345813" w:rsidRPr="006E74D0">
        <w:rPr>
          <w:sz w:val="22"/>
          <w:szCs w:val="22"/>
        </w:rPr>
        <w:t xml:space="preserve"> (</w:t>
      </w:r>
      <w:proofErr w:type="spellStart"/>
      <w:r w:rsidR="00345813" w:rsidRPr="006E74D0">
        <w:rPr>
          <w:i/>
          <w:iCs/>
          <w:sz w:val="22"/>
          <w:szCs w:val="22"/>
        </w:rPr>
        <w:t>Thanasimus</w:t>
      </w:r>
      <w:proofErr w:type="spellEnd"/>
      <w:r w:rsidR="00345813" w:rsidRPr="006E74D0">
        <w:rPr>
          <w:i/>
          <w:iCs/>
          <w:sz w:val="22"/>
          <w:szCs w:val="22"/>
        </w:rPr>
        <w:t xml:space="preserve"> </w:t>
      </w:r>
      <w:proofErr w:type="spellStart"/>
      <w:r w:rsidR="00345813" w:rsidRPr="006E74D0">
        <w:rPr>
          <w:i/>
          <w:iCs/>
          <w:sz w:val="22"/>
          <w:szCs w:val="22"/>
        </w:rPr>
        <w:t>dubius</w:t>
      </w:r>
      <w:proofErr w:type="spellEnd"/>
      <w:r w:rsidR="00751660">
        <w:rPr>
          <w:sz w:val="22"/>
          <w:szCs w:val="22"/>
        </w:rPr>
        <w:t xml:space="preserve">; </w:t>
      </w:r>
      <w:r w:rsidR="00345813" w:rsidRPr="006E74D0">
        <w:rPr>
          <w:color w:val="0A0A0A"/>
          <w:sz w:val="22"/>
          <w:szCs w:val="22"/>
          <w:shd w:val="clear" w:color="auto" w:fill="FEFEFE"/>
        </w:rPr>
        <w:t xml:space="preserve">Coulson and </w:t>
      </w:r>
      <w:proofErr w:type="spellStart"/>
      <w:r w:rsidR="00345813" w:rsidRPr="006E74D0">
        <w:rPr>
          <w:color w:val="0A0A0A"/>
          <w:sz w:val="22"/>
          <w:szCs w:val="22"/>
          <w:shd w:val="clear" w:color="auto" w:fill="FEFEFE"/>
        </w:rPr>
        <w:t>Klepzig</w:t>
      </w:r>
      <w:proofErr w:type="spellEnd"/>
      <w:r w:rsidR="00345813" w:rsidRPr="006E74D0">
        <w:rPr>
          <w:color w:val="0A0A0A"/>
          <w:sz w:val="22"/>
          <w:szCs w:val="22"/>
          <w:shd w:val="clear" w:color="auto" w:fill="FEFEFE"/>
        </w:rPr>
        <w:t xml:space="preserve"> 2011),</w:t>
      </w:r>
      <w:r w:rsidR="00345813" w:rsidRPr="006E74D0">
        <w:rPr>
          <w:sz w:val="22"/>
          <w:szCs w:val="22"/>
        </w:rPr>
        <w:t xml:space="preserve"> </w:t>
      </w:r>
      <w:ins w:id="1232" w:author="Jeff" w:date="2021-06-21T20:56:00Z">
        <w:r w:rsidR="00C50A70">
          <w:rPr>
            <w:sz w:val="22"/>
            <w:szCs w:val="22"/>
          </w:rPr>
          <w:t xml:space="preserve">or </w:t>
        </w:r>
      </w:ins>
      <w:ins w:id="1233" w:author="Jeff" w:date="2021-06-21T20:57:00Z">
        <w:r w:rsidR="00BD3555">
          <w:rPr>
            <w:sz w:val="22"/>
            <w:szCs w:val="22"/>
          </w:rPr>
          <w:t xml:space="preserve">some undetermined climate factor, </w:t>
        </w:r>
      </w:ins>
      <w:r w:rsidR="00345813" w:rsidRPr="006E74D0">
        <w:rPr>
          <w:sz w:val="22"/>
          <w:szCs w:val="22"/>
        </w:rPr>
        <w:t>it is possible</w:t>
      </w:r>
      <w:r w:rsidR="00C47820">
        <w:rPr>
          <w:sz w:val="22"/>
          <w:szCs w:val="22"/>
        </w:rPr>
        <w:t xml:space="preserve"> that</w:t>
      </w:r>
      <w:r w:rsidR="00345813" w:rsidRPr="006E74D0">
        <w:rPr>
          <w:sz w:val="22"/>
          <w:szCs w:val="22"/>
        </w:rPr>
        <w:t xml:space="preserve"> pitch pines along with understory plants, </w:t>
      </w:r>
      <w:r w:rsidR="00345813" w:rsidRPr="006E74D0">
        <w:rPr>
          <w:bCs/>
          <w:kern w:val="36"/>
          <w:sz w:val="22"/>
          <w:szCs w:val="22"/>
        </w:rPr>
        <w:t xml:space="preserve">butterflies and moth members of the Acadia ecosystem will suffer the same fate </w:t>
      </w:r>
      <w:r w:rsidR="004910BA">
        <w:rPr>
          <w:bCs/>
          <w:kern w:val="36"/>
          <w:sz w:val="22"/>
          <w:szCs w:val="22"/>
        </w:rPr>
        <w:t xml:space="preserve">in Maine </w:t>
      </w:r>
      <w:del w:id="1234" w:author="Jeff" w:date="2021-06-21T20:57:00Z">
        <w:r w:rsidR="004910BA" w:rsidDel="00BD3555">
          <w:rPr>
            <w:bCs/>
            <w:kern w:val="36"/>
            <w:sz w:val="22"/>
            <w:szCs w:val="22"/>
          </w:rPr>
          <w:delText xml:space="preserve">which is </w:delText>
        </w:r>
      </w:del>
      <w:r w:rsidR="00345813" w:rsidRPr="006E74D0">
        <w:rPr>
          <w:bCs/>
          <w:kern w:val="36"/>
          <w:sz w:val="22"/>
          <w:szCs w:val="22"/>
        </w:rPr>
        <w:t>experience</w:t>
      </w:r>
      <w:r w:rsidR="00230881">
        <w:rPr>
          <w:bCs/>
          <w:kern w:val="36"/>
          <w:sz w:val="22"/>
          <w:szCs w:val="22"/>
        </w:rPr>
        <w:t>d</w:t>
      </w:r>
      <w:r w:rsidR="00345813" w:rsidRPr="006E74D0">
        <w:rPr>
          <w:bCs/>
          <w:kern w:val="36"/>
          <w:sz w:val="22"/>
          <w:szCs w:val="22"/>
        </w:rPr>
        <w:t xml:space="preserve"> in more southerly locations (</w:t>
      </w:r>
      <w:proofErr w:type="spellStart"/>
      <w:r w:rsidR="00345813" w:rsidRPr="006E74D0">
        <w:rPr>
          <w:bCs/>
          <w:kern w:val="36"/>
          <w:sz w:val="22"/>
          <w:szCs w:val="22"/>
        </w:rPr>
        <w:t>Lesk</w:t>
      </w:r>
      <w:proofErr w:type="spellEnd"/>
      <w:r w:rsidR="00345813" w:rsidRPr="006E74D0">
        <w:rPr>
          <w:bCs/>
          <w:kern w:val="36"/>
          <w:sz w:val="22"/>
          <w:szCs w:val="22"/>
        </w:rPr>
        <w:t xml:space="preserve"> </w:t>
      </w:r>
      <w:r w:rsidR="00345813" w:rsidRPr="006E74D0">
        <w:rPr>
          <w:bCs/>
          <w:i/>
          <w:iCs/>
          <w:kern w:val="36"/>
          <w:sz w:val="22"/>
          <w:szCs w:val="22"/>
        </w:rPr>
        <w:t>et al</w:t>
      </w:r>
      <w:r w:rsidR="005B5FAD">
        <w:rPr>
          <w:bCs/>
          <w:i/>
          <w:iCs/>
          <w:kern w:val="36"/>
          <w:sz w:val="22"/>
          <w:szCs w:val="22"/>
        </w:rPr>
        <w:t>.</w:t>
      </w:r>
      <w:r w:rsidR="00345813" w:rsidRPr="006E74D0">
        <w:rPr>
          <w:bCs/>
          <w:kern w:val="36"/>
          <w:sz w:val="22"/>
          <w:szCs w:val="22"/>
        </w:rPr>
        <w:t xml:space="preserve"> 2017). </w:t>
      </w:r>
      <w:moveFromRangeStart w:id="1235" w:author="Jeff" w:date="2021-06-20T20:44:00Z" w:name="move75114280"/>
      <w:moveFrom w:id="1236" w:author="Jeff" w:date="2021-06-20T20:44:00Z">
        <w:r w:rsidR="00E90DD7" w:rsidRPr="006E74D0" w:rsidDel="008512EA">
          <w:rPr>
            <w:sz w:val="22"/>
            <w:szCs w:val="22"/>
          </w:rPr>
          <w:t xml:space="preserve">According to several authors (Day </w:t>
        </w:r>
        <w:r w:rsidR="00E90DD7" w:rsidRPr="006E74D0" w:rsidDel="008512EA">
          <w:rPr>
            <w:i/>
            <w:iCs/>
            <w:sz w:val="22"/>
            <w:szCs w:val="22"/>
          </w:rPr>
          <w:t>et al</w:t>
        </w:r>
        <w:r w:rsidR="005B5FAD" w:rsidDel="008512EA">
          <w:rPr>
            <w:sz w:val="22"/>
            <w:szCs w:val="22"/>
          </w:rPr>
          <w:t xml:space="preserve">. </w:t>
        </w:r>
        <w:r w:rsidR="00E90DD7" w:rsidRPr="006E74D0" w:rsidDel="008512EA">
          <w:rPr>
            <w:sz w:val="22"/>
            <w:szCs w:val="22"/>
          </w:rPr>
          <w:t xml:space="preserve">2005; Lee </w:t>
        </w:r>
        <w:r w:rsidR="00E90DD7" w:rsidRPr="006E74D0" w:rsidDel="008512EA">
          <w:rPr>
            <w:i/>
            <w:iCs/>
            <w:sz w:val="22"/>
            <w:szCs w:val="22"/>
          </w:rPr>
          <w:t>et al</w:t>
        </w:r>
        <w:r w:rsidR="005B5FAD" w:rsidDel="008512EA">
          <w:rPr>
            <w:sz w:val="22"/>
            <w:szCs w:val="22"/>
          </w:rPr>
          <w:t xml:space="preserve">. </w:t>
        </w:r>
        <w:r w:rsidR="00E90DD7" w:rsidRPr="006E74D0" w:rsidDel="008512EA">
          <w:rPr>
            <w:sz w:val="22"/>
            <w:szCs w:val="22"/>
          </w:rPr>
          <w:t xml:space="preserve">2019) warming climate impacts </w:t>
        </w:r>
        <w:r w:rsidR="00751660" w:rsidDel="008512EA">
          <w:rPr>
            <w:sz w:val="22"/>
            <w:szCs w:val="22"/>
          </w:rPr>
          <w:t xml:space="preserve">habitat </w:t>
        </w:r>
        <w:r w:rsidR="00E90DD7" w:rsidRPr="006E74D0" w:rsidDel="008512EA">
          <w:rPr>
            <w:sz w:val="22"/>
            <w:szCs w:val="22"/>
          </w:rPr>
          <w:t>suitability</w:t>
        </w:r>
        <w:r w:rsidR="00751660" w:rsidDel="008512EA">
          <w:rPr>
            <w:sz w:val="22"/>
            <w:szCs w:val="22"/>
          </w:rPr>
          <w:t xml:space="preserve"> and</w:t>
        </w:r>
        <w:r w:rsidR="00E90DD7" w:rsidDel="008512EA">
          <w:rPr>
            <w:sz w:val="22"/>
            <w:szCs w:val="22"/>
          </w:rPr>
          <w:t xml:space="preserve"> </w:t>
        </w:r>
        <w:r w:rsidR="00E90DD7" w:rsidRPr="006E74D0" w:rsidDel="008512EA">
          <w:rPr>
            <w:sz w:val="22"/>
            <w:szCs w:val="22"/>
          </w:rPr>
          <w:t>pitch pine tendencies to consolidate, regenerate or migrate may be in jeopardy</w:t>
        </w:r>
        <w:r w:rsidR="005A2365" w:rsidDel="008512EA">
          <w:rPr>
            <w:sz w:val="22"/>
            <w:szCs w:val="22"/>
          </w:rPr>
          <w:t xml:space="preserve"> </w:t>
        </w:r>
        <w:r w:rsidR="00E90DD7" w:rsidRPr="00C776FA" w:rsidDel="008512EA">
          <w:rPr>
            <w:strike/>
            <w:sz w:val="22"/>
            <w:szCs w:val="22"/>
          </w:rPr>
          <w:t xml:space="preserve">These effects are likely to eventually limit aspects of </w:t>
        </w:r>
        <w:r w:rsidR="00F3370C" w:rsidRPr="00C776FA" w:rsidDel="008512EA">
          <w:rPr>
            <w:strike/>
            <w:sz w:val="22"/>
            <w:szCs w:val="22"/>
          </w:rPr>
          <w:t>persistence capacity</w:t>
        </w:r>
        <w:r w:rsidR="00E90DD7" w:rsidRPr="00C776FA" w:rsidDel="008512EA">
          <w:rPr>
            <w:strike/>
            <w:sz w:val="22"/>
            <w:szCs w:val="22"/>
          </w:rPr>
          <w:t xml:space="preserve"> such as niche expansion, if they have not already,</w:t>
        </w:r>
        <w:r w:rsidR="00E90DD7" w:rsidRPr="006E74D0" w:rsidDel="008512EA">
          <w:rPr>
            <w:sz w:val="22"/>
            <w:szCs w:val="22"/>
          </w:rPr>
          <w:t xml:space="preserve"> through a combination of diminished open space capacity, loss of enriched substrates and elimination of </w:t>
        </w:r>
        <w:r w:rsidR="00751660" w:rsidDel="008512EA">
          <w:rPr>
            <w:sz w:val="22"/>
            <w:szCs w:val="22"/>
          </w:rPr>
          <w:t>suitable habitats</w:t>
        </w:r>
        <w:r w:rsidR="00E70848" w:rsidDel="008512EA">
          <w:rPr>
            <w:sz w:val="22"/>
            <w:szCs w:val="22"/>
          </w:rPr>
          <w:t xml:space="preserve"> (Day </w:t>
        </w:r>
        <w:r w:rsidR="00E70848" w:rsidRPr="00E70848" w:rsidDel="008512EA">
          <w:rPr>
            <w:i/>
            <w:iCs/>
            <w:sz w:val="22"/>
            <w:szCs w:val="22"/>
          </w:rPr>
          <w:t>et al</w:t>
        </w:r>
        <w:r w:rsidR="005B5FAD" w:rsidDel="008512EA">
          <w:rPr>
            <w:i/>
            <w:iCs/>
            <w:sz w:val="22"/>
            <w:szCs w:val="22"/>
          </w:rPr>
          <w:t>.</w:t>
        </w:r>
        <w:r w:rsidR="00E70848" w:rsidDel="008512EA">
          <w:rPr>
            <w:sz w:val="22"/>
            <w:szCs w:val="22"/>
          </w:rPr>
          <w:t xml:space="preserve"> 2005).</w:t>
        </w:r>
      </w:moveFrom>
      <w:moveFromRangeEnd w:id="1235"/>
    </w:p>
    <w:p w14:paraId="6A2531D8" w14:textId="77777777" w:rsidR="006F37E3" w:rsidRDefault="006F37E3" w:rsidP="004E0163">
      <w:pPr>
        <w:spacing w:line="360" w:lineRule="auto"/>
        <w:jc w:val="both"/>
        <w:rPr>
          <w:sz w:val="22"/>
          <w:szCs w:val="22"/>
        </w:rPr>
        <w:pPrChange w:id="1237" w:author="Jeff" w:date="2021-06-24T02:34:00Z">
          <w:pPr>
            <w:spacing w:line="276" w:lineRule="auto"/>
            <w:jc w:val="both"/>
          </w:pPr>
        </w:pPrChange>
      </w:pPr>
    </w:p>
    <w:p w14:paraId="78212A82" w14:textId="77777777" w:rsidR="00A369A1" w:rsidRDefault="00345813" w:rsidP="002F5049">
      <w:pPr>
        <w:spacing w:line="276" w:lineRule="auto"/>
        <w:jc w:val="both"/>
        <w:rPr>
          <w:ins w:id="1238" w:author="Jeff" w:date="2021-06-23T13:54:00Z"/>
          <w:sz w:val="22"/>
          <w:szCs w:val="22"/>
        </w:rPr>
      </w:pPr>
      <w:r w:rsidRPr="003757BC">
        <w:rPr>
          <w:strike/>
          <w:sz w:val="22"/>
          <w:szCs w:val="22"/>
        </w:rPr>
        <w:t xml:space="preserve">pine is considered an important guardian of underlying heath communities at </w:t>
      </w:r>
      <w:r w:rsidR="00C437EC" w:rsidRPr="003757BC">
        <w:rPr>
          <w:strike/>
          <w:sz w:val="22"/>
          <w:szCs w:val="22"/>
        </w:rPr>
        <w:t>Mt. Desert Island</w:t>
      </w:r>
      <w:r w:rsidRPr="003757BC">
        <w:rPr>
          <w:strike/>
          <w:sz w:val="22"/>
          <w:szCs w:val="22"/>
        </w:rPr>
        <w:t>; it is foundational as a necessary ecosystem component in a stressed environment.</w:t>
      </w:r>
      <w:r w:rsidRPr="006E74D0">
        <w:rPr>
          <w:sz w:val="22"/>
          <w:szCs w:val="22"/>
        </w:rPr>
        <w:t xml:space="preserve"> </w:t>
      </w:r>
      <w:moveFromRangeStart w:id="1239" w:author="Jeff" w:date="2021-06-21T20:59:00Z" w:name="move75201533"/>
      <w:moveFrom w:id="1240" w:author="Jeff" w:date="2021-06-21T20:59:00Z">
        <w:r w:rsidR="00BC6C54" w:rsidDel="00BD3555">
          <w:rPr>
            <w:sz w:val="22"/>
            <w:szCs w:val="22"/>
          </w:rPr>
          <w:t xml:space="preserve">Due in part to </w:t>
        </w:r>
        <w:r w:rsidRPr="006E74D0" w:rsidDel="00BD3555">
          <w:rPr>
            <w:sz w:val="22"/>
            <w:szCs w:val="22"/>
          </w:rPr>
          <w:t xml:space="preserve">increasing climate pressures, tree retreat </w:t>
        </w:r>
        <w:r w:rsidR="005B5FAD" w:rsidDel="00BD3555">
          <w:rPr>
            <w:sz w:val="22"/>
            <w:szCs w:val="22"/>
          </w:rPr>
          <w:t xml:space="preserve">at Mt. Desert, </w:t>
        </w:r>
        <w:r w:rsidRPr="006E74D0" w:rsidDel="00BD3555">
          <w:rPr>
            <w:sz w:val="22"/>
            <w:szCs w:val="22"/>
          </w:rPr>
          <w:t>into ever more sparse conditions</w:t>
        </w:r>
        <w:r w:rsidR="005B5FAD" w:rsidDel="00BD3555">
          <w:rPr>
            <w:sz w:val="22"/>
            <w:szCs w:val="22"/>
          </w:rPr>
          <w:t>,</w:t>
        </w:r>
        <w:r w:rsidRPr="006E74D0" w:rsidDel="00BD3555">
          <w:rPr>
            <w:sz w:val="22"/>
            <w:szCs w:val="22"/>
          </w:rPr>
          <w:t xml:space="preserve"> reinforces their facilitator status (Connell and Slatyer 1977) </w:t>
        </w:r>
        <w:r w:rsidR="00BC6C54" w:rsidDel="00BD3555">
          <w:rPr>
            <w:sz w:val="22"/>
            <w:szCs w:val="22"/>
          </w:rPr>
          <w:t>as a maintainer</w:t>
        </w:r>
        <w:r w:rsidRPr="006E74D0" w:rsidDel="00BD3555">
          <w:rPr>
            <w:sz w:val="22"/>
            <w:szCs w:val="22"/>
          </w:rPr>
          <w:t xml:space="preserve"> of underlying flora through a sharing and distribution of ecoservices. </w:t>
        </w:r>
      </w:moveFrom>
      <w:moveFromRangeEnd w:id="1239"/>
      <w:r w:rsidRPr="00C776FA">
        <w:rPr>
          <w:strike/>
          <w:sz w:val="22"/>
          <w:szCs w:val="22"/>
        </w:rPr>
        <w:t xml:space="preserve">The model we proposed is not </w:t>
      </w:r>
      <w:r w:rsidR="00167ACC" w:rsidRPr="00C776FA">
        <w:rPr>
          <w:strike/>
          <w:sz w:val="22"/>
          <w:szCs w:val="22"/>
        </w:rPr>
        <w:t xml:space="preserve">built on </w:t>
      </w:r>
      <w:r w:rsidRPr="00C776FA">
        <w:rPr>
          <w:strike/>
          <w:sz w:val="22"/>
          <w:szCs w:val="22"/>
        </w:rPr>
        <w:t xml:space="preserve">a </w:t>
      </w:r>
      <w:r w:rsidR="00E6529C" w:rsidRPr="00C776FA">
        <w:rPr>
          <w:strike/>
          <w:sz w:val="22"/>
          <w:szCs w:val="22"/>
        </w:rPr>
        <w:t>quantitative</w:t>
      </w:r>
      <w:r w:rsidRPr="00C776FA">
        <w:rPr>
          <w:strike/>
          <w:sz w:val="22"/>
          <w:szCs w:val="22"/>
        </w:rPr>
        <w:t xml:space="preserve"> framework </w:t>
      </w:r>
      <w:r w:rsidR="00D919A2" w:rsidRPr="00C776FA">
        <w:rPr>
          <w:strike/>
          <w:sz w:val="22"/>
          <w:szCs w:val="22"/>
        </w:rPr>
        <w:t>nor is it</w:t>
      </w:r>
      <w:r w:rsidRPr="00C776FA">
        <w:rPr>
          <w:strike/>
          <w:sz w:val="22"/>
          <w:szCs w:val="22"/>
        </w:rPr>
        <w:t xml:space="preserve"> </w:t>
      </w:r>
      <w:r w:rsidR="00E95C6B" w:rsidRPr="00C776FA">
        <w:rPr>
          <w:strike/>
          <w:sz w:val="22"/>
          <w:szCs w:val="22"/>
        </w:rPr>
        <w:t>intende</w:t>
      </w:r>
      <w:r w:rsidRPr="00C776FA">
        <w:rPr>
          <w:strike/>
          <w:sz w:val="22"/>
          <w:szCs w:val="22"/>
        </w:rPr>
        <w:t xml:space="preserve">d as a predictive model, </w:t>
      </w:r>
      <w:r w:rsidR="00E95C6B" w:rsidRPr="00C776FA">
        <w:rPr>
          <w:i/>
          <w:iCs/>
          <w:strike/>
          <w:sz w:val="22"/>
          <w:szCs w:val="22"/>
        </w:rPr>
        <w:t>per se</w:t>
      </w:r>
      <w:r w:rsidR="00E95C6B" w:rsidRPr="00C776FA">
        <w:rPr>
          <w:strike/>
          <w:sz w:val="22"/>
          <w:szCs w:val="22"/>
        </w:rPr>
        <w:t xml:space="preserve">, </w:t>
      </w:r>
      <w:r w:rsidRPr="00C776FA">
        <w:rPr>
          <w:strike/>
          <w:sz w:val="22"/>
          <w:szCs w:val="22"/>
        </w:rPr>
        <w:t xml:space="preserve">yet results </w:t>
      </w:r>
      <w:r w:rsidR="000324C8" w:rsidRPr="00C776FA">
        <w:rPr>
          <w:strike/>
          <w:sz w:val="22"/>
          <w:szCs w:val="22"/>
        </w:rPr>
        <w:t>attached</w:t>
      </w:r>
      <w:r w:rsidRPr="00C776FA">
        <w:rPr>
          <w:strike/>
          <w:sz w:val="22"/>
          <w:szCs w:val="22"/>
        </w:rPr>
        <w:t xml:space="preserve"> to </w:t>
      </w:r>
      <w:r w:rsidRPr="00C776FA">
        <w:rPr>
          <w:strike/>
          <w:sz w:val="22"/>
          <w:szCs w:val="22"/>
        </w:rPr>
        <w:lastRenderedPageBreak/>
        <w:t xml:space="preserve">this model are useful </w:t>
      </w:r>
      <w:r w:rsidR="00324C91" w:rsidRPr="00C776FA">
        <w:rPr>
          <w:strike/>
          <w:sz w:val="22"/>
          <w:szCs w:val="22"/>
        </w:rPr>
        <w:t xml:space="preserve">in several ways. First, </w:t>
      </w:r>
      <w:r w:rsidR="00E6529C" w:rsidRPr="00C776FA">
        <w:rPr>
          <w:strike/>
          <w:sz w:val="22"/>
          <w:szCs w:val="22"/>
        </w:rPr>
        <w:t xml:space="preserve">these </w:t>
      </w:r>
      <w:r w:rsidR="00324C91" w:rsidRPr="00C776FA">
        <w:rPr>
          <w:strike/>
          <w:sz w:val="22"/>
          <w:szCs w:val="22"/>
        </w:rPr>
        <w:t xml:space="preserve">metrics </w:t>
      </w:r>
      <w:r w:rsidR="00167ACC" w:rsidRPr="00C776FA">
        <w:rPr>
          <w:strike/>
          <w:sz w:val="22"/>
          <w:szCs w:val="22"/>
        </w:rPr>
        <w:t>provide a context for describing</w:t>
      </w:r>
      <w:r w:rsidR="00324C91" w:rsidRPr="00C776FA">
        <w:rPr>
          <w:strike/>
          <w:sz w:val="22"/>
          <w:szCs w:val="22"/>
        </w:rPr>
        <w:t xml:space="preserve"> recovery or persistence</w:t>
      </w:r>
      <w:r w:rsidR="00FA49A2" w:rsidRPr="00C776FA">
        <w:rPr>
          <w:strike/>
          <w:sz w:val="22"/>
          <w:szCs w:val="22"/>
        </w:rPr>
        <w:t xml:space="preserve"> </w:t>
      </w:r>
      <w:r w:rsidR="00167ACC" w:rsidRPr="00C776FA">
        <w:rPr>
          <w:strike/>
          <w:sz w:val="22"/>
          <w:szCs w:val="22"/>
        </w:rPr>
        <w:t>in</w:t>
      </w:r>
      <w:r w:rsidR="00FA49A2" w:rsidRPr="00C776FA">
        <w:rPr>
          <w:strike/>
          <w:sz w:val="22"/>
          <w:szCs w:val="22"/>
        </w:rPr>
        <w:t xml:space="preserve"> mathematical</w:t>
      </w:r>
      <w:r w:rsidR="00167ACC" w:rsidRPr="00C776FA">
        <w:rPr>
          <w:strike/>
          <w:sz w:val="22"/>
          <w:szCs w:val="22"/>
        </w:rPr>
        <w:t xml:space="preserve"> relationships </w:t>
      </w:r>
      <w:r w:rsidR="00FA49A2" w:rsidRPr="00C776FA">
        <w:rPr>
          <w:strike/>
          <w:sz w:val="22"/>
          <w:szCs w:val="22"/>
        </w:rPr>
        <w:t>along an adaptivity curve. Second, our method operationalize</w:t>
      </w:r>
      <w:r w:rsidR="00167ACC" w:rsidRPr="00C776FA">
        <w:rPr>
          <w:strike/>
          <w:sz w:val="22"/>
          <w:szCs w:val="22"/>
        </w:rPr>
        <w:t>s</w:t>
      </w:r>
      <w:r w:rsidR="00FA49A2" w:rsidRPr="00C776FA">
        <w:rPr>
          <w:strike/>
          <w:sz w:val="22"/>
          <w:szCs w:val="22"/>
        </w:rPr>
        <w:t xml:space="preserve"> recovery and persistence mechanisms fit </w:t>
      </w:r>
      <w:r w:rsidR="00167ACC" w:rsidRPr="00C776FA">
        <w:rPr>
          <w:strike/>
          <w:sz w:val="22"/>
          <w:szCs w:val="22"/>
        </w:rPr>
        <w:t xml:space="preserve">to </w:t>
      </w:r>
      <w:r w:rsidR="00FA49A2" w:rsidRPr="00C776FA">
        <w:rPr>
          <w:strike/>
          <w:sz w:val="22"/>
          <w:szCs w:val="22"/>
        </w:rPr>
        <w:t>an ecological framework (Brand and Jax 2007). Finally, our model</w:t>
      </w:r>
      <w:r w:rsidR="00FA49A2">
        <w:rPr>
          <w:sz w:val="22"/>
          <w:szCs w:val="22"/>
        </w:rPr>
        <w:t xml:space="preserve"> </w:t>
      </w:r>
    </w:p>
    <w:p w14:paraId="7DCA1409" w14:textId="0069E17E" w:rsidR="00A369A1" w:rsidRPr="00CE4FA2" w:rsidRDefault="00A369A1" w:rsidP="004E0163">
      <w:pPr>
        <w:spacing w:line="360" w:lineRule="auto"/>
        <w:jc w:val="both"/>
        <w:rPr>
          <w:ins w:id="1241" w:author="Jeff" w:date="2021-06-23T13:54:00Z"/>
          <w:i/>
          <w:iCs/>
          <w:sz w:val="22"/>
          <w:szCs w:val="22"/>
          <w:rPrChange w:id="1242" w:author="Jeff" w:date="2021-06-24T03:08:00Z">
            <w:rPr>
              <w:ins w:id="1243" w:author="Jeff" w:date="2021-06-23T13:54:00Z"/>
              <w:sz w:val="22"/>
              <w:szCs w:val="22"/>
            </w:rPr>
          </w:rPrChange>
        </w:rPr>
        <w:pPrChange w:id="1244" w:author="Jeff" w:date="2021-06-24T02:34:00Z">
          <w:pPr>
            <w:spacing w:line="276" w:lineRule="auto"/>
            <w:jc w:val="both"/>
          </w:pPr>
        </w:pPrChange>
      </w:pPr>
      <w:ins w:id="1245" w:author="Jeff" w:date="2021-06-23T13:54:00Z">
        <w:r w:rsidRPr="00CE4FA2">
          <w:rPr>
            <w:i/>
            <w:iCs/>
            <w:sz w:val="22"/>
            <w:szCs w:val="22"/>
            <w:rPrChange w:id="1246" w:author="Jeff" w:date="2021-06-24T03:08:00Z">
              <w:rPr>
                <w:sz w:val="22"/>
                <w:szCs w:val="22"/>
              </w:rPr>
            </w:rPrChange>
          </w:rPr>
          <w:t>Colony management at Mt Desert</w:t>
        </w:r>
      </w:ins>
      <w:ins w:id="1247" w:author="Jeff" w:date="2021-06-24T04:27:00Z">
        <w:r w:rsidR="007403E7">
          <w:rPr>
            <w:i/>
            <w:iCs/>
            <w:sz w:val="22"/>
            <w:szCs w:val="22"/>
          </w:rPr>
          <w:t xml:space="preserve"> and beyond</w:t>
        </w:r>
      </w:ins>
    </w:p>
    <w:p w14:paraId="2D02F599" w14:textId="0FA7178C" w:rsidR="00DD04C3" w:rsidRDefault="002235F3" w:rsidP="004E0163">
      <w:pPr>
        <w:spacing w:line="360" w:lineRule="auto"/>
        <w:jc w:val="both"/>
        <w:rPr>
          <w:sz w:val="22"/>
          <w:szCs w:val="22"/>
        </w:rPr>
        <w:pPrChange w:id="1248" w:author="Jeff" w:date="2021-06-24T02:34:00Z">
          <w:pPr>
            <w:spacing w:line="276" w:lineRule="auto"/>
            <w:jc w:val="both"/>
          </w:pPr>
        </w:pPrChange>
      </w:pPr>
      <w:r>
        <w:rPr>
          <w:sz w:val="22"/>
          <w:szCs w:val="22"/>
        </w:rPr>
        <w:t xml:space="preserve">Our </w:t>
      </w:r>
      <w:del w:id="1249" w:author="Jeff" w:date="2021-06-24T04:22:00Z">
        <w:r w:rsidDel="007403E7">
          <w:rPr>
            <w:sz w:val="22"/>
            <w:szCs w:val="22"/>
          </w:rPr>
          <w:delText xml:space="preserve">observations of </w:delText>
        </w:r>
      </w:del>
      <w:r>
        <w:rPr>
          <w:sz w:val="22"/>
          <w:szCs w:val="22"/>
        </w:rPr>
        <w:t xml:space="preserve">pitch pine </w:t>
      </w:r>
      <w:del w:id="1250" w:author="Jeff" w:date="2021-06-24T04:22:00Z">
        <w:r w:rsidDel="007403E7">
          <w:rPr>
            <w:sz w:val="22"/>
            <w:szCs w:val="22"/>
          </w:rPr>
          <w:delText>dynamics and persistence response over the past decades must</w:delText>
        </w:r>
      </w:del>
      <w:ins w:id="1251" w:author="Jeff" w:date="2021-06-24T04:22:00Z">
        <w:r w:rsidR="007403E7">
          <w:rPr>
            <w:sz w:val="22"/>
            <w:szCs w:val="22"/>
          </w:rPr>
          <w:t xml:space="preserve">data are </w:t>
        </w:r>
      </w:ins>
      <w:ins w:id="1252" w:author="Jeff" w:date="2021-06-24T04:27:00Z">
        <w:r w:rsidR="007403E7">
          <w:rPr>
            <w:sz w:val="22"/>
            <w:szCs w:val="22"/>
          </w:rPr>
          <w:t>preliminary based on the need for future</w:t>
        </w:r>
      </w:ins>
      <w:ins w:id="1253" w:author="Jeff" w:date="2021-06-24T04:28:00Z">
        <w:r w:rsidR="007403E7">
          <w:rPr>
            <w:sz w:val="22"/>
            <w:szCs w:val="22"/>
          </w:rPr>
          <w:t xml:space="preserve"> replication of trait studies</w:t>
        </w:r>
      </w:ins>
      <w:ins w:id="1254" w:author="Jeff" w:date="2021-06-24T04:30:00Z">
        <w:r w:rsidR="007403E7">
          <w:rPr>
            <w:sz w:val="22"/>
            <w:szCs w:val="22"/>
          </w:rPr>
          <w:t xml:space="preserve">; yet </w:t>
        </w:r>
      </w:ins>
      <w:ins w:id="1255" w:author="Jeff" w:date="2021-06-24T04:28:00Z">
        <w:r w:rsidR="007403E7">
          <w:rPr>
            <w:sz w:val="22"/>
            <w:szCs w:val="22"/>
          </w:rPr>
          <w:t xml:space="preserve">there is </w:t>
        </w:r>
      </w:ins>
      <w:ins w:id="1256" w:author="Jeff" w:date="2021-06-24T04:29:00Z">
        <w:r w:rsidR="007403E7">
          <w:rPr>
            <w:sz w:val="22"/>
            <w:szCs w:val="22"/>
          </w:rPr>
          <w:t xml:space="preserve">already </w:t>
        </w:r>
      </w:ins>
      <w:ins w:id="1257" w:author="Jeff" w:date="2021-06-24T04:28:00Z">
        <w:r w:rsidR="007403E7">
          <w:rPr>
            <w:sz w:val="22"/>
            <w:szCs w:val="22"/>
          </w:rPr>
          <w:t xml:space="preserve">sufficient information </w:t>
        </w:r>
      </w:ins>
      <w:del w:id="1258" w:author="Jeff" w:date="2021-06-24T04:30:00Z">
        <w:r w:rsidDel="007403E7">
          <w:rPr>
            <w:sz w:val="22"/>
            <w:szCs w:val="22"/>
          </w:rPr>
          <w:delText xml:space="preserve"> </w:delText>
        </w:r>
      </w:del>
      <w:ins w:id="1259" w:author="Jeff" w:date="2021-06-24T04:29:00Z">
        <w:r w:rsidR="007403E7">
          <w:rPr>
            <w:sz w:val="22"/>
            <w:szCs w:val="22"/>
          </w:rPr>
          <w:t xml:space="preserve">to </w:t>
        </w:r>
      </w:ins>
      <w:r>
        <w:rPr>
          <w:sz w:val="22"/>
          <w:szCs w:val="22"/>
        </w:rPr>
        <w:t xml:space="preserve">inform </w:t>
      </w:r>
      <w:del w:id="1260" w:author="Jeff" w:date="2021-06-24T04:30:00Z">
        <w:r w:rsidDel="007403E7">
          <w:rPr>
            <w:sz w:val="22"/>
            <w:szCs w:val="22"/>
          </w:rPr>
          <w:delText xml:space="preserve">management decisions by </w:delText>
        </w:r>
      </w:del>
      <w:r>
        <w:rPr>
          <w:sz w:val="22"/>
          <w:szCs w:val="22"/>
        </w:rPr>
        <w:t xml:space="preserve">National Park Service (Miller </w:t>
      </w:r>
      <w:r w:rsidRPr="00FB0486">
        <w:rPr>
          <w:i/>
          <w:iCs/>
          <w:sz w:val="22"/>
          <w:szCs w:val="22"/>
        </w:rPr>
        <w:t>et al</w:t>
      </w:r>
      <w:r>
        <w:rPr>
          <w:i/>
          <w:iCs/>
          <w:sz w:val="22"/>
          <w:szCs w:val="22"/>
        </w:rPr>
        <w:t>.</w:t>
      </w:r>
      <w:r>
        <w:rPr>
          <w:sz w:val="22"/>
          <w:szCs w:val="22"/>
        </w:rPr>
        <w:t xml:space="preserve"> 2014)</w:t>
      </w:r>
      <w:ins w:id="1261" w:author="Jeff" w:date="2021-06-24T04:30:00Z">
        <w:r w:rsidR="007403E7">
          <w:rPr>
            <w:sz w:val="22"/>
            <w:szCs w:val="22"/>
          </w:rPr>
          <w:t xml:space="preserve"> management</w:t>
        </w:r>
      </w:ins>
      <w:r>
        <w:rPr>
          <w:sz w:val="22"/>
          <w:szCs w:val="22"/>
        </w:rPr>
        <w:t xml:space="preserve"> charged with protection of </w:t>
      </w:r>
      <w:del w:id="1262" w:author="Jeff" w:date="2021-06-24T04:23:00Z">
        <w:r w:rsidDel="007403E7">
          <w:rPr>
            <w:sz w:val="22"/>
            <w:szCs w:val="22"/>
          </w:rPr>
          <w:delText>pitch pine</w:delText>
        </w:r>
      </w:del>
      <w:ins w:id="1263" w:author="Jeff" w:date="2021-06-24T04:23:00Z">
        <w:r w:rsidR="007403E7">
          <w:rPr>
            <w:sz w:val="22"/>
            <w:szCs w:val="22"/>
          </w:rPr>
          <w:t xml:space="preserve">this species. </w:t>
        </w:r>
      </w:ins>
      <w:ins w:id="1264" w:author="Jeff" w:date="2021-06-24T04:31:00Z">
        <w:r w:rsidR="007403E7">
          <w:rPr>
            <w:sz w:val="22"/>
            <w:szCs w:val="22"/>
          </w:rPr>
          <w:t>The</w:t>
        </w:r>
      </w:ins>
      <w:ins w:id="1265" w:author="Jeff" w:date="2021-06-24T04:23:00Z">
        <w:r w:rsidR="007403E7">
          <w:rPr>
            <w:sz w:val="22"/>
            <w:szCs w:val="22"/>
          </w:rPr>
          <w:t xml:space="preserve"> importance </w:t>
        </w:r>
      </w:ins>
      <w:ins w:id="1266" w:author="Jeff" w:date="2021-06-24T04:31:00Z">
        <w:r w:rsidR="007403E7">
          <w:rPr>
            <w:sz w:val="22"/>
            <w:szCs w:val="22"/>
          </w:rPr>
          <w:t xml:space="preserve">of this species </w:t>
        </w:r>
      </w:ins>
      <w:ins w:id="1267" w:author="Jeff" w:date="2021-06-24T04:23:00Z">
        <w:r w:rsidR="007403E7">
          <w:rPr>
            <w:sz w:val="22"/>
            <w:szCs w:val="22"/>
          </w:rPr>
          <w:t xml:space="preserve">cannot be overstated from an ecological </w:t>
        </w:r>
      </w:ins>
      <w:ins w:id="1268" w:author="Jeff" w:date="2021-06-24T04:31:00Z">
        <w:r w:rsidR="007403E7">
          <w:rPr>
            <w:sz w:val="22"/>
            <w:szCs w:val="22"/>
          </w:rPr>
          <w:t xml:space="preserve">(globally threatened) </w:t>
        </w:r>
        <w:r w:rsidR="007403E7">
          <w:rPr>
            <w:sz w:val="22"/>
            <w:szCs w:val="22"/>
          </w:rPr>
          <w:t xml:space="preserve">standpoint </w:t>
        </w:r>
        <w:r w:rsidR="003E0FB4">
          <w:rPr>
            <w:sz w:val="22"/>
            <w:szCs w:val="22"/>
          </w:rPr>
          <w:t>and a regional need t</w:t>
        </w:r>
      </w:ins>
      <w:ins w:id="1269" w:author="Jeff" w:date="2021-06-24T04:32:00Z">
        <w:r w:rsidR="003E0FB4">
          <w:rPr>
            <w:sz w:val="22"/>
            <w:szCs w:val="22"/>
          </w:rPr>
          <w:t xml:space="preserve">o preserve a highly </w:t>
        </w:r>
      </w:ins>
      <w:del w:id="1270" w:author="Jeff" w:date="2021-06-24T04:32:00Z">
        <w:r w:rsidDel="003E0FB4">
          <w:rPr>
            <w:sz w:val="22"/>
            <w:szCs w:val="22"/>
          </w:rPr>
          <w:delText xml:space="preserve"> </w:delText>
        </w:r>
      </w:del>
      <w:del w:id="1271" w:author="Jeff" w:date="2021-06-24T04:23:00Z">
        <w:r w:rsidDel="007403E7">
          <w:rPr>
            <w:sz w:val="22"/>
            <w:szCs w:val="22"/>
          </w:rPr>
          <w:delText xml:space="preserve">which </w:delText>
        </w:r>
      </w:del>
      <w:del w:id="1272" w:author="Jeff" w:date="2021-06-24T04:32:00Z">
        <w:r w:rsidDel="003E0FB4">
          <w:rPr>
            <w:sz w:val="22"/>
            <w:szCs w:val="22"/>
          </w:rPr>
          <w:delText xml:space="preserve">anchors an </w:delText>
        </w:r>
      </w:del>
      <w:r>
        <w:rPr>
          <w:sz w:val="22"/>
          <w:szCs w:val="22"/>
        </w:rPr>
        <w:t xml:space="preserve">environmentally sensitive barrens </w:t>
      </w:r>
      <w:ins w:id="1273" w:author="Jeff" w:date="2021-06-24T04:24:00Z">
        <w:r w:rsidR="007403E7">
          <w:rPr>
            <w:sz w:val="22"/>
            <w:szCs w:val="22"/>
          </w:rPr>
          <w:t xml:space="preserve">and heathland </w:t>
        </w:r>
      </w:ins>
      <w:r>
        <w:rPr>
          <w:sz w:val="22"/>
          <w:szCs w:val="22"/>
        </w:rPr>
        <w:t>ecosystem</w:t>
      </w:r>
      <w:ins w:id="1274" w:author="Jeff" w:date="2021-06-24T04:32:00Z">
        <w:r w:rsidR="003E0FB4">
          <w:rPr>
            <w:sz w:val="22"/>
            <w:szCs w:val="22"/>
          </w:rPr>
          <w:t xml:space="preserve"> which anchors so many other plant, animal and insect species</w:t>
        </w:r>
      </w:ins>
      <w:del w:id="1275" w:author="Jeff" w:date="2021-06-24T04:24:00Z">
        <w:r w:rsidDel="007403E7">
          <w:rPr>
            <w:sz w:val="22"/>
            <w:szCs w:val="22"/>
          </w:rPr>
          <w:delText xml:space="preserve"> featuring heath communities</w:delText>
        </w:r>
      </w:del>
      <w:ins w:id="1276" w:author="Jeff" w:date="2021-06-20T20:47:00Z">
        <w:r w:rsidR="008512EA">
          <w:rPr>
            <w:sz w:val="22"/>
            <w:szCs w:val="22"/>
          </w:rPr>
          <w:t xml:space="preserve">. </w:t>
        </w:r>
      </w:ins>
      <w:del w:id="1277" w:author="Jeff" w:date="2021-06-20T20:47:00Z">
        <w:r w:rsidDel="008512EA">
          <w:rPr>
            <w:sz w:val="22"/>
            <w:szCs w:val="22"/>
          </w:rPr>
          <w:delText>, similar in many respects to those located in nearly twenty other states to the south</w:delText>
        </w:r>
        <w:r w:rsidRPr="00BD24E8" w:rsidDel="008512EA">
          <w:rPr>
            <w:strike/>
            <w:sz w:val="22"/>
            <w:szCs w:val="22"/>
          </w:rPr>
          <w:delText xml:space="preserve">Pitch </w:delText>
        </w:r>
      </w:del>
      <w:del w:id="1278" w:author="Jeff" w:date="2021-06-24T04:32:00Z">
        <w:r w:rsidR="005A2365" w:rsidDel="003E0FB4">
          <w:rPr>
            <w:sz w:val="22"/>
            <w:szCs w:val="22"/>
          </w:rPr>
          <w:delText>Our</w:delText>
        </w:r>
      </w:del>
      <w:ins w:id="1279" w:author="Jeff" w:date="2021-06-24T04:32:00Z">
        <w:r w:rsidR="003E0FB4">
          <w:rPr>
            <w:sz w:val="22"/>
            <w:szCs w:val="22"/>
          </w:rPr>
          <w:t>Depe</w:t>
        </w:r>
      </w:ins>
      <w:ins w:id="1280" w:author="Jeff" w:date="2021-06-24T04:33:00Z">
        <w:r w:rsidR="003E0FB4">
          <w:rPr>
            <w:sz w:val="22"/>
            <w:szCs w:val="22"/>
          </w:rPr>
          <w:t>nding on similarities with other</w:t>
        </w:r>
      </w:ins>
      <w:r w:rsidR="005A2365">
        <w:rPr>
          <w:sz w:val="22"/>
          <w:szCs w:val="22"/>
        </w:rPr>
        <w:t xml:space="preserve"> </w:t>
      </w:r>
      <w:ins w:id="1281" w:author="Jeff" w:date="2021-06-24T04:33:00Z">
        <w:r w:rsidR="003E0FB4" w:rsidRPr="006E74D0">
          <w:rPr>
            <w:sz w:val="22"/>
            <w:szCs w:val="22"/>
          </w:rPr>
          <w:t xml:space="preserve">pitch pine ecosystems </w:t>
        </w:r>
        <w:r w:rsidR="003E0FB4">
          <w:rPr>
            <w:sz w:val="22"/>
            <w:szCs w:val="22"/>
          </w:rPr>
          <w:t xml:space="preserve">outside of the </w:t>
        </w:r>
        <w:r w:rsidR="003E0FB4" w:rsidRPr="006E74D0">
          <w:rPr>
            <w:sz w:val="22"/>
            <w:szCs w:val="22"/>
          </w:rPr>
          <w:t>Northeast U.S.</w:t>
        </w:r>
        <w:r w:rsidR="003E0FB4" w:rsidRPr="008512EA">
          <w:rPr>
            <w:sz w:val="22"/>
            <w:szCs w:val="22"/>
          </w:rPr>
          <w:t xml:space="preserve"> </w:t>
        </w:r>
        <w:r w:rsidR="003E0FB4">
          <w:rPr>
            <w:sz w:val="22"/>
            <w:szCs w:val="22"/>
          </w:rPr>
          <w:t>(Fuller and Quine 2016)</w:t>
        </w:r>
        <w:r w:rsidR="003E0FB4">
          <w:rPr>
            <w:sz w:val="22"/>
            <w:szCs w:val="22"/>
          </w:rPr>
          <w:t>, our</w:t>
        </w:r>
        <w:r w:rsidR="003E0FB4" w:rsidRPr="006E74D0">
          <w:rPr>
            <w:sz w:val="22"/>
            <w:szCs w:val="22"/>
          </w:rPr>
          <w:t xml:space="preserve"> </w:t>
        </w:r>
      </w:ins>
      <w:r w:rsidR="005A2365">
        <w:rPr>
          <w:sz w:val="22"/>
          <w:szCs w:val="22"/>
        </w:rPr>
        <w:t xml:space="preserve">findings </w:t>
      </w:r>
      <w:r w:rsidR="00FA49A2">
        <w:rPr>
          <w:sz w:val="22"/>
          <w:szCs w:val="22"/>
        </w:rPr>
        <w:t xml:space="preserve">may </w:t>
      </w:r>
      <w:del w:id="1282" w:author="Jeff" w:date="2021-06-24T04:24:00Z">
        <w:r w:rsidR="00FA49A2" w:rsidDel="007403E7">
          <w:rPr>
            <w:sz w:val="22"/>
            <w:szCs w:val="22"/>
          </w:rPr>
          <w:delText>be used</w:delText>
        </w:r>
        <w:r w:rsidR="00383B88" w:rsidDel="007403E7">
          <w:rPr>
            <w:sz w:val="22"/>
            <w:szCs w:val="22"/>
          </w:rPr>
          <w:delText xml:space="preserve"> by other scientists</w:delText>
        </w:r>
        <w:r w:rsidR="00FA49A2" w:rsidDel="007403E7">
          <w:rPr>
            <w:sz w:val="22"/>
            <w:szCs w:val="22"/>
          </w:rPr>
          <w:delText xml:space="preserve"> </w:delText>
        </w:r>
      </w:del>
      <w:del w:id="1283" w:author="Jeff" w:date="2021-06-20T20:47:00Z">
        <w:r w:rsidR="00A13068" w:rsidDel="008512EA">
          <w:rPr>
            <w:sz w:val="22"/>
            <w:szCs w:val="22"/>
          </w:rPr>
          <w:delText>(Fuller and Quine 2016)</w:delText>
        </w:r>
      </w:del>
      <w:del w:id="1284" w:author="Jeff" w:date="2021-06-24T04:24:00Z">
        <w:r w:rsidR="00A13068" w:rsidDel="007403E7">
          <w:rPr>
            <w:sz w:val="22"/>
            <w:szCs w:val="22"/>
          </w:rPr>
          <w:delText xml:space="preserve"> </w:delText>
        </w:r>
        <w:r w:rsidR="00345813" w:rsidRPr="006E74D0" w:rsidDel="007403E7">
          <w:rPr>
            <w:sz w:val="22"/>
            <w:szCs w:val="22"/>
          </w:rPr>
          <w:delText xml:space="preserve">to </w:delText>
        </w:r>
        <w:r w:rsidR="00FA49A2" w:rsidDel="007403E7">
          <w:rPr>
            <w:sz w:val="22"/>
            <w:szCs w:val="22"/>
          </w:rPr>
          <w:delText xml:space="preserve">better </w:delText>
        </w:r>
        <w:r w:rsidR="00345813" w:rsidRPr="006E74D0" w:rsidDel="007403E7">
          <w:rPr>
            <w:sz w:val="22"/>
            <w:szCs w:val="22"/>
          </w:rPr>
          <w:delText>understand how</w:delText>
        </w:r>
      </w:del>
      <w:ins w:id="1285" w:author="Jeff" w:date="2021-06-24T04:33:00Z">
        <w:r w:rsidR="003E0FB4">
          <w:rPr>
            <w:sz w:val="22"/>
            <w:szCs w:val="22"/>
          </w:rPr>
          <w:t>provide further</w:t>
        </w:r>
      </w:ins>
      <w:ins w:id="1286" w:author="Jeff" w:date="2021-06-24T04:24:00Z">
        <w:r w:rsidR="007403E7">
          <w:rPr>
            <w:sz w:val="22"/>
            <w:szCs w:val="22"/>
          </w:rPr>
          <w:t xml:space="preserve"> understanding to </w:t>
        </w:r>
      </w:ins>
      <w:ins w:id="1287" w:author="Jeff" w:date="2021-06-24T04:33:00Z">
        <w:r w:rsidR="003E0FB4">
          <w:rPr>
            <w:sz w:val="22"/>
            <w:szCs w:val="22"/>
          </w:rPr>
          <w:t>those studying</w:t>
        </w:r>
      </w:ins>
      <w:del w:id="1288" w:author="Jeff" w:date="2021-06-24T04:33:00Z">
        <w:r w:rsidR="00345813" w:rsidRPr="006E74D0" w:rsidDel="003E0FB4">
          <w:rPr>
            <w:sz w:val="22"/>
            <w:szCs w:val="22"/>
          </w:rPr>
          <w:delText xml:space="preserve"> pitch pine </w:delText>
        </w:r>
      </w:del>
      <w:del w:id="1289" w:author="Jeff" w:date="2021-06-24T04:25:00Z">
        <w:r w:rsidR="00345813" w:rsidRPr="006E74D0" w:rsidDel="007403E7">
          <w:rPr>
            <w:sz w:val="22"/>
            <w:szCs w:val="22"/>
          </w:rPr>
          <w:delText xml:space="preserve">in other </w:delText>
        </w:r>
      </w:del>
      <w:del w:id="1290" w:author="Jeff" w:date="2021-06-24T04:33:00Z">
        <w:r w:rsidR="00345813" w:rsidRPr="006E74D0" w:rsidDel="003E0FB4">
          <w:rPr>
            <w:sz w:val="22"/>
            <w:szCs w:val="22"/>
          </w:rPr>
          <w:delText>ecosystems</w:delText>
        </w:r>
      </w:del>
      <w:del w:id="1291" w:author="Jeff" w:date="2021-06-24T04:25:00Z">
        <w:r w:rsidR="00345813" w:rsidRPr="006E74D0" w:rsidDel="007403E7">
          <w:rPr>
            <w:sz w:val="22"/>
            <w:szCs w:val="22"/>
          </w:rPr>
          <w:delText>,</w:delText>
        </w:r>
      </w:del>
      <w:del w:id="1292" w:author="Jeff" w:date="2021-06-24T04:33:00Z">
        <w:r w:rsidR="00345813" w:rsidRPr="006E74D0" w:rsidDel="003E0FB4">
          <w:rPr>
            <w:sz w:val="22"/>
            <w:szCs w:val="22"/>
          </w:rPr>
          <w:delText xml:space="preserve"> </w:delText>
        </w:r>
        <w:r w:rsidR="00167ACC" w:rsidDel="003E0FB4">
          <w:rPr>
            <w:sz w:val="22"/>
            <w:szCs w:val="22"/>
          </w:rPr>
          <w:delText xml:space="preserve">outside of the </w:delText>
        </w:r>
        <w:r w:rsidR="00345813" w:rsidRPr="006E74D0" w:rsidDel="003E0FB4">
          <w:rPr>
            <w:sz w:val="22"/>
            <w:szCs w:val="22"/>
          </w:rPr>
          <w:delText>Northeast U.S.</w:delText>
        </w:r>
      </w:del>
      <w:del w:id="1293" w:author="Jeff" w:date="2021-06-20T20:48:00Z">
        <w:r w:rsidR="00345813" w:rsidRPr="006E74D0" w:rsidDel="008512EA">
          <w:rPr>
            <w:sz w:val="22"/>
            <w:szCs w:val="22"/>
          </w:rPr>
          <w:delText>,</w:delText>
        </w:r>
      </w:del>
      <w:del w:id="1294" w:author="Jeff" w:date="2021-06-24T04:33:00Z">
        <w:r w:rsidR="00345813" w:rsidRPr="006E74D0" w:rsidDel="003E0FB4">
          <w:rPr>
            <w:sz w:val="22"/>
            <w:szCs w:val="22"/>
          </w:rPr>
          <w:delText xml:space="preserve"> </w:delText>
        </w:r>
      </w:del>
      <w:del w:id="1295" w:author="Jeff" w:date="2021-06-24T04:25:00Z">
        <w:r w:rsidR="00383B88" w:rsidDel="007403E7">
          <w:rPr>
            <w:sz w:val="22"/>
            <w:szCs w:val="22"/>
          </w:rPr>
          <w:delText>take advantage of</w:delText>
        </w:r>
        <w:r w:rsidR="00FA49A2" w:rsidDel="007403E7">
          <w:rPr>
            <w:sz w:val="22"/>
            <w:szCs w:val="22"/>
          </w:rPr>
          <w:delText xml:space="preserve"> elevation and</w:delText>
        </w:r>
      </w:del>
      <w:ins w:id="1296" w:author="Jeff" w:date="2021-06-24T04:25:00Z">
        <w:r w:rsidR="007403E7">
          <w:rPr>
            <w:sz w:val="22"/>
            <w:szCs w:val="22"/>
          </w:rPr>
          <w:t xml:space="preserve"> fire history and</w:t>
        </w:r>
      </w:ins>
      <w:r w:rsidR="00FA49A2">
        <w:rPr>
          <w:sz w:val="22"/>
          <w:szCs w:val="22"/>
        </w:rPr>
        <w:t xml:space="preserve"> topographic parameters</w:t>
      </w:r>
      <w:del w:id="1297" w:author="Jeff" w:date="2021-06-24T04:25:00Z">
        <w:r w:rsidR="00383B88" w:rsidDel="007403E7">
          <w:rPr>
            <w:sz w:val="22"/>
            <w:szCs w:val="22"/>
          </w:rPr>
          <w:delText xml:space="preserve"> </w:delText>
        </w:r>
        <w:r w:rsidR="00A13068" w:rsidDel="007403E7">
          <w:rPr>
            <w:sz w:val="22"/>
            <w:szCs w:val="22"/>
          </w:rPr>
          <w:delText>to gain</w:delText>
        </w:r>
        <w:r w:rsidR="00383B88" w:rsidDel="007403E7">
          <w:rPr>
            <w:sz w:val="22"/>
            <w:szCs w:val="22"/>
          </w:rPr>
          <w:delText xml:space="preserve"> advantage over competitors</w:delText>
        </w:r>
      </w:del>
      <w:ins w:id="1298" w:author="Jeff" w:date="2021-06-24T04:26:00Z">
        <w:r w:rsidR="007403E7">
          <w:rPr>
            <w:sz w:val="22"/>
            <w:szCs w:val="22"/>
          </w:rPr>
          <w:t xml:space="preserve"> which </w:t>
        </w:r>
      </w:ins>
      <w:del w:id="1299" w:author="Jeff" w:date="2021-06-24T04:26:00Z">
        <w:r w:rsidR="00345813" w:rsidRPr="006E74D0" w:rsidDel="007403E7">
          <w:rPr>
            <w:sz w:val="22"/>
            <w:szCs w:val="22"/>
          </w:rPr>
          <w:delText>.</w:delText>
        </w:r>
        <w:r w:rsidR="00D41527" w:rsidDel="007403E7">
          <w:rPr>
            <w:sz w:val="22"/>
            <w:szCs w:val="22"/>
          </w:rPr>
          <w:delText xml:space="preserve"> </w:delText>
        </w:r>
        <w:r w:rsidR="00E6529C" w:rsidDel="007403E7">
          <w:rPr>
            <w:sz w:val="22"/>
            <w:szCs w:val="22"/>
          </w:rPr>
          <w:delText>T</w:delText>
        </w:r>
        <w:r w:rsidR="00345813" w:rsidRPr="006E74D0" w:rsidDel="007403E7">
          <w:rPr>
            <w:sz w:val="22"/>
            <w:szCs w:val="22"/>
          </w:rPr>
          <w:delText xml:space="preserve">he present data </w:delText>
        </w:r>
        <w:r w:rsidR="00383B88" w:rsidDel="007403E7">
          <w:rPr>
            <w:sz w:val="22"/>
            <w:szCs w:val="22"/>
          </w:rPr>
          <w:delText>yield</w:delText>
        </w:r>
        <w:r w:rsidR="00345813" w:rsidRPr="006E74D0" w:rsidDel="007403E7">
          <w:rPr>
            <w:sz w:val="22"/>
            <w:szCs w:val="22"/>
          </w:rPr>
          <w:delText>s a firm</w:delText>
        </w:r>
        <w:r w:rsidR="000324C8" w:rsidDel="007403E7">
          <w:rPr>
            <w:sz w:val="22"/>
            <w:szCs w:val="22"/>
          </w:rPr>
          <w:delText>er</w:delText>
        </w:r>
        <w:r w:rsidR="00345813" w:rsidRPr="006E74D0" w:rsidDel="007403E7">
          <w:rPr>
            <w:sz w:val="22"/>
            <w:szCs w:val="22"/>
          </w:rPr>
          <w:delText xml:space="preserve"> </w:delText>
        </w:r>
      </w:del>
      <w:del w:id="1300" w:author="Jeff" w:date="2021-06-20T20:48:00Z">
        <w:r w:rsidR="00167ACC" w:rsidDel="008512EA">
          <w:rPr>
            <w:sz w:val="22"/>
            <w:szCs w:val="22"/>
          </w:rPr>
          <w:delText>purchase on</w:delText>
        </w:r>
      </w:del>
      <w:del w:id="1301" w:author="Jeff" w:date="2021-06-24T04:26:00Z">
        <w:r w:rsidR="00345813" w:rsidRPr="006E74D0" w:rsidDel="007403E7">
          <w:rPr>
            <w:sz w:val="22"/>
            <w:szCs w:val="22"/>
          </w:rPr>
          <w:delText xml:space="preserve"> current regeneration and expansion</w:delText>
        </w:r>
        <w:r w:rsidR="00167ACC" w:rsidDel="007403E7">
          <w:rPr>
            <w:sz w:val="22"/>
            <w:szCs w:val="22"/>
          </w:rPr>
          <w:delText xml:space="preserve"> </w:delText>
        </w:r>
      </w:del>
      <w:del w:id="1302" w:author="Jeff" w:date="2021-06-20T20:49:00Z">
        <w:r w:rsidR="00167ACC" w:rsidDel="008512EA">
          <w:rPr>
            <w:sz w:val="22"/>
            <w:szCs w:val="22"/>
          </w:rPr>
          <w:delText>conce</w:delText>
        </w:r>
      </w:del>
      <w:del w:id="1303" w:author="Jeff" w:date="2021-06-20T20:48:00Z">
        <w:r w:rsidR="00167ACC" w:rsidDel="008512EA">
          <w:rPr>
            <w:sz w:val="22"/>
            <w:szCs w:val="22"/>
          </w:rPr>
          <w:delText>pts</w:delText>
        </w:r>
      </w:del>
      <w:del w:id="1304" w:author="Jeff" w:date="2021-06-24T04:26:00Z">
        <w:r w:rsidR="00345813" w:rsidRPr="006E74D0" w:rsidDel="007403E7">
          <w:rPr>
            <w:sz w:val="22"/>
            <w:szCs w:val="22"/>
          </w:rPr>
          <w:delText xml:space="preserve">—essential to an appreciation of </w:delText>
        </w:r>
      </w:del>
      <w:r w:rsidR="00345813" w:rsidRPr="006E74D0">
        <w:rPr>
          <w:sz w:val="22"/>
          <w:szCs w:val="22"/>
        </w:rPr>
        <w:t>influence</w:t>
      </w:r>
      <w:ins w:id="1305" w:author="Jeff" w:date="2021-06-24T04:26:00Z">
        <w:r w:rsidR="007403E7">
          <w:rPr>
            <w:sz w:val="22"/>
            <w:szCs w:val="22"/>
          </w:rPr>
          <w:t xml:space="preserve"> </w:t>
        </w:r>
      </w:ins>
      <w:del w:id="1306" w:author="Jeff" w:date="2021-06-24T04:26:00Z">
        <w:r w:rsidR="00345813" w:rsidRPr="006E74D0" w:rsidDel="007403E7">
          <w:rPr>
            <w:sz w:val="22"/>
            <w:szCs w:val="22"/>
          </w:rPr>
          <w:delText xml:space="preserve">s on </w:delText>
        </w:r>
      </w:del>
      <w:r w:rsidR="00345813" w:rsidRPr="006E74D0">
        <w:rPr>
          <w:sz w:val="22"/>
          <w:szCs w:val="22"/>
        </w:rPr>
        <w:t xml:space="preserve">persistence in </w:t>
      </w:r>
      <w:del w:id="1307" w:author="Jeff" w:date="2021-06-24T04:26:00Z">
        <w:r w:rsidR="00345813" w:rsidRPr="006E74D0" w:rsidDel="007403E7">
          <w:rPr>
            <w:sz w:val="22"/>
            <w:szCs w:val="22"/>
          </w:rPr>
          <w:delText>the absence of forest or prescribed fire</w:delText>
        </w:r>
      </w:del>
      <w:ins w:id="1308" w:author="Jeff" w:date="2021-06-24T04:26:00Z">
        <w:r w:rsidR="007403E7">
          <w:rPr>
            <w:sz w:val="22"/>
            <w:szCs w:val="22"/>
          </w:rPr>
          <w:t xml:space="preserve">other </w:t>
        </w:r>
        <w:r w:rsidR="007403E7" w:rsidRPr="007403E7">
          <w:rPr>
            <w:i/>
            <w:iCs/>
            <w:sz w:val="22"/>
            <w:szCs w:val="22"/>
            <w:rPrChange w:id="1309" w:author="Jeff" w:date="2021-06-24T04:27:00Z">
              <w:rPr>
                <w:sz w:val="22"/>
                <w:szCs w:val="22"/>
              </w:rPr>
            </w:rPrChange>
          </w:rPr>
          <w:t>refugia</w:t>
        </w:r>
      </w:ins>
      <w:r w:rsidR="00345813" w:rsidRPr="006E74D0">
        <w:rPr>
          <w:sz w:val="22"/>
          <w:szCs w:val="22"/>
        </w:rPr>
        <w:t>.</w:t>
      </w:r>
    </w:p>
    <w:p w14:paraId="34C9A6CA" w14:textId="77777777" w:rsidR="002F5049" w:rsidRPr="006E74D0" w:rsidRDefault="002F5049" w:rsidP="00C776FA">
      <w:pPr>
        <w:spacing w:line="276" w:lineRule="auto"/>
        <w:jc w:val="both"/>
        <w:rPr>
          <w:sz w:val="22"/>
          <w:szCs w:val="22"/>
        </w:rPr>
      </w:pPr>
    </w:p>
    <w:bookmarkEnd w:id="614"/>
    <w:p w14:paraId="620190EB" w14:textId="3C19F126" w:rsidR="00345813" w:rsidRPr="006E74D0" w:rsidRDefault="00345813" w:rsidP="004E0163">
      <w:pPr>
        <w:spacing w:line="360" w:lineRule="auto"/>
        <w:jc w:val="both"/>
        <w:rPr>
          <w:b/>
          <w:bCs/>
          <w:sz w:val="22"/>
          <w:szCs w:val="22"/>
        </w:rPr>
        <w:pPrChange w:id="1310" w:author="Jeff" w:date="2021-06-24T02:35:00Z">
          <w:pPr>
            <w:spacing w:line="276" w:lineRule="auto"/>
            <w:jc w:val="both"/>
          </w:pPr>
        </w:pPrChange>
      </w:pPr>
      <w:r w:rsidRPr="006E74D0">
        <w:rPr>
          <w:b/>
          <w:bCs/>
          <w:sz w:val="22"/>
          <w:szCs w:val="22"/>
        </w:rPr>
        <w:t>CONCLUSION</w:t>
      </w:r>
    </w:p>
    <w:p w14:paraId="41F6C5DE" w14:textId="6FBDB054" w:rsidR="007848AB" w:rsidRPr="004F25DF" w:rsidRDefault="00E6529C" w:rsidP="004F25DF">
      <w:pPr>
        <w:spacing w:line="360" w:lineRule="auto"/>
        <w:rPr>
          <w:rPrChange w:id="1311" w:author="Jeff" w:date="2021-06-24T04:36:00Z">
            <w:rPr>
              <w:sz w:val="22"/>
              <w:szCs w:val="22"/>
            </w:rPr>
          </w:rPrChange>
        </w:rPr>
        <w:pPrChange w:id="1312" w:author="Jeff" w:date="2021-06-24T04:36:00Z">
          <w:pPr>
            <w:spacing w:line="276" w:lineRule="auto"/>
            <w:jc w:val="both"/>
          </w:pPr>
        </w:pPrChange>
      </w:pPr>
      <w:r w:rsidRPr="00C776FA">
        <w:rPr>
          <w:strike/>
          <w:sz w:val="22"/>
          <w:szCs w:val="22"/>
        </w:rPr>
        <w:t>Here, we pres</w:t>
      </w:r>
      <w:r w:rsidR="00C437EC" w:rsidRPr="00C776FA">
        <w:rPr>
          <w:strike/>
          <w:sz w:val="22"/>
          <w:szCs w:val="22"/>
        </w:rPr>
        <w:t>e</w:t>
      </w:r>
      <w:r w:rsidRPr="00C776FA">
        <w:rPr>
          <w:strike/>
          <w:sz w:val="22"/>
          <w:szCs w:val="22"/>
        </w:rPr>
        <w:t>nt</w:t>
      </w:r>
      <w:r w:rsidR="009032E7" w:rsidRPr="00C776FA">
        <w:rPr>
          <w:strike/>
          <w:sz w:val="22"/>
          <w:szCs w:val="22"/>
        </w:rPr>
        <w:t xml:space="preserve"> an</w:t>
      </w:r>
      <w:r w:rsidR="00345813" w:rsidRPr="00C776FA">
        <w:rPr>
          <w:strike/>
          <w:sz w:val="22"/>
          <w:szCs w:val="22"/>
        </w:rPr>
        <w:t xml:space="preserve"> explanatory model of pitch pine </w:t>
      </w:r>
      <w:r w:rsidR="009A61A6" w:rsidRPr="00C776FA">
        <w:rPr>
          <w:strike/>
          <w:sz w:val="22"/>
          <w:szCs w:val="22"/>
        </w:rPr>
        <w:t xml:space="preserve">post-fire recovery and persistence capacities </w:t>
      </w:r>
      <w:r w:rsidR="00A61982" w:rsidRPr="00C776FA">
        <w:rPr>
          <w:strike/>
          <w:sz w:val="22"/>
          <w:szCs w:val="22"/>
        </w:rPr>
        <w:t>to</w:t>
      </w:r>
      <w:r w:rsidR="00487D46" w:rsidRPr="00C776FA">
        <w:rPr>
          <w:strike/>
          <w:sz w:val="22"/>
          <w:szCs w:val="22"/>
        </w:rPr>
        <w:t xml:space="preserve"> analyze population status as a function of</w:t>
      </w:r>
      <w:r w:rsidR="00345813" w:rsidRPr="00C776FA">
        <w:rPr>
          <w:strike/>
          <w:sz w:val="22"/>
          <w:szCs w:val="22"/>
        </w:rPr>
        <w:t xml:space="preserve"> fire</w:t>
      </w:r>
      <w:r w:rsidRPr="00C776FA">
        <w:rPr>
          <w:strike/>
          <w:sz w:val="22"/>
          <w:szCs w:val="22"/>
        </w:rPr>
        <w:t xml:space="preserve"> and</w:t>
      </w:r>
      <w:r w:rsidR="00345813" w:rsidRPr="00C776FA">
        <w:rPr>
          <w:strike/>
          <w:sz w:val="22"/>
          <w:szCs w:val="22"/>
        </w:rPr>
        <w:t xml:space="preserve"> </w:t>
      </w:r>
      <w:r w:rsidRPr="00C776FA">
        <w:rPr>
          <w:strike/>
          <w:sz w:val="22"/>
          <w:szCs w:val="22"/>
        </w:rPr>
        <w:t>topography</w:t>
      </w:r>
      <w:r w:rsidR="00345813" w:rsidRPr="00C776FA">
        <w:rPr>
          <w:strike/>
          <w:sz w:val="22"/>
          <w:szCs w:val="22"/>
        </w:rPr>
        <w:t>.</w:t>
      </w:r>
      <w:r w:rsidR="00345813" w:rsidRPr="006E74D0">
        <w:rPr>
          <w:sz w:val="22"/>
          <w:szCs w:val="22"/>
        </w:rPr>
        <w:t xml:space="preserve"> We found </w:t>
      </w:r>
      <w:del w:id="1313" w:author="Jeff" w:date="2021-06-23T13:54:00Z">
        <w:r w:rsidR="00BF5293" w:rsidDel="00A369A1">
          <w:rPr>
            <w:sz w:val="22"/>
            <w:szCs w:val="22"/>
          </w:rPr>
          <w:delText xml:space="preserve">elevation and </w:delText>
        </w:r>
      </w:del>
      <w:r w:rsidR="00BF5293">
        <w:rPr>
          <w:sz w:val="22"/>
          <w:szCs w:val="22"/>
        </w:rPr>
        <w:t>topography</w:t>
      </w:r>
      <w:del w:id="1314" w:author="Jeff" w:date="2021-06-24T04:39:00Z">
        <w:r w:rsidR="00BF5293" w:rsidDel="004F25DF">
          <w:rPr>
            <w:sz w:val="22"/>
            <w:szCs w:val="22"/>
          </w:rPr>
          <w:delText xml:space="preserve"> </w:delText>
        </w:r>
      </w:del>
      <w:ins w:id="1315" w:author="Jeff" w:date="2021-06-24T04:39:00Z">
        <w:r w:rsidR="004F25DF">
          <w:rPr>
            <w:sz w:val="22"/>
            <w:szCs w:val="22"/>
          </w:rPr>
          <w:t>, even more than fire history, is tied to pitch pine persistence</w:t>
        </w:r>
      </w:ins>
      <w:ins w:id="1316" w:author="Jeff" w:date="2021-06-24T04:40:00Z">
        <w:r w:rsidR="004F25DF">
          <w:rPr>
            <w:sz w:val="22"/>
            <w:szCs w:val="22"/>
          </w:rPr>
          <w:t xml:space="preserve"> as demonstrated in various metrics which lend </w:t>
        </w:r>
      </w:ins>
      <w:ins w:id="1317" w:author="Jeff" w:date="2021-06-24T04:41:00Z">
        <w:r w:rsidR="004F25DF">
          <w:rPr>
            <w:sz w:val="22"/>
            <w:szCs w:val="22"/>
          </w:rPr>
          <w:t xml:space="preserve">themselves to a better understanding of </w:t>
        </w:r>
        <w:r w:rsidR="00C64EE9">
          <w:rPr>
            <w:sz w:val="22"/>
            <w:szCs w:val="22"/>
          </w:rPr>
          <w:t>b</w:t>
        </w:r>
      </w:ins>
      <w:ins w:id="1318" w:author="Jeff" w:date="2021-06-24T04:42:00Z">
        <w:r w:rsidR="00C64EE9">
          <w:rPr>
            <w:sz w:val="22"/>
            <w:szCs w:val="22"/>
          </w:rPr>
          <w:t xml:space="preserve">iological </w:t>
        </w:r>
      </w:ins>
      <w:ins w:id="1319" w:author="Jeff" w:date="2021-06-24T04:41:00Z">
        <w:r w:rsidR="004F25DF" w:rsidRPr="00842C61">
          <w:rPr>
            <w:sz w:val="22"/>
            <w:szCs w:val="22"/>
          </w:rPr>
          <w:t xml:space="preserve">stoichiometry </w:t>
        </w:r>
        <w:r w:rsidR="004F25DF">
          <w:rPr>
            <w:sz w:val="22"/>
            <w:szCs w:val="22"/>
          </w:rPr>
          <w:t xml:space="preserve">(Van de Waal </w:t>
        </w:r>
        <w:r w:rsidR="004F25DF" w:rsidRPr="0035258D">
          <w:rPr>
            <w:i/>
            <w:iCs/>
            <w:sz w:val="22"/>
            <w:szCs w:val="22"/>
          </w:rPr>
          <w:t>et al.</w:t>
        </w:r>
        <w:r w:rsidR="004F25DF">
          <w:rPr>
            <w:sz w:val="22"/>
            <w:szCs w:val="22"/>
          </w:rPr>
          <w:t xml:space="preserve"> 2018) </w:t>
        </w:r>
        <w:r w:rsidR="004F25DF" w:rsidRPr="00842C61">
          <w:rPr>
            <w:sz w:val="22"/>
            <w:szCs w:val="22"/>
          </w:rPr>
          <w:t>at Mt. Desert Island</w:t>
        </w:r>
        <w:r w:rsidR="004F25DF">
          <w:rPr>
            <w:sz w:val="22"/>
            <w:szCs w:val="22"/>
          </w:rPr>
          <w:t>,</w:t>
        </w:r>
        <w:r w:rsidR="004F25DF" w:rsidRPr="00842C61">
          <w:rPr>
            <w:sz w:val="22"/>
            <w:szCs w:val="22"/>
          </w:rPr>
          <w:t xml:space="preserve"> </w:t>
        </w:r>
      </w:ins>
      <w:del w:id="1320" w:author="Jeff" w:date="2021-06-24T04:39:00Z">
        <w:r w:rsidR="00BF5293" w:rsidDel="004F25DF">
          <w:rPr>
            <w:sz w:val="22"/>
            <w:szCs w:val="22"/>
          </w:rPr>
          <w:delText xml:space="preserve">signaled </w:delText>
        </w:r>
        <w:r w:rsidR="00D0146E" w:rsidDel="004F25DF">
          <w:rPr>
            <w:bCs/>
            <w:sz w:val="22"/>
            <w:szCs w:val="22"/>
          </w:rPr>
          <w:delText>adaptivity</w:delText>
        </w:r>
        <w:r w:rsidR="00345813" w:rsidRPr="006E74D0" w:rsidDel="004F25DF">
          <w:rPr>
            <w:sz w:val="22"/>
            <w:szCs w:val="22"/>
          </w:rPr>
          <w:delText xml:space="preserve"> effects (growth, expansion into greater stand density) </w:delText>
        </w:r>
        <w:r w:rsidR="00BF5293" w:rsidDel="004F25DF">
          <w:rPr>
            <w:sz w:val="22"/>
            <w:szCs w:val="22"/>
          </w:rPr>
          <w:delText xml:space="preserve">which </w:delText>
        </w:r>
        <w:r w:rsidR="00345813" w:rsidRPr="006E74D0" w:rsidDel="004F25DF">
          <w:rPr>
            <w:sz w:val="22"/>
            <w:szCs w:val="22"/>
          </w:rPr>
          <w:delText xml:space="preserve">account for greater growth and stand density </w:delText>
        </w:r>
        <w:r w:rsidDel="004F25DF">
          <w:rPr>
            <w:sz w:val="22"/>
            <w:szCs w:val="22"/>
          </w:rPr>
          <w:delText>on more hospitable terrain, with little impact from fire history</w:delText>
        </w:r>
      </w:del>
      <w:del w:id="1321" w:author="Jeff" w:date="2021-06-24T04:41:00Z">
        <w:r w:rsidR="00345813" w:rsidRPr="006E74D0" w:rsidDel="004F25DF">
          <w:rPr>
            <w:sz w:val="22"/>
            <w:szCs w:val="22"/>
          </w:rPr>
          <w:delText xml:space="preserve">. </w:delText>
        </w:r>
      </w:del>
      <w:del w:id="1322" w:author="Jeff" w:date="2021-06-24T04:42:00Z">
        <w:r w:rsidDel="00C64EE9">
          <w:rPr>
            <w:sz w:val="22"/>
            <w:szCs w:val="22"/>
          </w:rPr>
          <w:delText xml:space="preserve">This is </w:delText>
        </w:r>
        <w:r w:rsidR="002A15F0" w:rsidDel="00C64EE9">
          <w:rPr>
            <w:sz w:val="22"/>
            <w:szCs w:val="22"/>
          </w:rPr>
          <w:delText xml:space="preserve">undoubtedly </w:delText>
        </w:r>
        <w:r w:rsidDel="00C64EE9">
          <w:rPr>
            <w:sz w:val="22"/>
            <w:szCs w:val="22"/>
          </w:rPr>
          <w:delText>due to the fact that</w:delText>
        </w:r>
      </w:del>
      <w:ins w:id="1323" w:author="Jeff" w:date="2021-06-24T04:42:00Z">
        <w:r w:rsidR="00C64EE9">
          <w:rPr>
            <w:sz w:val="22"/>
            <w:szCs w:val="22"/>
          </w:rPr>
          <w:t>Given the length of the current seventy-five year lapse in</w:t>
        </w:r>
      </w:ins>
      <w:r w:rsidR="00A61982" w:rsidRPr="006E74D0">
        <w:rPr>
          <w:sz w:val="22"/>
          <w:szCs w:val="22"/>
        </w:rPr>
        <w:t xml:space="preserve"> </w:t>
      </w:r>
      <w:ins w:id="1324" w:author="Jeff" w:date="2021-06-24T04:43:00Z">
        <w:r w:rsidR="00C64EE9">
          <w:rPr>
            <w:sz w:val="22"/>
            <w:szCs w:val="22"/>
          </w:rPr>
          <w:t xml:space="preserve">fire events </w:t>
        </w:r>
      </w:ins>
      <w:del w:id="1325" w:author="Jeff" w:date="2021-06-24T04:42:00Z">
        <w:r w:rsidR="00A61982" w:rsidRPr="006E74D0" w:rsidDel="00C64EE9">
          <w:rPr>
            <w:sz w:val="22"/>
            <w:szCs w:val="22"/>
          </w:rPr>
          <w:delText xml:space="preserve">fire return intervals are so infrequent as to reduce recovery features </w:delText>
        </w:r>
        <w:r w:rsidR="00A61982" w:rsidDel="00C64EE9">
          <w:rPr>
            <w:sz w:val="22"/>
            <w:szCs w:val="22"/>
          </w:rPr>
          <w:delText xml:space="preserve">found elsewhere </w:delText>
        </w:r>
        <w:r w:rsidR="00A61982" w:rsidRPr="006E74D0" w:rsidDel="00C64EE9">
          <w:rPr>
            <w:sz w:val="22"/>
            <w:szCs w:val="22"/>
          </w:rPr>
          <w:delText xml:space="preserve">(e.g., </w:delText>
        </w:r>
        <w:r w:rsidR="002A15F0" w:rsidDel="00C64EE9">
          <w:rPr>
            <w:sz w:val="22"/>
            <w:szCs w:val="22"/>
          </w:rPr>
          <w:delText>where</w:delText>
        </w:r>
      </w:del>
      <w:ins w:id="1326" w:author="Jeff" w:date="2021-06-24T04:42:00Z">
        <w:r w:rsidR="00C64EE9">
          <w:rPr>
            <w:sz w:val="22"/>
            <w:szCs w:val="22"/>
          </w:rPr>
          <w:t>it is unsurprising that</w:t>
        </w:r>
      </w:ins>
      <w:r w:rsidR="002A15F0">
        <w:rPr>
          <w:sz w:val="22"/>
          <w:szCs w:val="22"/>
        </w:rPr>
        <w:t xml:space="preserve"> </w:t>
      </w:r>
      <w:r w:rsidR="00A61982" w:rsidRPr="006E74D0">
        <w:rPr>
          <w:sz w:val="22"/>
          <w:szCs w:val="22"/>
        </w:rPr>
        <w:t xml:space="preserve">cone </w:t>
      </w:r>
      <w:proofErr w:type="spellStart"/>
      <w:r w:rsidR="00A61982" w:rsidRPr="006E74D0">
        <w:rPr>
          <w:sz w:val="22"/>
          <w:szCs w:val="22"/>
        </w:rPr>
        <w:t>serot</w:t>
      </w:r>
      <w:r w:rsidR="00545C03">
        <w:rPr>
          <w:sz w:val="22"/>
          <w:szCs w:val="22"/>
        </w:rPr>
        <w:t>i</w:t>
      </w:r>
      <w:r w:rsidR="00A61982" w:rsidRPr="006E74D0">
        <w:rPr>
          <w:sz w:val="22"/>
          <w:szCs w:val="22"/>
        </w:rPr>
        <w:t>ny</w:t>
      </w:r>
      <w:proofErr w:type="spellEnd"/>
      <w:r w:rsidR="00BF5293">
        <w:rPr>
          <w:sz w:val="22"/>
          <w:szCs w:val="22"/>
        </w:rPr>
        <w:t xml:space="preserve"> and </w:t>
      </w:r>
      <w:del w:id="1327" w:author="Jeff" w:date="2021-06-24T04:43:00Z">
        <w:r w:rsidR="00BF5293" w:rsidDel="00C64EE9">
          <w:rPr>
            <w:sz w:val="22"/>
            <w:szCs w:val="22"/>
          </w:rPr>
          <w:delText>epicormic sprouting</w:delText>
        </w:r>
        <w:r w:rsidR="002A15F0" w:rsidDel="00C64EE9">
          <w:rPr>
            <w:sz w:val="22"/>
            <w:szCs w:val="22"/>
          </w:rPr>
          <w:delText xml:space="preserve"> still prevail</w:delText>
        </w:r>
        <w:r w:rsidR="00A61982" w:rsidRPr="006E74D0" w:rsidDel="00C64EE9">
          <w:rPr>
            <w:sz w:val="22"/>
            <w:szCs w:val="22"/>
          </w:rPr>
          <w:delText>)</w:delText>
        </w:r>
        <w:r w:rsidR="00A61982" w:rsidDel="00C64EE9">
          <w:rPr>
            <w:sz w:val="22"/>
            <w:szCs w:val="22"/>
          </w:rPr>
          <w:delText>.</w:delText>
        </w:r>
      </w:del>
      <w:ins w:id="1328" w:author="Jeff" w:date="2021-06-24T04:43:00Z">
        <w:r w:rsidR="00C64EE9">
          <w:rPr>
            <w:sz w:val="22"/>
            <w:szCs w:val="22"/>
          </w:rPr>
          <w:t>bark thickening are on the decline. Several factors are of interest</w:t>
        </w:r>
      </w:ins>
      <w:ins w:id="1329" w:author="Jeff" w:date="2021-06-24T04:44:00Z">
        <w:r w:rsidR="00C64EE9">
          <w:rPr>
            <w:sz w:val="22"/>
            <w:szCs w:val="22"/>
          </w:rPr>
          <w:t xml:space="preserve"> including insights into</w:t>
        </w:r>
      </w:ins>
      <w:r w:rsidR="00A61982">
        <w:rPr>
          <w:sz w:val="22"/>
          <w:szCs w:val="22"/>
        </w:rPr>
        <w:t xml:space="preserve"> </w:t>
      </w:r>
      <w:del w:id="1330" w:author="Jeff" w:date="2021-06-24T04:44:00Z">
        <w:r w:rsidR="00A61982" w:rsidDel="00C64EE9">
          <w:rPr>
            <w:sz w:val="22"/>
            <w:szCs w:val="22"/>
          </w:rPr>
          <w:delText>F</w:delText>
        </w:r>
        <w:r w:rsidR="00A61982" w:rsidRPr="006E74D0" w:rsidDel="00C64EE9">
          <w:rPr>
            <w:sz w:val="22"/>
            <w:szCs w:val="22"/>
          </w:rPr>
          <w:delText xml:space="preserve">lat and ledge </w:delText>
        </w:r>
        <w:r w:rsidR="00A61982" w:rsidDel="00C64EE9">
          <w:rPr>
            <w:bCs/>
            <w:iCs/>
            <w:sz w:val="22"/>
            <w:szCs w:val="22"/>
            <w:lang w:val="en"/>
          </w:rPr>
          <w:delText>p</w:delText>
        </w:r>
        <w:r w:rsidR="00A61982" w:rsidRPr="006E74D0" w:rsidDel="00C64EE9">
          <w:rPr>
            <w:bCs/>
            <w:iCs/>
            <w:sz w:val="22"/>
            <w:szCs w:val="22"/>
            <w:lang w:val="en"/>
          </w:rPr>
          <w:delText>itch</w:delText>
        </w:r>
      </w:del>
      <w:ins w:id="1331" w:author="Jeff" w:date="2021-06-24T04:44:00Z">
        <w:r w:rsidR="00C64EE9">
          <w:rPr>
            <w:sz w:val="22"/>
            <w:szCs w:val="22"/>
          </w:rPr>
          <w:t xml:space="preserve">flat, cliff and ledge colonization as well as adaptivity to stress tolerance or growth depending on </w:t>
        </w:r>
      </w:ins>
      <w:ins w:id="1332" w:author="Jeff" w:date="2021-06-24T04:45:00Z">
        <w:r w:rsidR="00C64EE9">
          <w:rPr>
            <w:sz w:val="22"/>
            <w:szCs w:val="22"/>
          </w:rPr>
          <w:t>topographic, soil, leaf and whole plant traits.</w:t>
        </w:r>
      </w:ins>
      <w:r w:rsidR="00A61982" w:rsidRPr="006E74D0">
        <w:rPr>
          <w:sz w:val="22"/>
          <w:szCs w:val="22"/>
        </w:rPr>
        <w:t xml:space="preserve"> </w:t>
      </w:r>
      <w:del w:id="1333" w:author="Jeff" w:date="2021-06-24T04:45:00Z">
        <w:r w:rsidR="00A61982" w:rsidRPr="006E74D0" w:rsidDel="00C64EE9">
          <w:rPr>
            <w:sz w:val="22"/>
            <w:szCs w:val="22"/>
          </w:rPr>
          <w:delText xml:space="preserve">pine populations exhibited greater buoyancy than trees in </w:delText>
        </w:r>
        <w:r w:rsidR="00A61982" w:rsidDel="00C64EE9">
          <w:rPr>
            <w:sz w:val="22"/>
            <w:szCs w:val="22"/>
          </w:rPr>
          <w:delText>more strenuous</w:delText>
        </w:r>
        <w:r w:rsidR="00A61982" w:rsidRPr="006E74D0" w:rsidDel="00C64EE9">
          <w:rPr>
            <w:sz w:val="22"/>
            <w:szCs w:val="22"/>
          </w:rPr>
          <w:delText xml:space="preserve"> cliff situations. </w:delText>
        </w:r>
        <w:r w:rsidR="00A61982" w:rsidDel="00C64EE9">
          <w:rPr>
            <w:sz w:val="22"/>
            <w:szCs w:val="22"/>
          </w:rPr>
          <w:delText>We</w:delText>
        </w:r>
        <w:r w:rsidR="00345813" w:rsidRPr="006E74D0" w:rsidDel="00C64EE9">
          <w:rPr>
            <w:sz w:val="22"/>
            <w:szCs w:val="22"/>
          </w:rPr>
          <w:delText xml:space="preserve"> also identified a selective preference for either growth</w:delText>
        </w:r>
        <w:r w:rsidDel="00C64EE9">
          <w:rPr>
            <w:sz w:val="22"/>
            <w:szCs w:val="22"/>
          </w:rPr>
          <w:delText xml:space="preserve"> at low elevations</w:delText>
        </w:r>
        <w:r w:rsidR="00345813" w:rsidRPr="006E74D0" w:rsidDel="00C64EE9">
          <w:rPr>
            <w:sz w:val="22"/>
            <w:szCs w:val="22"/>
          </w:rPr>
          <w:delText xml:space="preserve"> or stress tolerance</w:delText>
        </w:r>
        <w:r w:rsidDel="00C64EE9">
          <w:rPr>
            <w:sz w:val="22"/>
            <w:szCs w:val="22"/>
          </w:rPr>
          <w:delText xml:space="preserve"> at high elevations using multiple plant and ecosystem metrics</w:delText>
        </w:r>
        <w:r w:rsidR="00345813" w:rsidRPr="006E74D0" w:rsidDel="00C64EE9">
          <w:rPr>
            <w:bCs/>
            <w:iCs/>
            <w:sz w:val="22"/>
            <w:szCs w:val="22"/>
            <w:lang w:val="en"/>
          </w:rPr>
          <w:delText xml:space="preserve">. </w:delText>
        </w:r>
      </w:del>
      <w:r w:rsidR="00345813" w:rsidRPr="006E74D0">
        <w:rPr>
          <w:sz w:val="22"/>
          <w:szCs w:val="22"/>
        </w:rPr>
        <w:t xml:space="preserve">Our </w:t>
      </w:r>
      <w:del w:id="1334" w:author="Jeff" w:date="2021-06-24T04:45:00Z">
        <w:r w:rsidR="00345813" w:rsidRPr="006E74D0" w:rsidDel="00C64EE9">
          <w:rPr>
            <w:sz w:val="22"/>
            <w:szCs w:val="22"/>
          </w:rPr>
          <w:delText xml:space="preserve">findings </w:delText>
        </w:r>
      </w:del>
      <w:ins w:id="1335" w:author="Jeff" w:date="2021-06-24T04:45:00Z">
        <w:r w:rsidR="00C64EE9">
          <w:rPr>
            <w:sz w:val="22"/>
            <w:szCs w:val="22"/>
          </w:rPr>
          <w:t xml:space="preserve">data begin the task </w:t>
        </w:r>
        <w:proofErr w:type="gramStart"/>
        <w:r w:rsidR="00C64EE9">
          <w:rPr>
            <w:sz w:val="22"/>
            <w:szCs w:val="22"/>
          </w:rPr>
          <w:t xml:space="preserve">of </w:t>
        </w:r>
        <w:r w:rsidR="00C64EE9" w:rsidRPr="006E74D0">
          <w:rPr>
            <w:sz w:val="22"/>
            <w:szCs w:val="22"/>
          </w:rPr>
          <w:t xml:space="preserve"> </w:t>
        </w:r>
      </w:ins>
      <w:r w:rsidR="00345813" w:rsidRPr="006E74D0">
        <w:rPr>
          <w:sz w:val="22"/>
          <w:szCs w:val="22"/>
        </w:rPr>
        <w:t>unravel</w:t>
      </w:r>
      <w:ins w:id="1336" w:author="Jeff" w:date="2021-06-24T04:46:00Z">
        <w:r w:rsidR="00C64EE9">
          <w:rPr>
            <w:sz w:val="22"/>
            <w:szCs w:val="22"/>
          </w:rPr>
          <w:t>ing</w:t>
        </w:r>
        <w:proofErr w:type="gramEnd"/>
        <w:r w:rsidR="00C64EE9">
          <w:rPr>
            <w:sz w:val="22"/>
            <w:szCs w:val="22"/>
          </w:rPr>
          <w:t xml:space="preserve"> at least a </w:t>
        </w:r>
      </w:ins>
      <w:del w:id="1337" w:author="Jeff" w:date="2021-06-24T04:46:00Z">
        <w:r w:rsidR="00345813" w:rsidRPr="006E74D0" w:rsidDel="00C64EE9">
          <w:rPr>
            <w:sz w:val="22"/>
            <w:szCs w:val="22"/>
          </w:rPr>
          <w:delText xml:space="preserve"> </w:delText>
        </w:r>
      </w:del>
      <w:r w:rsidR="00BF5293">
        <w:rPr>
          <w:sz w:val="22"/>
          <w:szCs w:val="22"/>
        </w:rPr>
        <w:t xml:space="preserve">part of the </w:t>
      </w:r>
      <w:r w:rsidR="00345813" w:rsidRPr="006E74D0">
        <w:rPr>
          <w:sz w:val="22"/>
          <w:szCs w:val="22"/>
        </w:rPr>
        <w:t>enigma</w:t>
      </w:r>
      <w:r w:rsidR="00854384">
        <w:rPr>
          <w:sz w:val="22"/>
          <w:szCs w:val="22"/>
        </w:rPr>
        <w:t xml:space="preserve"> </w:t>
      </w:r>
      <w:del w:id="1338" w:author="Jeff" w:date="2021-06-24T04:46:00Z">
        <w:r w:rsidR="00854384" w:rsidDel="00C64EE9">
          <w:rPr>
            <w:sz w:val="22"/>
            <w:szCs w:val="22"/>
          </w:rPr>
          <w:delText xml:space="preserve">about </w:delText>
        </w:r>
      </w:del>
      <w:ins w:id="1339" w:author="Jeff" w:date="2021-06-24T04:46:00Z">
        <w:r w:rsidR="00C64EE9">
          <w:rPr>
            <w:sz w:val="22"/>
            <w:szCs w:val="22"/>
          </w:rPr>
          <w:t>witnessing pitch pine</w:t>
        </w:r>
        <w:r w:rsidR="00C64EE9">
          <w:rPr>
            <w:sz w:val="22"/>
            <w:szCs w:val="22"/>
          </w:rPr>
          <w:t xml:space="preserve"> </w:t>
        </w:r>
      </w:ins>
      <w:r w:rsidR="00854384">
        <w:rPr>
          <w:sz w:val="22"/>
          <w:szCs w:val="22"/>
        </w:rPr>
        <w:t>persistence</w:t>
      </w:r>
      <w:r w:rsidR="00345813" w:rsidRPr="006E74D0">
        <w:rPr>
          <w:sz w:val="22"/>
          <w:szCs w:val="22"/>
        </w:rPr>
        <w:t xml:space="preserve"> </w:t>
      </w:r>
      <w:r w:rsidR="00854384" w:rsidRPr="006E74D0">
        <w:rPr>
          <w:sz w:val="22"/>
          <w:szCs w:val="22"/>
        </w:rPr>
        <w:t>in a post-fire milieu</w:t>
      </w:r>
      <w:r w:rsidR="00854384">
        <w:rPr>
          <w:sz w:val="22"/>
          <w:szCs w:val="22"/>
        </w:rPr>
        <w:t xml:space="preserve"> </w:t>
      </w:r>
      <w:r w:rsidR="00345813" w:rsidRPr="006E74D0">
        <w:rPr>
          <w:sz w:val="22"/>
          <w:szCs w:val="22"/>
        </w:rPr>
        <w:t>during a critical phase of the Anthropocene age</w:t>
      </w:r>
      <w:r w:rsidR="00187A6B">
        <w:rPr>
          <w:sz w:val="22"/>
          <w:szCs w:val="22"/>
        </w:rPr>
        <w:t xml:space="preserve"> (</w:t>
      </w:r>
      <w:proofErr w:type="spellStart"/>
      <w:r w:rsidR="00187A6B">
        <w:rPr>
          <w:sz w:val="22"/>
          <w:szCs w:val="22"/>
        </w:rPr>
        <w:t>Crutzen</w:t>
      </w:r>
      <w:proofErr w:type="spellEnd"/>
      <w:r w:rsidR="00470A6B">
        <w:rPr>
          <w:sz w:val="22"/>
          <w:szCs w:val="22"/>
        </w:rPr>
        <w:t xml:space="preserve"> and Stoermer 2000</w:t>
      </w:r>
      <w:r w:rsidR="00187A6B">
        <w:rPr>
          <w:sz w:val="22"/>
          <w:szCs w:val="22"/>
        </w:rPr>
        <w:t>)</w:t>
      </w:r>
      <w:r w:rsidR="00854384">
        <w:rPr>
          <w:sz w:val="22"/>
          <w:szCs w:val="22"/>
        </w:rPr>
        <w:t>.</w:t>
      </w:r>
      <w:r w:rsidR="00345813" w:rsidRPr="006E74D0">
        <w:rPr>
          <w:sz w:val="22"/>
          <w:szCs w:val="22"/>
        </w:rPr>
        <w:t xml:space="preserve"> </w:t>
      </w:r>
      <w:del w:id="1340" w:author="Jeff" w:date="2021-06-24T04:46:00Z">
        <w:r w:rsidR="00C748E1" w:rsidDel="00C64EE9">
          <w:rPr>
            <w:sz w:val="22"/>
            <w:szCs w:val="22"/>
          </w:rPr>
          <w:delText xml:space="preserve">At lower elevations, which represent the vast majority </w:delText>
        </w:r>
        <w:r w:rsidR="00C748E1" w:rsidRPr="00BB2061" w:rsidDel="00C64EE9">
          <w:rPr>
            <w:color w:val="000000" w:themeColor="text1"/>
            <w:sz w:val="22"/>
            <w:szCs w:val="22"/>
          </w:rPr>
          <w:delText xml:space="preserve">of pitch pine populations in the Northeast US, we predict newly pioneered locations </w:delText>
        </w:r>
        <w:r w:rsidR="009A61A6" w:rsidRPr="00BB2061" w:rsidDel="00C64EE9">
          <w:rPr>
            <w:color w:val="000000" w:themeColor="text1"/>
            <w:sz w:val="22"/>
            <w:szCs w:val="22"/>
          </w:rPr>
          <w:delText>reflect</w:delText>
        </w:r>
        <w:r w:rsidR="00C748E1" w:rsidRPr="00BB2061" w:rsidDel="00C64EE9">
          <w:rPr>
            <w:color w:val="000000" w:themeColor="text1"/>
            <w:sz w:val="22"/>
            <w:szCs w:val="22"/>
          </w:rPr>
          <w:delText xml:space="preserve"> a continuation of </w:delText>
        </w:r>
        <w:r w:rsidR="00F3370C" w:rsidDel="00C64EE9">
          <w:rPr>
            <w:sz w:val="22"/>
            <w:szCs w:val="22"/>
          </w:rPr>
          <w:delText xml:space="preserve">persistence </w:delText>
        </w:r>
        <w:r w:rsidR="009A61A6" w:rsidRPr="00BB2061" w:rsidDel="00C64EE9">
          <w:rPr>
            <w:color w:val="000000" w:themeColor="text1"/>
            <w:sz w:val="22"/>
            <w:szCs w:val="22"/>
          </w:rPr>
          <w:delText>signaled</w:delText>
        </w:r>
        <w:r w:rsidR="00C748E1" w:rsidRPr="00BB2061" w:rsidDel="00C64EE9">
          <w:rPr>
            <w:color w:val="000000" w:themeColor="text1"/>
            <w:sz w:val="22"/>
            <w:szCs w:val="22"/>
          </w:rPr>
          <w:delText xml:space="preserve"> by significant differences in </w:delText>
        </w:r>
        <w:r w:rsidR="009A61A6" w:rsidRPr="00BB2061" w:rsidDel="00C64EE9">
          <w:rPr>
            <w:color w:val="000000" w:themeColor="text1"/>
            <w:sz w:val="22"/>
            <w:szCs w:val="22"/>
          </w:rPr>
          <w:delText xml:space="preserve">density, </w:delText>
        </w:r>
        <w:r w:rsidR="00C748E1" w:rsidRPr="00BB2061" w:rsidDel="00C64EE9">
          <w:rPr>
            <w:color w:val="000000" w:themeColor="text1"/>
            <w:sz w:val="22"/>
            <w:szCs w:val="22"/>
          </w:rPr>
          <w:delText xml:space="preserve">slope and aspect. </w:delText>
        </w:r>
      </w:del>
      <w:r w:rsidR="00345813" w:rsidRPr="00BB2061">
        <w:rPr>
          <w:color w:val="000000" w:themeColor="text1"/>
          <w:sz w:val="22"/>
          <w:szCs w:val="22"/>
        </w:rPr>
        <w:t xml:space="preserve">At a time when continued climate change </w:t>
      </w:r>
      <w:del w:id="1341" w:author="Jeff" w:date="2021-06-24T04:36:00Z">
        <w:r w:rsidR="00345813" w:rsidRPr="00BB2061" w:rsidDel="004F25DF">
          <w:rPr>
            <w:color w:val="000000" w:themeColor="text1"/>
            <w:sz w:val="22"/>
            <w:szCs w:val="22"/>
          </w:rPr>
          <w:delText>may tip</w:delText>
        </w:r>
      </w:del>
      <w:ins w:id="1342" w:author="Jeff" w:date="2021-06-24T04:36:00Z">
        <w:r w:rsidR="004F25DF">
          <w:rPr>
            <w:color w:val="000000" w:themeColor="text1"/>
            <w:sz w:val="22"/>
            <w:szCs w:val="22"/>
          </w:rPr>
          <w:t>appears to be tipping</w:t>
        </w:r>
      </w:ins>
      <w:r w:rsidR="00345813" w:rsidRPr="00BB2061">
        <w:rPr>
          <w:color w:val="000000" w:themeColor="text1"/>
          <w:sz w:val="22"/>
          <w:szCs w:val="22"/>
        </w:rPr>
        <w:t xml:space="preserve"> the scale away from </w:t>
      </w:r>
      <w:ins w:id="1343" w:author="Jeff" w:date="2021-06-24T04:36:00Z">
        <w:r w:rsidR="004F25DF">
          <w:rPr>
            <w:color w:val="000000" w:themeColor="text1"/>
            <w:sz w:val="22"/>
            <w:szCs w:val="22"/>
          </w:rPr>
          <w:t xml:space="preserve">pitch pine </w:t>
        </w:r>
      </w:ins>
      <w:r w:rsidR="00345813" w:rsidRPr="00BB2061">
        <w:rPr>
          <w:color w:val="000000" w:themeColor="text1"/>
          <w:sz w:val="22"/>
          <w:szCs w:val="22"/>
        </w:rPr>
        <w:t>survival</w:t>
      </w:r>
      <w:ins w:id="1344" w:author="Jeff" w:date="2021-06-24T04:36:00Z">
        <w:r w:rsidR="004F25DF">
          <w:rPr>
            <w:color w:val="000000" w:themeColor="text1"/>
            <w:sz w:val="22"/>
            <w:szCs w:val="22"/>
          </w:rPr>
          <w:t xml:space="preserve"> at Mt. Desert</w:t>
        </w:r>
      </w:ins>
      <w:r w:rsidR="00345813" w:rsidRPr="00BB2061">
        <w:rPr>
          <w:color w:val="000000" w:themeColor="text1"/>
          <w:sz w:val="22"/>
          <w:szCs w:val="22"/>
        </w:rPr>
        <w:t xml:space="preserve">, our findings </w:t>
      </w:r>
      <w:ins w:id="1345" w:author="Jeff" w:date="2021-06-24T04:47:00Z">
        <w:r w:rsidR="00C64EE9">
          <w:rPr>
            <w:color w:val="000000" w:themeColor="text1"/>
            <w:sz w:val="22"/>
            <w:szCs w:val="22"/>
          </w:rPr>
          <w:t xml:space="preserve">suggest trees are slowly adopting phenotypic </w:t>
        </w:r>
      </w:ins>
      <w:del w:id="1346" w:author="Jeff" w:date="2021-06-24T04:48:00Z">
        <w:r w:rsidR="00345813" w:rsidRPr="00BB2061" w:rsidDel="00C64EE9">
          <w:rPr>
            <w:color w:val="000000" w:themeColor="text1"/>
            <w:sz w:val="22"/>
            <w:szCs w:val="22"/>
          </w:rPr>
          <w:delText>encourage the use</w:delText>
        </w:r>
      </w:del>
      <w:ins w:id="1347" w:author="Jeff" w:date="2021-06-24T04:48:00Z">
        <w:r w:rsidR="00C64EE9">
          <w:rPr>
            <w:color w:val="000000" w:themeColor="text1"/>
            <w:sz w:val="22"/>
            <w:szCs w:val="22"/>
          </w:rPr>
          <w:t>responses to some of the stresses and disturbance in their refugia. We antic</w:t>
        </w:r>
      </w:ins>
      <w:ins w:id="1348" w:author="Jeff" w:date="2021-06-24T04:49:00Z">
        <w:r w:rsidR="00C64EE9">
          <w:rPr>
            <w:color w:val="000000" w:themeColor="text1"/>
            <w:sz w:val="22"/>
            <w:szCs w:val="22"/>
          </w:rPr>
          <w:t>i</w:t>
        </w:r>
      </w:ins>
      <w:ins w:id="1349" w:author="Jeff" w:date="2021-06-24T04:48:00Z">
        <w:r w:rsidR="00C64EE9">
          <w:rPr>
            <w:color w:val="000000" w:themeColor="text1"/>
            <w:sz w:val="22"/>
            <w:szCs w:val="22"/>
          </w:rPr>
          <w:t>pate</w:t>
        </w:r>
      </w:ins>
      <w:ins w:id="1350" w:author="Jeff" w:date="2021-06-24T04:49:00Z">
        <w:r w:rsidR="00C64EE9">
          <w:rPr>
            <w:color w:val="000000" w:themeColor="text1"/>
            <w:sz w:val="22"/>
            <w:szCs w:val="22"/>
          </w:rPr>
          <w:t xml:space="preserve"> our </w:t>
        </w:r>
      </w:ins>
      <w:del w:id="1351" w:author="Jeff" w:date="2021-06-24T04:49:00Z">
        <w:r w:rsidR="00345813" w:rsidRPr="00BB2061" w:rsidDel="00C64EE9">
          <w:rPr>
            <w:color w:val="000000" w:themeColor="text1"/>
            <w:sz w:val="22"/>
            <w:szCs w:val="22"/>
          </w:rPr>
          <w:delText xml:space="preserve"> of </w:delText>
        </w:r>
      </w:del>
      <w:r w:rsidR="00BF5293">
        <w:rPr>
          <w:color w:val="000000" w:themeColor="text1"/>
          <w:sz w:val="22"/>
          <w:szCs w:val="22"/>
        </w:rPr>
        <w:t xml:space="preserve">data </w:t>
      </w:r>
      <w:del w:id="1352" w:author="Jeff" w:date="2021-06-24T04:49:00Z">
        <w:r w:rsidR="00487D46" w:rsidRPr="00BB2061" w:rsidDel="00C64EE9">
          <w:rPr>
            <w:color w:val="000000" w:themeColor="text1"/>
            <w:sz w:val="22"/>
            <w:szCs w:val="22"/>
          </w:rPr>
          <w:delText xml:space="preserve">by </w:delText>
        </w:r>
      </w:del>
      <w:ins w:id="1353" w:author="Jeff" w:date="2021-06-24T04:49:00Z">
        <w:r w:rsidR="00C64EE9">
          <w:rPr>
            <w:color w:val="000000" w:themeColor="text1"/>
            <w:sz w:val="22"/>
            <w:szCs w:val="22"/>
          </w:rPr>
          <w:t>enable</w:t>
        </w:r>
      </w:ins>
      <w:ins w:id="1354" w:author="Jeff" w:date="2021-06-24T04:50:00Z">
        <w:r w:rsidR="00C64EE9">
          <w:rPr>
            <w:color w:val="000000" w:themeColor="text1"/>
            <w:sz w:val="22"/>
            <w:szCs w:val="22"/>
          </w:rPr>
          <w:t>s</w:t>
        </w:r>
      </w:ins>
      <w:ins w:id="1355" w:author="Jeff" w:date="2021-06-24T04:49:00Z">
        <w:r w:rsidR="00C64EE9">
          <w:rPr>
            <w:color w:val="000000" w:themeColor="text1"/>
            <w:sz w:val="22"/>
            <w:szCs w:val="22"/>
          </w:rPr>
          <w:t xml:space="preserve"> </w:t>
        </w:r>
      </w:ins>
      <w:r w:rsidR="00487D46" w:rsidRPr="00BB2061">
        <w:rPr>
          <w:color w:val="000000" w:themeColor="text1"/>
          <w:sz w:val="22"/>
          <w:szCs w:val="22"/>
        </w:rPr>
        <w:t>forest manager</w:t>
      </w:r>
      <w:r w:rsidR="003A1681" w:rsidRPr="00BB2061">
        <w:rPr>
          <w:color w:val="000000" w:themeColor="text1"/>
          <w:sz w:val="22"/>
          <w:szCs w:val="22"/>
        </w:rPr>
        <w:t>s</w:t>
      </w:r>
      <w:r w:rsidR="00487D46" w:rsidRPr="00BB2061">
        <w:rPr>
          <w:color w:val="000000" w:themeColor="text1"/>
          <w:sz w:val="22"/>
          <w:szCs w:val="22"/>
        </w:rPr>
        <w:t xml:space="preserve"> </w:t>
      </w:r>
      <w:r w:rsidR="003A1681" w:rsidRPr="00BB2061">
        <w:rPr>
          <w:color w:val="000000" w:themeColor="text1"/>
          <w:sz w:val="22"/>
          <w:szCs w:val="22"/>
        </w:rPr>
        <w:t xml:space="preserve">to </w:t>
      </w:r>
      <w:del w:id="1356" w:author="Jeff" w:date="2021-06-24T04:49:00Z">
        <w:r w:rsidR="003A1681" w:rsidRPr="00BB2061" w:rsidDel="00C64EE9">
          <w:rPr>
            <w:color w:val="000000" w:themeColor="text1"/>
            <w:sz w:val="22"/>
            <w:szCs w:val="22"/>
          </w:rPr>
          <w:delText>better understand</w:delText>
        </w:r>
      </w:del>
      <w:ins w:id="1357" w:author="Jeff" w:date="2021-06-24T04:49:00Z">
        <w:r w:rsidR="00C64EE9">
          <w:rPr>
            <w:color w:val="000000" w:themeColor="text1"/>
            <w:sz w:val="22"/>
            <w:szCs w:val="22"/>
          </w:rPr>
          <w:t>gain a better purchase on</w:t>
        </w:r>
      </w:ins>
      <w:r w:rsidR="003A1681" w:rsidRPr="00BB2061">
        <w:rPr>
          <w:color w:val="000000" w:themeColor="text1"/>
          <w:sz w:val="22"/>
          <w:szCs w:val="22"/>
        </w:rPr>
        <w:t xml:space="preserve"> </w:t>
      </w:r>
      <w:ins w:id="1358" w:author="Jeff" w:date="2021-06-24T04:38:00Z">
        <w:r w:rsidR="004F25DF">
          <w:rPr>
            <w:color w:val="000000" w:themeColor="text1"/>
            <w:sz w:val="22"/>
            <w:szCs w:val="22"/>
          </w:rPr>
          <w:t xml:space="preserve">the effects of </w:t>
        </w:r>
      </w:ins>
      <w:ins w:id="1359" w:author="Jeff" w:date="2021-06-24T04:37:00Z">
        <w:r w:rsidR="004F25DF">
          <w:rPr>
            <w:color w:val="000000" w:themeColor="text1"/>
            <w:sz w:val="22"/>
            <w:szCs w:val="22"/>
          </w:rPr>
          <w:t xml:space="preserve">fire history and topographic factors </w:t>
        </w:r>
      </w:ins>
      <w:del w:id="1360" w:author="Jeff" w:date="2021-06-24T04:37:00Z">
        <w:r w:rsidR="003A1681" w:rsidRPr="00BB2061" w:rsidDel="004F25DF">
          <w:rPr>
            <w:color w:val="000000" w:themeColor="text1"/>
            <w:sz w:val="22"/>
            <w:szCs w:val="22"/>
          </w:rPr>
          <w:delText>the imposition of</w:delText>
        </w:r>
        <w:r w:rsidR="00345813" w:rsidRPr="00BB2061" w:rsidDel="004F25DF">
          <w:rPr>
            <w:color w:val="000000" w:themeColor="text1"/>
            <w:sz w:val="22"/>
            <w:szCs w:val="22"/>
          </w:rPr>
          <w:delText xml:space="preserve"> fire </w:delText>
        </w:r>
        <w:r w:rsidR="003A1681" w:rsidRPr="00BB2061" w:rsidDel="004F25DF">
          <w:rPr>
            <w:color w:val="000000" w:themeColor="text1"/>
            <w:sz w:val="22"/>
            <w:szCs w:val="22"/>
          </w:rPr>
          <w:delText>absence on</w:delText>
        </w:r>
        <w:r w:rsidR="00487D46" w:rsidRPr="00BB2061" w:rsidDel="004F25DF">
          <w:rPr>
            <w:color w:val="000000" w:themeColor="text1"/>
            <w:sz w:val="22"/>
            <w:szCs w:val="22"/>
          </w:rPr>
          <w:delText xml:space="preserve"> flat and ledge communities</w:delText>
        </w:r>
        <w:r w:rsidR="007848AB" w:rsidDel="004F25DF">
          <w:rPr>
            <w:color w:val="000000" w:themeColor="text1"/>
            <w:sz w:val="22"/>
            <w:szCs w:val="22"/>
          </w:rPr>
          <w:delText xml:space="preserve"> and </w:delText>
        </w:r>
        <w:r w:rsidR="007848AB" w:rsidDel="004F25DF">
          <w:rPr>
            <w:sz w:val="22"/>
            <w:szCs w:val="22"/>
          </w:rPr>
          <w:delText>application to pitch pine colony management in districts along the Eastern seaboard where natural fire and prescribed fire do not play a role in the lives of pine barrens</w:delText>
        </w:r>
      </w:del>
      <w:ins w:id="1361" w:author="Jeff" w:date="2021-06-24T04:49:00Z">
        <w:r w:rsidR="00C64EE9">
          <w:rPr>
            <w:color w:val="000000" w:themeColor="text1"/>
            <w:sz w:val="22"/>
            <w:szCs w:val="22"/>
          </w:rPr>
          <w:t>which affect</w:t>
        </w:r>
      </w:ins>
      <w:ins w:id="1362" w:author="Jeff" w:date="2021-06-24T04:38:00Z">
        <w:r w:rsidR="004F25DF">
          <w:rPr>
            <w:sz w:val="22"/>
            <w:szCs w:val="22"/>
          </w:rPr>
          <w:t xml:space="preserve"> persistence of this globally threatened species.</w:t>
        </w:r>
      </w:ins>
      <w:del w:id="1363" w:author="Jeff" w:date="2021-06-24T04:38:00Z">
        <w:r w:rsidR="007848AB" w:rsidDel="004F25DF">
          <w:rPr>
            <w:sz w:val="22"/>
            <w:szCs w:val="22"/>
          </w:rPr>
          <w:delText>.</w:delText>
        </w:r>
      </w:del>
    </w:p>
    <w:p w14:paraId="38BAA2E6" w14:textId="3311BF86" w:rsidR="005B59F0" w:rsidRPr="00BB2061" w:rsidRDefault="005B59F0" w:rsidP="00063993">
      <w:pPr>
        <w:pStyle w:val="mb0"/>
        <w:shd w:val="clear" w:color="auto" w:fill="FFFFFF"/>
        <w:spacing w:before="0" w:beforeAutospacing="0" w:after="150" w:afterAutospacing="0" w:line="276" w:lineRule="auto"/>
        <w:jc w:val="both"/>
        <w:rPr>
          <w:color w:val="000000" w:themeColor="text1"/>
          <w:sz w:val="22"/>
          <w:szCs w:val="22"/>
        </w:rPr>
      </w:pPr>
    </w:p>
    <w:p w14:paraId="612D5D45" w14:textId="5B326E34"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Data Availability Statement</w:t>
      </w:r>
    </w:p>
    <w:p w14:paraId="33BA131C" w14:textId="110CD0CA" w:rsidR="00A17CDA" w:rsidRPr="00BB2061" w:rsidRDefault="008A65EC" w:rsidP="00A4308D">
      <w:pPr>
        <w:pStyle w:val="mb0"/>
        <w:spacing w:before="0" w:beforeAutospacing="0" w:after="150" w:afterAutospacing="0"/>
        <w:rPr>
          <w:color w:val="000000" w:themeColor="text1"/>
          <w:sz w:val="22"/>
          <w:szCs w:val="22"/>
        </w:rPr>
      </w:pPr>
      <w:r w:rsidRPr="00BB2061">
        <w:rPr>
          <w:color w:val="000000" w:themeColor="text1"/>
          <w:sz w:val="22"/>
          <w:szCs w:val="22"/>
        </w:rPr>
        <w:t>D</w:t>
      </w:r>
      <w:r w:rsidR="008C11D0" w:rsidRPr="00BB2061">
        <w:rPr>
          <w:color w:val="000000" w:themeColor="text1"/>
          <w:sz w:val="22"/>
          <w:szCs w:val="22"/>
        </w:rPr>
        <w:t>ata used in this article can be found at</w:t>
      </w:r>
      <w:r w:rsidR="00873E70" w:rsidRPr="00BB2061">
        <w:rPr>
          <w:color w:val="000000" w:themeColor="text1"/>
          <w:sz w:val="22"/>
          <w:szCs w:val="22"/>
        </w:rPr>
        <w:t xml:space="preserve"> the following repository: </w:t>
      </w:r>
      <w:hyperlink r:id="rId12" w:history="1">
        <w:r w:rsidR="005F5EAF" w:rsidRPr="00BB2061">
          <w:rPr>
            <w:rStyle w:val="Hyperlink"/>
            <w:color w:val="000000" w:themeColor="text1"/>
            <w:sz w:val="22"/>
            <w:szCs w:val="22"/>
          </w:rPr>
          <w:t>https://github.com/SmithEcophysLab/mtDesertIsland_Pinusrigida</w:t>
        </w:r>
      </w:hyperlink>
      <w:r w:rsidR="005F5EAF" w:rsidRPr="00BB2061">
        <w:rPr>
          <w:color w:val="000000" w:themeColor="text1"/>
          <w:sz w:val="22"/>
          <w:szCs w:val="22"/>
        </w:rPr>
        <w:t xml:space="preserve"> (DOI:10.5281/zenodo.4663255)</w:t>
      </w:r>
      <w:r w:rsidR="005F5EAF" w:rsidRPr="005F5EAF">
        <w:rPr>
          <w:color w:val="000000" w:themeColor="text1"/>
          <w:sz w:val="22"/>
          <w:szCs w:val="22"/>
        </w:rPr>
        <w:t>.</w:t>
      </w:r>
      <w:bookmarkStart w:id="1364" w:name="h7"/>
      <w:bookmarkEnd w:id="1364"/>
      <w:r w:rsidR="00CF5011">
        <w:rPr>
          <w:color w:val="000000" w:themeColor="text1"/>
          <w:sz w:val="22"/>
          <w:szCs w:val="22"/>
        </w:rPr>
        <w:t xml:space="preserve"> Additional soil inorganic data is available at this site.</w:t>
      </w:r>
    </w:p>
    <w:p w14:paraId="14C03FE4" w14:textId="7330D721"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Author Contributions</w:t>
      </w:r>
    </w:p>
    <w:p w14:paraId="2D634B1F" w14:textId="12489139" w:rsidR="00D932EE" w:rsidRPr="00BB2061" w:rsidRDefault="008C11D0" w:rsidP="00AF2348">
      <w:pPr>
        <w:pStyle w:val="mb0"/>
        <w:spacing w:before="0" w:beforeAutospacing="0" w:after="150" w:afterAutospacing="0"/>
        <w:jc w:val="both"/>
        <w:rPr>
          <w:color w:val="000000" w:themeColor="text1"/>
          <w:sz w:val="22"/>
          <w:szCs w:val="22"/>
        </w:rPr>
      </w:pPr>
      <w:r w:rsidRPr="00BB2061">
        <w:rPr>
          <w:color w:val="000000" w:themeColor="text1"/>
          <w:sz w:val="22"/>
          <w:szCs w:val="22"/>
        </w:rPr>
        <w:t>J</w:t>
      </w:r>
      <w:r w:rsidR="00F20384">
        <w:rPr>
          <w:color w:val="000000" w:themeColor="text1"/>
          <w:sz w:val="22"/>
          <w:szCs w:val="22"/>
        </w:rPr>
        <w:t>L</w:t>
      </w:r>
      <w:r w:rsidRPr="00BB2061">
        <w:rPr>
          <w:color w:val="000000" w:themeColor="text1"/>
          <w:sz w:val="22"/>
          <w:szCs w:val="22"/>
        </w:rPr>
        <w:t xml:space="preserve"> and N</w:t>
      </w:r>
      <w:r w:rsidR="00F20384">
        <w:rPr>
          <w:color w:val="000000" w:themeColor="text1"/>
          <w:sz w:val="22"/>
          <w:szCs w:val="22"/>
        </w:rPr>
        <w:t>G</w:t>
      </w:r>
      <w:r w:rsidRPr="00BB2061">
        <w:rPr>
          <w:color w:val="000000" w:themeColor="text1"/>
          <w:sz w:val="22"/>
          <w:szCs w:val="22"/>
        </w:rPr>
        <w:t>S conceived the work</w:t>
      </w:r>
      <w:r w:rsidR="00125645">
        <w:rPr>
          <w:color w:val="000000" w:themeColor="text1"/>
          <w:sz w:val="22"/>
          <w:szCs w:val="22"/>
        </w:rPr>
        <w:t>. JL, RM, and N</w:t>
      </w:r>
      <w:r w:rsidR="00F20384">
        <w:rPr>
          <w:color w:val="000000" w:themeColor="text1"/>
          <w:sz w:val="22"/>
          <w:szCs w:val="22"/>
        </w:rPr>
        <w:t>G</w:t>
      </w:r>
      <w:r w:rsidR="00125645">
        <w:rPr>
          <w:color w:val="000000" w:themeColor="text1"/>
          <w:sz w:val="22"/>
          <w:szCs w:val="22"/>
        </w:rPr>
        <w:t>S</w:t>
      </w:r>
      <w:r w:rsidRPr="00BB2061">
        <w:rPr>
          <w:color w:val="000000" w:themeColor="text1"/>
          <w:sz w:val="22"/>
          <w:szCs w:val="22"/>
        </w:rPr>
        <w:t xml:space="preserve"> contributed substantially to the interpretation of the data and to drafting the manuscript, gave final approval of the version submitted, and agreed to be </w:t>
      </w:r>
      <w:r w:rsidRPr="00BB2061">
        <w:rPr>
          <w:color w:val="000000" w:themeColor="text1"/>
          <w:sz w:val="22"/>
          <w:szCs w:val="22"/>
        </w:rPr>
        <w:lastRenderedPageBreak/>
        <w:t>accountable for all aspects of the work</w:t>
      </w:r>
      <w:r w:rsidR="008A65EC" w:rsidRPr="00BB2061">
        <w:rPr>
          <w:color w:val="000000" w:themeColor="text1"/>
          <w:sz w:val="22"/>
          <w:szCs w:val="22"/>
        </w:rPr>
        <w:t>. Q</w:t>
      </w:r>
      <w:r w:rsidRPr="00BB2061">
        <w:rPr>
          <w:color w:val="000000" w:themeColor="text1"/>
          <w:sz w:val="22"/>
          <w:szCs w:val="22"/>
        </w:rPr>
        <w:t xml:space="preserve">uestions related to the accuracy or integrity of any part of the work are appropriately investigated and resolved. JL carried out </w:t>
      </w:r>
      <w:r w:rsidR="00753C30" w:rsidRPr="00BB2061">
        <w:rPr>
          <w:color w:val="000000" w:themeColor="text1"/>
          <w:sz w:val="22"/>
          <w:szCs w:val="22"/>
        </w:rPr>
        <w:t xml:space="preserve">sample </w:t>
      </w:r>
      <w:r w:rsidR="00A77074" w:rsidRPr="00BB2061">
        <w:rPr>
          <w:color w:val="000000" w:themeColor="text1"/>
          <w:sz w:val="22"/>
          <w:szCs w:val="22"/>
        </w:rPr>
        <w:t>collection</w:t>
      </w:r>
      <w:r w:rsidR="00753C30" w:rsidRPr="00BB2061">
        <w:rPr>
          <w:color w:val="000000" w:themeColor="text1"/>
          <w:sz w:val="22"/>
          <w:szCs w:val="22"/>
        </w:rPr>
        <w:t xml:space="preserve"> and field measurements, conducted </w:t>
      </w:r>
      <w:r w:rsidR="00F351F6" w:rsidRPr="00BB2061">
        <w:rPr>
          <w:color w:val="000000" w:themeColor="text1"/>
          <w:sz w:val="22"/>
          <w:szCs w:val="22"/>
        </w:rPr>
        <w:t xml:space="preserve">soil water retention tests </w:t>
      </w:r>
      <w:r w:rsidR="00B5268D" w:rsidRPr="00BB2061">
        <w:rPr>
          <w:color w:val="000000" w:themeColor="text1"/>
          <w:sz w:val="22"/>
          <w:szCs w:val="22"/>
        </w:rPr>
        <w:t xml:space="preserve">and </w:t>
      </w:r>
      <w:r w:rsidR="00753C30" w:rsidRPr="00BB2061">
        <w:rPr>
          <w:color w:val="000000" w:themeColor="text1"/>
          <w:sz w:val="22"/>
          <w:szCs w:val="22"/>
        </w:rPr>
        <w:t>prepared samples for</w:t>
      </w:r>
      <w:r w:rsidR="00700426" w:rsidRPr="00BB2061">
        <w:rPr>
          <w:color w:val="000000" w:themeColor="text1"/>
          <w:sz w:val="22"/>
          <w:szCs w:val="22"/>
        </w:rPr>
        <w:t xml:space="preserve"> EA-IRMS </w:t>
      </w:r>
      <w:r w:rsidR="00DD04C3" w:rsidRPr="00BB2061">
        <w:rPr>
          <w:color w:val="000000" w:themeColor="text1"/>
          <w:sz w:val="22"/>
          <w:szCs w:val="22"/>
        </w:rPr>
        <w:t>analysis</w:t>
      </w:r>
      <w:r w:rsidRPr="00BB2061">
        <w:rPr>
          <w:color w:val="000000" w:themeColor="text1"/>
          <w:sz w:val="22"/>
          <w:szCs w:val="22"/>
        </w:rPr>
        <w:t xml:space="preserve">. NS </w:t>
      </w:r>
      <w:r w:rsidR="00DD04C3" w:rsidRPr="00BB2061">
        <w:rPr>
          <w:color w:val="000000" w:themeColor="text1"/>
          <w:sz w:val="22"/>
          <w:szCs w:val="22"/>
        </w:rPr>
        <w:t>performed</w:t>
      </w:r>
      <w:r w:rsidRPr="00BB2061">
        <w:rPr>
          <w:color w:val="000000" w:themeColor="text1"/>
          <w:sz w:val="22"/>
          <w:szCs w:val="22"/>
        </w:rPr>
        <w:t xml:space="preserve"> </w:t>
      </w:r>
      <w:r w:rsidR="00A77074" w:rsidRPr="00BB2061">
        <w:rPr>
          <w:color w:val="000000" w:themeColor="text1"/>
          <w:sz w:val="22"/>
          <w:szCs w:val="22"/>
        </w:rPr>
        <w:t xml:space="preserve">C/N foliar </w:t>
      </w:r>
      <w:r w:rsidR="00753C30" w:rsidRPr="00BB2061">
        <w:rPr>
          <w:color w:val="000000" w:themeColor="text1"/>
          <w:sz w:val="22"/>
          <w:szCs w:val="22"/>
        </w:rPr>
        <w:t>analysis</w:t>
      </w:r>
      <w:r w:rsidR="00125645">
        <w:rPr>
          <w:color w:val="000000" w:themeColor="text1"/>
          <w:sz w:val="22"/>
          <w:szCs w:val="22"/>
        </w:rPr>
        <w:t>. N</w:t>
      </w:r>
      <w:r w:rsidR="00F20384">
        <w:rPr>
          <w:color w:val="000000" w:themeColor="text1"/>
          <w:sz w:val="22"/>
          <w:szCs w:val="22"/>
        </w:rPr>
        <w:t>G</w:t>
      </w:r>
      <w:r w:rsidR="00125645">
        <w:rPr>
          <w:color w:val="000000" w:themeColor="text1"/>
          <w:sz w:val="22"/>
          <w:szCs w:val="22"/>
        </w:rPr>
        <w:t xml:space="preserve">S and RM </w:t>
      </w:r>
      <w:r w:rsidRPr="00BB2061">
        <w:rPr>
          <w:color w:val="000000" w:themeColor="text1"/>
          <w:sz w:val="22"/>
          <w:szCs w:val="22"/>
        </w:rPr>
        <w:t>conduct</w:t>
      </w:r>
      <w:r w:rsidR="00125645">
        <w:rPr>
          <w:color w:val="000000" w:themeColor="text1"/>
          <w:sz w:val="22"/>
          <w:szCs w:val="22"/>
        </w:rPr>
        <w:t>ed</w:t>
      </w:r>
      <w:r w:rsidRPr="00BB2061">
        <w:rPr>
          <w:color w:val="000000" w:themeColor="text1"/>
          <w:sz w:val="22"/>
          <w:szCs w:val="22"/>
        </w:rPr>
        <w:t xml:space="preserve"> statistical analyses and formulat</w:t>
      </w:r>
      <w:r w:rsidR="00125645">
        <w:rPr>
          <w:color w:val="000000" w:themeColor="text1"/>
          <w:sz w:val="22"/>
          <w:szCs w:val="22"/>
        </w:rPr>
        <w:t>ed</w:t>
      </w:r>
      <w:r w:rsidRPr="00BB2061">
        <w:rPr>
          <w:color w:val="000000" w:themeColor="text1"/>
          <w:sz w:val="22"/>
          <w:szCs w:val="22"/>
        </w:rPr>
        <w:t xml:space="preserve"> figures and tables.</w:t>
      </w:r>
    </w:p>
    <w:p w14:paraId="2131D448" w14:textId="4BDB0BDF" w:rsidR="00AE173C" w:rsidRPr="00BB2061" w:rsidRDefault="00AE173C" w:rsidP="00564B6D">
      <w:pPr>
        <w:autoSpaceDE w:val="0"/>
        <w:autoSpaceDN w:val="0"/>
        <w:adjustRightInd w:val="0"/>
        <w:jc w:val="both"/>
        <w:rPr>
          <w:rFonts w:eastAsiaTheme="minorEastAsia"/>
          <w:b/>
          <w:bCs/>
          <w:color w:val="000000" w:themeColor="text1"/>
          <w:sz w:val="22"/>
          <w:szCs w:val="22"/>
        </w:rPr>
      </w:pPr>
      <w:r w:rsidRPr="00353E41">
        <w:rPr>
          <w:rFonts w:eastAsiaTheme="minorEastAsia"/>
          <w:b/>
          <w:bCs/>
          <w:sz w:val="22"/>
          <w:szCs w:val="22"/>
        </w:rPr>
        <w:t>ACKNOWLEDGEMENTS</w:t>
      </w:r>
    </w:p>
    <w:p w14:paraId="76350621" w14:textId="20C4D3B5" w:rsidR="00AE173C" w:rsidRPr="00BB2061" w:rsidRDefault="004403BF" w:rsidP="00A31A1A">
      <w:pPr>
        <w:jc w:val="both"/>
        <w:rPr>
          <w:rFonts w:eastAsiaTheme="minorEastAsia"/>
          <w:color w:val="000000" w:themeColor="text1"/>
          <w:sz w:val="22"/>
          <w:szCs w:val="22"/>
        </w:rPr>
      </w:pPr>
      <w:r w:rsidRPr="00BB2061">
        <w:rPr>
          <w:color w:val="000000" w:themeColor="text1"/>
          <w:sz w:val="22"/>
          <w:szCs w:val="22"/>
          <w:shd w:val="clear" w:color="auto" w:fill="FFFFFF"/>
        </w:rPr>
        <w:t xml:space="preserve">Research at </w:t>
      </w:r>
      <w:r w:rsidR="00C437EC">
        <w:rPr>
          <w:sz w:val="22"/>
          <w:szCs w:val="22"/>
        </w:rPr>
        <w:t>Mt. Desert Island</w:t>
      </w:r>
      <w:r w:rsidRPr="00BB2061">
        <w:rPr>
          <w:color w:val="000000" w:themeColor="text1"/>
          <w:sz w:val="22"/>
          <w:szCs w:val="22"/>
          <w:shd w:val="clear" w:color="auto" w:fill="FFFFFF"/>
        </w:rPr>
        <w:t xml:space="preserve"> was conducted under permit ACAD-2020-SCI-0014 from the U.S. Department of Interior granted to Jeff Licht. M</w:t>
      </w:r>
      <w:r w:rsidR="00700426" w:rsidRPr="00BB2061">
        <w:rPr>
          <w:color w:val="000000" w:themeColor="text1"/>
          <w:sz w:val="22"/>
          <w:szCs w:val="22"/>
          <w:shd w:val="clear" w:color="auto" w:fill="FFFFFF"/>
        </w:rPr>
        <w:t xml:space="preserve">ike Day, </w:t>
      </w:r>
      <w:r w:rsidR="00F2679E" w:rsidRPr="00BB2061">
        <w:rPr>
          <w:color w:val="000000" w:themeColor="text1"/>
          <w:sz w:val="22"/>
          <w:szCs w:val="22"/>
          <w:shd w:val="clear" w:color="auto" w:fill="FFFFFF"/>
        </w:rPr>
        <w:t xml:space="preserve">PhD, suggested </w:t>
      </w:r>
      <w:r w:rsidR="00821389" w:rsidRPr="00BB2061">
        <w:rPr>
          <w:color w:val="000000" w:themeColor="text1"/>
          <w:sz w:val="22"/>
          <w:szCs w:val="22"/>
          <w:shd w:val="clear" w:color="auto" w:fill="FFFFFF"/>
        </w:rPr>
        <w:t>topics for study and</w:t>
      </w:r>
      <w:r w:rsidR="00897C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locat</w:t>
      </w:r>
      <w:r w:rsidR="00897CF4" w:rsidRPr="00BB2061">
        <w:rPr>
          <w:color w:val="000000" w:themeColor="text1"/>
          <w:sz w:val="22"/>
          <w:szCs w:val="22"/>
          <w:shd w:val="clear" w:color="auto" w:fill="FFFFFF"/>
        </w:rPr>
        <w:t xml:space="preserve">ed </w:t>
      </w:r>
      <w:r w:rsidR="00821389" w:rsidRPr="00BB2061">
        <w:rPr>
          <w:color w:val="000000" w:themeColor="text1"/>
          <w:sz w:val="22"/>
          <w:szCs w:val="22"/>
          <w:shd w:val="clear" w:color="auto" w:fill="FFFFFF"/>
        </w:rPr>
        <w:t xml:space="preserve">some of the </w:t>
      </w:r>
      <w:r w:rsidR="00897CF4" w:rsidRPr="00BB2061">
        <w:rPr>
          <w:color w:val="000000" w:themeColor="text1"/>
          <w:sz w:val="22"/>
          <w:szCs w:val="22"/>
          <w:shd w:val="clear" w:color="auto" w:fill="FFFFFF"/>
        </w:rPr>
        <w:t>sites for the study</w:t>
      </w:r>
      <w:r w:rsidR="00700426" w:rsidRPr="00BB2061">
        <w:rPr>
          <w:color w:val="000000" w:themeColor="text1"/>
          <w:sz w:val="22"/>
          <w:szCs w:val="22"/>
          <w:shd w:val="clear" w:color="auto" w:fill="FFFFFF"/>
        </w:rPr>
        <w:t xml:space="preserve">. </w:t>
      </w:r>
      <w:r w:rsidR="00B5268D" w:rsidRPr="00BB2061">
        <w:rPr>
          <w:color w:val="000000" w:themeColor="text1"/>
          <w:sz w:val="22"/>
          <w:szCs w:val="22"/>
        </w:rPr>
        <w:t xml:space="preserve">Cartographer </w:t>
      </w:r>
      <w:r w:rsidR="00056FB2" w:rsidRPr="00BB2061">
        <w:rPr>
          <w:color w:val="000000" w:themeColor="text1"/>
          <w:sz w:val="22"/>
          <w:szCs w:val="22"/>
        </w:rPr>
        <w:t xml:space="preserve">Jill </w:t>
      </w:r>
      <w:r w:rsidR="00700426" w:rsidRPr="00BB2061">
        <w:rPr>
          <w:color w:val="000000" w:themeColor="text1"/>
          <w:sz w:val="22"/>
          <w:szCs w:val="22"/>
        </w:rPr>
        <w:t>Phelps Kern</w:t>
      </w:r>
      <w:r w:rsidR="00056FB2" w:rsidRPr="00BB2061">
        <w:rPr>
          <w:color w:val="000000" w:themeColor="text1"/>
          <w:sz w:val="22"/>
          <w:szCs w:val="22"/>
        </w:rPr>
        <w:t xml:space="preserve"> </w:t>
      </w:r>
      <w:r w:rsidR="003066AB" w:rsidRPr="00BB2061">
        <w:rPr>
          <w:color w:val="000000" w:themeColor="text1"/>
          <w:sz w:val="22"/>
          <w:szCs w:val="22"/>
        </w:rPr>
        <w:t>created</w:t>
      </w:r>
      <w:r w:rsidR="00056FB2" w:rsidRPr="00BB2061">
        <w:rPr>
          <w:color w:val="000000" w:themeColor="text1"/>
          <w:sz w:val="22"/>
          <w:szCs w:val="22"/>
        </w:rPr>
        <w:t xml:space="preserve"> </w:t>
      </w:r>
      <w:r w:rsidR="00897CF4" w:rsidRPr="00BB2061">
        <w:rPr>
          <w:color w:val="000000" w:themeColor="text1"/>
          <w:sz w:val="22"/>
          <w:szCs w:val="22"/>
        </w:rPr>
        <w:t>geospatial figures</w:t>
      </w:r>
      <w:r w:rsidR="0023756A" w:rsidRPr="00BB2061">
        <w:rPr>
          <w:color w:val="000000" w:themeColor="text1"/>
          <w:sz w:val="22"/>
          <w:szCs w:val="22"/>
        </w:rPr>
        <w:t>.</w:t>
      </w:r>
      <w:r w:rsidR="00056FB2"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Remote sensing devices were supplied by Tora Johnson</w:t>
      </w:r>
      <w:r w:rsidR="00F2679E" w:rsidRPr="00BB2061">
        <w:rPr>
          <w:color w:val="000000" w:themeColor="text1"/>
          <w:sz w:val="22"/>
          <w:szCs w:val="22"/>
          <w:shd w:val="clear" w:color="auto" w:fill="FFFFFF"/>
        </w:rPr>
        <w:t>, PhD</w:t>
      </w:r>
      <w:r w:rsidR="00AE173C" w:rsidRPr="00BB2061">
        <w:rPr>
          <w:color w:val="000000" w:themeColor="text1"/>
          <w:sz w:val="22"/>
          <w:szCs w:val="22"/>
          <w:shd w:val="clear" w:color="auto" w:fill="FFFFFF"/>
        </w:rPr>
        <w:t xml:space="preserve">. </w:t>
      </w:r>
      <w:r w:rsidR="00700426" w:rsidRPr="00BB2061">
        <w:rPr>
          <w:color w:val="000000" w:themeColor="text1"/>
          <w:sz w:val="22"/>
          <w:szCs w:val="22"/>
          <w:shd w:val="clear" w:color="auto" w:fill="FFFFFF"/>
        </w:rPr>
        <w:t xml:space="preserve">Field </w:t>
      </w:r>
      <w:r w:rsidR="00897CF4" w:rsidRPr="00BB2061">
        <w:rPr>
          <w:color w:val="000000" w:themeColor="text1"/>
          <w:sz w:val="22"/>
          <w:szCs w:val="22"/>
          <w:shd w:val="clear" w:color="auto" w:fill="FFFFFF"/>
        </w:rPr>
        <w:t>sampling was</w:t>
      </w:r>
      <w:r w:rsidR="00700426" w:rsidRPr="00BB2061">
        <w:rPr>
          <w:color w:val="000000" w:themeColor="text1"/>
          <w:sz w:val="22"/>
          <w:szCs w:val="22"/>
          <w:shd w:val="clear" w:color="auto" w:fill="FFFFFF"/>
        </w:rPr>
        <w:t xml:space="preserve"> assisted by Mimi Licht and Laura </w:t>
      </w:r>
      <w:proofErr w:type="spellStart"/>
      <w:r w:rsidR="00700426" w:rsidRPr="00BB2061">
        <w:rPr>
          <w:color w:val="000000" w:themeColor="text1"/>
          <w:sz w:val="22"/>
          <w:szCs w:val="22"/>
          <w:shd w:val="clear" w:color="auto" w:fill="FFFFFF"/>
        </w:rPr>
        <w:t>Brumleve</w:t>
      </w:r>
      <w:proofErr w:type="spellEnd"/>
      <w:r w:rsidR="00700426" w:rsidRPr="00BB2061">
        <w:rPr>
          <w:color w:val="000000" w:themeColor="text1"/>
          <w:sz w:val="22"/>
          <w:szCs w:val="22"/>
          <w:shd w:val="clear" w:color="auto" w:fill="FFFFFF"/>
        </w:rPr>
        <w:t xml:space="preserve">. </w:t>
      </w:r>
      <w:r w:rsidR="00F2679E" w:rsidRPr="00BB2061">
        <w:rPr>
          <w:color w:val="000000" w:themeColor="text1"/>
          <w:sz w:val="22"/>
          <w:szCs w:val="22"/>
          <w:shd w:val="clear" w:color="auto" w:fill="FFFFFF"/>
        </w:rPr>
        <w:t>Site measurements were</w:t>
      </w:r>
      <w:r w:rsidR="002972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greatly </w:t>
      </w:r>
      <w:r w:rsidR="005F3C86" w:rsidRPr="00BB2061">
        <w:rPr>
          <w:color w:val="000000" w:themeColor="text1"/>
          <w:sz w:val="22"/>
          <w:szCs w:val="22"/>
          <w:shd w:val="clear" w:color="auto" w:fill="FFFFFF"/>
        </w:rPr>
        <w:t>facilitat</w:t>
      </w:r>
      <w:r w:rsidR="002972F4" w:rsidRPr="00BB2061">
        <w:rPr>
          <w:color w:val="000000" w:themeColor="text1"/>
          <w:sz w:val="22"/>
          <w:szCs w:val="22"/>
          <w:shd w:val="clear" w:color="auto" w:fill="FFFFFF"/>
        </w:rPr>
        <w:t>ed by</w:t>
      </w:r>
      <w:r w:rsidR="00AE173C" w:rsidRPr="00BB2061">
        <w:rPr>
          <w:color w:val="000000" w:themeColor="text1"/>
          <w:sz w:val="22"/>
          <w:szCs w:val="22"/>
          <w:shd w:val="clear" w:color="auto" w:fill="FFFFFF"/>
        </w:rPr>
        <w:t xml:space="preserve"> </w:t>
      </w:r>
      <w:r w:rsidR="003A4281" w:rsidRPr="00BB2061">
        <w:rPr>
          <w:color w:val="000000" w:themeColor="text1"/>
          <w:sz w:val="22"/>
          <w:szCs w:val="22"/>
          <w:shd w:val="clear" w:color="auto" w:fill="FFFFFF"/>
        </w:rPr>
        <w:t>staff at</w:t>
      </w:r>
      <w:r w:rsidR="005F3C86"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National Park Service</w:t>
      </w:r>
      <w:r w:rsidR="005F3C86" w:rsidRPr="00BB2061">
        <w:rPr>
          <w:color w:val="000000" w:themeColor="text1"/>
          <w:sz w:val="22"/>
          <w:szCs w:val="22"/>
          <w:shd w:val="clear" w:color="auto" w:fill="FFFFFF"/>
        </w:rPr>
        <w:t xml:space="preserve">, </w:t>
      </w:r>
      <w:r w:rsidR="00C437EC">
        <w:rPr>
          <w:color w:val="000000" w:themeColor="text1"/>
          <w:sz w:val="22"/>
          <w:szCs w:val="22"/>
          <w:shd w:val="clear" w:color="auto" w:fill="FFFFFF"/>
        </w:rPr>
        <w:t>Mt. Desert Island</w:t>
      </w:r>
      <w:r w:rsidR="005F3C86"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Bar Harbor, </w:t>
      </w:r>
      <w:r w:rsidR="005F3C86" w:rsidRPr="00BB2061">
        <w:rPr>
          <w:color w:val="000000" w:themeColor="text1"/>
          <w:sz w:val="22"/>
          <w:szCs w:val="22"/>
          <w:shd w:val="clear" w:color="auto" w:fill="FFFFFF"/>
        </w:rPr>
        <w:t>ME</w:t>
      </w:r>
      <w:r w:rsidR="00AE173C" w:rsidRPr="00BB2061">
        <w:rPr>
          <w:color w:val="000000" w:themeColor="text1"/>
          <w:sz w:val="22"/>
          <w:szCs w:val="22"/>
          <w:shd w:val="clear" w:color="auto" w:fill="FFFFFF"/>
        </w:rPr>
        <w:t>.</w:t>
      </w:r>
      <w:r w:rsidR="0023756A" w:rsidRPr="00BB2061">
        <w:rPr>
          <w:color w:val="000000" w:themeColor="text1"/>
          <w:sz w:val="22"/>
          <w:szCs w:val="22"/>
          <w:shd w:val="clear" w:color="auto" w:fill="FFFFFF"/>
        </w:rPr>
        <w:t xml:space="preserve"> Our thanks to several </w:t>
      </w:r>
      <w:r w:rsidRPr="00BB2061">
        <w:rPr>
          <w:color w:val="000000" w:themeColor="text1"/>
          <w:sz w:val="22"/>
          <w:szCs w:val="22"/>
          <w:shd w:val="clear" w:color="auto" w:fill="FFFFFF"/>
        </w:rPr>
        <w:t xml:space="preserve">anonymous </w:t>
      </w:r>
      <w:r w:rsidR="0023756A" w:rsidRPr="00BB2061">
        <w:rPr>
          <w:color w:val="000000" w:themeColor="text1"/>
          <w:sz w:val="22"/>
          <w:szCs w:val="22"/>
          <w:shd w:val="clear" w:color="auto" w:fill="FFFFFF"/>
        </w:rPr>
        <w:t>reviewers prior to submi</w:t>
      </w:r>
      <w:r w:rsidR="00897CF4" w:rsidRPr="00BB2061">
        <w:rPr>
          <w:color w:val="000000" w:themeColor="text1"/>
          <w:sz w:val="22"/>
          <w:szCs w:val="22"/>
          <w:shd w:val="clear" w:color="auto" w:fill="FFFFFF"/>
        </w:rPr>
        <w:t>ssion</w:t>
      </w:r>
      <w:r w:rsidR="0023756A" w:rsidRPr="00BB2061">
        <w:rPr>
          <w:color w:val="000000" w:themeColor="text1"/>
          <w:sz w:val="22"/>
          <w:szCs w:val="22"/>
          <w:shd w:val="clear" w:color="auto" w:fill="FFFFFF"/>
        </w:rPr>
        <w:t>.</w:t>
      </w:r>
    </w:p>
    <w:p w14:paraId="729CC817" w14:textId="77777777" w:rsidR="00185B4B" w:rsidRPr="00434944" w:rsidRDefault="00185B4B" w:rsidP="002526C4">
      <w:pPr>
        <w:autoSpaceDE w:val="0"/>
        <w:autoSpaceDN w:val="0"/>
        <w:adjustRightInd w:val="0"/>
        <w:rPr>
          <w:rFonts w:eastAsiaTheme="minorEastAsia"/>
          <w:b/>
          <w:bCs/>
          <w:color w:val="000000" w:themeColor="text1"/>
          <w:sz w:val="22"/>
          <w:szCs w:val="22"/>
        </w:rPr>
      </w:pPr>
    </w:p>
    <w:p w14:paraId="6B39280E" w14:textId="5D9D323A" w:rsidR="00AE173C" w:rsidRPr="00434944" w:rsidRDefault="00AE173C" w:rsidP="002526C4">
      <w:pPr>
        <w:autoSpaceDE w:val="0"/>
        <w:autoSpaceDN w:val="0"/>
        <w:adjustRightInd w:val="0"/>
        <w:rPr>
          <w:rFonts w:eastAsiaTheme="minorEastAsia"/>
          <w:b/>
          <w:bCs/>
          <w:color w:val="000000" w:themeColor="text1"/>
          <w:sz w:val="22"/>
          <w:szCs w:val="22"/>
        </w:rPr>
      </w:pPr>
      <w:r w:rsidRPr="00434944">
        <w:rPr>
          <w:rFonts w:eastAsiaTheme="minorEastAsia"/>
          <w:b/>
          <w:bCs/>
          <w:color w:val="000000" w:themeColor="text1"/>
          <w:sz w:val="22"/>
          <w:szCs w:val="22"/>
        </w:rPr>
        <w:t>ORCID</w:t>
      </w:r>
    </w:p>
    <w:p w14:paraId="0AC29BE6" w14:textId="1F269D56" w:rsidR="00AE173C" w:rsidRPr="00E575B8" w:rsidRDefault="00AE173C" w:rsidP="002526C4">
      <w:pPr>
        <w:autoSpaceDE w:val="0"/>
        <w:autoSpaceDN w:val="0"/>
        <w:adjustRightInd w:val="0"/>
        <w:rPr>
          <w:rFonts w:eastAsiaTheme="minorEastAsia"/>
          <w:sz w:val="22"/>
          <w:szCs w:val="22"/>
        </w:rPr>
      </w:pPr>
      <w:r w:rsidRPr="00E575B8">
        <w:rPr>
          <w:rFonts w:eastAsiaTheme="minorEastAsia"/>
          <w:sz w:val="22"/>
          <w:szCs w:val="22"/>
        </w:rPr>
        <w:t xml:space="preserve">Jeff Licht: </w:t>
      </w:r>
      <w:hyperlink r:id="rId13" w:history="1">
        <w:r w:rsidR="007C7A11" w:rsidRPr="00E575B8">
          <w:rPr>
            <w:rStyle w:val="Hyperlink"/>
            <w:rFonts w:eastAsiaTheme="minorEastAsia"/>
            <w:color w:val="auto"/>
            <w:sz w:val="22"/>
            <w:szCs w:val="22"/>
            <w:u w:val="none"/>
          </w:rPr>
          <w:t>https://orcid.org/0000-0002-2248-2050</w:t>
        </w:r>
      </w:hyperlink>
    </w:p>
    <w:p w14:paraId="491B06CE" w14:textId="15EE4C1C" w:rsidR="007C7A11" w:rsidRPr="00E575B8" w:rsidRDefault="007C7A11" w:rsidP="002526C4">
      <w:pPr>
        <w:autoSpaceDE w:val="0"/>
        <w:autoSpaceDN w:val="0"/>
        <w:adjustRightInd w:val="0"/>
        <w:rPr>
          <w:rFonts w:eastAsiaTheme="minorEastAsia"/>
          <w:sz w:val="22"/>
          <w:szCs w:val="22"/>
          <w:lang w:val="es-ES"/>
        </w:rPr>
      </w:pPr>
      <w:r w:rsidRPr="00E575B8">
        <w:rPr>
          <w:rFonts w:eastAsiaTheme="minorEastAsia"/>
          <w:sz w:val="22"/>
          <w:szCs w:val="22"/>
          <w:lang w:val="es-ES"/>
        </w:rPr>
        <w:t xml:space="preserve">Risa </w:t>
      </w:r>
      <w:proofErr w:type="spellStart"/>
      <w:r w:rsidRPr="00E575B8">
        <w:rPr>
          <w:rFonts w:eastAsiaTheme="minorEastAsia"/>
          <w:sz w:val="22"/>
          <w:szCs w:val="22"/>
          <w:lang w:val="es-ES"/>
        </w:rPr>
        <w:t>McNellis</w:t>
      </w:r>
      <w:proofErr w:type="spellEnd"/>
      <w:r w:rsidRPr="00E575B8">
        <w:rPr>
          <w:rFonts w:eastAsiaTheme="minorEastAsia"/>
          <w:sz w:val="22"/>
          <w:szCs w:val="22"/>
          <w:lang w:val="es-ES"/>
        </w:rPr>
        <w:t>: https://orcid.org/0000-0002-3538-9269</w:t>
      </w:r>
    </w:p>
    <w:p w14:paraId="3CFC1A50" w14:textId="6AEE0360" w:rsidR="00EA07E7" w:rsidRPr="00E575B8" w:rsidRDefault="00AE173C" w:rsidP="002526C4">
      <w:pPr>
        <w:spacing w:after="231"/>
        <w:rPr>
          <w:rStyle w:val="Hyperlink"/>
          <w:rFonts w:eastAsiaTheme="minorEastAsia"/>
          <w:color w:val="auto"/>
          <w:sz w:val="22"/>
          <w:szCs w:val="22"/>
          <w:u w:val="none"/>
        </w:rPr>
      </w:pPr>
      <w:r w:rsidRPr="00E575B8">
        <w:rPr>
          <w:rFonts w:eastAsiaTheme="minorEastAsia"/>
          <w:sz w:val="22"/>
          <w:szCs w:val="22"/>
        </w:rPr>
        <w:t xml:space="preserve">Nicholas Smith: </w:t>
      </w:r>
      <w:hyperlink r:id="rId14" w:history="1">
        <w:r w:rsidRPr="00E575B8">
          <w:rPr>
            <w:rStyle w:val="Hyperlink"/>
            <w:rFonts w:eastAsiaTheme="minorEastAsia"/>
            <w:color w:val="auto"/>
            <w:sz w:val="22"/>
            <w:szCs w:val="22"/>
            <w:u w:val="none"/>
          </w:rPr>
          <w:t>https://orcid.org/0000-0001-7048-4387</w:t>
        </w:r>
      </w:hyperlink>
    </w:p>
    <w:p w14:paraId="2BF9CF7F" w14:textId="1D281F85" w:rsidR="0015307D" w:rsidRPr="00E575B8" w:rsidRDefault="0015307D" w:rsidP="002526C4">
      <w:pPr>
        <w:autoSpaceDE w:val="0"/>
        <w:autoSpaceDN w:val="0"/>
        <w:adjustRightInd w:val="0"/>
        <w:rPr>
          <w:rFonts w:eastAsiaTheme="minorEastAsia"/>
          <w:b/>
          <w:bCs/>
          <w:sz w:val="22"/>
          <w:szCs w:val="22"/>
        </w:rPr>
      </w:pPr>
      <w:r w:rsidRPr="00E575B8">
        <w:rPr>
          <w:rFonts w:eastAsiaTheme="minorEastAsia"/>
          <w:b/>
          <w:bCs/>
          <w:sz w:val="22"/>
          <w:szCs w:val="22"/>
        </w:rPr>
        <w:t>FUNDING</w:t>
      </w:r>
      <w:r w:rsidR="00FF053F" w:rsidRPr="00E575B8">
        <w:rPr>
          <w:rFonts w:eastAsiaTheme="minorEastAsia"/>
          <w:b/>
          <w:bCs/>
          <w:sz w:val="22"/>
          <w:szCs w:val="22"/>
        </w:rPr>
        <w:t xml:space="preserve"> INFORMATION</w:t>
      </w:r>
    </w:p>
    <w:p w14:paraId="2E6FA864" w14:textId="12FBE2B2" w:rsidR="00237190" w:rsidRPr="0068341D" w:rsidRDefault="00BF742B" w:rsidP="00781D55">
      <w:pPr>
        <w:spacing w:after="231"/>
        <w:rPr>
          <w:b/>
        </w:rPr>
      </w:pPr>
      <w:r w:rsidRPr="00E575B8">
        <w:rPr>
          <w:rFonts w:eastAsiaTheme="minorEastAsia"/>
          <w:sz w:val="22"/>
          <w:szCs w:val="22"/>
        </w:rPr>
        <w:t>NGS and JL acknowledge support from the U</w:t>
      </w:r>
      <w:r w:rsidR="00F85475" w:rsidRPr="00E575B8">
        <w:rPr>
          <w:rFonts w:eastAsiaTheme="minorEastAsia"/>
          <w:sz w:val="22"/>
          <w:szCs w:val="22"/>
        </w:rPr>
        <w:t>nited States</w:t>
      </w:r>
      <w:r w:rsidRPr="00E575B8">
        <w:rPr>
          <w:rFonts w:eastAsiaTheme="minorEastAsia"/>
          <w:sz w:val="22"/>
          <w:szCs w:val="22"/>
        </w:rPr>
        <w:t xml:space="preserve"> Department of Interior (grant P20AP00312). NGS acknowledges support from</w:t>
      </w:r>
      <w:r w:rsidR="00C65DF8" w:rsidRPr="00E575B8">
        <w:rPr>
          <w:rFonts w:eastAsiaTheme="minorEastAsia"/>
          <w:sz w:val="22"/>
          <w:szCs w:val="22"/>
        </w:rPr>
        <w:t xml:space="preserve"> Texas Tech</w:t>
      </w:r>
      <w:r w:rsidRPr="00E575B8">
        <w:rPr>
          <w:rFonts w:eastAsiaTheme="minorEastAsia"/>
          <w:sz w:val="22"/>
          <w:szCs w:val="22"/>
        </w:rPr>
        <w:t xml:space="preserve"> University. RM was supported by the Texas Tech Climate Cente</w:t>
      </w:r>
      <w:r>
        <w:rPr>
          <w:rFonts w:eastAsiaTheme="minorEastAsia"/>
        </w:rPr>
        <w:t xml:space="preserve">r, with funding from the </w:t>
      </w:r>
      <w:r w:rsidR="00F85475" w:rsidRPr="0068341D">
        <w:rPr>
          <w:rFonts w:eastAsiaTheme="minorEastAsia"/>
        </w:rPr>
        <w:t>U</w:t>
      </w:r>
      <w:r w:rsidR="00F85475">
        <w:rPr>
          <w:rFonts w:eastAsiaTheme="minorEastAsia"/>
        </w:rPr>
        <w:t>nited States</w:t>
      </w:r>
      <w:r w:rsidR="00F85475" w:rsidRPr="0068341D">
        <w:rPr>
          <w:rFonts w:eastAsiaTheme="minorEastAsia"/>
        </w:rPr>
        <w:t xml:space="preserve"> Department of Interior</w:t>
      </w:r>
      <w:r w:rsidR="00700426" w:rsidRPr="0068341D">
        <w:rPr>
          <w:rFonts w:eastAsiaTheme="minorEastAsia"/>
        </w:rPr>
        <w:t>.</w:t>
      </w:r>
    </w:p>
    <w:p w14:paraId="3F62B862" w14:textId="0C1BB894" w:rsidR="00881E53" w:rsidRPr="004320E4" w:rsidRDefault="0015307D" w:rsidP="002526C4">
      <w:pPr>
        <w:tabs>
          <w:tab w:val="left" w:pos="360"/>
        </w:tabs>
        <w:ind w:left="360" w:hanging="360"/>
        <w:rPr>
          <w:b/>
          <w:bCs/>
          <w:color w:val="000000" w:themeColor="text1"/>
          <w:shd w:val="clear" w:color="auto" w:fill="FFFFFF"/>
        </w:rPr>
      </w:pPr>
      <w:r w:rsidRPr="0068341D">
        <w:rPr>
          <w:b/>
          <w:bCs/>
          <w:color w:val="222222"/>
          <w:shd w:val="clear" w:color="auto" w:fill="FFFFFF"/>
        </w:rPr>
        <w:t>REFERENCES</w:t>
      </w:r>
      <w:r w:rsidR="00D031DC" w:rsidRPr="0068341D">
        <w:rPr>
          <w:b/>
          <w:bCs/>
          <w:color w:val="222222"/>
          <w:shd w:val="clear" w:color="auto" w:fill="FFFFFF"/>
        </w:rPr>
        <w:t xml:space="preserve"> </w:t>
      </w:r>
    </w:p>
    <w:p w14:paraId="1293A703" w14:textId="77777777" w:rsidR="00881E53" w:rsidRPr="00881E53" w:rsidRDefault="00881E53" w:rsidP="003757BC">
      <w:pPr>
        <w:tabs>
          <w:tab w:val="left" w:pos="360"/>
        </w:tabs>
        <w:ind w:left="360" w:hanging="360"/>
        <w:rPr>
          <w:highlight w:val="cyan"/>
        </w:rPr>
      </w:pPr>
      <w:r w:rsidRPr="003757BC">
        <w:rPr>
          <w:sz w:val="20"/>
          <w:szCs w:val="20"/>
          <w:shd w:val="clear" w:color="auto" w:fill="FFFFFF"/>
        </w:rPr>
        <w:t xml:space="preserve">Abney, R., Kuhn, T., Chow, A., Hockaday, W., Fogel, M., and </w:t>
      </w:r>
      <w:proofErr w:type="spellStart"/>
      <w:r w:rsidRPr="003757BC">
        <w:rPr>
          <w:sz w:val="20"/>
          <w:szCs w:val="20"/>
          <w:shd w:val="clear" w:color="auto" w:fill="FFFFFF"/>
        </w:rPr>
        <w:t>Berhe</w:t>
      </w:r>
      <w:proofErr w:type="spellEnd"/>
      <w:r w:rsidRPr="003757BC">
        <w:rPr>
          <w:sz w:val="20"/>
          <w:szCs w:val="20"/>
          <w:shd w:val="clear" w:color="auto" w:fill="FFFFFF"/>
        </w:rPr>
        <w:t xml:space="preserve">, A. (2019). Pyrogenic carbon erosion after the rim fire, </w:t>
      </w:r>
      <w:proofErr w:type="spellStart"/>
      <w:r w:rsidRPr="003757BC">
        <w:rPr>
          <w:sz w:val="20"/>
          <w:szCs w:val="20"/>
          <w:shd w:val="clear" w:color="auto" w:fill="FFFFFF"/>
        </w:rPr>
        <w:t>yosemite</w:t>
      </w:r>
      <w:proofErr w:type="spellEnd"/>
      <w:r w:rsidRPr="003757BC">
        <w:rPr>
          <w:sz w:val="20"/>
          <w:szCs w:val="20"/>
          <w:shd w:val="clear" w:color="auto" w:fill="FFFFFF"/>
        </w:rPr>
        <w:t xml:space="preserve"> national park: the role of burn severity and slope. </w:t>
      </w:r>
      <w:r w:rsidRPr="003757BC">
        <w:rPr>
          <w:i/>
          <w:iCs/>
          <w:sz w:val="20"/>
          <w:szCs w:val="20"/>
          <w:shd w:val="clear" w:color="auto" w:fill="FFFFFF"/>
        </w:rPr>
        <w:t xml:space="preserve">JGR </w:t>
      </w:r>
      <w:proofErr w:type="spellStart"/>
      <w:r w:rsidRPr="003757BC">
        <w:rPr>
          <w:i/>
          <w:iCs/>
          <w:sz w:val="20"/>
          <w:szCs w:val="20"/>
          <w:shd w:val="clear" w:color="auto" w:fill="FFFFFF"/>
        </w:rPr>
        <w:t>Biogeosciences</w:t>
      </w:r>
      <w:proofErr w:type="spellEnd"/>
      <w:r w:rsidRPr="003757BC">
        <w:rPr>
          <w:sz w:val="20"/>
          <w:szCs w:val="20"/>
          <w:shd w:val="clear" w:color="auto" w:fill="FFFFFF"/>
        </w:rPr>
        <w:t xml:space="preserve"> 124, 432–449. </w:t>
      </w:r>
      <w:proofErr w:type="spellStart"/>
      <w:r w:rsidRPr="003757BC">
        <w:rPr>
          <w:sz w:val="20"/>
          <w:szCs w:val="20"/>
          <w:shd w:val="clear" w:color="auto" w:fill="FFFFFF"/>
        </w:rPr>
        <w:t>doi</w:t>
      </w:r>
      <w:proofErr w:type="spellEnd"/>
      <w:r w:rsidRPr="003757BC">
        <w:rPr>
          <w:sz w:val="20"/>
          <w:szCs w:val="20"/>
          <w:shd w:val="clear" w:color="auto" w:fill="FFFFFF"/>
        </w:rPr>
        <w:t>: 10.1029/2018JG004787</w:t>
      </w:r>
      <w:r w:rsidRPr="00881E53">
        <w:rPr>
          <w:sz w:val="20"/>
          <w:szCs w:val="20"/>
          <w:highlight w:val="cyan"/>
        </w:rPr>
        <w:t xml:space="preserve"> </w:t>
      </w:r>
    </w:p>
    <w:p w14:paraId="6616DF62" w14:textId="7104A70E" w:rsidR="004320E4" w:rsidRPr="003C3CF6" w:rsidRDefault="004320E4" w:rsidP="004320E4">
      <w:pPr>
        <w:pStyle w:val="CommentText"/>
        <w:rPr>
          <w:rPrChange w:id="1365" w:author="Jeff" w:date="2021-06-20T21:10:00Z">
            <w:rPr>
              <w:highlight w:val="cyan"/>
            </w:rPr>
          </w:rPrChange>
        </w:rPr>
      </w:pPr>
      <w:proofErr w:type="spellStart"/>
      <w:r w:rsidRPr="003C3CF6">
        <w:rPr>
          <w:rPrChange w:id="1366" w:author="Jeff" w:date="2021-06-20T21:10:00Z">
            <w:rPr>
              <w:highlight w:val="cyan"/>
            </w:rPr>
          </w:rPrChange>
        </w:rPr>
        <w:t>Agostinell</w:t>
      </w:r>
      <w:ins w:id="1367" w:author="Jeff" w:date="2021-06-20T20:50:00Z">
        <w:r w:rsidR="00177ED6" w:rsidRPr="003C3CF6">
          <w:rPr>
            <w:rPrChange w:id="1368" w:author="Jeff" w:date="2021-06-20T21:10:00Z">
              <w:rPr>
                <w:highlight w:val="cyan"/>
              </w:rPr>
            </w:rPrChange>
          </w:rPr>
          <w:t>i</w:t>
        </w:r>
      </w:ins>
      <w:proofErr w:type="spellEnd"/>
      <w:r w:rsidRPr="003C3CF6">
        <w:rPr>
          <w:rPrChange w:id="1369" w:author="Jeff" w:date="2021-06-20T21:10:00Z">
            <w:rPr>
              <w:highlight w:val="cyan"/>
            </w:rPr>
          </w:rPrChange>
        </w:rPr>
        <w:t>, C. and Lund</w:t>
      </w:r>
      <w:r w:rsidR="00CF36F8" w:rsidRPr="003C3CF6">
        <w:rPr>
          <w:rPrChange w:id="1370" w:author="Jeff" w:date="2021-06-20T21:10:00Z">
            <w:rPr>
              <w:highlight w:val="cyan"/>
            </w:rPr>
          </w:rPrChange>
        </w:rPr>
        <w:t>, U.</w:t>
      </w:r>
      <w:r w:rsidRPr="003C3CF6">
        <w:rPr>
          <w:rPrChange w:id="1371" w:author="Jeff" w:date="2021-06-20T21:10:00Z">
            <w:rPr>
              <w:highlight w:val="cyan"/>
            </w:rPr>
          </w:rPrChange>
        </w:rPr>
        <w:t xml:space="preserve"> (2017). R package 'circular': Circular Statistics (version 0.4-93). URL</w:t>
      </w:r>
    </w:p>
    <w:p w14:paraId="518471AA" w14:textId="017A258A" w:rsidR="004320E4" w:rsidRPr="003C3CF6" w:rsidRDefault="00174107" w:rsidP="006922AC">
      <w:pPr>
        <w:pStyle w:val="CommentText"/>
        <w:ind w:firstLine="360"/>
      </w:pPr>
      <w:r w:rsidRPr="003C3CF6">
        <w:fldChar w:fldCharType="begin"/>
      </w:r>
      <w:r w:rsidRPr="003C3CF6">
        <w:instrText xml:space="preserve"> HYPERLINK "https://r-forge.r-project.org/projects/circular/" </w:instrText>
      </w:r>
      <w:r w:rsidRPr="003C3CF6">
        <w:rPr>
          <w:rPrChange w:id="1372" w:author="Jeff" w:date="2021-06-20T21:10:00Z">
            <w:rPr>
              <w:rStyle w:val="Hyperlink"/>
              <w:highlight w:val="cyan"/>
            </w:rPr>
          </w:rPrChange>
        </w:rPr>
        <w:fldChar w:fldCharType="separate"/>
      </w:r>
      <w:r w:rsidR="00BB29A7" w:rsidRPr="003C3CF6">
        <w:rPr>
          <w:rStyle w:val="Hyperlink"/>
          <w:rPrChange w:id="1373" w:author="Jeff" w:date="2021-06-20T21:10:00Z">
            <w:rPr>
              <w:rStyle w:val="Hyperlink"/>
              <w:highlight w:val="cyan"/>
            </w:rPr>
          </w:rPrChange>
        </w:rPr>
        <w:t>https://r-forge.r-project.org/projects/circular/</w:t>
      </w:r>
      <w:r w:rsidRPr="003C3CF6">
        <w:rPr>
          <w:rStyle w:val="Hyperlink"/>
          <w:rPrChange w:id="1374" w:author="Jeff" w:date="2021-06-20T21:10:00Z">
            <w:rPr>
              <w:rStyle w:val="Hyperlink"/>
              <w:highlight w:val="cyan"/>
            </w:rPr>
          </w:rPrChange>
        </w:rPr>
        <w:fldChar w:fldCharType="end"/>
      </w:r>
    </w:p>
    <w:p w14:paraId="1C6E7FC0" w14:textId="5A7DF343" w:rsidR="00AE173C" w:rsidRPr="00E5034B" w:rsidRDefault="00AE173C" w:rsidP="002526C4">
      <w:pPr>
        <w:tabs>
          <w:tab w:val="left" w:pos="360"/>
        </w:tabs>
        <w:ind w:left="360" w:hanging="360"/>
        <w:rPr>
          <w:strike/>
          <w:color w:val="000000" w:themeColor="text1"/>
          <w:sz w:val="20"/>
          <w:szCs w:val="20"/>
          <w:shd w:val="clear" w:color="auto" w:fill="FFFFFF"/>
          <w:rPrChange w:id="1375" w:author="Jeff" w:date="2021-06-21T15:30:00Z">
            <w:rPr>
              <w:color w:val="000000" w:themeColor="text1"/>
              <w:sz w:val="20"/>
              <w:szCs w:val="20"/>
              <w:shd w:val="clear" w:color="auto" w:fill="FFFFFF"/>
            </w:rPr>
          </w:rPrChange>
        </w:rPr>
      </w:pPr>
      <w:r w:rsidRPr="00E5034B">
        <w:rPr>
          <w:strike/>
          <w:color w:val="000000" w:themeColor="text1"/>
          <w:sz w:val="20"/>
          <w:szCs w:val="20"/>
          <w:shd w:val="clear" w:color="auto" w:fill="FFFFFF"/>
          <w:rPrChange w:id="1376" w:author="Jeff" w:date="2021-06-21T15:30:00Z">
            <w:rPr>
              <w:color w:val="000000" w:themeColor="text1"/>
              <w:sz w:val="20"/>
              <w:szCs w:val="20"/>
              <w:highlight w:val="cyan"/>
              <w:shd w:val="clear" w:color="auto" w:fill="FFFFFF"/>
            </w:rPr>
          </w:rPrChange>
        </w:rPr>
        <w:t xml:space="preserve">Brand, F. </w:t>
      </w:r>
      <w:r w:rsidR="009147D5" w:rsidRPr="00E5034B">
        <w:rPr>
          <w:strike/>
          <w:color w:val="000000" w:themeColor="text1"/>
          <w:sz w:val="20"/>
          <w:szCs w:val="20"/>
          <w:shd w:val="clear" w:color="auto" w:fill="FFFFFF"/>
          <w:rPrChange w:id="1377" w:author="Jeff" w:date="2021-06-21T15:30:00Z">
            <w:rPr>
              <w:color w:val="000000" w:themeColor="text1"/>
              <w:sz w:val="20"/>
              <w:szCs w:val="20"/>
              <w:highlight w:val="cyan"/>
              <w:shd w:val="clear" w:color="auto" w:fill="FFFFFF"/>
            </w:rPr>
          </w:rPrChange>
        </w:rPr>
        <w:t>and</w:t>
      </w:r>
      <w:r w:rsidRPr="00E5034B">
        <w:rPr>
          <w:strike/>
          <w:color w:val="000000" w:themeColor="text1"/>
          <w:sz w:val="20"/>
          <w:szCs w:val="20"/>
          <w:shd w:val="clear" w:color="auto" w:fill="FFFFFF"/>
          <w:rPrChange w:id="1378" w:author="Jeff" w:date="2021-06-21T15:30:00Z">
            <w:rPr>
              <w:color w:val="000000" w:themeColor="text1"/>
              <w:sz w:val="20"/>
              <w:szCs w:val="20"/>
              <w:highlight w:val="cyan"/>
              <w:shd w:val="clear" w:color="auto" w:fill="FFFFFF"/>
            </w:rPr>
          </w:rPrChange>
        </w:rPr>
        <w:t xml:space="preserve"> Jax, K. (2007). Focusing the meaning (s) of resilience: resilience as a descriptive concept and a boundary object. </w:t>
      </w:r>
      <w:r w:rsidRPr="00E5034B">
        <w:rPr>
          <w:i/>
          <w:iCs/>
          <w:strike/>
          <w:color w:val="000000" w:themeColor="text1"/>
          <w:sz w:val="20"/>
          <w:szCs w:val="20"/>
          <w:rPrChange w:id="1379" w:author="Jeff" w:date="2021-06-21T15:30:00Z">
            <w:rPr>
              <w:i/>
              <w:iCs/>
              <w:color w:val="000000" w:themeColor="text1"/>
              <w:sz w:val="20"/>
              <w:szCs w:val="20"/>
              <w:highlight w:val="cyan"/>
            </w:rPr>
          </w:rPrChange>
        </w:rPr>
        <w:t>Ecology and society</w:t>
      </w:r>
      <w:r w:rsidRPr="00E5034B">
        <w:rPr>
          <w:strike/>
          <w:color w:val="000000" w:themeColor="text1"/>
          <w:sz w:val="20"/>
          <w:szCs w:val="20"/>
          <w:shd w:val="clear" w:color="auto" w:fill="FFFFFF"/>
          <w:rPrChange w:id="1380" w:author="Jeff" w:date="2021-06-21T15:30:00Z">
            <w:rPr>
              <w:color w:val="000000" w:themeColor="text1"/>
              <w:sz w:val="20"/>
              <w:szCs w:val="20"/>
              <w:highlight w:val="cyan"/>
              <w:shd w:val="clear" w:color="auto" w:fill="FFFFFF"/>
            </w:rPr>
          </w:rPrChange>
        </w:rPr>
        <w:t xml:space="preserve">, </w:t>
      </w:r>
      <w:r w:rsidRPr="00E5034B">
        <w:rPr>
          <w:i/>
          <w:iCs/>
          <w:strike/>
          <w:color w:val="000000" w:themeColor="text1"/>
          <w:sz w:val="20"/>
          <w:szCs w:val="20"/>
          <w:rPrChange w:id="1381" w:author="Jeff" w:date="2021-06-21T15:30:00Z">
            <w:rPr>
              <w:i/>
              <w:iCs/>
              <w:color w:val="000000" w:themeColor="text1"/>
              <w:sz w:val="20"/>
              <w:szCs w:val="20"/>
              <w:highlight w:val="cyan"/>
            </w:rPr>
          </w:rPrChange>
        </w:rPr>
        <w:t>12</w:t>
      </w:r>
      <w:r w:rsidRPr="00E5034B">
        <w:rPr>
          <w:strike/>
          <w:color w:val="000000" w:themeColor="text1"/>
          <w:sz w:val="20"/>
          <w:szCs w:val="20"/>
          <w:shd w:val="clear" w:color="auto" w:fill="FFFFFF"/>
          <w:rPrChange w:id="1382" w:author="Jeff" w:date="2021-06-21T15:30:00Z">
            <w:rPr>
              <w:color w:val="000000" w:themeColor="text1"/>
              <w:sz w:val="20"/>
              <w:szCs w:val="20"/>
              <w:highlight w:val="cyan"/>
              <w:shd w:val="clear" w:color="auto" w:fill="FFFFFF"/>
            </w:rPr>
          </w:rPrChange>
        </w:rPr>
        <w:t>(1).</w:t>
      </w:r>
      <w:ins w:id="1383" w:author="Jeff" w:date="2021-06-20T20:53:00Z">
        <w:r w:rsidR="00EC2AAC" w:rsidRPr="00E5034B">
          <w:rPr>
            <w:strike/>
            <w:color w:val="000000" w:themeColor="text1"/>
            <w:sz w:val="20"/>
            <w:szCs w:val="20"/>
            <w:shd w:val="clear" w:color="auto" w:fill="FFFFFF"/>
            <w:rPrChange w:id="1384" w:author="Jeff" w:date="2021-06-21T15:30:00Z">
              <w:rPr>
                <w:color w:val="000000" w:themeColor="text1"/>
                <w:sz w:val="20"/>
                <w:szCs w:val="20"/>
                <w:shd w:val="clear" w:color="auto" w:fill="FFFFFF"/>
              </w:rPr>
            </w:rPrChange>
          </w:rPr>
          <w:t xml:space="preserve"> h</w:t>
        </w:r>
        <w:r w:rsidR="00EC2AAC" w:rsidRPr="00E5034B">
          <w:rPr>
            <w:strike/>
            <w:color w:val="4B5555"/>
            <w:spacing w:val="-5"/>
            <w:sz w:val="20"/>
            <w:szCs w:val="20"/>
            <w:shd w:val="clear" w:color="auto" w:fill="FFFFFF"/>
            <w:rPrChange w:id="1385" w:author="Jeff" w:date="2021-06-21T15:30:00Z">
              <w:rPr>
                <w:rFonts w:ascii="Helvetica" w:hAnsi="Helvetica"/>
                <w:color w:val="4B5555"/>
                <w:spacing w:val="-5"/>
                <w:sz w:val="21"/>
                <w:szCs w:val="21"/>
                <w:shd w:val="clear" w:color="auto" w:fill="FFFFFF"/>
              </w:rPr>
            </w:rPrChange>
          </w:rPr>
          <w:t>ttps://www.jstor.org/stable/26267855</w:t>
        </w:r>
      </w:ins>
    </w:p>
    <w:p w14:paraId="49E33743" w14:textId="49044A9A" w:rsidR="00AE173C" w:rsidRPr="0036390B" w:rsidRDefault="00AE173C" w:rsidP="002526C4">
      <w:pPr>
        <w:tabs>
          <w:tab w:val="left" w:pos="360"/>
        </w:tabs>
        <w:ind w:left="360" w:hanging="360"/>
        <w:rPr>
          <w:color w:val="000000" w:themeColor="text1"/>
          <w:sz w:val="20"/>
          <w:szCs w:val="20"/>
          <w:shd w:val="clear" w:color="auto" w:fill="FFFFFF"/>
        </w:rPr>
      </w:pPr>
      <w:proofErr w:type="spellStart"/>
      <w:r w:rsidRPr="003C3CF6">
        <w:rPr>
          <w:color w:val="000000" w:themeColor="text1"/>
          <w:sz w:val="20"/>
          <w:szCs w:val="20"/>
          <w:shd w:val="clear" w:color="auto" w:fill="FFFFFF"/>
          <w:rPrChange w:id="1386" w:author="Jeff" w:date="2021-06-20T21:10:00Z">
            <w:rPr>
              <w:color w:val="000000" w:themeColor="text1"/>
              <w:sz w:val="20"/>
              <w:szCs w:val="20"/>
              <w:highlight w:val="cyan"/>
              <w:shd w:val="clear" w:color="auto" w:fill="FFFFFF"/>
            </w:rPr>
          </w:rPrChange>
        </w:rPr>
        <w:t>Buma</w:t>
      </w:r>
      <w:proofErr w:type="spellEnd"/>
      <w:r w:rsidRPr="003C3CF6">
        <w:rPr>
          <w:color w:val="000000" w:themeColor="text1"/>
          <w:sz w:val="20"/>
          <w:szCs w:val="20"/>
          <w:shd w:val="clear" w:color="auto" w:fill="FFFFFF"/>
          <w:rPrChange w:id="1387" w:author="Jeff" w:date="2021-06-20T21:10:00Z">
            <w:rPr>
              <w:color w:val="000000" w:themeColor="text1"/>
              <w:sz w:val="20"/>
              <w:szCs w:val="20"/>
              <w:highlight w:val="cyan"/>
              <w:shd w:val="clear" w:color="auto" w:fill="FFFFFF"/>
            </w:rPr>
          </w:rPrChange>
        </w:rPr>
        <w:t>, B., Brown, C., Donato, D., Fontaine, J.</w:t>
      </w:r>
      <w:r w:rsidR="004D4587" w:rsidRPr="003C3CF6">
        <w:rPr>
          <w:color w:val="000000" w:themeColor="text1"/>
          <w:sz w:val="20"/>
          <w:szCs w:val="20"/>
          <w:shd w:val="clear" w:color="auto" w:fill="FFFFFF"/>
          <w:rPrChange w:id="1388" w:author="Jeff" w:date="2021-06-20T21:10:00Z">
            <w:rPr>
              <w:color w:val="000000" w:themeColor="text1"/>
              <w:sz w:val="20"/>
              <w:szCs w:val="20"/>
              <w:highlight w:val="cyan"/>
              <w:shd w:val="clear" w:color="auto" w:fill="FFFFFF"/>
            </w:rPr>
          </w:rPrChange>
        </w:rPr>
        <w:t xml:space="preserve"> </w:t>
      </w:r>
      <w:r w:rsidR="00B238F5" w:rsidRPr="003C3CF6">
        <w:rPr>
          <w:color w:val="000000" w:themeColor="text1"/>
          <w:sz w:val="20"/>
          <w:szCs w:val="20"/>
          <w:shd w:val="clear" w:color="auto" w:fill="FFFFFF"/>
          <w:rPrChange w:id="1389" w:author="Jeff" w:date="2021-06-20T21:10:00Z">
            <w:rPr>
              <w:color w:val="000000" w:themeColor="text1"/>
              <w:sz w:val="20"/>
              <w:szCs w:val="20"/>
              <w:highlight w:val="cyan"/>
              <w:shd w:val="clear" w:color="auto" w:fill="FFFFFF"/>
            </w:rPr>
          </w:rPrChange>
        </w:rPr>
        <w:t>and</w:t>
      </w:r>
      <w:r w:rsidRPr="003C3CF6">
        <w:rPr>
          <w:color w:val="000000" w:themeColor="text1"/>
          <w:sz w:val="20"/>
          <w:szCs w:val="20"/>
          <w:shd w:val="clear" w:color="auto" w:fill="FFFFFF"/>
          <w:rPrChange w:id="1390" w:author="Jeff" w:date="2021-06-20T21:10:00Z">
            <w:rPr>
              <w:color w:val="000000" w:themeColor="text1"/>
              <w:sz w:val="20"/>
              <w:szCs w:val="20"/>
              <w:highlight w:val="cyan"/>
              <w:shd w:val="clear" w:color="auto" w:fill="FFFFFF"/>
            </w:rPr>
          </w:rPrChange>
        </w:rPr>
        <w:t xml:space="preserve"> Johnstone, J. (2013). The impacts of changing disturbance regimes on serotinous plant populations and communities. </w:t>
      </w:r>
      <w:proofErr w:type="spellStart"/>
      <w:r w:rsidRPr="003C3CF6">
        <w:rPr>
          <w:i/>
          <w:iCs/>
          <w:color w:val="000000" w:themeColor="text1"/>
          <w:sz w:val="20"/>
          <w:szCs w:val="20"/>
          <w:rPrChange w:id="1391" w:author="Jeff" w:date="2021-06-20T21:10:00Z">
            <w:rPr>
              <w:i/>
              <w:iCs/>
              <w:color w:val="000000" w:themeColor="text1"/>
              <w:sz w:val="20"/>
              <w:szCs w:val="20"/>
              <w:highlight w:val="cyan"/>
            </w:rPr>
          </w:rPrChange>
        </w:rPr>
        <w:t>BioScience</w:t>
      </w:r>
      <w:proofErr w:type="spellEnd"/>
      <w:r w:rsidRPr="003C3CF6">
        <w:rPr>
          <w:color w:val="000000" w:themeColor="text1"/>
          <w:sz w:val="20"/>
          <w:szCs w:val="20"/>
          <w:shd w:val="clear" w:color="auto" w:fill="FFFFFF"/>
          <w:rPrChange w:id="1392" w:author="Jeff" w:date="2021-06-20T21:10:00Z">
            <w:rPr>
              <w:color w:val="000000" w:themeColor="text1"/>
              <w:sz w:val="20"/>
              <w:szCs w:val="20"/>
              <w:highlight w:val="cyan"/>
              <w:shd w:val="clear" w:color="auto" w:fill="FFFFFF"/>
            </w:rPr>
          </w:rPrChange>
        </w:rPr>
        <w:t xml:space="preserve">, </w:t>
      </w:r>
      <w:r w:rsidRPr="003C3CF6">
        <w:rPr>
          <w:i/>
          <w:iCs/>
          <w:color w:val="000000" w:themeColor="text1"/>
          <w:sz w:val="20"/>
          <w:szCs w:val="20"/>
          <w:rPrChange w:id="1393" w:author="Jeff" w:date="2021-06-20T21:10:00Z">
            <w:rPr>
              <w:i/>
              <w:iCs/>
              <w:color w:val="000000" w:themeColor="text1"/>
              <w:sz w:val="20"/>
              <w:szCs w:val="20"/>
              <w:highlight w:val="cyan"/>
            </w:rPr>
          </w:rPrChange>
        </w:rPr>
        <w:t>63</w:t>
      </w:r>
      <w:r w:rsidRPr="003C3CF6">
        <w:rPr>
          <w:color w:val="000000" w:themeColor="text1"/>
          <w:sz w:val="20"/>
          <w:szCs w:val="20"/>
          <w:shd w:val="clear" w:color="auto" w:fill="FFFFFF"/>
          <w:rPrChange w:id="1394" w:author="Jeff" w:date="2021-06-20T21:10:00Z">
            <w:rPr>
              <w:color w:val="000000" w:themeColor="text1"/>
              <w:sz w:val="20"/>
              <w:szCs w:val="20"/>
              <w:highlight w:val="cyan"/>
              <w:shd w:val="clear" w:color="auto" w:fill="FFFFFF"/>
            </w:rPr>
          </w:rPrChange>
        </w:rPr>
        <w:t>(11), 866-876.</w:t>
      </w:r>
      <w:ins w:id="1395" w:author="Jeff" w:date="2021-06-20T20:54:00Z">
        <w:r w:rsidR="00EC2AAC" w:rsidRPr="003C3CF6">
          <w:rPr>
            <w:color w:val="000000" w:themeColor="text1"/>
            <w:sz w:val="20"/>
            <w:szCs w:val="20"/>
            <w:shd w:val="clear" w:color="auto" w:fill="FFFFFF"/>
          </w:rPr>
          <w:t xml:space="preserve"> </w:t>
        </w:r>
        <w:r w:rsidR="00EC2AAC" w:rsidRPr="0036390B">
          <w:rPr>
            <w:color w:val="000000" w:themeColor="text1"/>
            <w:sz w:val="20"/>
            <w:szCs w:val="20"/>
            <w:shd w:val="clear" w:color="auto" w:fill="FFFFFF"/>
          </w:rPr>
          <w:t>doi.org/10.1525/bio.2013.63.11.5</w:t>
        </w:r>
      </w:ins>
    </w:p>
    <w:p w14:paraId="2CCBD477" w14:textId="7597C92F" w:rsidR="00AE173C" w:rsidRPr="0036390B" w:rsidRDefault="00AE173C" w:rsidP="002526C4">
      <w:pPr>
        <w:tabs>
          <w:tab w:val="left" w:pos="360"/>
        </w:tabs>
        <w:ind w:left="360" w:hanging="360"/>
        <w:rPr>
          <w:color w:val="000000" w:themeColor="text1"/>
          <w:sz w:val="20"/>
          <w:szCs w:val="20"/>
          <w:shd w:val="clear" w:color="auto" w:fill="FFFFFF"/>
        </w:rPr>
      </w:pPr>
      <w:proofErr w:type="spellStart"/>
      <w:r w:rsidRPr="001D61FC">
        <w:rPr>
          <w:color w:val="000000" w:themeColor="text1"/>
          <w:sz w:val="20"/>
          <w:szCs w:val="20"/>
          <w:shd w:val="clear" w:color="auto" w:fill="FFFFFF"/>
        </w:rPr>
        <w:t>Butak</w:t>
      </w:r>
      <w:proofErr w:type="spellEnd"/>
      <w:r w:rsidRPr="001D61FC">
        <w:rPr>
          <w:color w:val="000000" w:themeColor="text1"/>
          <w:sz w:val="20"/>
          <w:szCs w:val="20"/>
          <w:shd w:val="clear" w:color="auto" w:fill="FFFFFF"/>
        </w:rPr>
        <w:t>, A. (2014). Vegetation Composition, Structure, and Ecophysiology of Maritime Ledge Ecosystems, University of Maine, Or</w:t>
      </w:r>
      <w:r w:rsidR="007219B8" w:rsidRPr="001D61FC">
        <w:rPr>
          <w:color w:val="000000" w:themeColor="text1"/>
          <w:sz w:val="20"/>
          <w:szCs w:val="20"/>
          <w:shd w:val="clear" w:color="auto" w:fill="FFFFFF"/>
        </w:rPr>
        <w:t>o</w:t>
      </w:r>
      <w:r w:rsidRPr="001D61FC">
        <w:rPr>
          <w:color w:val="000000" w:themeColor="text1"/>
          <w:sz w:val="20"/>
          <w:szCs w:val="20"/>
          <w:shd w:val="clear" w:color="auto" w:fill="FFFFFF"/>
        </w:rPr>
        <w:t>no (</w:t>
      </w:r>
      <w:r w:rsidR="00174107" w:rsidRPr="0036390B">
        <w:fldChar w:fldCharType="begin"/>
      </w:r>
      <w:r w:rsidR="00174107" w:rsidRPr="003C3CF6">
        <w:instrText xml:space="preserve"> HYPERLINK "http://digitalcommons.library.umaine.edu/etd/2212" </w:instrText>
      </w:r>
      <w:r w:rsidR="00174107" w:rsidRPr="0036390B">
        <w:rPr>
          <w:rPrChange w:id="1396" w:author="Jeff" w:date="2021-06-20T21:10:00Z">
            <w:rPr>
              <w:rStyle w:val="Hyperlink"/>
              <w:color w:val="000000" w:themeColor="text1"/>
              <w:sz w:val="20"/>
              <w:szCs w:val="20"/>
              <w:u w:val="none"/>
              <w:shd w:val="clear" w:color="auto" w:fill="FFFFFF"/>
            </w:rPr>
          </w:rPrChange>
        </w:rPr>
        <w:fldChar w:fldCharType="separate"/>
      </w:r>
      <w:r w:rsidRPr="0036390B">
        <w:rPr>
          <w:rStyle w:val="Hyperlink"/>
          <w:color w:val="000000" w:themeColor="text1"/>
          <w:sz w:val="20"/>
          <w:szCs w:val="20"/>
          <w:u w:val="none"/>
          <w:shd w:val="clear" w:color="auto" w:fill="FFFFFF"/>
        </w:rPr>
        <w:t>http://digitalcommons.library.umaine.edu/etd/2212</w:t>
      </w:r>
      <w:r w:rsidR="00174107" w:rsidRPr="0036390B">
        <w:rPr>
          <w:rStyle w:val="Hyperlink"/>
          <w:color w:val="000000" w:themeColor="text1"/>
          <w:sz w:val="20"/>
          <w:szCs w:val="20"/>
          <w:u w:val="none"/>
          <w:shd w:val="clear" w:color="auto" w:fill="FFFFFF"/>
        </w:rPr>
        <w:fldChar w:fldCharType="end"/>
      </w:r>
      <w:r w:rsidRPr="003C3CF6">
        <w:rPr>
          <w:color w:val="000000" w:themeColor="text1"/>
          <w:sz w:val="20"/>
          <w:szCs w:val="20"/>
          <w:shd w:val="clear" w:color="auto" w:fill="FFFFFF"/>
        </w:rPr>
        <w:t>).</w:t>
      </w:r>
    </w:p>
    <w:p w14:paraId="22A2ABE1" w14:textId="6CC931FF" w:rsidR="00AE173C" w:rsidRPr="0036390B" w:rsidRDefault="00AE173C" w:rsidP="002526C4">
      <w:pPr>
        <w:tabs>
          <w:tab w:val="left" w:pos="360"/>
        </w:tabs>
        <w:ind w:left="360" w:hanging="360"/>
        <w:rPr>
          <w:color w:val="000000" w:themeColor="text1"/>
          <w:sz w:val="20"/>
          <w:szCs w:val="20"/>
        </w:rPr>
      </w:pPr>
      <w:r w:rsidRPr="003C3CF6">
        <w:rPr>
          <w:color w:val="000000" w:themeColor="text1"/>
          <w:sz w:val="20"/>
          <w:szCs w:val="20"/>
          <w:rPrChange w:id="1397" w:author="Jeff" w:date="2021-06-20T21:10:00Z">
            <w:rPr>
              <w:color w:val="000000" w:themeColor="text1"/>
              <w:sz w:val="20"/>
              <w:szCs w:val="20"/>
              <w:highlight w:val="cyan"/>
            </w:rPr>
          </w:rPrChange>
        </w:rPr>
        <w:t xml:space="preserve">Caldwell, M. and J. Richards. </w:t>
      </w:r>
      <w:ins w:id="1398" w:author="Jeff" w:date="2021-06-23T02:08:00Z">
        <w:r w:rsidR="00782BB1">
          <w:rPr>
            <w:color w:val="000000" w:themeColor="text1"/>
            <w:sz w:val="20"/>
            <w:szCs w:val="20"/>
          </w:rPr>
          <w:t>(</w:t>
        </w:r>
      </w:ins>
      <w:r w:rsidRPr="003C3CF6">
        <w:rPr>
          <w:color w:val="000000" w:themeColor="text1"/>
          <w:sz w:val="20"/>
          <w:szCs w:val="20"/>
          <w:rPrChange w:id="1399" w:author="Jeff" w:date="2021-06-20T21:10:00Z">
            <w:rPr>
              <w:color w:val="000000" w:themeColor="text1"/>
              <w:sz w:val="20"/>
              <w:szCs w:val="20"/>
              <w:highlight w:val="cyan"/>
            </w:rPr>
          </w:rPrChange>
        </w:rPr>
        <w:t>1989</w:t>
      </w:r>
      <w:ins w:id="1400" w:author="Jeff" w:date="2021-06-23T02:08:00Z">
        <w:r w:rsidR="00782BB1">
          <w:rPr>
            <w:color w:val="000000" w:themeColor="text1"/>
            <w:sz w:val="20"/>
            <w:szCs w:val="20"/>
          </w:rPr>
          <w:t>)</w:t>
        </w:r>
      </w:ins>
      <w:r w:rsidRPr="003C3CF6">
        <w:rPr>
          <w:color w:val="000000" w:themeColor="text1"/>
          <w:sz w:val="20"/>
          <w:szCs w:val="20"/>
          <w:rPrChange w:id="1401" w:author="Jeff" w:date="2021-06-20T21:10:00Z">
            <w:rPr>
              <w:color w:val="000000" w:themeColor="text1"/>
              <w:sz w:val="20"/>
              <w:szCs w:val="20"/>
              <w:highlight w:val="cyan"/>
            </w:rPr>
          </w:rPrChange>
        </w:rPr>
        <w:t xml:space="preserve">. Hydraulic lift: water efflux from upper roots improves effectiveness of water uptake by deep roots. </w:t>
      </w:r>
      <w:proofErr w:type="spellStart"/>
      <w:r w:rsidRPr="003C3CF6">
        <w:rPr>
          <w:i/>
          <w:iCs/>
          <w:color w:val="000000" w:themeColor="text1"/>
          <w:sz w:val="20"/>
          <w:szCs w:val="20"/>
          <w:rPrChange w:id="1402" w:author="Jeff" w:date="2021-06-20T21:10:00Z">
            <w:rPr>
              <w:i/>
              <w:iCs/>
              <w:color w:val="000000" w:themeColor="text1"/>
              <w:sz w:val="20"/>
              <w:szCs w:val="20"/>
              <w:highlight w:val="cyan"/>
            </w:rPr>
          </w:rPrChange>
        </w:rPr>
        <w:t>Oecologia</w:t>
      </w:r>
      <w:proofErr w:type="spellEnd"/>
      <w:r w:rsidRPr="003C3CF6">
        <w:rPr>
          <w:i/>
          <w:iCs/>
          <w:color w:val="000000" w:themeColor="text1"/>
          <w:sz w:val="20"/>
          <w:szCs w:val="20"/>
          <w:rPrChange w:id="1403" w:author="Jeff" w:date="2021-06-20T21:10:00Z">
            <w:rPr>
              <w:i/>
              <w:iCs/>
              <w:color w:val="000000" w:themeColor="text1"/>
              <w:sz w:val="20"/>
              <w:szCs w:val="20"/>
              <w:highlight w:val="cyan"/>
            </w:rPr>
          </w:rPrChange>
        </w:rPr>
        <w:t xml:space="preserve">, </w:t>
      </w:r>
      <w:r w:rsidRPr="003C3CF6">
        <w:rPr>
          <w:color w:val="000000" w:themeColor="text1"/>
          <w:sz w:val="20"/>
          <w:szCs w:val="20"/>
          <w:rPrChange w:id="1404" w:author="Jeff" w:date="2021-06-20T21:10:00Z">
            <w:rPr>
              <w:color w:val="000000" w:themeColor="text1"/>
              <w:sz w:val="20"/>
              <w:szCs w:val="20"/>
              <w:highlight w:val="cyan"/>
            </w:rPr>
          </w:rPrChange>
        </w:rPr>
        <w:t>79, 1-5.</w:t>
      </w:r>
      <w:ins w:id="1405" w:author="Jeff" w:date="2021-06-20T20:55:00Z">
        <w:r w:rsidR="00EC2AAC" w:rsidRPr="003C3CF6">
          <w:rPr>
            <w:color w:val="000000" w:themeColor="text1"/>
            <w:sz w:val="20"/>
            <w:szCs w:val="20"/>
          </w:rPr>
          <w:t xml:space="preserve"> </w:t>
        </w:r>
        <w:r w:rsidR="00EC2AAC" w:rsidRPr="003C3CF6">
          <w:rPr>
            <w:color w:val="333333"/>
            <w:sz w:val="20"/>
            <w:szCs w:val="20"/>
            <w:shd w:val="clear" w:color="auto" w:fill="FCFCFC"/>
            <w:rPrChange w:id="1406" w:author="Jeff" w:date="2021-06-20T21:10:00Z">
              <w:rPr>
                <w:rFonts w:ascii="Segoe UI" w:hAnsi="Segoe UI" w:cs="Segoe UI"/>
                <w:color w:val="333333"/>
                <w:shd w:val="clear" w:color="auto" w:fill="FCFCFC"/>
              </w:rPr>
            </w:rPrChange>
          </w:rPr>
          <w:t>doi.org/10.1007/BF00378231</w:t>
        </w:r>
      </w:ins>
      <w:r w:rsidRPr="003C3CF6">
        <w:rPr>
          <w:color w:val="000000" w:themeColor="text1"/>
          <w:sz w:val="20"/>
          <w:szCs w:val="20"/>
        </w:rPr>
        <w:t xml:space="preserve"> </w:t>
      </w:r>
    </w:p>
    <w:p w14:paraId="55A897A0" w14:textId="46A451F4" w:rsidR="00AE173C" w:rsidRPr="003C3CF6" w:rsidRDefault="00AE173C" w:rsidP="002526C4">
      <w:pPr>
        <w:tabs>
          <w:tab w:val="left" w:pos="360"/>
        </w:tabs>
        <w:ind w:left="360" w:hanging="360"/>
        <w:rPr>
          <w:color w:val="000000" w:themeColor="text1"/>
          <w:sz w:val="20"/>
          <w:szCs w:val="20"/>
          <w:shd w:val="clear" w:color="auto" w:fill="FFFFFF"/>
        </w:rPr>
      </w:pPr>
      <w:r w:rsidRPr="001D61FC">
        <w:rPr>
          <w:color w:val="000000" w:themeColor="text1"/>
          <w:sz w:val="20"/>
          <w:szCs w:val="20"/>
          <w:shd w:val="clear" w:color="auto" w:fill="FFFFFF"/>
        </w:rPr>
        <w:t xml:space="preserve">Carlo, N., </w:t>
      </w:r>
      <w:proofErr w:type="spellStart"/>
      <w:r w:rsidRPr="001D61FC">
        <w:rPr>
          <w:color w:val="000000" w:themeColor="text1"/>
          <w:sz w:val="20"/>
          <w:szCs w:val="20"/>
          <w:shd w:val="clear" w:color="auto" w:fill="FFFFFF"/>
        </w:rPr>
        <w:t>Renninger</w:t>
      </w:r>
      <w:proofErr w:type="spellEnd"/>
      <w:r w:rsidRPr="001D61FC">
        <w:rPr>
          <w:color w:val="000000" w:themeColor="text1"/>
          <w:sz w:val="20"/>
          <w:szCs w:val="20"/>
          <w:shd w:val="clear" w:color="auto" w:fill="FFFFFF"/>
        </w:rPr>
        <w:t xml:space="preserve">, H., Clark, K., </w:t>
      </w:r>
      <w:r w:rsidR="00B238F5" w:rsidRPr="001D61FC">
        <w:rPr>
          <w:color w:val="000000" w:themeColor="text1"/>
          <w:sz w:val="20"/>
          <w:szCs w:val="20"/>
          <w:shd w:val="clear" w:color="auto" w:fill="FFFFFF"/>
        </w:rPr>
        <w:t>and</w:t>
      </w:r>
      <w:r w:rsidRPr="001D61FC">
        <w:rPr>
          <w:color w:val="000000" w:themeColor="text1"/>
          <w:sz w:val="20"/>
          <w:szCs w:val="20"/>
          <w:shd w:val="clear" w:color="auto" w:fill="FFFFFF"/>
        </w:rPr>
        <w:t xml:space="preserve"> Schäfer, K. (2016). Impacts of prescribed fire on Pinus ri</w:t>
      </w:r>
      <w:r w:rsidRPr="0003313B">
        <w:rPr>
          <w:color w:val="000000" w:themeColor="text1"/>
          <w:sz w:val="20"/>
          <w:szCs w:val="20"/>
          <w:shd w:val="clear" w:color="auto" w:fill="FFFFFF"/>
        </w:rPr>
        <w:t xml:space="preserve">gida Mill. in upland forests of the Atlantic Coastal Plain. </w:t>
      </w:r>
      <w:r w:rsidRPr="003C3CF6">
        <w:rPr>
          <w:i/>
          <w:iCs/>
          <w:color w:val="000000" w:themeColor="text1"/>
          <w:sz w:val="20"/>
          <w:szCs w:val="20"/>
        </w:rPr>
        <w:t>Tree physiology</w:t>
      </w:r>
      <w:r w:rsidRPr="003C3CF6">
        <w:rPr>
          <w:color w:val="000000" w:themeColor="text1"/>
          <w:sz w:val="20"/>
          <w:szCs w:val="20"/>
          <w:shd w:val="clear" w:color="auto" w:fill="FFFFFF"/>
        </w:rPr>
        <w:t xml:space="preserve">, </w:t>
      </w:r>
      <w:r w:rsidRPr="003C3CF6">
        <w:rPr>
          <w:i/>
          <w:iCs/>
          <w:color w:val="000000" w:themeColor="text1"/>
          <w:sz w:val="20"/>
          <w:szCs w:val="20"/>
        </w:rPr>
        <w:t>36</w:t>
      </w:r>
      <w:r w:rsidRPr="003C3CF6">
        <w:rPr>
          <w:color w:val="000000" w:themeColor="text1"/>
          <w:sz w:val="20"/>
          <w:szCs w:val="20"/>
          <w:shd w:val="clear" w:color="auto" w:fill="FFFFFF"/>
        </w:rPr>
        <w:t>(8), 967-982.</w:t>
      </w:r>
      <w:r w:rsidR="0054289C" w:rsidRPr="003C3CF6">
        <w:rPr>
          <w:color w:val="000000" w:themeColor="text1"/>
          <w:sz w:val="20"/>
          <w:szCs w:val="20"/>
          <w:shd w:val="clear" w:color="auto" w:fill="FFFFFF"/>
        </w:rPr>
        <w:t xml:space="preserve"> </w:t>
      </w:r>
      <w:proofErr w:type="spellStart"/>
      <w:r w:rsidR="0054289C" w:rsidRPr="003C3CF6">
        <w:rPr>
          <w:color w:val="3E3D40"/>
          <w:sz w:val="20"/>
          <w:szCs w:val="20"/>
          <w:shd w:val="clear" w:color="auto" w:fill="FFFFFF"/>
        </w:rPr>
        <w:t>doi</w:t>
      </w:r>
      <w:proofErr w:type="spellEnd"/>
      <w:r w:rsidR="0054289C" w:rsidRPr="003C3CF6">
        <w:rPr>
          <w:color w:val="3E3D40"/>
          <w:sz w:val="20"/>
          <w:szCs w:val="20"/>
          <w:shd w:val="clear" w:color="auto" w:fill="FFFFFF"/>
        </w:rPr>
        <w:t>: 10.1093/</w:t>
      </w:r>
      <w:proofErr w:type="spellStart"/>
      <w:r w:rsidR="0054289C" w:rsidRPr="003C3CF6">
        <w:rPr>
          <w:color w:val="3E3D40"/>
          <w:sz w:val="20"/>
          <w:szCs w:val="20"/>
          <w:shd w:val="clear" w:color="auto" w:fill="FFFFFF"/>
        </w:rPr>
        <w:t>treephys</w:t>
      </w:r>
      <w:proofErr w:type="spellEnd"/>
      <w:r w:rsidR="0054289C" w:rsidRPr="003C3CF6">
        <w:rPr>
          <w:color w:val="3E3D40"/>
          <w:sz w:val="20"/>
          <w:szCs w:val="20"/>
          <w:shd w:val="clear" w:color="auto" w:fill="FFFFFF"/>
        </w:rPr>
        <w:t>/tpw044</w:t>
      </w:r>
    </w:p>
    <w:p w14:paraId="3FCDBA81" w14:textId="06B7F531" w:rsidR="00AE173C" w:rsidRPr="003C3CF6" w:rsidRDefault="00AE173C" w:rsidP="002526C4">
      <w:pPr>
        <w:tabs>
          <w:tab w:val="left" w:pos="360"/>
        </w:tabs>
        <w:ind w:left="360" w:hanging="360"/>
        <w:rPr>
          <w:rFonts w:eastAsiaTheme="minorEastAsia"/>
          <w:color w:val="000000" w:themeColor="text1"/>
          <w:sz w:val="20"/>
          <w:szCs w:val="20"/>
        </w:rPr>
      </w:pPr>
      <w:proofErr w:type="spellStart"/>
      <w:r w:rsidRPr="003C3CF6">
        <w:rPr>
          <w:rFonts w:eastAsiaTheme="minorEastAsia"/>
          <w:color w:val="000000" w:themeColor="text1"/>
          <w:sz w:val="20"/>
          <w:szCs w:val="20"/>
          <w:rPrChange w:id="1407" w:author="Jeff" w:date="2021-06-20T21:10:00Z">
            <w:rPr>
              <w:rFonts w:eastAsiaTheme="minorEastAsia"/>
              <w:color w:val="000000" w:themeColor="text1"/>
              <w:sz w:val="20"/>
              <w:szCs w:val="20"/>
              <w:highlight w:val="cyan"/>
            </w:rPr>
          </w:rPrChange>
        </w:rPr>
        <w:t>Certini</w:t>
      </w:r>
      <w:proofErr w:type="spellEnd"/>
      <w:r w:rsidR="0058300D" w:rsidRPr="003C3CF6">
        <w:rPr>
          <w:rFonts w:eastAsiaTheme="minorEastAsia"/>
          <w:color w:val="000000" w:themeColor="text1"/>
          <w:sz w:val="20"/>
          <w:szCs w:val="20"/>
          <w:rPrChange w:id="1408" w:author="Jeff" w:date="2021-06-20T21:10:00Z">
            <w:rPr>
              <w:rFonts w:eastAsiaTheme="minorEastAsia"/>
              <w:color w:val="000000" w:themeColor="text1"/>
              <w:sz w:val="20"/>
              <w:szCs w:val="20"/>
              <w:highlight w:val="cyan"/>
            </w:rPr>
          </w:rPrChange>
        </w:rPr>
        <w:t xml:space="preserve">, </w:t>
      </w:r>
      <w:r w:rsidRPr="003C3CF6">
        <w:rPr>
          <w:rFonts w:eastAsiaTheme="minorEastAsia"/>
          <w:color w:val="000000" w:themeColor="text1"/>
          <w:sz w:val="20"/>
          <w:szCs w:val="20"/>
          <w:rPrChange w:id="1409" w:author="Jeff" w:date="2021-06-20T21:10:00Z">
            <w:rPr>
              <w:rFonts w:eastAsiaTheme="minorEastAsia"/>
              <w:color w:val="000000" w:themeColor="text1"/>
              <w:sz w:val="20"/>
              <w:szCs w:val="20"/>
              <w:highlight w:val="cyan"/>
            </w:rPr>
          </w:rPrChange>
        </w:rPr>
        <w:t xml:space="preserve">G. (2005) Effects of fire on properties of forest soils: a review. </w:t>
      </w:r>
      <w:proofErr w:type="spellStart"/>
      <w:r w:rsidRPr="003C3CF6">
        <w:rPr>
          <w:rFonts w:eastAsiaTheme="minorEastAsia"/>
          <w:i/>
          <w:color w:val="000000" w:themeColor="text1"/>
          <w:sz w:val="20"/>
          <w:szCs w:val="20"/>
          <w:rPrChange w:id="1410" w:author="Jeff" w:date="2021-06-20T21:10:00Z">
            <w:rPr>
              <w:rFonts w:eastAsiaTheme="minorEastAsia"/>
              <w:i/>
              <w:color w:val="000000" w:themeColor="text1"/>
              <w:sz w:val="20"/>
              <w:szCs w:val="20"/>
              <w:highlight w:val="cyan"/>
            </w:rPr>
          </w:rPrChange>
        </w:rPr>
        <w:t>Oecologia</w:t>
      </w:r>
      <w:proofErr w:type="spellEnd"/>
      <w:r w:rsidRPr="003C3CF6">
        <w:rPr>
          <w:rFonts w:eastAsiaTheme="minorEastAsia"/>
          <w:color w:val="000000" w:themeColor="text1"/>
          <w:sz w:val="20"/>
          <w:szCs w:val="20"/>
          <w:rPrChange w:id="1411" w:author="Jeff" w:date="2021-06-20T21:10:00Z">
            <w:rPr>
              <w:rFonts w:eastAsiaTheme="minorEastAsia"/>
              <w:color w:val="000000" w:themeColor="text1"/>
              <w:sz w:val="20"/>
              <w:szCs w:val="20"/>
              <w:highlight w:val="cyan"/>
            </w:rPr>
          </w:rPrChange>
        </w:rPr>
        <w:t xml:space="preserve"> 143:1–10</w:t>
      </w:r>
      <w:ins w:id="1412" w:author="Jeff" w:date="2021-06-20T20:56:00Z">
        <w:r w:rsidR="00EC2AAC" w:rsidRPr="003C3CF6">
          <w:rPr>
            <w:rFonts w:eastAsiaTheme="minorEastAsia"/>
            <w:color w:val="000000" w:themeColor="text1"/>
            <w:sz w:val="20"/>
            <w:szCs w:val="20"/>
          </w:rPr>
          <w:t>.</w:t>
        </w:r>
        <w:r w:rsidR="00EC2AAC" w:rsidRPr="003C3CF6">
          <w:rPr>
            <w:rFonts w:ascii="Segoe UI" w:hAnsi="Segoe UI" w:cs="Segoe UI"/>
            <w:color w:val="333333"/>
            <w:shd w:val="clear" w:color="auto" w:fill="FCFCFC"/>
          </w:rPr>
          <w:t xml:space="preserve"> </w:t>
        </w:r>
        <w:r w:rsidR="00EC2AAC" w:rsidRPr="003C3CF6">
          <w:rPr>
            <w:color w:val="333333"/>
            <w:sz w:val="20"/>
            <w:szCs w:val="20"/>
            <w:shd w:val="clear" w:color="auto" w:fill="FCFCFC"/>
            <w:rPrChange w:id="1413" w:author="Jeff" w:date="2021-06-20T21:10:00Z">
              <w:rPr>
                <w:rFonts w:ascii="Segoe UI" w:hAnsi="Segoe UI" w:cs="Segoe UI"/>
                <w:color w:val="333333"/>
                <w:shd w:val="clear" w:color="auto" w:fill="FCFCFC"/>
              </w:rPr>
            </w:rPrChange>
          </w:rPr>
          <w:t>doi.org/10.1007/s00442-004-1788-8</w:t>
        </w:r>
      </w:ins>
    </w:p>
    <w:p w14:paraId="5278B77C" w14:textId="0A10742F" w:rsidR="00AE173C" w:rsidRPr="00782BB1" w:rsidRDefault="00AE173C" w:rsidP="002526C4">
      <w:pPr>
        <w:tabs>
          <w:tab w:val="left" w:pos="360"/>
        </w:tabs>
        <w:ind w:left="360" w:hanging="360"/>
        <w:rPr>
          <w:strike/>
          <w:color w:val="000000" w:themeColor="text1"/>
          <w:sz w:val="20"/>
          <w:szCs w:val="20"/>
          <w:shd w:val="clear" w:color="auto" w:fill="FFFFFF"/>
          <w:rPrChange w:id="1414" w:author="Jeff" w:date="2021-06-23T02:08:00Z">
            <w:rPr>
              <w:color w:val="000000" w:themeColor="text1"/>
              <w:sz w:val="20"/>
              <w:szCs w:val="20"/>
              <w:shd w:val="clear" w:color="auto" w:fill="FFFFFF"/>
            </w:rPr>
          </w:rPrChange>
        </w:rPr>
      </w:pPr>
      <w:r w:rsidRPr="00782BB1">
        <w:rPr>
          <w:rFonts w:eastAsiaTheme="minorEastAsia"/>
          <w:strike/>
          <w:color w:val="000000" w:themeColor="text1"/>
          <w:sz w:val="20"/>
          <w:szCs w:val="20"/>
          <w:rPrChange w:id="1415" w:author="Jeff" w:date="2021-06-23T02:08:00Z">
            <w:rPr>
              <w:rFonts w:eastAsiaTheme="minorEastAsia"/>
              <w:color w:val="000000" w:themeColor="text1"/>
              <w:sz w:val="20"/>
              <w:szCs w:val="20"/>
            </w:rPr>
          </w:rPrChange>
        </w:rPr>
        <w:t xml:space="preserve">Charpentier, J. (2020). </w:t>
      </w:r>
      <w:r w:rsidRPr="00782BB1">
        <w:rPr>
          <w:strike/>
          <w:color w:val="000000" w:themeColor="text1"/>
          <w:sz w:val="20"/>
          <w:szCs w:val="20"/>
          <w:rPrChange w:id="1416" w:author="Jeff" w:date="2021-06-23T02:08:00Z">
            <w:rPr>
              <w:color w:val="000000" w:themeColor="text1"/>
              <w:sz w:val="20"/>
              <w:szCs w:val="20"/>
            </w:rPr>
          </w:rPrChange>
        </w:rPr>
        <w:t xml:space="preserve">Wildland Fire Disturbance - Recovery Dynamics in Upland Forests at Acadia National Park, Maine. Doctoral dissertation, Antioch University. </w:t>
      </w:r>
      <w:r w:rsidR="00174107" w:rsidRPr="00782BB1">
        <w:rPr>
          <w:strike/>
          <w:rPrChange w:id="1417" w:author="Jeff" w:date="2021-06-23T02:08:00Z">
            <w:rPr/>
          </w:rPrChange>
        </w:rPr>
        <w:fldChar w:fldCharType="begin"/>
      </w:r>
      <w:r w:rsidR="00174107" w:rsidRPr="00782BB1">
        <w:rPr>
          <w:strike/>
          <w:rPrChange w:id="1418" w:author="Jeff" w:date="2021-06-23T02:08:00Z">
            <w:rPr/>
          </w:rPrChange>
        </w:rPr>
        <w:instrText xml:space="preserve"> HYPERLINK "https://aura.antioch.edu/etds" </w:instrText>
      </w:r>
      <w:r w:rsidR="00174107" w:rsidRPr="00782BB1">
        <w:rPr>
          <w:strike/>
          <w:rPrChange w:id="1419" w:author="Jeff" w:date="2021-06-23T02:08:00Z">
            <w:rPr>
              <w:rStyle w:val="Hyperlink"/>
              <w:color w:val="000000" w:themeColor="text1"/>
              <w:sz w:val="20"/>
              <w:szCs w:val="20"/>
              <w:u w:val="none"/>
            </w:rPr>
          </w:rPrChange>
        </w:rPr>
        <w:fldChar w:fldCharType="separate"/>
      </w:r>
      <w:r w:rsidRPr="00782BB1">
        <w:rPr>
          <w:rStyle w:val="Hyperlink"/>
          <w:strike/>
          <w:color w:val="000000" w:themeColor="text1"/>
          <w:sz w:val="20"/>
          <w:szCs w:val="20"/>
          <w:u w:val="none"/>
          <w:rPrChange w:id="1420" w:author="Jeff" w:date="2021-06-23T02:08:00Z">
            <w:rPr>
              <w:rStyle w:val="Hyperlink"/>
              <w:color w:val="000000" w:themeColor="text1"/>
              <w:sz w:val="20"/>
              <w:szCs w:val="20"/>
              <w:u w:val="none"/>
            </w:rPr>
          </w:rPrChange>
        </w:rPr>
        <w:t>https://aura.antioch.edu/etds</w:t>
      </w:r>
      <w:r w:rsidR="00174107" w:rsidRPr="00782BB1">
        <w:rPr>
          <w:rStyle w:val="Hyperlink"/>
          <w:strike/>
          <w:color w:val="000000" w:themeColor="text1"/>
          <w:sz w:val="20"/>
          <w:szCs w:val="20"/>
          <w:u w:val="none"/>
          <w:rPrChange w:id="1421" w:author="Jeff" w:date="2021-06-23T02:08:00Z">
            <w:rPr>
              <w:rStyle w:val="Hyperlink"/>
              <w:color w:val="000000" w:themeColor="text1"/>
              <w:sz w:val="20"/>
              <w:szCs w:val="20"/>
              <w:u w:val="none"/>
            </w:rPr>
          </w:rPrChange>
        </w:rPr>
        <w:fldChar w:fldCharType="end"/>
      </w:r>
    </w:p>
    <w:p w14:paraId="7C23FAF7" w14:textId="6E676198" w:rsidR="00AE173C" w:rsidRPr="003C3CF6" w:rsidRDefault="00AE173C" w:rsidP="002526C4">
      <w:pPr>
        <w:tabs>
          <w:tab w:val="left" w:pos="360"/>
        </w:tabs>
        <w:ind w:left="360" w:hanging="360"/>
        <w:rPr>
          <w:rFonts w:eastAsiaTheme="minorEastAsia"/>
          <w:color w:val="000000" w:themeColor="text1"/>
          <w:sz w:val="20"/>
          <w:szCs w:val="20"/>
          <w:rPrChange w:id="1422" w:author="Jeff" w:date="2021-06-20T21:10:00Z">
            <w:rPr>
              <w:rFonts w:eastAsiaTheme="minorEastAsia"/>
              <w:color w:val="000000" w:themeColor="text1"/>
              <w:sz w:val="20"/>
              <w:szCs w:val="20"/>
              <w:highlight w:val="cyan"/>
            </w:rPr>
          </w:rPrChange>
        </w:rPr>
      </w:pPr>
      <w:r w:rsidRPr="003C3CF6">
        <w:rPr>
          <w:rFonts w:eastAsiaTheme="minorEastAsia"/>
          <w:color w:val="000000" w:themeColor="text1"/>
          <w:sz w:val="20"/>
          <w:szCs w:val="20"/>
          <w:rPrChange w:id="1423" w:author="Jeff" w:date="2021-06-20T21:10:00Z">
            <w:rPr>
              <w:rFonts w:eastAsiaTheme="minorEastAsia"/>
              <w:color w:val="000000" w:themeColor="text1"/>
              <w:sz w:val="20"/>
              <w:szCs w:val="20"/>
              <w:highlight w:val="cyan"/>
            </w:rPr>
          </w:rPrChange>
        </w:rPr>
        <w:t>Chen</w:t>
      </w:r>
      <w:r w:rsidR="00F113B5" w:rsidRPr="003C3CF6">
        <w:rPr>
          <w:rFonts w:eastAsiaTheme="minorEastAsia"/>
          <w:color w:val="000000" w:themeColor="text1"/>
          <w:sz w:val="20"/>
          <w:szCs w:val="20"/>
          <w:rPrChange w:id="1424" w:author="Jeff" w:date="2021-06-20T21:10:00Z">
            <w:rPr>
              <w:rFonts w:eastAsiaTheme="minorEastAsia"/>
              <w:color w:val="000000" w:themeColor="text1"/>
              <w:sz w:val="20"/>
              <w:szCs w:val="20"/>
              <w:highlight w:val="cyan"/>
            </w:rPr>
          </w:rPrChange>
        </w:rPr>
        <w:t>,</w:t>
      </w:r>
      <w:r w:rsidRPr="003C3CF6">
        <w:rPr>
          <w:rFonts w:eastAsiaTheme="minorEastAsia"/>
          <w:color w:val="000000" w:themeColor="text1"/>
          <w:sz w:val="20"/>
          <w:szCs w:val="20"/>
          <w:rPrChange w:id="1425" w:author="Jeff" w:date="2021-06-20T21:10:00Z">
            <w:rPr>
              <w:rFonts w:eastAsiaTheme="minorEastAsia"/>
              <w:color w:val="000000" w:themeColor="text1"/>
              <w:sz w:val="20"/>
              <w:szCs w:val="20"/>
              <w:highlight w:val="cyan"/>
            </w:rPr>
          </w:rPrChange>
        </w:rPr>
        <w:t xml:space="preserve"> Z</w:t>
      </w:r>
      <w:r w:rsidR="002F2655" w:rsidRPr="003C3CF6">
        <w:rPr>
          <w:rFonts w:eastAsiaTheme="minorEastAsia"/>
          <w:color w:val="000000" w:themeColor="text1"/>
          <w:sz w:val="20"/>
          <w:szCs w:val="20"/>
          <w:rPrChange w:id="1426" w:author="Jeff" w:date="2021-06-20T21:10:00Z">
            <w:rPr>
              <w:rFonts w:eastAsiaTheme="minorEastAsia"/>
              <w:color w:val="000000" w:themeColor="text1"/>
              <w:sz w:val="20"/>
              <w:szCs w:val="20"/>
              <w:highlight w:val="cyan"/>
            </w:rPr>
          </w:rPrChange>
        </w:rPr>
        <w:t xml:space="preserve">., </w:t>
      </w:r>
      <w:r w:rsidRPr="003C3CF6">
        <w:rPr>
          <w:rFonts w:eastAsiaTheme="minorEastAsia"/>
          <w:color w:val="000000" w:themeColor="text1"/>
          <w:sz w:val="20"/>
          <w:szCs w:val="20"/>
          <w:rPrChange w:id="1427" w:author="Jeff" w:date="2021-06-20T21:10:00Z">
            <w:rPr>
              <w:rFonts w:eastAsiaTheme="minorEastAsia"/>
              <w:color w:val="000000" w:themeColor="text1"/>
              <w:sz w:val="20"/>
              <w:szCs w:val="20"/>
              <w:highlight w:val="cyan"/>
            </w:rPr>
          </w:rPrChange>
        </w:rPr>
        <w:t>Wang</w:t>
      </w:r>
      <w:r w:rsidR="00F113B5" w:rsidRPr="003C3CF6">
        <w:rPr>
          <w:rFonts w:eastAsiaTheme="minorEastAsia"/>
          <w:color w:val="000000" w:themeColor="text1"/>
          <w:sz w:val="20"/>
          <w:szCs w:val="20"/>
          <w:rPrChange w:id="1428" w:author="Jeff" w:date="2021-06-20T21:10:00Z">
            <w:rPr>
              <w:rFonts w:eastAsiaTheme="minorEastAsia"/>
              <w:color w:val="000000" w:themeColor="text1"/>
              <w:sz w:val="20"/>
              <w:szCs w:val="20"/>
              <w:highlight w:val="cyan"/>
            </w:rPr>
          </w:rPrChange>
        </w:rPr>
        <w:t>,</w:t>
      </w:r>
      <w:r w:rsidRPr="003C3CF6">
        <w:rPr>
          <w:rFonts w:eastAsiaTheme="minorEastAsia"/>
          <w:color w:val="000000" w:themeColor="text1"/>
          <w:sz w:val="20"/>
          <w:szCs w:val="20"/>
          <w:rPrChange w:id="1429" w:author="Jeff" w:date="2021-06-20T21:10:00Z">
            <w:rPr>
              <w:rFonts w:eastAsiaTheme="minorEastAsia"/>
              <w:color w:val="000000" w:themeColor="text1"/>
              <w:sz w:val="20"/>
              <w:szCs w:val="20"/>
              <w:highlight w:val="cyan"/>
            </w:rPr>
          </w:rPrChange>
        </w:rPr>
        <w:t xml:space="preserve"> G. and Jia</w:t>
      </w:r>
      <w:r w:rsidR="00F113B5" w:rsidRPr="003C3CF6">
        <w:rPr>
          <w:rFonts w:eastAsiaTheme="minorEastAsia"/>
          <w:color w:val="000000" w:themeColor="text1"/>
          <w:sz w:val="20"/>
          <w:szCs w:val="20"/>
          <w:rPrChange w:id="1430" w:author="Jeff" w:date="2021-06-20T21:10:00Z">
            <w:rPr>
              <w:rFonts w:eastAsiaTheme="minorEastAsia"/>
              <w:color w:val="000000" w:themeColor="text1"/>
              <w:sz w:val="20"/>
              <w:szCs w:val="20"/>
              <w:highlight w:val="cyan"/>
            </w:rPr>
          </w:rPrChange>
        </w:rPr>
        <w:t>,</w:t>
      </w:r>
      <w:r w:rsidRPr="003C3CF6">
        <w:rPr>
          <w:rFonts w:eastAsiaTheme="minorEastAsia"/>
          <w:color w:val="000000" w:themeColor="text1"/>
          <w:sz w:val="20"/>
          <w:szCs w:val="20"/>
          <w:rPrChange w:id="1431" w:author="Jeff" w:date="2021-06-20T21:10:00Z">
            <w:rPr>
              <w:rFonts w:eastAsiaTheme="minorEastAsia"/>
              <w:color w:val="000000" w:themeColor="text1"/>
              <w:sz w:val="20"/>
              <w:szCs w:val="20"/>
              <w:highlight w:val="cyan"/>
            </w:rPr>
          </w:rPrChange>
        </w:rPr>
        <w:t xml:space="preserve"> Y. (2017). Foliar d</w:t>
      </w:r>
      <w:r w:rsidRPr="003C3CF6">
        <w:rPr>
          <w:rFonts w:eastAsiaTheme="minorEastAsia"/>
          <w:color w:val="000000" w:themeColor="text1"/>
          <w:sz w:val="20"/>
          <w:szCs w:val="20"/>
          <w:vertAlign w:val="superscript"/>
          <w:rPrChange w:id="1432" w:author="Jeff" w:date="2021-06-20T21:10:00Z">
            <w:rPr>
              <w:rFonts w:eastAsiaTheme="minorEastAsia"/>
              <w:color w:val="000000" w:themeColor="text1"/>
              <w:sz w:val="20"/>
              <w:szCs w:val="20"/>
              <w:highlight w:val="cyan"/>
              <w:vertAlign w:val="superscript"/>
            </w:rPr>
          </w:rPrChange>
        </w:rPr>
        <w:t>13</w:t>
      </w:r>
      <w:r w:rsidRPr="003C3CF6">
        <w:rPr>
          <w:rFonts w:eastAsiaTheme="minorEastAsia"/>
          <w:color w:val="000000" w:themeColor="text1"/>
          <w:sz w:val="20"/>
          <w:szCs w:val="20"/>
          <w:rPrChange w:id="1433" w:author="Jeff" w:date="2021-06-20T21:10:00Z">
            <w:rPr>
              <w:rFonts w:eastAsiaTheme="minorEastAsia"/>
              <w:color w:val="000000" w:themeColor="text1"/>
              <w:sz w:val="20"/>
              <w:szCs w:val="20"/>
              <w:highlight w:val="cyan"/>
            </w:rPr>
          </w:rPrChange>
        </w:rPr>
        <w:t>C Showed No Altitudinal Trend in an Arid Region and Atmospheric Pressure Exerted a Negative Effect on Plant d</w:t>
      </w:r>
      <w:r w:rsidRPr="003C3CF6">
        <w:rPr>
          <w:rFonts w:eastAsiaTheme="minorEastAsia"/>
          <w:color w:val="000000" w:themeColor="text1"/>
          <w:sz w:val="20"/>
          <w:szCs w:val="20"/>
          <w:vertAlign w:val="superscript"/>
          <w:rPrChange w:id="1434" w:author="Jeff" w:date="2021-06-20T21:10:00Z">
            <w:rPr>
              <w:rFonts w:eastAsiaTheme="minorEastAsia"/>
              <w:color w:val="000000" w:themeColor="text1"/>
              <w:sz w:val="20"/>
              <w:szCs w:val="20"/>
              <w:highlight w:val="cyan"/>
              <w:vertAlign w:val="superscript"/>
            </w:rPr>
          </w:rPrChange>
        </w:rPr>
        <w:t>13</w:t>
      </w:r>
      <w:r w:rsidRPr="003C3CF6">
        <w:rPr>
          <w:rFonts w:eastAsiaTheme="minorEastAsia"/>
          <w:color w:val="000000" w:themeColor="text1"/>
          <w:sz w:val="20"/>
          <w:szCs w:val="20"/>
          <w:rPrChange w:id="1435" w:author="Jeff" w:date="2021-06-20T21:10:00Z">
            <w:rPr>
              <w:rFonts w:eastAsiaTheme="minorEastAsia"/>
              <w:color w:val="000000" w:themeColor="text1"/>
              <w:sz w:val="20"/>
              <w:szCs w:val="20"/>
              <w:highlight w:val="cyan"/>
            </w:rPr>
          </w:rPrChange>
        </w:rPr>
        <w:t xml:space="preserve">C, </w:t>
      </w:r>
      <w:r w:rsidRPr="003C3CF6">
        <w:rPr>
          <w:rFonts w:eastAsiaTheme="minorEastAsia"/>
          <w:i/>
          <w:color w:val="000000" w:themeColor="text1"/>
          <w:sz w:val="20"/>
          <w:szCs w:val="20"/>
          <w:rPrChange w:id="1436" w:author="Jeff" w:date="2021-06-20T21:10:00Z">
            <w:rPr>
              <w:rFonts w:eastAsiaTheme="minorEastAsia"/>
              <w:i/>
              <w:color w:val="000000" w:themeColor="text1"/>
              <w:sz w:val="20"/>
              <w:szCs w:val="20"/>
              <w:highlight w:val="cyan"/>
            </w:rPr>
          </w:rPrChange>
        </w:rPr>
        <w:t>Frontiers in Plant Science</w:t>
      </w:r>
      <w:r w:rsidRPr="003C3CF6">
        <w:rPr>
          <w:rFonts w:eastAsiaTheme="minorEastAsia"/>
          <w:color w:val="000000" w:themeColor="text1"/>
          <w:sz w:val="20"/>
          <w:szCs w:val="20"/>
          <w:rPrChange w:id="1437" w:author="Jeff" w:date="2021-06-20T21:10:00Z">
            <w:rPr>
              <w:rFonts w:eastAsiaTheme="minorEastAsia"/>
              <w:color w:val="000000" w:themeColor="text1"/>
              <w:sz w:val="20"/>
              <w:szCs w:val="20"/>
              <w:highlight w:val="cyan"/>
            </w:rPr>
          </w:rPrChange>
        </w:rPr>
        <w:t>, 8, 1-9.</w:t>
      </w:r>
      <w:ins w:id="1438" w:author="Jeff" w:date="2021-06-20T20:58:00Z">
        <w:r w:rsidR="00EC2AAC" w:rsidRPr="003C3CF6">
          <w:rPr>
            <w:rFonts w:eastAsiaTheme="minorEastAsia"/>
            <w:color w:val="000000" w:themeColor="text1"/>
            <w:sz w:val="20"/>
            <w:szCs w:val="20"/>
            <w:rPrChange w:id="1439" w:author="Jeff" w:date="2021-06-20T21:10:00Z">
              <w:rPr>
                <w:rFonts w:eastAsiaTheme="minorEastAsia"/>
                <w:color w:val="000000" w:themeColor="text1"/>
                <w:sz w:val="20"/>
                <w:szCs w:val="20"/>
                <w:highlight w:val="cyan"/>
              </w:rPr>
            </w:rPrChange>
          </w:rPr>
          <w:t xml:space="preserve"> </w:t>
        </w:r>
        <w:r w:rsidR="00EC2AAC" w:rsidRPr="003C3CF6">
          <w:rPr>
            <w:rFonts w:eastAsiaTheme="minorEastAsia"/>
            <w:color w:val="000000" w:themeColor="text1"/>
            <w:sz w:val="20"/>
            <w:szCs w:val="20"/>
          </w:rPr>
          <w:t>https://doi.org/10.3389/fpls.2017.01070</w:t>
        </w:r>
      </w:ins>
    </w:p>
    <w:p w14:paraId="405A9A68" w14:textId="14CB1376" w:rsidR="00E81AB7" w:rsidRPr="003C3CF6" w:rsidRDefault="00E81AB7" w:rsidP="002526C4">
      <w:pPr>
        <w:tabs>
          <w:tab w:val="left" w:pos="360"/>
        </w:tabs>
        <w:ind w:left="360" w:hanging="360"/>
        <w:rPr>
          <w:color w:val="000000" w:themeColor="text1"/>
          <w:sz w:val="20"/>
          <w:szCs w:val="20"/>
          <w:shd w:val="clear" w:color="auto" w:fill="FFFFFF"/>
          <w:rPrChange w:id="1440" w:author="Jeff" w:date="2021-06-20T21:10:00Z">
            <w:rPr>
              <w:color w:val="000000" w:themeColor="text1"/>
              <w:sz w:val="20"/>
              <w:szCs w:val="20"/>
              <w:highlight w:val="cyan"/>
              <w:shd w:val="clear" w:color="auto" w:fill="FFFFFF"/>
            </w:rPr>
          </w:rPrChange>
        </w:rPr>
      </w:pPr>
      <w:r w:rsidRPr="003C3CF6">
        <w:rPr>
          <w:rFonts w:eastAsiaTheme="minorEastAsia"/>
          <w:color w:val="000000" w:themeColor="text1"/>
          <w:sz w:val="20"/>
          <w:szCs w:val="20"/>
          <w:rPrChange w:id="1441" w:author="Jeff" w:date="2021-06-20T21:10:00Z">
            <w:rPr>
              <w:rFonts w:eastAsiaTheme="minorEastAsia"/>
              <w:color w:val="000000" w:themeColor="text1"/>
              <w:sz w:val="20"/>
              <w:szCs w:val="20"/>
              <w:highlight w:val="cyan"/>
            </w:rPr>
          </w:rPrChange>
        </w:rPr>
        <w:t xml:space="preserve">Churchill, D., </w:t>
      </w:r>
      <w:r w:rsidRPr="003C3CF6">
        <w:rPr>
          <w:color w:val="000000" w:themeColor="text1"/>
          <w:sz w:val="20"/>
          <w:szCs w:val="20"/>
          <w:shd w:val="clear" w:color="auto" w:fill="FFFFFF"/>
          <w:rPrChange w:id="1442" w:author="Jeff" w:date="2021-06-20T21:10:00Z">
            <w:rPr>
              <w:color w:val="000000" w:themeColor="text1"/>
              <w:sz w:val="20"/>
              <w:szCs w:val="20"/>
              <w:highlight w:val="cyan"/>
              <w:shd w:val="clear" w:color="auto" w:fill="FFFFFF"/>
            </w:rPr>
          </w:rPrChange>
        </w:rPr>
        <w:t xml:space="preserve">Larson, A., </w:t>
      </w:r>
      <w:proofErr w:type="spellStart"/>
      <w:r w:rsidRPr="003C3CF6">
        <w:rPr>
          <w:color w:val="000000" w:themeColor="text1"/>
          <w:sz w:val="20"/>
          <w:szCs w:val="20"/>
          <w:shd w:val="clear" w:color="auto" w:fill="FFFFFF"/>
          <w:rPrChange w:id="1443" w:author="Jeff" w:date="2021-06-20T21:10:00Z">
            <w:rPr>
              <w:color w:val="000000" w:themeColor="text1"/>
              <w:sz w:val="20"/>
              <w:szCs w:val="20"/>
              <w:highlight w:val="cyan"/>
              <w:shd w:val="clear" w:color="auto" w:fill="FFFFFF"/>
            </w:rPr>
          </w:rPrChange>
        </w:rPr>
        <w:t>Dahlgreen</w:t>
      </w:r>
      <w:proofErr w:type="spellEnd"/>
      <w:r w:rsidRPr="003C3CF6">
        <w:rPr>
          <w:color w:val="000000" w:themeColor="text1"/>
          <w:sz w:val="20"/>
          <w:szCs w:val="20"/>
          <w:shd w:val="clear" w:color="auto" w:fill="FFFFFF"/>
          <w:rPrChange w:id="1444" w:author="Jeff" w:date="2021-06-20T21:10:00Z">
            <w:rPr>
              <w:color w:val="000000" w:themeColor="text1"/>
              <w:sz w:val="20"/>
              <w:szCs w:val="20"/>
              <w:highlight w:val="cyan"/>
              <w:shd w:val="clear" w:color="auto" w:fill="FFFFFF"/>
            </w:rPr>
          </w:rPrChange>
        </w:rPr>
        <w:t xml:space="preserve">, M., Franklin, J., </w:t>
      </w:r>
      <w:proofErr w:type="spellStart"/>
      <w:r w:rsidRPr="003C3CF6">
        <w:rPr>
          <w:color w:val="000000" w:themeColor="text1"/>
          <w:sz w:val="20"/>
          <w:szCs w:val="20"/>
          <w:shd w:val="clear" w:color="auto" w:fill="FFFFFF"/>
          <w:rPrChange w:id="1445" w:author="Jeff" w:date="2021-06-20T21:10:00Z">
            <w:rPr>
              <w:color w:val="000000" w:themeColor="text1"/>
              <w:sz w:val="20"/>
              <w:szCs w:val="20"/>
              <w:highlight w:val="cyan"/>
              <w:shd w:val="clear" w:color="auto" w:fill="FFFFFF"/>
            </w:rPr>
          </w:rPrChange>
        </w:rPr>
        <w:t>Hessburg</w:t>
      </w:r>
      <w:proofErr w:type="spellEnd"/>
      <w:r w:rsidRPr="003C3CF6">
        <w:rPr>
          <w:color w:val="000000" w:themeColor="text1"/>
          <w:sz w:val="20"/>
          <w:szCs w:val="20"/>
          <w:shd w:val="clear" w:color="auto" w:fill="FFFFFF"/>
          <w:rPrChange w:id="1446" w:author="Jeff" w:date="2021-06-20T21:10:00Z">
            <w:rPr>
              <w:color w:val="000000" w:themeColor="text1"/>
              <w:sz w:val="20"/>
              <w:szCs w:val="20"/>
              <w:highlight w:val="cyan"/>
              <w:shd w:val="clear" w:color="auto" w:fill="FFFFFF"/>
            </w:rPr>
          </w:rPrChange>
        </w:rPr>
        <w:t>, P. and Lutz, J. A. (2013). Restoring forest resilience: from reference spatial patterns to silvicultural prescriptions and monitoring. </w:t>
      </w:r>
      <w:r w:rsidRPr="003C3CF6">
        <w:rPr>
          <w:i/>
          <w:iCs/>
          <w:color w:val="000000" w:themeColor="text1"/>
          <w:sz w:val="20"/>
          <w:szCs w:val="20"/>
          <w:shd w:val="clear" w:color="auto" w:fill="FFFFFF"/>
          <w:rPrChange w:id="1447" w:author="Jeff" w:date="2021-06-20T21:10:00Z">
            <w:rPr>
              <w:i/>
              <w:iCs/>
              <w:color w:val="000000" w:themeColor="text1"/>
              <w:sz w:val="20"/>
              <w:szCs w:val="20"/>
              <w:highlight w:val="cyan"/>
              <w:shd w:val="clear" w:color="auto" w:fill="FFFFFF"/>
            </w:rPr>
          </w:rPrChange>
        </w:rPr>
        <w:t>Forest Ecology and Management</w:t>
      </w:r>
      <w:r w:rsidRPr="003C3CF6">
        <w:rPr>
          <w:color w:val="000000" w:themeColor="text1"/>
          <w:sz w:val="20"/>
          <w:szCs w:val="20"/>
          <w:shd w:val="clear" w:color="auto" w:fill="FFFFFF"/>
          <w:rPrChange w:id="1448" w:author="Jeff" w:date="2021-06-20T21:10:00Z">
            <w:rPr>
              <w:color w:val="000000" w:themeColor="text1"/>
              <w:sz w:val="20"/>
              <w:szCs w:val="20"/>
              <w:highlight w:val="cyan"/>
              <w:shd w:val="clear" w:color="auto" w:fill="FFFFFF"/>
            </w:rPr>
          </w:rPrChange>
        </w:rPr>
        <w:t>, </w:t>
      </w:r>
      <w:r w:rsidRPr="003C3CF6">
        <w:rPr>
          <w:i/>
          <w:iCs/>
          <w:color w:val="000000" w:themeColor="text1"/>
          <w:sz w:val="20"/>
          <w:szCs w:val="20"/>
          <w:shd w:val="clear" w:color="auto" w:fill="FFFFFF"/>
          <w:rPrChange w:id="1449" w:author="Jeff" w:date="2021-06-20T21:10:00Z">
            <w:rPr>
              <w:i/>
              <w:iCs/>
              <w:color w:val="000000" w:themeColor="text1"/>
              <w:sz w:val="20"/>
              <w:szCs w:val="20"/>
              <w:highlight w:val="cyan"/>
              <w:shd w:val="clear" w:color="auto" w:fill="FFFFFF"/>
            </w:rPr>
          </w:rPrChange>
        </w:rPr>
        <w:t>291</w:t>
      </w:r>
      <w:r w:rsidRPr="003C3CF6">
        <w:rPr>
          <w:color w:val="000000" w:themeColor="text1"/>
          <w:sz w:val="20"/>
          <w:szCs w:val="20"/>
          <w:shd w:val="clear" w:color="auto" w:fill="FFFFFF"/>
          <w:rPrChange w:id="1450" w:author="Jeff" w:date="2021-06-20T21:10:00Z">
            <w:rPr>
              <w:color w:val="000000" w:themeColor="text1"/>
              <w:sz w:val="20"/>
              <w:szCs w:val="20"/>
              <w:highlight w:val="cyan"/>
              <w:shd w:val="clear" w:color="auto" w:fill="FFFFFF"/>
            </w:rPr>
          </w:rPrChange>
        </w:rPr>
        <w:t>, 442-457.</w:t>
      </w:r>
      <w:ins w:id="1451" w:author="Jeff" w:date="2021-06-20T20:58:00Z">
        <w:r w:rsidR="00EC2AAC" w:rsidRPr="003C3CF6">
          <w:rPr>
            <w:color w:val="000000" w:themeColor="text1"/>
            <w:sz w:val="20"/>
            <w:szCs w:val="20"/>
            <w:shd w:val="clear" w:color="auto" w:fill="FFFFFF"/>
            <w:rPrChange w:id="1452" w:author="Jeff" w:date="2021-06-20T21:10:00Z">
              <w:rPr>
                <w:color w:val="000000" w:themeColor="text1"/>
                <w:sz w:val="20"/>
                <w:szCs w:val="20"/>
                <w:highlight w:val="cyan"/>
                <w:shd w:val="clear" w:color="auto" w:fill="FFFFFF"/>
              </w:rPr>
            </w:rPrChange>
          </w:rPr>
          <w:t xml:space="preserve"> </w:t>
        </w:r>
        <w:r w:rsidR="00EC2AAC" w:rsidRPr="003C3CF6">
          <w:rPr>
            <w:color w:val="000000" w:themeColor="text1"/>
            <w:sz w:val="20"/>
            <w:szCs w:val="20"/>
            <w:shd w:val="clear" w:color="auto" w:fill="FFFFFF"/>
          </w:rPr>
          <w:t>https://doi.org/10.1016/j.foreco.2012.11.007</w:t>
        </w:r>
      </w:ins>
    </w:p>
    <w:p w14:paraId="18F66C93" w14:textId="2F655EC1" w:rsidR="00CB4700" w:rsidRPr="003C3CF6" w:rsidRDefault="00CB4700" w:rsidP="002526C4">
      <w:pPr>
        <w:tabs>
          <w:tab w:val="left" w:pos="360"/>
        </w:tabs>
        <w:ind w:left="360" w:hanging="360"/>
        <w:rPr>
          <w:color w:val="000000" w:themeColor="text1"/>
          <w:sz w:val="20"/>
          <w:szCs w:val="20"/>
          <w:shd w:val="clear" w:color="auto" w:fill="FFFFFF"/>
          <w:rPrChange w:id="1453" w:author="Jeff" w:date="2021-06-20T21:10:00Z">
            <w:rPr>
              <w:color w:val="000000" w:themeColor="text1"/>
              <w:sz w:val="20"/>
              <w:szCs w:val="20"/>
              <w:highlight w:val="cyan"/>
              <w:shd w:val="clear" w:color="auto" w:fill="FFFFFF"/>
            </w:rPr>
          </w:rPrChange>
        </w:rPr>
      </w:pPr>
      <w:proofErr w:type="spellStart"/>
      <w:r w:rsidRPr="003C3CF6">
        <w:rPr>
          <w:color w:val="222222"/>
          <w:sz w:val="20"/>
          <w:szCs w:val="20"/>
          <w:shd w:val="clear" w:color="auto" w:fill="FFFFFF"/>
          <w:rPrChange w:id="1454" w:author="Jeff" w:date="2021-06-20T21:10:00Z">
            <w:rPr>
              <w:color w:val="222222"/>
              <w:sz w:val="20"/>
              <w:szCs w:val="20"/>
              <w:highlight w:val="cyan"/>
              <w:shd w:val="clear" w:color="auto" w:fill="FFFFFF"/>
            </w:rPr>
          </w:rPrChange>
        </w:rPr>
        <w:t>Conkey</w:t>
      </w:r>
      <w:proofErr w:type="spellEnd"/>
      <w:r w:rsidRPr="003C3CF6">
        <w:rPr>
          <w:color w:val="222222"/>
          <w:sz w:val="20"/>
          <w:szCs w:val="20"/>
          <w:shd w:val="clear" w:color="auto" w:fill="FFFFFF"/>
          <w:rPrChange w:id="1455" w:author="Jeff" w:date="2021-06-20T21:10:00Z">
            <w:rPr>
              <w:color w:val="222222"/>
              <w:sz w:val="20"/>
              <w:szCs w:val="20"/>
              <w:highlight w:val="cyan"/>
              <w:shd w:val="clear" w:color="auto" w:fill="FFFFFF"/>
            </w:rPr>
          </w:rPrChange>
        </w:rPr>
        <w:t xml:space="preserve">, </w:t>
      </w:r>
      <w:proofErr w:type="gramStart"/>
      <w:r w:rsidRPr="003C3CF6">
        <w:rPr>
          <w:color w:val="222222"/>
          <w:sz w:val="20"/>
          <w:szCs w:val="20"/>
          <w:shd w:val="clear" w:color="auto" w:fill="FFFFFF"/>
          <w:rPrChange w:id="1456" w:author="Jeff" w:date="2021-06-20T21:10:00Z">
            <w:rPr>
              <w:color w:val="222222"/>
              <w:sz w:val="20"/>
              <w:szCs w:val="20"/>
              <w:highlight w:val="cyan"/>
              <w:shd w:val="clear" w:color="auto" w:fill="FFFFFF"/>
            </w:rPr>
          </w:rPrChange>
        </w:rPr>
        <w:t>L. ,</w:t>
      </w:r>
      <w:proofErr w:type="gramEnd"/>
      <w:r w:rsidRPr="003C3CF6">
        <w:rPr>
          <w:color w:val="222222"/>
          <w:sz w:val="20"/>
          <w:szCs w:val="20"/>
          <w:shd w:val="clear" w:color="auto" w:fill="FFFFFF"/>
          <w:rPrChange w:id="1457" w:author="Jeff" w:date="2021-06-20T21:10:00Z">
            <w:rPr>
              <w:color w:val="222222"/>
              <w:sz w:val="20"/>
              <w:szCs w:val="20"/>
              <w:highlight w:val="cyan"/>
              <w:shd w:val="clear" w:color="auto" w:fill="FFFFFF"/>
            </w:rPr>
          </w:rPrChange>
        </w:rPr>
        <w:t xml:space="preserve"> </w:t>
      </w:r>
      <w:proofErr w:type="spellStart"/>
      <w:r w:rsidRPr="003C3CF6">
        <w:rPr>
          <w:color w:val="222222"/>
          <w:sz w:val="20"/>
          <w:szCs w:val="20"/>
          <w:shd w:val="clear" w:color="auto" w:fill="FFFFFF"/>
          <w:rPrChange w:id="1458" w:author="Jeff" w:date="2021-06-20T21:10:00Z">
            <w:rPr>
              <w:color w:val="222222"/>
              <w:sz w:val="20"/>
              <w:szCs w:val="20"/>
              <w:highlight w:val="cyan"/>
              <w:shd w:val="clear" w:color="auto" w:fill="FFFFFF"/>
            </w:rPr>
          </w:rPrChange>
        </w:rPr>
        <w:t>Keifer</w:t>
      </w:r>
      <w:proofErr w:type="spellEnd"/>
      <w:r w:rsidRPr="003C3CF6">
        <w:rPr>
          <w:color w:val="222222"/>
          <w:sz w:val="20"/>
          <w:szCs w:val="20"/>
          <w:shd w:val="clear" w:color="auto" w:fill="FFFFFF"/>
          <w:rPrChange w:id="1459" w:author="Jeff" w:date="2021-06-20T21:10:00Z">
            <w:rPr>
              <w:color w:val="222222"/>
              <w:sz w:val="20"/>
              <w:szCs w:val="20"/>
              <w:highlight w:val="cyan"/>
              <w:shd w:val="clear" w:color="auto" w:fill="FFFFFF"/>
            </w:rPr>
          </w:rPrChange>
        </w:rPr>
        <w:t>, M., and Lloyd, A. (1995). Disjunct jack pine (Pinus banksiana Lamb.) structure and dynamics, Acadia National Park, Maine. </w:t>
      </w:r>
      <w:proofErr w:type="spellStart"/>
      <w:r w:rsidRPr="003C3CF6">
        <w:rPr>
          <w:i/>
          <w:iCs/>
          <w:color w:val="222222"/>
          <w:sz w:val="20"/>
          <w:szCs w:val="20"/>
          <w:shd w:val="clear" w:color="auto" w:fill="FFFFFF"/>
          <w:rPrChange w:id="1460" w:author="Jeff" w:date="2021-06-20T21:10:00Z">
            <w:rPr>
              <w:i/>
              <w:iCs/>
              <w:color w:val="222222"/>
              <w:sz w:val="20"/>
              <w:szCs w:val="20"/>
              <w:highlight w:val="cyan"/>
              <w:shd w:val="clear" w:color="auto" w:fill="FFFFFF"/>
            </w:rPr>
          </w:rPrChange>
        </w:rPr>
        <w:t>Ecoscience</w:t>
      </w:r>
      <w:proofErr w:type="spellEnd"/>
      <w:r w:rsidRPr="003C3CF6">
        <w:rPr>
          <w:color w:val="222222"/>
          <w:sz w:val="20"/>
          <w:szCs w:val="20"/>
          <w:shd w:val="clear" w:color="auto" w:fill="FFFFFF"/>
          <w:rPrChange w:id="1461" w:author="Jeff" w:date="2021-06-20T21:10:00Z">
            <w:rPr>
              <w:color w:val="222222"/>
              <w:sz w:val="20"/>
              <w:szCs w:val="20"/>
              <w:highlight w:val="cyan"/>
              <w:shd w:val="clear" w:color="auto" w:fill="FFFFFF"/>
            </w:rPr>
          </w:rPrChange>
        </w:rPr>
        <w:t>, </w:t>
      </w:r>
      <w:r w:rsidRPr="003C3CF6">
        <w:rPr>
          <w:i/>
          <w:iCs/>
          <w:color w:val="222222"/>
          <w:sz w:val="20"/>
          <w:szCs w:val="20"/>
          <w:shd w:val="clear" w:color="auto" w:fill="FFFFFF"/>
          <w:rPrChange w:id="1462" w:author="Jeff" w:date="2021-06-20T21:10:00Z">
            <w:rPr>
              <w:i/>
              <w:iCs/>
              <w:color w:val="222222"/>
              <w:sz w:val="20"/>
              <w:szCs w:val="20"/>
              <w:highlight w:val="cyan"/>
              <w:shd w:val="clear" w:color="auto" w:fill="FFFFFF"/>
            </w:rPr>
          </w:rPrChange>
        </w:rPr>
        <w:t>2</w:t>
      </w:r>
      <w:r w:rsidRPr="003C3CF6">
        <w:rPr>
          <w:color w:val="222222"/>
          <w:sz w:val="20"/>
          <w:szCs w:val="20"/>
          <w:shd w:val="clear" w:color="auto" w:fill="FFFFFF"/>
          <w:rPrChange w:id="1463" w:author="Jeff" w:date="2021-06-20T21:10:00Z">
            <w:rPr>
              <w:color w:val="222222"/>
              <w:sz w:val="20"/>
              <w:szCs w:val="20"/>
              <w:highlight w:val="cyan"/>
              <w:shd w:val="clear" w:color="auto" w:fill="FFFFFF"/>
            </w:rPr>
          </w:rPrChange>
        </w:rPr>
        <w:t>(2), 168-176.</w:t>
      </w:r>
      <w:ins w:id="1464" w:author="Jeff" w:date="2021-06-20T20:59:00Z">
        <w:r w:rsidR="00EC2AAC" w:rsidRPr="003C3CF6">
          <w:t xml:space="preserve"> </w:t>
        </w:r>
        <w:r w:rsidR="00EC2AAC" w:rsidRPr="0036390B">
          <w:rPr>
            <w:color w:val="222222"/>
            <w:sz w:val="20"/>
            <w:szCs w:val="20"/>
            <w:shd w:val="clear" w:color="auto" w:fill="FFFFFF"/>
          </w:rPr>
          <w:t>doi.org/10.1080/11956860.1995.11682281</w:t>
        </w:r>
      </w:ins>
    </w:p>
    <w:p w14:paraId="72818465" w14:textId="083B6981" w:rsidR="007811EC" w:rsidRPr="003C3CF6" w:rsidRDefault="00AE173C" w:rsidP="007811EC">
      <w:pPr>
        <w:tabs>
          <w:tab w:val="left" w:pos="450"/>
        </w:tabs>
        <w:ind w:left="350" w:hanging="350"/>
        <w:rPr>
          <w:color w:val="000000" w:themeColor="text1"/>
          <w:sz w:val="20"/>
          <w:szCs w:val="20"/>
          <w:shd w:val="clear" w:color="auto" w:fill="FFFFFF"/>
          <w:rPrChange w:id="1465" w:author="Jeff" w:date="2021-06-20T21:10:00Z">
            <w:rPr>
              <w:color w:val="000000" w:themeColor="text1"/>
              <w:sz w:val="20"/>
              <w:szCs w:val="20"/>
              <w:highlight w:val="cyan"/>
              <w:shd w:val="clear" w:color="auto" w:fill="FFFFFF"/>
            </w:rPr>
          </w:rPrChange>
        </w:rPr>
      </w:pPr>
      <w:r w:rsidRPr="003C3CF6">
        <w:rPr>
          <w:color w:val="000000" w:themeColor="text1"/>
          <w:sz w:val="20"/>
          <w:szCs w:val="20"/>
          <w:shd w:val="clear" w:color="auto" w:fill="FFFFFF"/>
          <w:rPrChange w:id="1466" w:author="Jeff" w:date="2021-06-20T21:10:00Z">
            <w:rPr>
              <w:color w:val="000000" w:themeColor="text1"/>
              <w:sz w:val="20"/>
              <w:szCs w:val="20"/>
              <w:highlight w:val="cyan"/>
              <w:shd w:val="clear" w:color="auto" w:fill="FFFFFF"/>
            </w:rPr>
          </w:rPrChange>
        </w:rPr>
        <w:t xml:space="preserve">Connell, J. and </w:t>
      </w:r>
      <w:proofErr w:type="spellStart"/>
      <w:r w:rsidRPr="003C3CF6">
        <w:rPr>
          <w:color w:val="000000" w:themeColor="text1"/>
          <w:sz w:val="20"/>
          <w:szCs w:val="20"/>
          <w:shd w:val="clear" w:color="auto" w:fill="FFFFFF"/>
          <w:rPrChange w:id="1467" w:author="Jeff" w:date="2021-06-20T21:10:00Z">
            <w:rPr>
              <w:color w:val="000000" w:themeColor="text1"/>
              <w:sz w:val="20"/>
              <w:szCs w:val="20"/>
              <w:highlight w:val="cyan"/>
              <w:shd w:val="clear" w:color="auto" w:fill="FFFFFF"/>
            </w:rPr>
          </w:rPrChange>
        </w:rPr>
        <w:t>Slatyer</w:t>
      </w:r>
      <w:proofErr w:type="spellEnd"/>
      <w:r w:rsidRPr="003C3CF6">
        <w:rPr>
          <w:color w:val="000000" w:themeColor="text1"/>
          <w:sz w:val="20"/>
          <w:szCs w:val="20"/>
          <w:shd w:val="clear" w:color="auto" w:fill="FFFFFF"/>
          <w:rPrChange w:id="1468" w:author="Jeff" w:date="2021-06-20T21:10:00Z">
            <w:rPr>
              <w:color w:val="000000" w:themeColor="text1"/>
              <w:sz w:val="20"/>
              <w:szCs w:val="20"/>
              <w:highlight w:val="cyan"/>
              <w:shd w:val="clear" w:color="auto" w:fill="FFFFFF"/>
            </w:rPr>
          </w:rPrChange>
        </w:rPr>
        <w:t xml:space="preserve">, R. (1977). Mechanisms of succession in natural communities and their role in community stability and organization. </w:t>
      </w:r>
      <w:r w:rsidRPr="003C3CF6">
        <w:rPr>
          <w:i/>
          <w:iCs/>
          <w:color w:val="000000" w:themeColor="text1"/>
          <w:sz w:val="20"/>
          <w:szCs w:val="20"/>
          <w:rPrChange w:id="1469" w:author="Jeff" w:date="2021-06-20T21:10:00Z">
            <w:rPr>
              <w:i/>
              <w:iCs/>
              <w:color w:val="000000" w:themeColor="text1"/>
              <w:sz w:val="20"/>
              <w:szCs w:val="20"/>
              <w:highlight w:val="cyan"/>
            </w:rPr>
          </w:rPrChange>
        </w:rPr>
        <w:t>The American Naturalist</w:t>
      </w:r>
      <w:r w:rsidRPr="003C3CF6">
        <w:rPr>
          <w:color w:val="000000" w:themeColor="text1"/>
          <w:sz w:val="20"/>
          <w:szCs w:val="20"/>
          <w:shd w:val="clear" w:color="auto" w:fill="FFFFFF"/>
          <w:rPrChange w:id="1470" w:author="Jeff" w:date="2021-06-20T21:10:00Z">
            <w:rPr>
              <w:color w:val="000000" w:themeColor="text1"/>
              <w:sz w:val="20"/>
              <w:szCs w:val="20"/>
              <w:highlight w:val="cyan"/>
              <w:shd w:val="clear" w:color="auto" w:fill="FFFFFF"/>
            </w:rPr>
          </w:rPrChange>
        </w:rPr>
        <w:t xml:space="preserve">, </w:t>
      </w:r>
      <w:r w:rsidRPr="003C3CF6">
        <w:rPr>
          <w:i/>
          <w:iCs/>
          <w:color w:val="000000" w:themeColor="text1"/>
          <w:sz w:val="20"/>
          <w:szCs w:val="20"/>
          <w:rPrChange w:id="1471" w:author="Jeff" w:date="2021-06-20T21:10:00Z">
            <w:rPr>
              <w:i/>
              <w:iCs/>
              <w:color w:val="000000" w:themeColor="text1"/>
              <w:sz w:val="20"/>
              <w:szCs w:val="20"/>
              <w:highlight w:val="cyan"/>
            </w:rPr>
          </w:rPrChange>
        </w:rPr>
        <w:t>111</w:t>
      </w:r>
      <w:r w:rsidRPr="003C3CF6">
        <w:rPr>
          <w:color w:val="000000" w:themeColor="text1"/>
          <w:sz w:val="20"/>
          <w:szCs w:val="20"/>
          <w:shd w:val="clear" w:color="auto" w:fill="FFFFFF"/>
          <w:rPrChange w:id="1472" w:author="Jeff" w:date="2021-06-20T21:10:00Z">
            <w:rPr>
              <w:color w:val="000000" w:themeColor="text1"/>
              <w:sz w:val="20"/>
              <w:szCs w:val="20"/>
              <w:highlight w:val="cyan"/>
              <w:shd w:val="clear" w:color="auto" w:fill="FFFFFF"/>
            </w:rPr>
          </w:rPrChange>
        </w:rPr>
        <w:t>(982), 1119-1144.</w:t>
      </w:r>
      <w:ins w:id="1473" w:author="Jeff" w:date="2021-06-20T21:01:00Z">
        <w:r w:rsidR="003C3CF6" w:rsidRPr="003C3CF6">
          <w:t xml:space="preserve"> </w:t>
        </w:r>
        <w:r w:rsidR="003C3CF6" w:rsidRPr="0036390B">
          <w:rPr>
            <w:color w:val="000000" w:themeColor="text1"/>
            <w:sz w:val="20"/>
            <w:szCs w:val="20"/>
            <w:shd w:val="clear" w:color="auto" w:fill="FFFFFF"/>
          </w:rPr>
          <w:t>doi.org/10.1086/283241</w:t>
        </w:r>
      </w:ins>
    </w:p>
    <w:p w14:paraId="2A385F46" w14:textId="3F739D71" w:rsidR="007811EC" w:rsidRPr="0036390B" w:rsidRDefault="007811EC" w:rsidP="007811EC">
      <w:pPr>
        <w:tabs>
          <w:tab w:val="left" w:pos="450"/>
        </w:tabs>
        <w:ind w:left="350" w:hanging="350"/>
        <w:rPr>
          <w:color w:val="000000" w:themeColor="text1"/>
          <w:sz w:val="20"/>
          <w:szCs w:val="20"/>
          <w:shd w:val="clear" w:color="auto" w:fill="FFFFFF"/>
        </w:rPr>
      </w:pPr>
      <w:proofErr w:type="spellStart"/>
      <w:r w:rsidRPr="003C3CF6">
        <w:rPr>
          <w:color w:val="000000" w:themeColor="text1"/>
          <w:sz w:val="20"/>
          <w:szCs w:val="20"/>
          <w:shd w:val="clear" w:color="auto" w:fill="FFFFFF"/>
          <w:rPrChange w:id="1474" w:author="Jeff" w:date="2021-06-20T21:10:00Z">
            <w:rPr>
              <w:color w:val="000000" w:themeColor="text1"/>
              <w:sz w:val="20"/>
              <w:szCs w:val="20"/>
              <w:highlight w:val="cyan"/>
              <w:shd w:val="clear" w:color="auto" w:fill="FFFFFF"/>
            </w:rPr>
          </w:rPrChange>
        </w:rPr>
        <w:lastRenderedPageBreak/>
        <w:t>Copenheaver</w:t>
      </w:r>
      <w:proofErr w:type="spellEnd"/>
      <w:r w:rsidRPr="003C3CF6">
        <w:rPr>
          <w:color w:val="000000" w:themeColor="text1"/>
          <w:sz w:val="20"/>
          <w:szCs w:val="20"/>
          <w:shd w:val="clear" w:color="auto" w:fill="FFFFFF"/>
          <w:rPrChange w:id="1475" w:author="Jeff" w:date="2021-06-20T21:10:00Z">
            <w:rPr>
              <w:color w:val="000000" w:themeColor="text1"/>
              <w:sz w:val="20"/>
              <w:szCs w:val="20"/>
              <w:highlight w:val="cyan"/>
              <w:shd w:val="clear" w:color="auto" w:fill="FFFFFF"/>
            </w:rPr>
          </w:rPrChange>
        </w:rPr>
        <w:t>, C., White, A. and Patterson, W., III (2000). Vegetation development in a southern Maine pitch pine-scrub oak barren. </w:t>
      </w:r>
      <w:r w:rsidRPr="003C3CF6">
        <w:rPr>
          <w:i/>
          <w:iCs/>
          <w:color w:val="000000" w:themeColor="text1"/>
          <w:sz w:val="20"/>
          <w:szCs w:val="20"/>
          <w:shd w:val="clear" w:color="auto" w:fill="FFFFFF"/>
          <w:rPrChange w:id="1476" w:author="Jeff" w:date="2021-06-20T21:10:00Z">
            <w:rPr>
              <w:i/>
              <w:iCs/>
              <w:color w:val="000000" w:themeColor="text1"/>
              <w:sz w:val="20"/>
              <w:szCs w:val="20"/>
              <w:highlight w:val="cyan"/>
              <w:shd w:val="clear" w:color="auto" w:fill="FFFFFF"/>
            </w:rPr>
          </w:rPrChange>
        </w:rPr>
        <w:t>Journal of the Torrey Botanical Society</w:t>
      </w:r>
      <w:r w:rsidRPr="003C3CF6">
        <w:rPr>
          <w:color w:val="000000" w:themeColor="text1"/>
          <w:sz w:val="20"/>
          <w:szCs w:val="20"/>
          <w:shd w:val="clear" w:color="auto" w:fill="FFFFFF"/>
          <w:rPrChange w:id="1477" w:author="Jeff" w:date="2021-06-20T21:10:00Z">
            <w:rPr>
              <w:color w:val="000000" w:themeColor="text1"/>
              <w:sz w:val="20"/>
              <w:szCs w:val="20"/>
              <w:highlight w:val="cyan"/>
              <w:shd w:val="clear" w:color="auto" w:fill="FFFFFF"/>
            </w:rPr>
          </w:rPrChange>
        </w:rPr>
        <w:t>, 19-32.</w:t>
      </w:r>
      <w:ins w:id="1478" w:author="Jeff" w:date="2021-06-20T21:02:00Z">
        <w:r w:rsidR="003C3CF6" w:rsidRPr="003C3CF6">
          <w:t xml:space="preserve"> </w:t>
        </w:r>
        <w:r w:rsidR="003C3CF6" w:rsidRPr="0036390B">
          <w:rPr>
            <w:color w:val="000000" w:themeColor="text1"/>
            <w:sz w:val="20"/>
            <w:szCs w:val="20"/>
            <w:shd w:val="clear" w:color="auto" w:fill="FFFFFF"/>
          </w:rPr>
          <w:t>doi.org/10.2307/3088744</w:t>
        </w:r>
      </w:ins>
    </w:p>
    <w:p w14:paraId="266D3A16" w14:textId="5F26CEBE" w:rsidR="00AE173C" w:rsidRPr="001D61FC" w:rsidRDefault="00AE173C" w:rsidP="002526C4">
      <w:pPr>
        <w:tabs>
          <w:tab w:val="left" w:pos="450"/>
        </w:tabs>
        <w:ind w:left="350" w:hanging="350"/>
        <w:rPr>
          <w:color w:val="000000" w:themeColor="text1"/>
          <w:sz w:val="20"/>
          <w:szCs w:val="20"/>
          <w:shd w:val="clear" w:color="auto" w:fill="FEFEFE"/>
        </w:rPr>
      </w:pPr>
      <w:r w:rsidRPr="0036390B">
        <w:rPr>
          <w:color w:val="000000" w:themeColor="text1"/>
          <w:sz w:val="20"/>
          <w:szCs w:val="20"/>
          <w:shd w:val="clear" w:color="auto" w:fill="FEFEFE"/>
        </w:rPr>
        <w:t xml:space="preserve">Coulson, R. and </w:t>
      </w:r>
      <w:proofErr w:type="spellStart"/>
      <w:r w:rsidRPr="0036390B">
        <w:rPr>
          <w:color w:val="000000" w:themeColor="text1"/>
          <w:sz w:val="20"/>
          <w:szCs w:val="20"/>
          <w:shd w:val="clear" w:color="auto" w:fill="FEFEFE"/>
        </w:rPr>
        <w:t>Klepzig</w:t>
      </w:r>
      <w:proofErr w:type="spellEnd"/>
      <w:r w:rsidRPr="0036390B">
        <w:rPr>
          <w:color w:val="000000" w:themeColor="text1"/>
          <w:sz w:val="20"/>
          <w:szCs w:val="20"/>
          <w:shd w:val="clear" w:color="auto" w:fill="FEFEFE"/>
        </w:rPr>
        <w:t>, K. (2011). Southern Pine Beetle II. Gen. Tech. Rep. SRS-140. Asheville, NC: U.S. Department of Agriculture Forest Service, Southern Research Stati</w:t>
      </w:r>
      <w:r w:rsidRPr="001D61FC">
        <w:rPr>
          <w:color w:val="000000" w:themeColor="text1"/>
          <w:sz w:val="20"/>
          <w:szCs w:val="20"/>
          <w:shd w:val="clear" w:color="auto" w:fill="FEFEFE"/>
        </w:rPr>
        <w:t>on. 153-160.</w:t>
      </w:r>
      <w:ins w:id="1479" w:author="Jeff" w:date="2021-06-20T21:04:00Z">
        <w:r w:rsidR="003C3CF6" w:rsidRPr="001D61FC">
          <w:t xml:space="preserve"> </w:t>
        </w:r>
        <w:r w:rsidR="003C3CF6" w:rsidRPr="001D61FC">
          <w:rPr>
            <w:color w:val="000000" w:themeColor="text1"/>
            <w:sz w:val="20"/>
            <w:szCs w:val="20"/>
            <w:shd w:val="clear" w:color="auto" w:fill="FEFEFE"/>
          </w:rPr>
          <w:t>doi.org/10.2737/SRS-GTR-140</w:t>
        </w:r>
      </w:ins>
    </w:p>
    <w:p w14:paraId="4E705310" w14:textId="1A150C97" w:rsidR="00470A6B" w:rsidRPr="004320E4" w:rsidRDefault="00470A6B" w:rsidP="002526C4">
      <w:pPr>
        <w:tabs>
          <w:tab w:val="left" w:pos="450"/>
        </w:tabs>
        <w:ind w:left="350" w:hanging="350"/>
        <w:rPr>
          <w:color w:val="000000" w:themeColor="text1"/>
          <w:sz w:val="20"/>
          <w:szCs w:val="20"/>
          <w:shd w:val="clear" w:color="auto" w:fill="FCFCFC"/>
        </w:rPr>
      </w:pPr>
      <w:proofErr w:type="spellStart"/>
      <w:r w:rsidRPr="003C3CF6">
        <w:rPr>
          <w:color w:val="000000" w:themeColor="text1"/>
          <w:sz w:val="20"/>
          <w:szCs w:val="20"/>
          <w:shd w:val="clear" w:color="auto" w:fill="FCFCFC"/>
          <w:rPrChange w:id="1480" w:author="Jeff" w:date="2021-06-20T21:10:00Z">
            <w:rPr>
              <w:color w:val="000000" w:themeColor="text1"/>
              <w:sz w:val="20"/>
              <w:szCs w:val="20"/>
              <w:highlight w:val="cyan"/>
              <w:shd w:val="clear" w:color="auto" w:fill="FCFCFC"/>
            </w:rPr>
          </w:rPrChange>
        </w:rPr>
        <w:t>Crutzen</w:t>
      </w:r>
      <w:proofErr w:type="spellEnd"/>
      <w:r w:rsidRPr="003C3CF6">
        <w:rPr>
          <w:color w:val="000000" w:themeColor="text1"/>
          <w:sz w:val="20"/>
          <w:szCs w:val="20"/>
          <w:shd w:val="clear" w:color="auto" w:fill="FCFCFC"/>
          <w:rPrChange w:id="1481" w:author="Jeff" w:date="2021-06-20T21:10:00Z">
            <w:rPr>
              <w:color w:val="000000" w:themeColor="text1"/>
              <w:sz w:val="20"/>
              <w:szCs w:val="20"/>
              <w:highlight w:val="cyan"/>
              <w:shd w:val="clear" w:color="auto" w:fill="FCFCFC"/>
            </w:rPr>
          </w:rPrChange>
        </w:rPr>
        <w:t>, P</w:t>
      </w:r>
      <w:r w:rsidR="00F113B5" w:rsidRPr="003C3CF6">
        <w:rPr>
          <w:color w:val="000000" w:themeColor="text1"/>
          <w:sz w:val="20"/>
          <w:szCs w:val="20"/>
          <w:shd w:val="clear" w:color="auto" w:fill="FCFCFC"/>
          <w:rPrChange w:id="1482" w:author="Jeff" w:date="2021-06-20T21:10:00Z">
            <w:rPr>
              <w:color w:val="000000" w:themeColor="text1"/>
              <w:sz w:val="20"/>
              <w:szCs w:val="20"/>
              <w:highlight w:val="cyan"/>
              <w:shd w:val="clear" w:color="auto" w:fill="FCFCFC"/>
            </w:rPr>
          </w:rPrChange>
        </w:rPr>
        <w:t>.</w:t>
      </w:r>
      <w:r w:rsidRPr="003C3CF6">
        <w:rPr>
          <w:color w:val="000000" w:themeColor="text1"/>
          <w:sz w:val="20"/>
          <w:szCs w:val="20"/>
          <w:shd w:val="clear" w:color="auto" w:fill="FCFCFC"/>
          <w:rPrChange w:id="1483" w:author="Jeff" w:date="2021-06-20T21:10:00Z">
            <w:rPr>
              <w:color w:val="000000" w:themeColor="text1"/>
              <w:sz w:val="20"/>
              <w:szCs w:val="20"/>
              <w:highlight w:val="cyan"/>
              <w:shd w:val="clear" w:color="auto" w:fill="FCFCFC"/>
            </w:rPr>
          </w:rPrChange>
        </w:rPr>
        <w:t xml:space="preserve"> and E</w:t>
      </w:r>
      <w:r w:rsidR="00F113B5" w:rsidRPr="003C3CF6">
        <w:rPr>
          <w:color w:val="000000" w:themeColor="text1"/>
          <w:sz w:val="20"/>
          <w:szCs w:val="20"/>
          <w:shd w:val="clear" w:color="auto" w:fill="FCFCFC"/>
          <w:rPrChange w:id="1484" w:author="Jeff" w:date="2021-06-20T21:10:00Z">
            <w:rPr>
              <w:color w:val="000000" w:themeColor="text1"/>
              <w:sz w:val="20"/>
              <w:szCs w:val="20"/>
              <w:highlight w:val="cyan"/>
              <w:shd w:val="clear" w:color="auto" w:fill="FCFCFC"/>
            </w:rPr>
          </w:rPrChange>
        </w:rPr>
        <w:t xml:space="preserve">. </w:t>
      </w:r>
      <w:r w:rsidRPr="003C3CF6">
        <w:rPr>
          <w:color w:val="000000" w:themeColor="text1"/>
          <w:sz w:val="20"/>
          <w:szCs w:val="20"/>
          <w:shd w:val="clear" w:color="auto" w:fill="FCFCFC"/>
          <w:rPrChange w:id="1485" w:author="Jeff" w:date="2021-06-20T21:10:00Z">
            <w:rPr>
              <w:color w:val="000000" w:themeColor="text1"/>
              <w:sz w:val="20"/>
              <w:szCs w:val="20"/>
              <w:highlight w:val="cyan"/>
              <w:shd w:val="clear" w:color="auto" w:fill="FCFCFC"/>
            </w:rPr>
          </w:rPrChange>
        </w:rPr>
        <w:t>Stoermer 2000. The “Anthropocene.” </w:t>
      </w:r>
      <w:r w:rsidRPr="003C3CF6">
        <w:rPr>
          <w:i/>
          <w:iCs/>
          <w:color w:val="000000" w:themeColor="text1"/>
          <w:sz w:val="20"/>
          <w:szCs w:val="20"/>
          <w:shd w:val="clear" w:color="auto" w:fill="FCFCFC"/>
          <w:rPrChange w:id="1486" w:author="Jeff" w:date="2021-06-20T21:10:00Z">
            <w:rPr>
              <w:i/>
              <w:iCs/>
              <w:color w:val="000000" w:themeColor="text1"/>
              <w:sz w:val="20"/>
              <w:szCs w:val="20"/>
              <w:highlight w:val="cyan"/>
              <w:shd w:val="clear" w:color="auto" w:fill="FCFCFC"/>
            </w:rPr>
          </w:rPrChange>
        </w:rPr>
        <w:t>Global Change Newsletter</w:t>
      </w:r>
      <w:r w:rsidRPr="003C3CF6">
        <w:rPr>
          <w:color w:val="000000" w:themeColor="text1"/>
          <w:sz w:val="20"/>
          <w:szCs w:val="20"/>
          <w:shd w:val="clear" w:color="auto" w:fill="FCFCFC"/>
          <w:rPrChange w:id="1487" w:author="Jeff" w:date="2021-06-20T21:10:00Z">
            <w:rPr>
              <w:color w:val="000000" w:themeColor="text1"/>
              <w:sz w:val="20"/>
              <w:szCs w:val="20"/>
              <w:highlight w:val="cyan"/>
              <w:shd w:val="clear" w:color="auto" w:fill="FCFCFC"/>
            </w:rPr>
          </w:rPrChange>
        </w:rPr>
        <w:t> (41): 17–18.</w:t>
      </w:r>
      <w:ins w:id="1488" w:author="Jeff" w:date="2021-06-20T21:08:00Z">
        <w:r w:rsidR="003C3CF6" w:rsidRPr="003C3CF6">
          <w:t xml:space="preserve"> </w:t>
        </w:r>
        <w:r w:rsidR="003C3CF6" w:rsidRPr="003C3CF6">
          <w:rPr>
            <w:color w:val="000000" w:themeColor="text1"/>
            <w:sz w:val="20"/>
            <w:szCs w:val="20"/>
            <w:shd w:val="clear" w:color="auto" w:fill="FCFCFC"/>
          </w:rPr>
          <w:t>doi.org/10.12987/9780300188479-041</w:t>
        </w:r>
      </w:ins>
    </w:p>
    <w:p w14:paraId="011EEB2E" w14:textId="6037F78B" w:rsidR="003D250E" w:rsidRPr="0036390B" w:rsidDel="003C3CF6" w:rsidRDefault="003D250E" w:rsidP="002526C4">
      <w:pPr>
        <w:tabs>
          <w:tab w:val="left" w:pos="450"/>
        </w:tabs>
        <w:ind w:left="350" w:hanging="350"/>
        <w:rPr>
          <w:del w:id="1489" w:author="Jeff" w:date="2021-06-20T21:09:00Z"/>
          <w:color w:val="222222"/>
          <w:sz w:val="20"/>
          <w:szCs w:val="20"/>
          <w:shd w:val="clear" w:color="auto" w:fill="FFFFFF"/>
          <w:rPrChange w:id="1490" w:author="Jeff" w:date="2021-06-20T21:12:00Z">
            <w:rPr>
              <w:del w:id="1491" w:author="Jeff" w:date="2021-06-20T21:09:00Z"/>
              <w:color w:val="222222"/>
              <w:sz w:val="20"/>
              <w:szCs w:val="20"/>
              <w:highlight w:val="cyan"/>
              <w:shd w:val="clear" w:color="auto" w:fill="FFFFFF"/>
            </w:rPr>
          </w:rPrChange>
        </w:rPr>
      </w:pPr>
      <w:del w:id="1492" w:author="Jeff" w:date="2021-06-20T21:09:00Z">
        <w:r w:rsidRPr="0036390B" w:rsidDel="003C3CF6">
          <w:rPr>
            <w:color w:val="222222"/>
            <w:sz w:val="20"/>
            <w:szCs w:val="20"/>
            <w:shd w:val="clear" w:color="auto" w:fill="FFFFFF"/>
            <w:rPrChange w:id="1493" w:author="Jeff" w:date="2021-06-20T21:12:00Z">
              <w:rPr>
                <w:color w:val="222222"/>
                <w:sz w:val="20"/>
                <w:szCs w:val="20"/>
                <w:highlight w:val="cyan"/>
                <w:shd w:val="clear" w:color="auto" w:fill="FFFFFF"/>
              </w:rPr>
            </w:rPrChange>
          </w:rPr>
          <w:delText>Cumming, J., &amp; Weinstein, L. (1990). Aluminum-mycorrhizal interactions in the physiology of pitch pine seedlings. </w:delText>
        </w:r>
        <w:r w:rsidRPr="0036390B" w:rsidDel="003C3CF6">
          <w:rPr>
            <w:i/>
            <w:iCs/>
            <w:color w:val="222222"/>
            <w:sz w:val="20"/>
            <w:szCs w:val="20"/>
            <w:shd w:val="clear" w:color="auto" w:fill="FFFFFF"/>
            <w:rPrChange w:id="1494" w:author="Jeff" w:date="2021-06-20T21:12:00Z">
              <w:rPr>
                <w:i/>
                <w:iCs/>
                <w:color w:val="222222"/>
                <w:sz w:val="20"/>
                <w:szCs w:val="20"/>
                <w:highlight w:val="cyan"/>
                <w:shd w:val="clear" w:color="auto" w:fill="FFFFFF"/>
              </w:rPr>
            </w:rPrChange>
          </w:rPr>
          <w:delText>Plant and Soil</w:delText>
        </w:r>
        <w:r w:rsidRPr="0036390B" w:rsidDel="003C3CF6">
          <w:rPr>
            <w:color w:val="222222"/>
            <w:sz w:val="20"/>
            <w:szCs w:val="20"/>
            <w:shd w:val="clear" w:color="auto" w:fill="FFFFFF"/>
            <w:rPrChange w:id="1495" w:author="Jeff" w:date="2021-06-20T21:12:00Z">
              <w:rPr>
                <w:color w:val="222222"/>
                <w:sz w:val="20"/>
                <w:szCs w:val="20"/>
                <w:highlight w:val="cyan"/>
                <w:shd w:val="clear" w:color="auto" w:fill="FFFFFF"/>
              </w:rPr>
            </w:rPrChange>
          </w:rPr>
          <w:delText>, </w:delText>
        </w:r>
        <w:r w:rsidRPr="0036390B" w:rsidDel="003C3CF6">
          <w:rPr>
            <w:i/>
            <w:iCs/>
            <w:color w:val="222222"/>
            <w:sz w:val="20"/>
            <w:szCs w:val="20"/>
            <w:shd w:val="clear" w:color="auto" w:fill="FFFFFF"/>
            <w:rPrChange w:id="1496" w:author="Jeff" w:date="2021-06-20T21:12:00Z">
              <w:rPr>
                <w:i/>
                <w:iCs/>
                <w:color w:val="222222"/>
                <w:sz w:val="20"/>
                <w:szCs w:val="20"/>
                <w:highlight w:val="cyan"/>
                <w:shd w:val="clear" w:color="auto" w:fill="FFFFFF"/>
              </w:rPr>
            </w:rPrChange>
          </w:rPr>
          <w:delText>125</w:delText>
        </w:r>
        <w:r w:rsidRPr="0036390B" w:rsidDel="003C3CF6">
          <w:rPr>
            <w:color w:val="222222"/>
            <w:sz w:val="20"/>
            <w:szCs w:val="20"/>
            <w:shd w:val="clear" w:color="auto" w:fill="FFFFFF"/>
            <w:rPrChange w:id="1497" w:author="Jeff" w:date="2021-06-20T21:12:00Z">
              <w:rPr>
                <w:color w:val="222222"/>
                <w:sz w:val="20"/>
                <w:szCs w:val="20"/>
                <w:highlight w:val="cyan"/>
                <w:shd w:val="clear" w:color="auto" w:fill="FFFFFF"/>
              </w:rPr>
            </w:rPrChange>
          </w:rPr>
          <w:delText>(1), 7-18.</w:delText>
        </w:r>
      </w:del>
    </w:p>
    <w:p w14:paraId="475A26F9" w14:textId="32B19801" w:rsidR="00AE173C" w:rsidRPr="0036390B" w:rsidRDefault="00AE173C" w:rsidP="002526C4">
      <w:pPr>
        <w:tabs>
          <w:tab w:val="left" w:pos="450"/>
        </w:tabs>
        <w:ind w:left="350" w:hanging="350"/>
        <w:rPr>
          <w:color w:val="000000" w:themeColor="text1"/>
          <w:sz w:val="20"/>
          <w:szCs w:val="20"/>
          <w:shd w:val="clear" w:color="auto" w:fill="FFFFFF"/>
          <w:rPrChange w:id="1498" w:author="Jeff" w:date="2021-06-20T21:12:00Z">
            <w:rPr>
              <w:color w:val="000000" w:themeColor="text1"/>
              <w:sz w:val="20"/>
              <w:szCs w:val="20"/>
              <w:highlight w:val="cyan"/>
              <w:shd w:val="clear" w:color="auto" w:fill="FFFFFF"/>
            </w:rPr>
          </w:rPrChange>
        </w:rPr>
      </w:pPr>
      <w:r w:rsidRPr="0036390B">
        <w:rPr>
          <w:color w:val="000000" w:themeColor="text1"/>
          <w:sz w:val="20"/>
          <w:szCs w:val="20"/>
          <w:rPrChange w:id="1499" w:author="Jeff" w:date="2021-06-20T21:12:00Z">
            <w:rPr>
              <w:color w:val="000000" w:themeColor="text1"/>
              <w:sz w:val="20"/>
              <w:szCs w:val="20"/>
              <w:highlight w:val="cyan"/>
            </w:rPr>
          </w:rPrChange>
        </w:rPr>
        <w:t xml:space="preserve">Day, M., </w:t>
      </w:r>
      <w:proofErr w:type="spellStart"/>
      <w:r w:rsidRPr="0036390B">
        <w:rPr>
          <w:color w:val="000000" w:themeColor="text1"/>
          <w:sz w:val="20"/>
          <w:szCs w:val="20"/>
          <w:rPrChange w:id="1500" w:author="Jeff" w:date="2021-06-20T21:12:00Z">
            <w:rPr>
              <w:color w:val="000000" w:themeColor="text1"/>
              <w:sz w:val="20"/>
              <w:szCs w:val="20"/>
              <w:highlight w:val="cyan"/>
            </w:rPr>
          </w:rPrChange>
        </w:rPr>
        <w:t>Schedlbauer</w:t>
      </w:r>
      <w:proofErr w:type="spellEnd"/>
      <w:r w:rsidRPr="0036390B">
        <w:rPr>
          <w:color w:val="000000" w:themeColor="text1"/>
          <w:sz w:val="20"/>
          <w:szCs w:val="20"/>
          <w:rPrChange w:id="1501" w:author="Jeff" w:date="2021-06-20T21:12:00Z">
            <w:rPr>
              <w:color w:val="000000" w:themeColor="text1"/>
              <w:sz w:val="20"/>
              <w:szCs w:val="20"/>
              <w:highlight w:val="cyan"/>
            </w:rPr>
          </w:rPrChange>
        </w:rPr>
        <w:t xml:space="preserve">, J., Livingston, Greenwood, M., White, M. </w:t>
      </w:r>
      <w:r w:rsidRPr="0036390B">
        <w:rPr>
          <w:color w:val="000000" w:themeColor="text1"/>
          <w:sz w:val="20"/>
          <w:szCs w:val="20"/>
          <w:shd w:val="clear" w:color="auto" w:fill="FFFFFF"/>
          <w:rPrChange w:id="1502" w:author="Jeff" w:date="2021-06-20T21:12:00Z">
            <w:rPr>
              <w:color w:val="000000" w:themeColor="text1"/>
              <w:sz w:val="20"/>
              <w:szCs w:val="20"/>
              <w:highlight w:val="cyan"/>
              <w:shd w:val="clear" w:color="auto" w:fill="FFFFFF"/>
            </w:rPr>
          </w:rPrChange>
        </w:rPr>
        <w:t>and Brissette, J. (2005). Influence of seedbed, light environment, and elevated night temperature on growth and carbon allocation in pitch pine (</w:t>
      </w:r>
      <w:r w:rsidRPr="0036390B">
        <w:rPr>
          <w:i/>
          <w:color w:val="000000" w:themeColor="text1"/>
          <w:sz w:val="20"/>
          <w:szCs w:val="20"/>
          <w:shd w:val="clear" w:color="auto" w:fill="FFFFFF"/>
          <w:rPrChange w:id="1503" w:author="Jeff" w:date="2021-06-20T21:12:00Z">
            <w:rPr>
              <w:i/>
              <w:color w:val="000000" w:themeColor="text1"/>
              <w:sz w:val="20"/>
              <w:szCs w:val="20"/>
              <w:highlight w:val="cyan"/>
              <w:shd w:val="clear" w:color="auto" w:fill="FFFFFF"/>
            </w:rPr>
          </w:rPrChange>
        </w:rPr>
        <w:t>Pinus rigida</w:t>
      </w:r>
      <w:r w:rsidRPr="0036390B">
        <w:rPr>
          <w:color w:val="000000" w:themeColor="text1"/>
          <w:sz w:val="20"/>
          <w:szCs w:val="20"/>
          <w:shd w:val="clear" w:color="auto" w:fill="FFFFFF"/>
          <w:rPrChange w:id="1504" w:author="Jeff" w:date="2021-06-20T21:12:00Z">
            <w:rPr>
              <w:color w:val="000000" w:themeColor="text1"/>
              <w:sz w:val="20"/>
              <w:szCs w:val="20"/>
              <w:highlight w:val="cyan"/>
              <w:shd w:val="clear" w:color="auto" w:fill="FFFFFF"/>
            </w:rPr>
          </w:rPrChange>
        </w:rPr>
        <w:t>) and jack pine (</w:t>
      </w:r>
      <w:r w:rsidRPr="0036390B">
        <w:rPr>
          <w:i/>
          <w:color w:val="000000" w:themeColor="text1"/>
          <w:sz w:val="20"/>
          <w:szCs w:val="20"/>
          <w:shd w:val="clear" w:color="auto" w:fill="FFFFFF"/>
          <w:rPrChange w:id="1505" w:author="Jeff" w:date="2021-06-20T21:12:00Z">
            <w:rPr>
              <w:i/>
              <w:color w:val="000000" w:themeColor="text1"/>
              <w:sz w:val="20"/>
              <w:szCs w:val="20"/>
              <w:highlight w:val="cyan"/>
              <w:shd w:val="clear" w:color="auto" w:fill="FFFFFF"/>
            </w:rPr>
          </w:rPrChange>
        </w:rPr>
        <w:t>Pinus banksiana</w:t>
      </w:r>
      <w:r w:rsidRPr="0036390B">
        <w:rPr>
          <w:color w:val="000000" w:themeColor="text1"/>
          <w:sz w:val="20"/>
          <w:szCs w:val="20"/>
          <w:shd w:val="clear" w:color="auto" w:fill="FFFFFF"/>
          <w:rPrChange w:id="1506" w:author="Jeff" w:date="2021-06-20T21:12:00Z">
            <w:rPr>
              <w:color w:val="000000" w:themeColor="text1"/>
              <w:sz w:val="20"/>
              <w:szCs w:val="20"/>
              <w:highlight w:val="cyan"/>
              <w:shd w:val="clear" w:color="auto" w:fill="FFFFFF"/>
            </w:rPr>
          </w:rPrChange>
        </w:rPr>
        <w:t>) seedlings. </w:t>
      </w:r>
      <w:r w:rsidRPr="0036390B">
        <w:rPr>
          <w:i/>
          <w:iCs/>
          <w:color w:val="000000" w:themeColor="text1"/>
          <w:sz w:val="20"/>
          <w:szCs w:val="20"/>
          <w:shd w:val="clear" w:color="auto" w:fill="FFFFFF"/>
          <w:rPrChange w:id="1507" w:author="Jeff" w:date="2021-06-20T21:12:00Z">
            <w:rPr>
              <w:i/>
              <w:iCs/>
              <w:color w:val="000000" w:themeColor="text1"/>
              <w:sz w:val="20"/>
              <w:szCs w:val="20"/>
              <w:highlight w:val="cyan"/>
              <w:shd w:val="clear" w:color="auto" w:fill="FFFFFF"/>
            </w:rPr>
          </w:rPrChange>
        </w:rPr>
        <w:t xml:space="preserve">For </w:t>
      </w:r>
      <w:proofErr w:type="spellStart"/>
      <w:r w:rsidRPr="0036390B">
        <w:rPr>
          <w:i/>
          <w:iCs/>
          <w:color w:val="000000" w:themeColor="text1"/>
          <w:sz w:val="20"/>
          <w:szCs w:val="20"/>
          <w:shd w:val="clear" w:color="auto" w:fill="FFFFFF"/>
          <w:rPrChange w:id="1508" w:author="Jeff" w:date="2021-06-20T21:12:00Z">
            <w:rPr>
              <w:i/>
              <w:iCs/>
              <w:color w:val="000000" w:themeColor="text1"/>
              <w:sz w:val="20"/>
              <w:szCs w:val="20"/>
              <w:highlight w:val="cyan"/>
              <w:shd w:val="clear" w:color="auto" w:fill="FFFFFF"/>
            </w:rPr>
          </w:rPrChange>
        </w:rPr>
        <w:t>Ecol</w:t>
      </w:r>
      <w:proofErr w:type="spellEnd"/>
      <w:r w:rsidRPr="0036390B">
        <w:rPr>
          <w:i/>
          <w:iCs/>
          <w:color w:val="000000" w:themeColor="text1"/>
          <w:sz w:val="20"/>
          <w:szCs w:val="20"/>
          <w:shd w:val="clear" w:color="auto" w:fill="FFFFFF"/>
          <w:rPrChange w:id="1509" w:author="Jeff" w:date="2021-06-20T21:12:00Z">
            <w:rPr>
              <w:i/>
              <w:iCs/>
              <w:color w:val="000000" w:themeColor="text1"/>
              <w:sz w:val="20"/>
              <w:szCs w:val="20"/>
              <w:highlight w:val="cyan"/>
              <w:shd w:val="clear" w:color="auto" w:fill="FFFFFF"/>
            </w:rPr>
          </w:rPrChange>
        </w:rPr>
        <w:t xml:space="preserve"> &amp; </w:t>
      </w:r>
      <w:proofErr w:type="spellStart"/>
      <w:r w:rsidRPr="0036390B">
        <w:rPr>
          <w:i/>
          <w:iCs/>
          <w:color w:val="000000" w:themeColor="text1"/>
          <w:sz w:val="20"/>
          <w:szCs w:val="20"/>
          <w:shd w:val="clear" w:color="auto" w:fill="FFFFFF"/>
          <w:rPrChange w:id="1510" w:author="Jeff" w:date="2021-06-20T21:12:00Z">
            <w:rPr>
              <w:i/>
              <w:iCs/>
              <w:color w:val="000000" w:themeColor="text1"/>
              <w:sz w:val="20"/>
              <w:szCs w:val="20"/>
              <w:highlight w:val="cyan"/>
              <w:shd w:val="clear" w:color="auto" w:fill="FFFFFF"/>
            </w:rPr>
          </w:rPrChange>
        </w:rPr>
        <w:t>Manag</w:t>
      </w:r>
      <w:proofErr w:type="spellEnd"/>
      <w:r w:rsidRPr="0036390B">
        <w:rPr>
          <w:color w:val="000000" w:themeColor="text1"/>
          <w:sz w:val="20"/>
          <w:szCs w:val="20"/>
          <w:shd w:val="clear" w:color="auto" w:fill="FFFFFF"/>
          <w:rPrChange w:id="1511" w:author="Jeff" w:date="2021-06-20T21:12: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1512" w:author="Jeff" w:date="2021-06-20T21:12:00Z">
            <w:rPr>
              <w:i/>
              <w:iCs/>
              <w:color w:val="000000" w:themeColor="text1"/>
              <w:sz w:val="20"/>
              <w:szCs w:val="20"/>
              <w:highlight w:val="cyan"/>
              <w:shd w:val="clear" w:color="auto" w:fill="FFFFFF"/>
            </w:rPr>
          </w:rPrChange>
        </w:rPr>
        <w:t>205</w:t>
      </w:r>
      <w:r w:rsidRPr="0036390B">
        <w:rPr>
          <w:color w:val="000000" w:themeColor="text1"/>
          <w:sz w:val="20"/>
          <w:szCs w:val="20"/>
          <w:shd w:val="clear" w:color="auto" w:fill="FFFFFF"/>
          <w:rPrChange w:id="1513" w:author="Jeff" w:date="2021-06-20T21:12:00Z">
            <w:rPr>
              <w:color w:val="000000" w:themeColor="text1"/>
              <w:sz w:val="20"/>
              <w:szCs w:val="20"/>
              <w:highlight w:val="cyan"/>
              <w:shd w:val="clear" w:color="auto" w:fill="FFFFFF"/>
            </w:rPr>
          </w:rPrChange>
        </w:rPr>
        <w:t>(1), 59-71.</w:t>
      </w:r>
      <w:ins w:id="1514" w:author="Jeff" w:date="2021-06-20T21:10:00Z">
        <w:r w:rsidR="003C3CF6" w:rsidRPr="0036390B">
          <w:rPr>
            <w:color w:val="000000" w:themeColor="text1"/>
            <w:sz w:val="20"/>
            <w:szCs w:val="20"/>
            <w:shd w:val="clear" w:color="auto" w:fill="FFFFFF"/>
            <w:rPrChange w:id="1515" w:author="Jeff" w:date="2021-06-20T21:12:00Z">
              <w:rPr>
                <w:color w:val="000000" w:themeColor="text1"/>
                <w:sz w:val="20"/>
                <w:szCs w:val="20"/>
                <w:highlight w:val="cyan"/>
                <w:shd w:val="clear" w:color="auto" w:fill="FFFFFF"/>
              </w:rPr>
            </w:rPrChange>
          </w:rPr>
          <w:t xml:space="preserve"> </w:t>
        </w:r>
        <w:r w:rsidR="003C3CF6" w:rsidRPr="0036390B">
          <w:rPr>
            <w:color w:val="000000" w:themeColor="text1"/>
            <w:sz w:val="20"/>
            <w:szCs w:val="20"/>
            <w:shd w:val="clear" w:color="auto" w:fill="FFFFFF"/>
          </w:rPr>
          <w:t>doi.org/10.1016/j.foreco.2004.10.004</w:t>
        </w:r>
      </w:ins>
    </w:p>
    <w:p w14:paraId="25685CCF" w14:textId="6E287F68" w:rsidR="004427E6" w:rsidRPr="0036390B" w:rsidRDefault="004427E6"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Change w:id="1516" w:author="Jeff" w:date="2021-06-20T21:12:00Z">
            <w:rPr>
              <w:color w:val="000000" w:themeColor="text1"/>
              <w:sz w:val="20"/>
              <w:szCs w:val="20"/>
              <w:highlight w:val="cyan"/>
              <w:shd w:val="clear" w:color="auto" w:fill="FFFFFF"/>
            </w:rPr>
          </w:rPrChange>
        </w:rPr>
      </w:pPr>
      <w:r w:rsidRPr="0036390B">
        <w:rPr>
          <w:color w:val="000000" w:themeColor="text1"/>
          <w:sz w:val="20"/>
          <w:szCs w:val="20"/>
          <w:shd w:val="clear" w:color="auto" w:fill="FFFFFF"/>
          <w:rPrChange w:id="1517" w:author="Jeff" w:date="2021-06-20T21:12:00Z">
            <w:rPr>
              <w:color w:val="000000" w:themeColor="text1"/>
              <w:sz w:val="20"/>
              <w:szCs w:val="20"/>
              <w:highlight w:val="cyan"/>
              <w:shd w:val="clear" w:color="auto" w:fill="FFFFFF"/>
            </w:rPr>
          </w:rPrChange>
        </w:rPr>
        <w:t>Day, M., Greenwood, M. and White, A. (2001). Age-related changes in foliar morphology and physiology in red spruce and their influence on declining photosynthetic rates and productivity with tree age. </w:t>
      </w:r>
      <w:r w:rsidRPr="0036390B">
        <w:rPr>
          <w:i/>
          <w:iCs/>
          <w:color w:val="000000" w:themeColor="text1"/>
          <w:sz w:val="20"/>
          <w:szCs w:val="20"/>
          <w:shd w:val="clear" w:color="auto" w:fill="FFFFFF"/>
          <w:rPrChange w:id="1518" w:author="Jeff" w:date="2021-06-20T21:12:00Z">
            <w:rPr>
              <w:i/>
              <w:iCs/>
              <w:color w:val="000000" w:themeColor="text1"/>
              <w:sz w:val="20"/>
              <w:szCs w:val="20"/>
              <w:highlight w:val="cyan"/>
              <w:shd w:val="clear" w:color="auto" w:fill="FFFFFF"/>
            </w:rPr>
          </w:rPrChange>
        </w:rPr>
        <w:t>Tree Physiology</w:t>
      </w:r>
      <w:r w:rsidRPr="0036390B">
        <w:rPr>
          <w:color w:val="000000" w:themeColor="text1"/>
          <w:sz w:val="20"/>
          <w:szCs w:val="20"/>
          <w:shd w:val="clear" w:color="auto" w:fill="FFFFFF"/>
          <w:rPrChange w:id="1519" w:author="Jeff" w:date="2021-06-20T21:12: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1520" w:author="Jeff" w:date="2021-06-20T21:12:00Z">
            <w:rPr>
              <w:i/>
              <w:iCs/>
              <w:color w:val="000000" w:themeColor="text1"/>
              <w:sz w:val="20"/>
              <w:szCs w:val="20"/>
              <w:highlight w:val="cyan"/>
              <w:shd w:val="clear" w:color="auto" w:fill="FFFFFF"/>
            </w:rPr>
          </w:rPrChange>
        </w:rPr>
        <w:t>21</w:t>
      </w:r>
      <w:r w:rsidRPr="0036390B">
        <w:rPr>
          <w:color w:val="000000" w:themeColor="text1"/>
          <w:sz w:val="20"/>
          <w:szCs w:val="20"/>
          <w:shd w:val="clear" w:color="auto" w:fill="FFFFFF"/>
          <w:rPrChange w:id="1521" w:author="Jeff" w:date="2021-06-20T21:12:00Z">
            <w:rPr>
              <w:color w:val="000000" w:themeColor="text1"/>
              <w:sz w:val="20"/>
              <w:szCs w:val="20"/>
              <w:highlight w:val="cyan"/>
              <w:shd w:val="clear" w:color="auto" w:fill="FFFFFF"/>
            </w:rPr>
          </w:rPrChange>
        </w:rPr>
        <w:t>(16), 1195-1204.</w:t>
      </w:r>
      <w:ins w:id="1522" w:author="Jeff" w:date="2021-06-20T21:11:00Z">
        <w:r w:rsidR="003C3CF6" w:rsidRPr="0036390B">
          <w:rPr>
            <w:color w:val="000000" w:themeColor="text1"/>
            <w:sz w:val="20"/>
            <w:szCs w:val="20"/>
            <w:shd w:val="clear" w:color="auto" w:fill="FFFFFF"/>
            <w:rPrChange w:id="1523" w:author="Jeff" w:date="2021-06-20T21:12:00Z">
              <w:rPr>
                <w:color w:val="000000" w:themeColor="text1"/>
                <w:sz w:val="20"/>
                <w:szCs w:val="20"/>
                <w:highlight w:val="cyan"/>
                <w:shd w:val="clear" w:color="auto" w:fill="FFFFFF"/>
              </w:rPr>
            </w:rPrChange>
          </w:rPr>
          <w:t xml:space="preserve"> </w:t>
        </w:r>
        <w:r w:rsidR="003C3CF6" w:rsidRPr="0036390B">
          <w:rPr>
            <w:color w:val="000000" w:themeColor="text1"/>
            <w:sz w:val="20"/>
            <w:szCs w:val="20"/>
            <w:shd w:val="clear" w:color="auto" w:fill="FFFFFF"/>
          </w:rPr>
          <w:t>doi.org/10.1093/</w:t>
        </w:r>
        <w:proofErr w:type="spellStart"/>
        <w:r w:rsidR="003C3CF6" w:rsidRPr="0036390B">
          <w:rPr>
            <w:color w:val="000000" w:themeColor="text1"/>
            <w:sz w:val="20"/>
            <w:szCs w:val="20"/>
            <w:shd w:val="clear" w:color="auto" w:fill="FFFFFF"/>
          </w:rPr>
          <w:t>treephys</w:t>
        </w:r>
        <w:proofErr w:type="spellEnd"/>
        <w:r w:rsidR="003C3CF6" w:rsidRPr="0036390B">
          <w:rPr>
            <w:color w:val="000000" w:themeColor="text1"/>
            <w:sz w:val="20"/>
            <w:szCs w:val="20"/>
            <w:shd w:val="clear" w:color="auto" w:fill="FFFFFF"/>
          </w:rPr>
          <w:t>/21.16.1195</w:t>
        </w:r>
      </w:ins>
    </w:p>
    <w:p w14:paraId="24574C21" w14:textId="014442FF" w:rsidR="002F2655" w:rsidRPr="004E0163" w:rsidRDefault="002F2655" w:rsidP="009147D5">
      <w:pPr>
        <w:pStyle w:val="ListParagraph"/>
        <w:autoSpaceDE w:val="0"/>
        <w:autoSpaceDN w:val="0"/>
        <w:adjustRightInd w:val="0"/>
        <w:spacing w:line="240" w:lineRule="auto"/>
        <w:ind w:left="360" w:hanging="360"/>
        <w:jc w:val="both"/>
        <w:rPr>
          <w:strike/>
          <w:color w:val="000000" w:themeColor="text1"/>
          <w:sz w:val="20"/>
          <w:szCs w:val="20"/>
          <w:shd w:val="clear" w:color="auto" w:fill="FFFFFF"/>
          <w:rPrChange w:id="1524" w:author="Jeff" w:date="2021-06-24T02:39:00Z">
            <w:rPr>
              <w:color w:val="000000" w:themeColor="text1"/>
              <w:sz w:val="20"/>
              <w:szCs w:val="20"/>
              <w:highlight w:val="cyan"/>
              <w:shd w:val="clear" w:color="auto" w:fill="FFFFFF"/>
            </w:rPr>
          </w:rPrChange>
        </w:rPr>
      </w:pPr>
      <w:r w:rsidRPr="004E0163">
        <w:rPr>
          <w:strike/>
          <w:color w:val="000000" w:themeColor="text1"/>
          <w:sz w:val="20"/>
          <w:szCs w:val="20"/>
          <w:shd w:val="clear" w:color="auto" w:fill="FFFFFF"/>
          <w:rPrChange w:id="1525" w:author="Jeff" w:date="2021-06-24T02:39:00Z">
            <w:rPr>
              <w:color w:val="000000" w:themeColor="text1"/>
              <w:sz w:val="20"/>
              <w:szCs w:val="20"/>
              <w:highlight w:val="cyan"/>
              <w:shd w:val="clear" w:color="auto" w:fill="FFFFFF"/>
            </w:rPr>
          </w:rPrChange>
        </w:rPr>
        <w:t>Day, M., and Greenwood, M. (2011). Regulation of ontogeny in temperate conifers. In </w:t>
      </w:r>
      <w:r w:rsidRPr="004E0163">
        <w:rPr>
          <w:i/>
          <w:iCs/>
          <w:strike/>
          <w:color w:val="000000" w:themeColor="text1"/>
          <w:sz w:val="20"/>
          <w:szCs w:val="20"/>
          <w:shd w:val="clear" w:color="auto" w:fill="FFFFFF"/>
          <w:rPrChange w:id="1526" w:author="Jeff" w:date="2021-06-24T02:39:00Z">
            <w:rPr>
              <w:i/>
              <w:iCs/>
              <w:color w:val="000000" w:themeColor="text1"/>
              <w:sz w:val="20"/>
              <w:szCs w:val="20"/>
              <w:highlight w:val="cyan"/>
              <w:shd w:val="clear" w:color="auto" w:fill="FFFFFF"/>
            </w:rPr>
          </w:rPrChange>
        </w:rPr>
        <w:t>Size-and age-related changes in tree structure and function</w:t>
      </w:r>
      <w:r w:rsidRPr="004E0163">
        <w:rPr>
          <w:strike/>
          <w:color w:val="000000" w:themeColor="text1"/>
          <w:sz w:val="20"/>
          <w:szCs w:val="20"/>
          <w:shd w:val="clear" w:color="auto" w:fill="FFFFFF"/>
          <w:rPrChange w:id="1527" w:author="Jeff" w:date="2021-06-24T02:39:00Z">
            <w:rPr>
              <w:color w:val="000000" w:themeColor="text1"/>
              <w:sz w:val="20"/>
              <w:szCs w:val="20"/>
              <w:highlight w:val="cyan"/>
              <w:shd w:val="clear" w:color="auto" w:fill="FFFFFF"/>
            </w:rPr>
          </w:rPrChange>
        </w:rPr>
        <w:t> (pp. 91-119). Springer, Dordrecht.</w:t>
      </w:r>
      <w:ins w:id="1528" w:author="Jeff" w:date="2021-06-20T21:11:00Z">
        <w:r w:rsidR="0036390B" w:rsidRPr="004E0163">
          <w:rPr>
            <w:strike/>
            <w:color w:val="000000" w:themeColor="text1"/>
            <w:sz w:val="20"/>
            <w:szCs w:val="20"/>
            <w:shd w:val="clear" w:color="auto" w:fill="FFFFFF"/>
            <w:rPrChange w:id="1529" w:author="Jeff" w:date="2021-06-24T02:39:00Z">
              <w:rPr>
                <w:color w:val="000000" w:themeColor="text1"/>
                <w:sz w:val="20"/>
                <w:szCs w:val="20"/>
                <w:highlight w:val="cyan"/>
                <w:shd w:val="clear" w:color="auto" w:fill="FFFFFF"/>
              </w:rPr>
            </w:rPrChange>
          </w:rPr>
          <w:t xml:space="preserve"> </w:t>
        </w:r>
        <w:r w:rsidR="0036390B" w:rsidRPr="004E0163">
          <w:rPr>
            <w:rFonts w:ascii="Source Sans Pro" w:hAnsi="Source Sans Pro"/>
            <w:strike/>
            <w:color w:val="333333"/>
            <w:spacing w:val="4"/>
            <w:sz w:val="21"/>
            <w:szCs w:val="21"/>
            <w:shd w:val="clear" w:color="auto" w:fill="FCFCFC"/>
            <w:rPrChange w:id="1530" w:author="Jeff" w:date="2021-06-24T02:39:00Z">
              <w:rPr>
                <w:rFonts w:ascii="Source Sans Pro" w:hAnsi="Source Sans Pro"/>
                <w:color w:val="333333"/>
                <w:spacing w:val="4"/>
                <w:sz w:val="21"/>
                <w:szCs w:val="21"/>
                <w:shd w:val="clear" w:color="auto" w:fill="FCFCFC"/>
              </w:rPr>
            </w:rPrChange>
          </w:rPr>
          <w:t>doi.org/10.1007/978-94-007-1242-3_4</w:t>
        </w:r>
      </w:ins>
    </w:p>
    <w:p w14:paraId="3F1DDFC5" w14:textId="05EC758C" w:rsidR="000547B1" w:rsidRPr="0036390B" w:rsidRDefault="000547B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Change w:id="1531" w:author="Jeff" w:date="2021-06-20T21:12:00Z">
            <w:rPr>
              <w:color w:val="000000" w:themeColor="text1"/>
              <w:sz w:val="20"/>
              <w:szCs w:val="20"/>
              <w:highlight w:val="cyan"/>
              <w:shd w:val="clear" w:color="auto" w:fill="FFFFFF"/>
            </w:rPr>
          </w:rPrChange>
        </w:rPr>
      </w:pPr>
      <w:r w:rsidRPr="0036390B">
        <w:rPr>
          <w:color w:val="000000" w:themeColor="text1"/>
          <w:sz w:val="20"/>
          <w:szCs w:val="20"/>
          <w:shd w:val="clear" w:color="auto" w:fill="FFFFFF"/>
          <w:rPrChange w:id="1532" w:author="Jeff" w:date="2021-06-20T21:12:00Z">
            <w:rPr>
              <w:color w:val="000000" w:themeColor="text1"/>
              <w:sz w:val="20"/>
              <w:szCs w:val="20"/>
              <w:highlight w:val="cyan"/>
              <w:shd w:val="clear" w:color="auto" w:fill="FFFFFF"/>
            </w:rPr>
          </w:rPrChange>
        </w:rPr>
        <w:t xml:space="preserve">Day, M., </w:t>
      </w:r>
      <w:proofErr w:type="spellStart"/>
      <w:r w:rsidRPr="0036390B">
        <w:rPr>
          <w:color w:val="000000" w:themeColor="text1"/>
          <w:sz w:val="20"/>
          <w:szCs w:val="20"/>
          <w:shd w:val="clear" w:color="auto" w:fill="FFFFFF"/>
          <w:rPrChange w:id="1533" w:author="Jeff" w:date="2021-06-20T21:12:00Z">
            <w:rPr>
              <w:color w:val="000000" w:themeColor="text1"/>
              <w:sz w:val="20"/>
              <w:szCs w:val="20"/>
              <w:highlight w:val="cyan"/>
              <w:shd w:val="clear" w:color="auto" w:fill="FFFFFF"/>
            </w:rPr>
          </w:rPrChange>
        </w:rPr>
        <w:t>Zazzaro</w:t>
      </w:r>
      <w:proofErr w:type="spellEnd"/>
      <w:r w:rsidRPr="0036390B">
        <w:rPr>
          <w:color w:val="000000" w:themeColor="text1"/>
          <w:sz w:val="20"/>
          <w:szCs w:val="20"/>
          <w:shd w:val="clear" w:color="auto" w:fill="FFFFFF"/>
          <w:rPrChange w:id="1534" w:author="Jeff" w:date="2021-06-20T21:12:00Z">
            <w:rPr>
              <w:color w:val="000000" w:themeColor="text1"/>
              <w:sz w:val="20"/>
              <w:szCs w:val="20"/>
              <w:highlight w:val="cyan"/>
              <w:shd w:val="clear" w:color="auto" w:fill="FFFFFF"/>
            </w:rPr>
          </w:rPrChange>
        </w:rPr>
        <w:t>, S. and Perkins, L. (2014). Seedling ontogeny and environmental plasticity in two co‐occurring shade‐tolerant conifers and implications for environment–population interactions. </w:t>
      </w:r>
      <w:r w:rsidRPr="0036390B">
        <w:rPr>
          <w:i/>
          <w:iCs/>
          <w:color w:val="000000" w:themeColor="text1"/>
          <w:sz w:val="20"/>
          <w:szCs w:val="20"/>
          <w:shd w:val="clear" w:color="auto" w:fill="FFFFFF"/>
          <w:rPrChange w:id="1535" w:author="Jeff" w:date="2021-06-20T21:12:00Z">
            <w:rPr>
              <w:i/>
              <w:iCs/>
              <w:color w:val="000000" w:themeColor="text1"/>
              <w:sz w:val="20"/>
              <w:szCs w:val="20"/>
              <w:highlight w:val="cyan"/>
              <w:shd w:val="clear" w:color="auto" w:fill="FFFFFF"/>
            </w:rPr>
          </w:rPrChange>
        </w:rPr>
        <w:t>American journal of botany</w:t>
      </w:r>
      <w:r w:rsidRPr="0036390B">
        <w:rPr>
          <w:color w:val="000000" w:themeColor="text1"/>
          <w:sz w:val="20"/>
          <w:szCs w:val="20"/>
          <w:shd w:val="clear" w:color="auto" w:fill="FFFFFF"/>
          <w:rPrChange w:id="1536" w:author="Jeff" w:date="2021-06-20T21:12: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1537" w:author="Jeff" w:date="2021-06-20T21:12:00Z">
            <w:rPr>
              <w:i/>
              <w:iCs/>
              <w:color w:val="000000" w:themeColor="text1"/>
              <w:sz w:val="20"/>
              <w:szCs w:val="20"/>
              <w:highlight w:val="cyan"/>
              <w:shd w:val="clear" w:color="auto" w:fill="FFFFFF"/>
            </w:rPr>
          </w:rPrChange>
        </w:rPr>
        <w:t>101</w:t>
      </w:r>
      <w:r w:rsidRPr="0036390B">
        <w:rPr>
          <w:color w:val="000000" w:themeColor="text1"/>
          <w:sz w:val="20"/>
          <w:szCs w:val="20"/>
          <w:shd w:val="clear" w:color="auto" w:fill="FFFFFF"/>
          <w:rPrChange w:id="1538" w:author="Jeff" w:date="2021-06-20T21:12:00Z">
            <w:rPr>
              <w:color w:val="000000" w:themeColor="text1"/>
              <w:sz w:val="20"/>
              <w:szCs w:val="20"/>
              <w:highlight w:val="cyan"/>
              <w:shd w:val="clear" w:color="auto" w:fill="FFFFFF"/>
            </w:rPr>
          </w:rPrChange>
        </w:rPr>
        <w:t>(1), 45-55.</w:t>
      </w:r>
      <w:ins w:id="1539" w:author="Jeff" w:date="2021-06-20T21:13:00Z">
        <w:r w:rsidR="0036390B">
          <w:rPr>
            <w:color w:val="000000" w:themeColor="text1"/>
            <w:sz w:val="20"/>
            <w:szCs w:val="20"/>
            <w:shd w:val="clear" w:color="auto" w:fill="FFFFFF"/>
          </w:rPr>
          <w:t xml:space="preserve"> </w:t>
        </w:r>
        <w:r w:rsidR="0036390B" w:rsidRPr="0036390B">
          <w:rPr>
            <w:color w:val="000000" w:themeColor="text1"/>
            <w:sz w:val="20"/>
            <w:szCs w:val="20"/>
            <w:shd w:val="clear" w:color="auto" w:fill="FFFFFF"/>
          </w:rPr>
          <w:t>doi.org/10.3732/ajb.1300253</w:t>
        </w:r>
      </w:ins>
    </w:p>
    <w:p w14:paraId="756B765E" w14:textId="039600AA" w:rsidR="002F775C" w:rsidRPr="0036390B" w:rsidRDefault="002F775C"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36390B">
        <w:rPr>
          <w:color w:val="222222"/>
          <w:sz w:val="20"/>
          <w:szCs w:val="20"/>
          <w:shd w:val="clear" w:color="auto" w:fill="FFFFFF"/>
          <w:rPrChange w:id="1540" w:author="Jeff" w:date="2021-06-20T21:14:00Z">
            <w:rPr>
              <w:color w:val="222222"/>
              <w:sz w:val="20"/>
              <w:szCs w:val="20"/>
              <w:highlight w:val="cyan"/>
              <w:shd w:val="clear" w:color="auto" w:fill="FFFFFF"/>
            </w:rPr>
          </w:rPrChange>
        </w:rPr>
        <w:t>Dodds</w:t>
      </w:r>
      <w:proofErr w:type="spellEnd"/>
      <w:r w:rsidRPr="0036390B">
        <w:rPr>
          <w:color w:val="222222"/>
          <w:sz w:val="20"/>
          <w:szCs w:val="20"/>
          <w:shd w:val="clear" w:color="auto" w:fill="FFFFFF"/>
          <w:rPrChange w:id="1541" w:author="Jeff" w:date="2021-06-20T21:14:00Z">
            <w:rPr>
              <w:color w:val="222222"/>
              <w:sz w:val="20"/>
              <w:szCs w:val="20"/>
              <w:highlight w:val="cyan"/>
              <w:shd w:val="clear" w:color="auto" w:fill="FFFFFF"/>
            </w:rPr>
          </w:rPrChange>
        </w:rPr>
        <w:t xml:space="preserve">, K., Aoki, C., Arango-Velez, A., </w:t>
      </w:r>
      <w:proofErr w:type="spellStart"/>
      <w:r w:rsidRPr="0036390B">
        <w:rPr>
          <w:color w:val="222222"/>
          <w:sz w:val="20"/>
          <w:szCs w:val="20"/>
          <w:shd w:val="clear" w:color="auto" w:fill="FFFFFF"/>
          <w:rPrChange w:id="1542" w:author="Jeff" w:date="2021-06-20T21:14:00Z">
            <w:rPr>
              <w:color w:val="222222"/>
              <w:sz w:val="20"/>
              <w:szCs w:val="20"/>
              <w:highlight w:val="cyan"/>
              <w:shd w:val="clear" w:color="auto" w:fill="FFFFFF"/>
            </w:rPr>
          </w:rPrChange>
        </w:rPr>
        <w:t>Cancelliere</w:t>
      </w:r>
      <w:proofErr w:type="spellEnd"/>
      <w:r w:rsidRPr="0036390B">
        <w:rPr>
          <w:color w:val="222222"/>
          <w:sz w:val="20"/>
          <w:szCs w:val="20"/>
          <w:shd w:val="clear" w:color="auto" w:fill="FFFFFF"/>
          <w:rPrChange w:id="1543" w:author="Jeff" w:date="2021-06-20T21:14:00Z">
            <w:rPr>
              <w:color w:val="222222"/>
              <w:sz w:val="20"/>
              <w:szCs w:val="20"/>
              <w:highlight w:val="cyan"/>
              <w:shd w:val="clear" w:color="auto" w:fill="FFFFFF"/>
            </w:rPr>
          </w:rPrChange>
        </w:rPr>
        <w:t xml:space="preserve">, J., D’Amato, A., </w:t>
      </w:r>
      <w:proofErr w:type="spellStart"/>
      <w:r w:rsidRPr="0036390B">
        <w:rPr>
          <w:color w:val="222222"/>
          <w:sz w:val="20"/>
          <w:szCs w:val="20"/>
          <w:shd w:val="clear" w:color="auto" w:fill="FFFFFF"/>
          <w:rPrChange w:id="1544" w:author="Jeff" w:date="2021-06-20T21:14:00Z">
            <w:rPr>
              <w:color w:val="222222"/>
              <w:sz w:val="20"/>
              <w:szCs w:val="20"/>
              <w:highlight w:val="cyan"/>
              <w:shd w:val="clear" w:color="auto" w:fill="FFFFFF"/>
            </w:rPr>
          </w:rPrChange>
        </w:rPr>
        <w:t>DiGirolomo</w:t>
      </w:r>
      <w:proofErr w:type="spellEnd"/>
      <w:r w:rsidRPr="0036390B">
        <w:rPr>
          <w:color w:val="222222"/>
          <w:sz w:val="20"/>
          <w:szCs w:val="20"/>
          <w:shd w:val="clear" w:color="auto" w:fill="FFFFFF"/>
          <w:rPrChange w:id="1545" w:author="Jeff" w:date="2021-06-20T21:14:00Z">
            <w:rPr>
              <w:color w:val="222222"/>
              <w:sz w:val="20"/>
              <w:szCs w:val="20"/>
              <w:highlight w:val="cyan"/>
              <w:shd w:val="clear" w:color="auto" w:fill="FFFFFF"/>
            </w:rPr>
          </w:rPrChange>
        </w:rPr>
        <w:t xml:space="preserve">, M., and </w:t>
      </w:r>
      <w:proofErr w:type="spellStart"/>
      <w:r w:rsidRPr="0036390B">
        <w:rPr>
          <w:color w:val="222222"/>
          <w:sz w:val="20"/>
          <w:szCs w:val="20"/>
          <w:shd w:val="clear" w:color="auto" w:fill="FFFFFF"/>
          <w:rPrChange w:id="1546" w:author="Jeff" w:date="2021-06-20T21:14:00Z">
            <w:rPr>
              <w:color w:val="222222"/>
              <w:sz w:val="20"/>
              <w:szCs w:val="20"/>
              <w:highlight w:val="cyan"/>
              <w:shd w:val="clear" w:color="auto" w:fill="FFFFFF"/>
            </w:rPr>
          </w:rPrChange>
        </w:rPr>
        <w:t>Rabaglia</w:t>
      </w:r>
      <w:proofErr w:type="spellEnd"/>
      <w:r w:rsidRPr="0036390B">
        <w:rPr>
          <w:color w:val="222222"/>
          <w:sz w:val="20"/>
          <w:szCs w:val="20"/>
          <w:shd w:val="clear" w:color="auto" w:fill="FFFFFF"/>
          <w:rPrChange w:id="1547" w:author="Jeff" w:date="2021-06-20T21:14:00Z">
            <w:rPr>
              <w:color w:val="222222"/>
              <w:sz w:val="20"/>
              <w:szCs w:val="20"/>
              <w:highlight w:val="cyan"/>
              <w:shd w:val="clear" w:color="auto" w:fill="FFFFFF"/>
            </w:rPr>
          </w:rPrChange>
        </w:rPr>
        <w:t>, R. (2018). Expansion of southern pine beetle into northeastern forests: Management and impact of a primary bark beetle in a new region. </w:t>
      </w:r>
      <w:r w:rsidRPr="0036390B">
        <w:rPr>
          <w:i/>
          <w:iCs/>
          <w:color w:val="222222"/>
          <w:sz w:val="20"/>
          <w:szCs w:val="20"/>
          <w:shd w:val="clear" w:color="auto" w:fill="FFFFFF"/>
          <w:rPrChange w:id="1548" w:author="Jeff" w:date="2021-06-20T21:14:00Z">
            <w:rPr>
              <w:i/>
              <w:iCs/>
              <w:color w:val="222222"/>
              <w:sz w:val="20"/>
              <w:szCs w:val="20"/>
              <w:highlight w:val="cyan"/>
              <w:shd w:val="clear" w:color="auto" w:fill="FFFFFF"/>
            </w:rPr>
          </w:rPrChange>
        </w:rPr>
        <w:t>Journal of Forestry</w:t>
      </w:r>
      <w:r w:rsidRPr="0036390B">
        <w:rPr>
          <w:color w:val="222222"/>
          <w:sz w:val="20"/>
          <w:szCs w:val="20"/>
          <w:shd w:val="clear" w:color="auto" w:fill="FFFFFF"/>
          <w:rPrChange w:id="1549" w:author="Jeff" w:date="2021-06-20T21:14:00Z">
            <w:rPr>
              <w:color w:val="222222"/>
              <w:sz w:val="20"/>
              <w:szCs w:val="20"/>
              <w:highlight w:val="cyan"/>
              <w:shd w:val="clear" w:color="auto" w:fill="FFFFFF"/>
            </w:rPr>
          </w:rPrChange>
        </w:rPr>
        <w:t>, </w:t>
      </w:r>
      <w:r w:rsidRPr="0036390B">
        <w:rPr>
          <w:i/>
          <w:iCs/>
          <w:color w:val="222222"/>
          <w:sz w:val="20"/>
          <w:szCs w:val="20"/>
          <w:shd w:val="clear" w:color="auto" w:fill="FFFFFF"/>
          <w:rPrChange w:id="1550" w:author="Jeff" w:date="2021-06-20T21:14:00Z">
            <w:rPr>
              <w:i/>
              <w:iCs/>
              <w:color w:val="222222"/>
              <w:sz w:val="20"/>
              <w:szCs w:val="20"/>
              <w:highlight w:val="cyan"/>
              <w:shd w:val="clear" w:color="auto" w:fill="FFFFFF"/>
            </w:rPr>
          </w:rPrChange>
        </w:rPr>
        <w:t>116</w:t>
      </w:r>
      <w:r w:rsidRPr="0036390B">
        <w:rPr>
          <w:color w:val="222222"/>
          <w:sz w:val="20"/>
          <w:szCs w:val="20"/>
          <w:shd w:val="clear" w:color="auto" w:fill="FFFFFF"/>
          <w:rPrChange w:id="1551" w:author="Jeff" w:date="2021-06-20T21:14:00Z">
            <w:rPr>
              <w:color w:val="222222"/>
              <w:sz w:val="20"/>
              <w:szCs w:val="20"/>
              <w:highlight w:val="cyan"/>
              <w:shd w:val="clear" w:color="auto" w:fill="FFFFFF"/>
            </w:rPr>
          </w:rPrChange>
        </w:rPr>
        <w:t>(2), 178-191.</w:t>
      </w:r>
      <w:ins w:id="1552" w:author="Jeff" w:date="2021-06-20T21:13:00Z">
        <w:r w:rsidR="0036390B" w:rsidRPr="0036390B">
          <w:rPr>
            <w:color w:val="222222"/>
            <w:sz w:val="20"/>
            <w:szCs w:val="20"/>
            <w:shd w:val="clear" w:color="auto" w:fill="FFFFFF"/>
          </w:rPr>
          <w:t xml:space="preserve"> doi.org/10.1093/</w:t>
        </w:r>
        <w:proofErr w:type="spellStart"/>
        <w:r w:rsidR="0036390B" w:rsidRPr="0036390B">
          <w:rPr>
            <w:color w:val="222222"/>
            <w:sz w:val="20"/>
            <w:szCs w:val="20"/>
            <w:shd w:val="clear" w:color="auto" w:fill="FFFFFF"/>
          </w:rPr>
          <w:t>jofore</w:t>
        </w:r>
        <w:proofErr w:type="spellEnd"/>
        <w:r w:rsidR="0036390B" w:rsidRPr="0036390B">
          <w:rPr>
            <w:color w:val="222222"/>
            <w:sz w:val="20"/>
            <w:szCs w:val="20"/>
            <w:shd w:val="clear" w:color="auto" w:fill="FFFFFF"/>
          </w:rPr>
          <w:t>/fvx009</w:t>
        </w:r>
      </w:ins>
    </w:p>
    <w:p w14:paraId="5CDAE3F1" w14:textId="57EFF31B" w:rsidR="009147D5" w:rsidRPr="0054289C" w:rsidRDefault="00AE173C" w:rsidP="009147D5">
      <w:pPr>
        <w:pStyle w:val="ListParagraph"/>
        <w:autoSpaceDE w:val="0"/>
        <w:autoSpaceDN w:val="0"/>
        <w:adjustRightInd w:val="0"/>
        <w:spacing w:line="240" w:lineRule="auto"/>
        <w:ind w:left="360" w:hanging="360"/>
        <w:jc w:val="both"/>
        <w:rPr>
          <w:color w:val="000000" w:themeColor="text1"/>
          <w:sz w:val="20"/>
          <w:szCs w:val="20"/>
        </w:rPr>
      </w:pPr>
      <w:proofErr w:type="spellStart"/>
      <w:r w:rsidRPr="001D61FC">
        <w:rPr>
          <w:color w:val="000000" w:themeColor="text1"/>
          <w:sz w:val="20"/>
          <w:szCs w:val="20"/>
        </w:rPr>
        <w:t>Doerr</w:t>
      </w:r>
      <w:proofErr w:type="spellEnd"/>
      <w:r w:rsidRPr="001D61FC">
        <w:rPr>
          <w:color w:val="000000" w:themeColor="text1"/>
          <w:sz w:val="20"/>
          <w:szCs w:val="20"/>
        </w:rPr>
        <w:t xml:space="preserve">, S., </w:t>
      </w:r>
      <w:proofErr w:type="spellStart"/>
      <w:r w:rsidRPr="001D61FC">
        <w:rPr>
          <w:color w:val="000000" w:themeColor="text1"/>
          <w:sz w:val="20"/>
          <w:szCs w:val="20"/>
        </w:rPr>
        <w:t>Santin</w:t>
      </w:r>
      <w:proofErr w:type="spellEnd"/>
      <w:r w:rsidRPr="001D61FC">
        <w:rPr>
          <w:color w:val="000000" w:themeColor="text1"/>
          <w:sz w:val="20"/>
          <w:szCs w:val="20"/>
        </w:rPr>
        <w:t xml:space="preserve">, C., Merino, A., Belcher, C., </w:t>
      </w:r>
      <w:r w:rsidR="00B238F5" w:rsidRPr="001D61FC">
        <w:rPr>
          <w:color w:val="000000" w:themeColor="text1"/>
          <w:sz w:val="20"/>
          <w:szCs w:val="20"/>
        </w:rPr>
        <w:t>and</w:t>
      </w:r>
      <w:r w:rsidRPr="001D61FC">
        <w:rPr>
          <w:color w:val="000000" w:themeColor="text1"/>
          <w:sz w:val="20"/>
          <w:szCs w:val="20"/>
        </w:rPr>
        <w:t xml:space="preserve"> Baxter, G. (2018). Fire as a removal mechanism of pyrogenic carbon from the environment: effects of fire and pyrogenic carbon characteristics. </w:t>
      </w:r>
      <w:r w:rsidRPr="0003313B">
        <w:rPr>
          <w:i/>
          <w:iCs/>
          <w:color w:val="000000" w:themeColor="text1"/>
          <w:sz w:val="20"/>
          <w:szCs w:val="20"/>
        </w:rPr>
        <w:t>Frontiers in Earth Science</w:t>
      </w:r>
      <w:r w:rsidRPr="0003313B">
        <w:rPr>
          <w:color w:val="000000" w:themeColor="text1"/>
          <w:sz w:val="20"/>
          <w:szCs w:val="20"/>
        </w:rPr>
        <w:t xml:space="preserve">, </w:t>
      </w:r>
      <w:r w:rsidRPr="0003313B">
        <w:rPr>
          <w:i/>
          <w:iCs/>
          <w:color w:val="000000" w:themeColor="text1"/>
          <w:sz w:val="20"/>
          <w:szCs w:val="20"/>
        </w:rPr>
        <w:t>6</w:t>
      </w:r>
      <w:r w:rsidRPr="0036390B">
        <w:rPr>
          <w:color w:val="000000" w:themeColor="text1"/>
          <w:sz w:val="20"/>
          <w:szCs w:val="20"/>
        </w:rPr>
        <w:t>, 127.</w:t>
      </w:r>
      <w:r w:rsidR="0054289C" w:rsidRPr="0036390B">
        <w:rPr>
          <w:color w:val="000000" w:themeColor="text1"/>
          <w:sz w:val="20"/>
          <w:szCs w:val="20"/>
        </w:rPr>
        <w:t xml:space="preserve"> </w:t>
      </w:r>
      <w:proofErr w:type="spellStart"/>
      <w:r w:rsidR="0054289C" w:rsidRPr="0036390B">
        <w:rPr>
          <w:color w:val="3E3D40"/>
          <w:sz w:val="20"/>
          <w:szCs w:val="20"/>
          <w:shd w:val="clear" w:color="auto" w:fill="FFFFFF"/>
        </w:rPr>
        <w:t>doi</w:t>
      </w:r>
      <w:proofErr w:type="spellEnd"/>
      <w:r w:rsidR="0054289C" w:rsidRPr="0036390B">
        <w:rPr>
          <w:color w:val="3E3D40"/>
          <w:sz w:val="20"/>
          <w:szCs w:val="20"/>
          <w:shd w:val="clear" w:color="auto" w:fill="FFFFFF"/>
        </w:rPr>
        <w:t>: 10.3389/feart.2018.00127</w:t>
      </w:r>
    </w:p>
    <w:p w14:paraId="182CE62D" w14:textId="3C0949D9" w:rsidR="00E66D51" w:rsidRPr="0036390B" w:rsidRDefault="00E66D5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Change w:id="1553" w:author="Jeff" w:date="2021-06-20T21:15:00Z">
            <w:rPr>
              <w:color w:val="000000" w:themeColor="text1"/>
              <w:sz w:val="20"/>
              <w:szCs w:val="20"/>
              <w:highlight w:val="cyan"/>
              <w:shd w:val="clear" w:color="auto" w:fill="FFFFFF"/>
            </w:rPr>
          </w:rPrChange>
        </w:rPr>
      </w:pPr>
      <w:r w:rsidRPr="0036390B">
        <w:rPr>
          <w:color w:val="000000" w:themeColor="text1"/>
          <w:sz w:val="20"/>
          <w:szCs w:val="20"/>
          <w:shd w:val="clear" w:color="auto" w:fill="FFFFFF"/>
          <w:rPrChange w:id="1554" w:author="Jeff" w:date="2021-06-20T21:15:00Z">
            <w:rPr>
              <w:color w:val="000000" w:themeColor="text1"/>
              <w:sz w:val="20"/>
              <w:szCs w:val="20"/>
              <w:highlight w:val="cyan"/>
              <w:shd w:val="clear" w:color="auto" w:fill="FFFFFF"/>
            </w:rPr>
          </w:rPrChange>
        </w:rPr>
        <w:t xml:space="preserve">Dunne, J., </w:t>
      </w:r>
      <w:proofErr w:type="spellStart"/>
      <w:r w:rsidRPr="0036390B">
        <w:rPr>
          <w:color w:val="000000" w:themeColor="text1"/>
          <w:sz w:val="20"/>
          <w:szCs w:val="20"/>
          <w:shd w:val="clear" w:color="auto" w:fill="FFFFFF"/>
          <w:rPrChange w:id="1555" w:author="Jeff" w:date="2021-06-20T21:15:00Z">
            <w:rPr>
              <w:color w:val="000000" w:themeColor="text1"/>
              <w:sz w:val="20"/>
              <w:szCs w:val="20"/>
              <w:highlight w:val="cyan"/>
              <w:shd w:val="clear" w:color="auto" w:fill="FFFFFF"/>
            </w:rPr>
          </w:rPrChange>
        </w:rPr>
        <w:t>Saleska</w:t>
      </w:r>
      <w:proofErr w:type="spellEnd"/>
      <w:r w:rsidRPr="0036390B">
        <w:rPr>
          <w:color w:val="000000" w:themeColor="text1"/>
          <w:sz w:val="20"/>
          <w:szCs w:val="20"/>
          <w:shd w:val="clear" w:color="auto" w:fill="FFFFFF"/>
          <w:rPrChange w:id="1556" w:author="Jeff" w:date="2021-06-20T21:15:00Z">
            <w:rPr>
              <w:color w:val="000000" w:themeColor="text1"/>
              <w:sz w:val="20"/>
              <w:szCs w:val="20"/>
              <w:highlight w:val="cyan"/>
              <w:shd w:val="clear" w:color="auto" w:fill="FFFFFF"/>
            </w:rPr>
          </w:rPrChange>
        </w:rPr>
        <w:t xml:space="preserve">, S., Fischer, M. </w:t>
      </w:r>
      <w:r w:rsidR="00311FF1" w:rsidRPr="0036390B">
        <w:rPr>
          <w:color w:val="000000" w:themeColor="text1"/>
          <w:sz w:val="20"/>
          <w:szCs w:val="20"/>
          <w:shd w:val="clear" w:color="auto" w:fill="FFFFFF"/>
          <w:rPrChange w:id="1557" w:author="Jeff" w:date="2021-06-20T21:15:00Z">
            <w:rPr>
              <w:color w:val="000000" w:themeColor="text1"/>
              <w:sz w:val="20"/>
              <w:szCs w:val="20"/>
              <w:highlight w:val="cyan"/>
              <w:shd w:val="clear" w:color="auto" w:fill="FFFFFF"/>
            </w:rPr>
          </w:rPrChange>
        </w:rPr>
        <w:t xml:space="preserve"> and </w:t>
      </w:r>
      <w:r w:rsidRPr="0036390B">
        <w:rPr>
          <w:color w:val="000000" w:themeColor="text1"/>
          <w:sz w:val="20"/>
          <w:szCs w:val="20"/>
          <w:shd w:val="clear" w:color="auto" w:fill="FFFFFF"/>
          <w:rPrChange w:id="1558" w:author="Jeff" w:date="2021-06-20T21:15:00Z">
            <w:rPr>
              <w:color w:val="000000" w:themeColor="text1"/>
              <w:sz w:val="20"/>
              <w:szCs w:val="20"/>
              <w:highlight w:val="cyan"/>
              <w:shd w:val="clear" w:color="auto" w:fill="FFFFFF"/>
            </w:rPr>
          </w:rPrChange>
        </w:rPr>
        <w:t xml:space="preserve">Harte, J. (2004). Integrating experimental and gradient methods in ecological climate change research. </w:t>
      </w:r>
      <w:r w:rsidRPr="0036390B">
        <w:rPr>
          <w:i/>
          <w:iCs/>
          <w:color w:val="000000" w:themeColor="text1"/>
          <w:sz w:val="20"/>
          <w:szCs w:val="20"/>
          <w:rPrChange w:id="1559" w:author="Jeff" w:date="2021-06-20T21:15:00Z">
            <w:rPr>
              <w:i/>
              <w:iCs/>
              <w:color w:val="000000" w:themeColor="text1"/>
              <w:sz w:val="20"/>
              <w:szCs w:val="20"/>
              <w:highlight w:val="cyan"/>
            </w:rPr>
          </w:rPrChange>
        </w:rPr>
        <w:t>Ecology</w:t>
      </w:r>
      <w:r w:rsidRPr="0036390B">
        <w:rPr>
          <w:color w:val="000000" w:themeColor="text1"/>
          <w:sz w:val="20"/>
          <w:szCs w:val="20"/>
          <w:shd w:val="clear" w:color="auto" w:fill="FFFFFF"/>
          <w:rPrChange w:id="1560" w:author="Jeff" w:date="2021-06-20T21:15:00Z">
            <w:rPr>
              <w:color w:val="000000" w:themeColor="text1"/>
              <w:sz w:val="20"/>
              <w:szCs w:val="20"/>
              <w:highlight w:val="cyan"/>
              <w:shd w:val="clear" w:color="auto" w:fill="FFFFFF"/>
            </w:rPr>
          </w:rPrChange>
        </w:rPr>
        <w:t xml:space="preserve">, </w:t>
      </w:r>
      <w:r w:rsidRPr="0036390B">
        <w:rPr>
          <w:i/>
          <w:iCs/>
          <w:color w:val="000000" w:themeColor="text1"/>
          <w:sz w:val="20"/>
          <w:szCs w:val="20"/>
          <w:rPrChange w:id="1561" w:author="Jeff" w:date="2021-06-20T21:15:00Z">
            <w:rPr>
              <w:i/>
              <w:iCs/>
              <w:color w:val="000000" w:themeColor="text1"/>
              <w:sz w:val="20"/>
              <w:szCs w:val="20"/>
              <w:highlight w:val="cyan"/>
            </w:rPr>
          </w:rPrChange>
        </w:rPr>
        <w:t>85</w:t>
      </w:r>
      <w:r w:rsidRPr="0036390B">
        <w:rPr>
          <w:color w:val="000000" w:themeColor="text1"/>
          <w:sz w:val="20"/>
          <w:szCs w:val="20"/>
          <w:shd w:val="clear" w:color="auto" w:fill="FFFFFF"/>
          <w:rPrChange w:id="1562" w:author="Jeff" w:date="2021-06-20T21:15:00Z">
            <w:rPr>
              <w:color w:val="000000" w:themeColor="text1"/>
              <w:sz w:val="20"/>
              <w:szCs w:val="20"/>
              <w:highlight w:val="cyan"/>
              <w:shd w:val="clear" w:color="auto" w:fill="FFFFFF"/>
            </w:rPr>
          </w:rPrChange>
        </w:rPr>
        <w:t>(4), 904-916.</w:t>
      </w:r>
      <w:ins w:id="1563" w:author="Jeff" w:date="2021-06-20T21:15:00Z">
        <w:r w:rsidR="0036390B" w:rsidRPr="0036390B">
          <w:t xml:space="preserve"> </w:t>
        </w:r>
        <w:r w:rsidR="0036390B" w:rsidRPr="0036390B">
          <w:rPr>
            <w:color w:val="000000" w:themeColor="text1"/>
            <w:sz w:val="20"/>
            <w:szCs w:val="20"/>
            <w:shd w:val="clear" w:color="auto" w:fill="FFFFFF"/>
          </w:rPr>
          <w:t>doi.org/10.1890/03-8003</w:t>
        </w:r>
      </w:ins>
    </w:p>
    <w:p w14:paraId="7491B99B" w14:textId="4735411E" w:rsidR="004D7553" w:rsidRPr="0036390B" w:rsidRDefault="00BB2EEA"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1564" w:author="Jeff" w:date="2021-06-20T21:15:00Z">
            <w:rPr>
              <w:color w:val="000000" w:themeColor="text1"/>
              <w:sz w:val="20"/>
              <w:szCs w:val="20"/>
              <w:highlight w:val="cyan"/>
              <w:shd w:val="clear" w:color="auto" w:fill="FFFFFF"/>
            </w:rPr>
          </w:rPrChange>
        </w:rPr>
        <w:t xml:space="preserve">Evans, S., </w:t>
      </w:r>
      <w:proofErr w:type="spellStart"/>
      <w:r w:rsidRPr="0036390B">
        <w:rPr>
          <w:color w:val="000000" w:themeColor="text1"/>
          <w:sz w:val="20"/>
          <w:szCs w:val="20"/>
          <w:shd w:val="clear" w:color="auto" w:fill="FFFFFF"/>
          <w:rPrChange w:id="1565" w:author="Jeff" w:date="2021-06-20T21:15:00Z">
            <w:rPr>
              <w:color w:val="000000" w:themeColor="text1"/>
              <w:sz w:val="20"/>
              <w:szCs w:val="20"/>
              <w:highlight w:val="cyan"/>
              <w:shd w:val="clear" w:color="auto" w:fill="FFFFFF"/>
            </w:rPr>
          </w:rPrChange>
        </w:rPr>
        <w:t>Dueker</w:t>
      </w:r>
      <w:proofErr w:type="spellEnd"/>
      <w:r w:rsidRPr="0036390B">
        <w:rPr>
          <w:color w:val="000000" w:themeColor="text1"/>
          <w:sz w:val="20"/>
          <w:szCs w:val="20"/>
          <w:shd w:val="clear" w:color="auto" w:fill="FFFFFF"/>
          <w:rPrChange w:id="1566" w:author="Jeff" w:date="2021-06-20T21:15:00Z">
            <w:rPr>
              <w:color w:val="000000" w:themeColor="text1"/>
              <w:sz w:val="20"/>
              <w:szCs w:val="20"/>
              <w:highlight w:val="cyan"/>
              <w:shd w:val="clear" w:color="auto" w:fill="FFFFFF"/>
            </w:rPr>
          </w:rPrChange>
        </w:rPr>
        <w:t>, M., Logan, J.</w:t>
      </w:r>
      <w:r w:rsidR="00311FF1" w:rsidRPr="0036390B">
        <w:rPr>
          <w:color w:val="000000" w:themeColor="text1"/>
          <w:sz w:val="20"/>
          <w:szCs w:val="20"/>
          <w:shd w:val="clear" w:color="auto" w:fill="FFFFFF"/>
          <w:rPrChange w:id="1567" w:author="Jeff" w:date="2021-06-20T21:15:00Z">
            <w:rPr>
              <w:color w:val="000000" w:themeColor="text1"/>
              <w:sz w:val="20"/>
              <w:szCs w:val="20"/>
              <w:highlight w:val="cyan"/>
              <w:shd w:val="clear" w:color="auto" w:fill="FFFFFF"/>
            </w:rPr>
          </w:rPrChange>
        </w:rPr>
        <w:t xml:space="preserve"> and</w:t>
      </w:r>
      <w:r w:rsidRPr="0036390B">
        <w:rPr>
          <w:color w:val="000000" w:themeColor="text1"/>
          <w:sz w:val="20"/>
          <w:szCs w:val="20"/>
          <w:shd w:val="clear" w:color="auto" w:fill="FFFFFF"/>
          <w:rPrChange w:id="1568" w:author="Jeff" w:date="2021-06-20T21:15:00Z">
            <w:rPr>
              <w:color w:val="000000" w:themeColor="text1"/>
              <w:sz w:val="20"/>
              <w:szCs w:val="20"/>
              <w:highlight w:val="cyan"/>
              <w:shd w:val="clear" w:color="auto" w:fill="FFFFFF"/>
            </w:rPr>
          </w:rPrChange>
        </w:rPr>
        <w:t xml:space="preserve"> Weathers, K. (2019). The biology of fog: results from coastal Maine and Namib Desert reveal common drivers of fog microbial composition. </w:t>
      </w:r>
      <w:r w:rsidRPr="0036390B">
        <w:rPr>
          <w:i/>
          <w:iCs/>
          <w:color w:val="000000" w:themeColor="text1"/>
          <w:sz w:val="20"/>
          <w:szCs w:val="20"/>
          <w:shd w:val="clear" w:color="auto" w:fill="FFFFFF"/>
          <w:rPrChange w:id="1569" w:author="Jeff" w:date="2021-06-20T21:15:00Z">
            <w:rPr>
              <w:i/>
              <w:iCs/>
              <w:color w:val="000000" w:themeColor="text1"/>
              <w:sz w:val="20"/>
              <w:szCs w:val="20"/>
              <w:highlight w:val="cyan"/>
              <w:shd w:val="clear" w:color="auto" w:fill="FFFFFF"/>
            </w:rPr>
          </w:rPrChange>
        </w:rPr>
        <w:t>Science of the Total Environment</w:t>
      </w:r>
      <w:r w:rsidRPr="0036390B">
        <w:rPr>
          <w:color w:val="000000" w:themeColor="text1"/>
          <w:sz w:val="20"/>
          <w:szCs w:val="20"/>
          <w:shd w:val="clear" w:color="auto" w:fill="FFFFFF"/>
          <w:rPrChange w:id="1570" w:author="Jeff" w:date="2021-06-20T21:15: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1571" w:author="Jeff" w:date="2021-06-20T21:15:00Z">
            <w:rPr>
              <w:i/>
              <w:iCs/>
              <w:color w:val="000000" w:themeColor="text1"/>
              <w:sz w:val="20"/>
              <w:szCs w:val="20"/>
              <w:highlight w:val="cyan"/>
              <w:shd w:val="clear" w:color="auto" w:fill="FFFFFF"/>
            </w:rPr>
          </w:rPrChange>
        </w:rPr>
        <w:t>647</w:t>
      </w:r>
      <w:r w:rsidRPr="0036390B">
        <w:rPr>
          <w:color w:val="000000" w:themeColor="text1"/>
          <w:sz w:val="20"/>
          <w:szCs w:val="20"/>
          <w:shd w:val="clear" w:color="auto" w:fill="FFFFFF"/>
          <w:rPrChange w:id="1572" w:author="Jeff" w:date="2021-06-20T21:15:00Z">
            <w:rPr>
              <w:color w:val="000000" w:themeColor="text1"/>
              <w:sz w:val="20"/>
              <w:szCs w:val="20"/>
              <w:highlight w:val="cyan"/>
              <w:shd w:val="clear" w:color="auto" w:fill="FFFFFF"/>
            </w:rPr>
          </w:rPrChange>
        </w:rPr>
        <w:t>, 1547-1556.</w:t>
      </w:r>
      <w:ins w:id="1573" w:author="Jeff" w:date="2021-06-20T21:16:00Z">
        <w:r w:rsidR="0036390B">
          <w:rPr>
            <w:color w:val="000000" w:themeColor="text1"/>
            <w:sz w:val="20"/>
            <w:szCs w:val="20"/>
            <w:shd w:val="clear" w:color="auto" w:fill="FFFFFF"/>
          </w:rPr>
          <w:t xml:space="preserve"> </w:t>
        </w:r>
        <w:r w:rsidR="0036390B" w:rsidRPr="0036390B">
          <w:rPr>
            <w:color w:val="000000" w:themeColor="text1"/>
            <w:sz w:val="20"/>
            <w:szCs w:val="20"/>
            <w:shd w:val="clear" w:color="auto" w:fill="FFFFFF"/>
          </w:rPr>
          <w:t>https://doi.org/10.1016/j.scitotenv.2018.08.045</w:t>
        </w:r>
      </w:ins>
    </w:p>
    <w:p w14:paraId="1A3C1C1F" w14:textId="3AE1DA48" w:rsidR="004D7553" w:rsidRPr="0054289C" w:rsidRDefault="004D7553" w:rsidP="004D7553">
      <w:pPr>
        <w:pStyle w:val="ListParagraph"/>
        <w:autoSpaceDE w:val="0"/>
        <w:autoSpaceDN w:val="0"/>
        <w:adjustRightInd w:val="0"/>
        <w:spacing w:line="240" w:lineRule="auto"/>
        <w:ind w:left="360" w:hanging="360"/>
        <w:jc w:val="both"/>
        <w:rPr>
          <w:color w:val="000000" w:themeColor="text1"/>
          <w:sz w:val="20"/>
          <w:szCs w:val="20"/>
        </w:rPr>
      </w:pPr>
      <w:r w:rsidRPr="0036390B">
        <w:rPr>
          <w:color w:val="000000" w:themeColor="text1"/>
          <w:sz w:val="20"/>
          <w:szCs w:val="20"/>
        </w:rPr>
        <w:t xml:space="preserve">Farquhar G., </w:t>
      </w:r>
      <w:proofErr w:type="spellStart"/>
      <w:r w:rsidRPr="0036390B">
        <w:rPr>
          <w:color w:val="000000" w:themeColor="text1"/>
          <w:sz w:val="20"/>
          <w:szCs w:val="20"/>
        </w:rPr>
        <w:t>Ehleringer</w:t>
      </w:r>
      <w:proofErr w:type="spellEnd"/>
      <w:r w:rsidRPr="0036390B">
        <w:rPr>
          <w:color w:val="000000" w:themeColor="text1"/>
          <w:sz w:val="20"/>
          <w:szCs w:val="20"/>
        </w:rPr>
        <w:t xml:space="preserve"> J. </w:t>
      </w:r>
      <w:r w:rsidR="00970B6A" w:rsidRPr="0036390B">
        <w:rPr>
          <w:color w:val="000000" w:themeColor="text1"/>
          <w:sz w:val="20"/>
          <w:szCs w:val="20"/>
        </w:rPr>
        <w:t>and</w:t>
      </w:r>
      <w:r w:rsidRPr="0036390B">
        <w:rPr>
          <w:color w:val="000000" w:themeColor="text1"/>
          <w:sz w:val="20"/>
          <w:szCs w:val="20"/>
        </w:rPr>
        <w:t xml:space="preserve"> </w:t>
      </w:r>
      <w:proofErr w:type="spellStart"/>
      <w:r w:rsidRPr="0036390B">
        <w:rPr>
          <w:color w:val="000000" w:themeColor="text1"/>
          <w:sz w:val="20"/>
          <w:szCs w:val="20"/>
        </w:rPr>
        <w:t>Hubick</w:t>
      </w:r>
      <w:proofErr w:type="spellEnd"/>
      <w:r w:rsidRPr="0036390B">
        <w:rPr>
          <w:color w:val="000000" w:themeColor="text1"/>
          <w:sz w:val="20"/>
          <w:szCs w:val="20"/>
        </w:rPr>
        <w:t xml:space="preserve"> K. (1989) Carbon Isotope Discrimination and Photosynthesis. </w:t>
      </w:r>
      <w:r w:rsidRPr="0036390B">
        <w:rPr>
          <w:i/>
          <w:iCs/>
          <w:color w:val="000000" w:themeColor="text1"/>
          <w:sz w:val="20"/>
          <w:szCs w:val="20"/>
        </w:rPr>
        <w:t>Annual</w:t>
      </w:r>
      <w:r w:rsidRPr="004320E4">
        <w:rPr>
          <w:i/>
          <w:iCs/>
          <w:color w:val="000000" w:themeColor="text1"/>
          <w:sz w:val="20"/>
          <w:szCs w:val="20"/>
        </w:rPr>
        <w:t xml:space="preserve"> Review of Plant Physiology and Plant Molecular Biology</w:t>
      </w:r>
      <w:r w:rsidRPr="004320E4">
        <w:rPr>
          <w:color w:val="000000" w:themeColor="text1"/>
          <w:sz w:val="20"/>
          <w:szCs w:val="20"/>
        </w:rPr>
        <w:t xml:space="preserve"> 40, 503–537</w:t>
      </w:r>
      <w:r w:rsidRPr="0054289C">
        <w:rPr>
          <w:color w:val="000000" w:themeColor="text1"/>
          <w:sz w:val="20"/>
          <w:szCs w:val="20"/>
        </w:rPr>
        <w:t>.</w:t>
      </w:r>
      <w:r w:rsidR="0054289C" w:rsidRPr="0054289C">
        <w:rPr>
          <w:color w:val="000000" w:themeColor="text1"/>
          <w:sz w:val="20"/>
          <w:szCs w:val="20"/>
        </w:rPr>
        <w:t xml:space="preserve"> </w:t>
      </w:r>
      <w:proofErr w:type="spellStart"/>
      <w:r w:rsidR="0054289C" w:rsidRPr="003757BC">
        <w:rPr>
          <w:color w:val="3E3D40"/>
          <w:sz w:val="20"/>
          <w:szCs w:val="20"/>
          <w:shd w:val="clear" w:color="auto" w:fill="FFFFFF"/>
        </w:rPr>
        <w:t>doi</w:t>
      </w:r>
      <w:proofErr w:type="spellEnd"/>
      <w:r w:rsidR="0054289C" w:rsidRPr="003757BC">
        <w:rPr>
          <w:color w:val="3E3D40"/>
          <w:sz w:val="20"/>
          <w:szCs w:val="20"/>
          <w:shd w:val="clear" w:color="auto" w:fill="FFFFFF"/>
        </w:rPr>
        <w:t>: 10.1146/annurev.pp.40.060189.002443</w:t>
      </w:r>
    </w:p>
    <w:p w14:paraId="06EE356A" w14:textId="26287495" w:rsidR="004427E6" w:rsidRPr="004320E4" w:rsidRDefault="004427E6"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Fernandez</w:t>
      </w:r>
      <w:r w:rsidRPr="004320E4">
        <w:rPr>
          <w:color w:val="000000" w:themeColor="text1"/>
          <w:sz w:val="20"/>
          <w:szCs w:val="20"/>
          <w:shd w:val="clear" w:color="auto" w:fill="FFFFFF"/>
        </w:rPr>
        <w:t>, I. (2008). </w:t>
      </w:r>
      <w:r w:rsidRPr="004320E4">
        <w:rPr>
          <w:i/>
          <w:iCs/>
          <w:color w:val="000000" w:themeColor="text1"/>
          <w:sz w:val="20"/>
          <w:szCs w:val="20"/>
          <w:shd w:val="clear" w:color="auto" w:fill="FFFFFF"/>
        </w:rPr>
        <w:t>Carbon and nutrients in Maine forest soils</w:t>
      </w:r>
      <w:r w:rsidRPr="004320E4">
        <w:rPr>
          <w:color w:val="000000" w:themeColor="text1"/>
          <w:sz w:val="20"/>
          <w:szCs w:val="20"/>
          <w:shd w:val="clear" w:color="auto" w:fill="FFFFFF"/>
        </w:rPr>
        <w:t> (Vol. 200). Department of Plant, Soil &amp; Environmental Sciences</w:t>
      </w:r>
      <w:r w:rsidR="00C963B0">
        <w:rPr>
          <w:color w:val="000000" w:themeColor="text1"/>
          <w:sz w:val="20"/>
          <w:szCs w:val="20"/>
          <w:shd w:val="clear" w:color="auto" w:fill="FFFFFF"/>
        </w:rPr>
        <w:t>, University of Maine</w:t>
      </w:r>
      <w:r w:rsidRPr="004320E4">
        <w:rPr>
          <w:color w:val="000000" w:themeColor="text1"/>
          <w:sz w:val="20"/>
          <w:szCs w:val="20"/>
          <w:shd w:val="clear" w:color="auto" w:fill="FFFFFF"/>
        </w:rPr>
        <w:t>.</w:t>
      </w:r>
    </w:p>
    <w:p w14:paraId="510B3D23" w14:textId="4101DD3C"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 xml:space="preserve">Fernandez, I., Schmitt, C., </w:t>
      </w:r>
      <w:proofErr w:type="spellStart"/>
      <w:r w:rsidRPr="004320E4">
        <w:rPr>
          <w:rFonts w:eastAsiaTheme="minorEastAsia"/>
          <w:color w:val="000000" w:themeColor="text1"/>
          <w:sz w:val="20"/>
          <w:szCs w:val="20"/>
        </w:rPr>
        <w:t>Birkel</w:t>
      </w:r>
      <w:proofErr w:type="spellEnd"/>
      <w:r w:rsidRPr="004320E4">
        <w:rPr>
          <w:rFonts w:eastAsiaTheme="minorEastAsia"/>
          <w:color w:val="000000" w:themeColor="text1"/>
          <w:sz w:val="20"/>
          <w:szCs w:val="20"/>
        </w:rPr>
        <w:t xml:space="preserve">, S., </w:t>
      </w:r>
      <w:proofErr w:type="spellStart"/>
      <w:r w:rsidRPr="004320E4">
        <w:rPr>
          <w:rFonts w:eastAsiaTheme="minorEastAsia"/>
          <w:color w:val="000000" w:themeColor="text1"/>
          <w:sz w:val="20"/>
          <w:szCs w:val="20"/>
        </w:rPr>
        <w:t>Stancioff</w:t>
      </w:r>
      <w:proofErr w:type="spellEnd"/>
      <w:r w:rsidRPr="004320E4">
        <w:rPr>
          <w:rFonts w:eastAsiaTheme="minorEastAsia"/>
          <w:color w:val="000000" w:themeColor="text1"/>
          <w:sz w:val="20"/>
          <w:szCs w:val="20"/>
        </w:rPr>
        <w:t xml:space="preserve">, E., Pershing, A., Kelley, J., Runge, J., Jacobson, G. </w:t>
      </w:r>
      <w:r w:rsidRPr="004320E4">
        <w:rPr>
          <w:rFonts w:eastAsiaTheme="minorEastAsia"/>
          <w:i/>
          <w:color w:val="000000" w:themeColor="text1"/>
          <w:sz w:val="20"/>
          <w:szCs w:val="20"/>
        </w:rPr>
        <w:t>et al</w:t>
      </w:r>
      <w:r w:rsidRPr="004320E4">
        <w:rPr>
          <w:rFonts w:eastAsiaTheme="minorEastAsia"/>
          <w:color w:val="000000" w:themeColor="text1"/>
          <w:sz w:val="20"/>
          <w:szCs w:val="20"/>
        </w:rPr>
        <w:t xml:space="preserve"> (2015). Maine’s climate future: 2015 update. University of Maine, Orono, ME. 24 pp.</w:t>
      </w:r>
      <w:ins w:id="1574" w:author="Jeff" w:date="2021-06-20T21:17:00Z">
        <w:r w:rsidR="0036390B">
          <w:rPr>
            <w:rFonts w:eastAsiaTheme="minorEastAsia"/>
            <w:color w:val="000000" w:themeColor="text1"/>
            <w:sz w:val="20"/>
            <w:szCs w:val="20"/>
          </w:rPr>
          <w:t xml:space="preserve"> </w:t>
        </w:r>
        <w:r w:rsidR="0036390B" w:rsidRPr="0036390B">
          <w:rPr>
            <w:rFonts w:eastAsiaTheme="minorEastAsia"/>
            <w:color w:val="000000" w:themeColor="text1"/>
            <w:sz w:val="20"/>
            <w:szCs w:val="20"/>
          </w:rPr>
          <w:t>https://digitalcommons.library.umaine.edu/climate_facpub/5?utm_source=digitalcommons.library.umaine.edu%2Fclimate_facpub%2F5&amp;utm_medium=PDF&amp;utm_campaign=PDFCoverPages</w:t>
        </w:r>
      </w:ins>
    </w:p>
    <w:p w14:paraId="37354C92" w14:textId="0A4B2C71"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Foereid</w:t>
      </w:r>
      <w:proofErr w:type="spellEnd"/>
      <w:r w:rsidRPr="004320E4">
        <w:rPr>
          <w:color w:val="000000" w:themeColor="text1"/>
          <w:sz w:val="20"/>
          <w:szCs w:val="20"/>
          <w:shd w:val="clear" w:color="auto" w:fill="FFFFFF"/>
        </w:rPr>
        <w:t xml:space="preserve">, B., Lehmann, J., Wurster, C., and Bird, M. (2015). Presence of black carbon in soil due to forest fire in the New Jersey pine barrens. </w:t>
      </w:r>
      <w:r w:rsidRPr="004320E4">
        <w:rPr>
          <w:i/>
          <w:iCs/>
          <w:color w:val="000000" w:themeColor="text1"/>
          <w:sz w:val="20"/>
          <w:szCs w:val="20"/>
        </w:rPr>
        <w:t>J. Earth Sci. Eng.</w:t>
      </w:r>
      <w:r w:rsidRPr="004320E4">
        <w:rPr>
          <w:color w:val="000000" w:themeColor="text1"/>
          <w:sz w:val="20"/>
          <w:szCs w:val="20"/>
          <w:shd w:val="clear" w:color="auto" w:fill="FFFFFF"/>
        </w:rPr>
        <w:t xml:space="preserve"> 5, 91–97. </w:t>
      </w:r>
      <w:proofErr w:type="spellStart"/>
      <w:r w:rsidR="0054289C" w:rsidRPr="003757BC">
        <w:rPr>
          <w:color w:val="3E3D40"/>
          <w:sz w:val="20"/>
          <w:szCs w:val="20"/>
          <w:shd w:val="clear" w:color="auto" w:fill="FFFFFF"/>
        </w:rPr>
        <w:t>doi</w:t>
      </w:r>
      <w:proofErr w:type="spellEnd"/>
      <w:r w:rsidR="0054289C" w:rsidRPr="003757BC">
        <w:rPr>
          <w:color w:val="3E3D40"/>
          <w:sz w:val="20"/>
          <w:szCs w:val="20"/>
          <w:shd w:val="clear" w:color="auto" w:fill="FFFFFF"/>
        </w:rPr>
        <w:t>: 10.17265/2159-581X/2015.02.001</w:t>
      </w:r>
    </w:p>
    <w:p w14:paraId="3DFE51A3" w14:textId="044FA811" w:rsidR="00C800F6" w:rsidRPr="0036390B" w:rsidRDefault="00C800F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1575" w:author="Jeff" w:date="2021-06-20T21:17:00Z">
            <w:rPr>
              <w:color w:val="000000" w:themeColor="text1"/>
              <w:sz w:val="20"/>
              <w:szCs w:val="20"/>
              <w:highlight w:val="cyan"/>
              <w:shd w:val="clear" w:color="auto" w:fill="FFFFFF"/>
            </w:rPr>
          </w:rPrChange>
        </w:rPr>
        <w:t>Fuller, L. and Quine, C. (2016). Resilience and tree health: a basis for implementation in sustainable forest management. </w:t>
      </w:r>
      <w:r w:rsidRPr="0036390B">
        <w:rPr>
          <w:i/>
          <w:iCs/>
          <w:color w:val="000000" w:themeColor="text1"/>
          <w:sz w:val="20"/>
          <w:szCs w:val="20"/>
          <w:shd w:val="clear" w:color="auto" w:fill="FFFFFF"/>
          <w:rPrChange w:id="1576" w:author="Jeff" w:date="2021-06-20T21:17:00Z">
            <w:rPr>
              <w:i/>
              <w:iCs/>
              <w:color w:val="000000" w:themeColor="text1"/>
              <w:sz w:val="20"/>
              <w:szCs w:val="20"/>
              <w:highlight w:val="cyan"/>
              <w:shd w:val="clear" w:color="auto" w:fill="FFFFFF"/>
            </w:rPr>
          </w:rPrChange>
        </w:rPr>
        <w:t>Forestry: An International Journal of Forest Research</w:t>
      </w:r>
      <w:r w:rsidRPr="0036390B">
        <w:rPr>
          <w:color w:val="000000" w:themeColor="text1"/>
          <w:sz w:val="20"/>
          <w:szCs w:val="20"/>
          <w:shd w:val="clear" w:color="auto" w:fill="FFFFFF"/>
          <w:rPrChange w:id="1577" w:author="Jeff" w:date="2021-06-20T21:17: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1578" w:author="Jeff" w:date="2021-06-20T21:17:00Z">
            <w:rPr>
              <w:i/>
              <w:iCs/>
              <w:color w:val="000000" w:themeColor="text1"/>
              <w:sz w:val="20"/>
              <w:szCs w:val="20"/>
              <w:highlight w:val="cyan"/>
              <w:shd w:val="clear" w:color="auto" w:fill="FFFFFF"/>
            </w:rPr>
          </w:rPrChange>
        </w:rPr>
        <w:t>89</w:t>
      </w:r>
      <w:r w:rsidRPr="0036390B">
        <w:rPr>
          <w:color w:val="000000" w:themeColor="text1"/>
          <w:sz w:val="20"/>
          <w:szCs w:val="20"/>
          <w:shd w:val="clear" w:color="auto" w:fill="FFFFFF"/>
          <w:rPrChange w:id="1579" w:author="Jeff" w:date="2021-06-20T21:17:00Z">
            <w:rPr>
              <w:color w:val="000000" w:themeColor="text1"/>
              <w:sz w:val="20"/>
              <w:szCs w:val="20"/>
              <w:highlight w:val="cyan"/>
              <w:shd w:val="clear" w:color="auto" w:fill="FFFFFF"/>
            </w:rPr>
          </w:rPrChange>
        </w:rPr>
        <w:t>(1), 7-19.</w:t>
      </w:r>
      <w:ins w:id="1580" w:author="Jeff" w:date="2021-06-20T21:18:00Z">
        <w:r w:rsidR="0036390B">
          <w:rPr>
            <w:color w:val="000000" w:themeColor="text1"/>
            <w:sz w:val="20"/>
            <w:szCs w:val="20"/>
            <w:shd w:val="clear" w:color="auto" w:fill="FFFFFF"/>
          </w:rPr>
          <w:t xml:space="preserve"> </w:t>
        </w:r>
        <w:r w:rsidR="0036390B" w:rsidRPr="0036390B">
          <w:rPr>
            <w:color w:val="000000" w:themeColor="text1"/>
            <w:sz w:val="20"/>
            <w:szCs w:val="20"/>
            <w:shd w:val="clear" w:color="auto" w:fill="FFFFFF"/>
          </w:rPr>
          <w:t>doi.org/10.1093/forestry/cpv046</w:t>
        </w:r>
      </w:ins>
    </w:p>
    <w:p w14:paraId="1A4A812F" w14:textId="18CC833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36390B">
        <w:rPr>
          <w:color w:val="000000" w:themeColor="text1"/>
          <w:sz w:val="20"/>
          <w:szCs w:val="20"/>
          <w:rPrChange w:id="1581" w:author="Jeff" w:date="2021-06-20T21:17:00Z">
            <w:rPr>
              <w:color w:val="000000" w:themeColor="text1"/>
              <w:sz w:val="20"/>
              <w:szCs w:val="20"/>
              <w:highlight w:val="cyan"/>
            </w:rPr>
          </w:rPrChange>
        </w:rPr>
        <w:t xml:space="preserve">Harris, T., </w:t>
      </w:r>
      <w:proofErr w:type="spellStart"/>
      <w:r w:rsidRPr="0036390B">
        <w:rPr>
          <w:color w:val="000000" w:themeColor="text1"/>
          <w:sz w:val="20"/>
          <w:szCs w:val="20"/>
          <w:rPrChange w:id="1582" w:author="Jeff" w:date="2021-06-20T21:17:00Z">
            <w:rPr>
              <w:color w:val="000000" w:themeColor="text1"/>
              <w:sz w:val="20"/>
              <w:szCs w:val="20"/>
              <w:highlight w:val="cyan"/>
            </w:rPr>
          </w:rPrChange>
        </w:rPr>
        <w:t>Rajakaruna</w:t>
      </w:r>
      <w:proofErr w:type="spellEnd"/>
      <w:r w:rsidRPr="0036390B">
        <w:rPr>
          <w:color w:val="000000" w:themeColor="text1"/>
          <w:sz w:val="20"/>
          <w:szCs w:val="20"/>
          <w:rPrChange w:id="1583" w:author="Jeff" w:date="2021-06-20T21:17:00Z">
            <w:rPr>
              <w:color w:val="000000" w:themeColor="text1"/>
              <w:sz w:val="20"/>
              <w:szCs w:val="20"/>
              <w:highlight w:val="cyan"/>
            </w:rPr>
          </w:rPrChange>
        </w:rPr>
        <w:t xml:space="preserve">, N., Nelson, S. and P. Vaux. (2012). Stressors and threats to the flora of Acadia National Park, Maine: Current knowledge, information gaps, and future directions. </w:t>
      </w:r>
      <w:r w:rsidRPr="0036390B">
        <w:rPr>
          <w:i/>
          <w:iCs/>
          <w:color w:val="000000" w:themeColor="text1"/>
          <w:sz w:val="20"/>
          <w:szCs w:val="20"/>
          <w:rPrChange w:id="1584" w:author="Jeff" w:date="2021-06-20T21:17:00Z">
            <w:rPr>
              <w:i/>
              <w:iCs/>
              <w:color w:val="000000" w:themeColor="text1"/>
              <w:sz w:val="20"/>
              <w:szCs w:val="20"/>
              <w:highlight w:val="cyan"/>
            </w:rPr>
          </w:rPrChange>
        </w:rPr>
        <w:t>Journal of the Torrey Botanical Society</w:t>
      </w:r>
      <w:r w:rsidRPr="0036390B">
        <w:rPr>
          <w:color w:val="000000" w:themeColor="text1"/>
          <w:sz w:val="20"/>
          <w:szCs w:val="20"/>
          <w:rPrChange w:id="1585" w:author="Jeff" w:date="2021-06-20T21:17:00Z">
            <w:rPr>
              <w:color w:val="000000" w:themeColor="text1"/>
              <w:sz w:val="20"/>
              <w:szCs w:val="20"/>
              <w:highlight w:val="cyan"/>
            </w:rPr>
          </w:rPrChange>
        </w:rPr>
        <w:t>, 139 (3), 323-344</w:t>
      </w:r>
      <w:r w:rsidRPr="0036390B">
        <w:rPr>
          <w:color w:val="000000" w:themeColor="text1"/>
          <w:sz w:val="20"/>
          <w:szCs w:val="20"/>
        </w:rPr>
        <w:t>.</w:t>
      </w:r>
      <w:ins w:id="1586" w:author="Jeff" w:date="2021-06-20T21:18:00Z">
        <w:r w:rsidR="0036390B" w:rsidRPr="0036390B">
          <w:t xml:space="preserve"> </w:t>
        </w:r>
        <w:r w:rsidR="0036390B" w:rsidRPr="0036390B">
          <w:rPr>
            <w:color w:val="000000" w:themeColor="text1"/>
            <w:sz w:val="20"/>
            <w:szCs w:val="20"/>
          </w:rPr>
          <w:t>doi.org/10.3159/TORREY-D-11-00086.1</w:t>
        </w:r>
      </w:ins>
    </w:p>
    <w:p w14:paraId="082763C5" w14:textId="5FECAF18" w:rsidR="0070579E" w:rsidRPr="004320E4" w:rsidRDefault="0070579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Heuss</w:t>
      </w:r>
      <w:proofErr w:type="spellEnd"/>
      <w:r w:rsidRPr="004320E4">
        <w:rPr>
          <w:color w:val="000000" w:themeColor="text1"/>
          <w:sz w:val="20"/>
          <w:szCs w:val="20"/>
          <w:shd w:val="clear" w:color="auto" w:fill="FFFFFF"/>
        </w:rPr>
        <w:t>, M</w:t>
      </w:r>
      <w:ins w:id="1587" w:author="Jeff" w:date="2021-06-23T02:03:00Z">
        <w:r w:rsidR="00782BB1">
          <w:rPr>
            <w:color w:val="000000" w:themeColor="text1"/>
            <w:sz w:val="20"/>
            <w:szCs w:val="20"/>
            <w:shd w:val="clear" w:color="auto" w:fill="FFFFFF"/>
          </w:rPr>
          <w:t>.</w:t>
        </w:r>
      </w:ins>
      <w:del w:id="1588" w:author="Jeff" w:date="2021-06-23T02:03:00Z">
        <w:r w:rsidRPr="004320E4" w:rsidDel="00782BB1">
          <w:rPr>
            <w:color w:val="000000" w:themeColor="text1"/>
            <w:sz w:val="20"/>
            <w:szCs w:val="20"/>
            <w:shd w:val="clear" w:color="auto" w:fill="FFFFFF"/>
          </w:rPr>
          <w:delText>olly</w:delText>
        </w:r>
      </w:del>
      <w:r w:rsidRPr="004320E4">
        <w:rPr>
          <w:color w:val="000000" w:themeColor="text1"/>
          <w:sz w:val="20"/>
          <w:szCs w:val="20"/>
          <w:shd w:val="clear" w:color="auto" w:fill="FFFFFF"/>
        </w:rPr>
        <w:t xml:space="preserve"> (2018). Evaluating The Impacts </w:t>
      </w:r>
      <w:proofErr w:type="gramStart"/>
      <w:r w:rsidRPr="004320E4">
        <w:rPr>
          <w:color w:val="000000" w:themeColor="text1"/>
          <w:sz w:val="20"/>
          <w:szCs w:val="20"/>
          <w:shd w:val="clear" w:color="auto" w:fill="FFFFFF"/>
        </w:rPr>
        <w:t>Of</w:t>
      </w:r>
      <w:proofErr w:type="gramEnd"/>
      <w:r w:rsidRPr="004320E4">
        <w:rPr>
          <w:color w:val="000000" w:themeColor="text1"/>
          <w:sz w:val="20"/>
          <w:szCs w:val="20"/>
          <w:shd w:val="clear" w:color="auto" w:fill="FFFFFF"/>
        </w:rPr>
        <w:t xml:space="preserve"> Southern Pine Beetle On Pitch Pine Forest Dynamics In A Newly Invaded Region.</w:t>
      </w:r>
      <w:r w:rsidR="000F799F" w:rsidRPr="004320E4">
        <w:rPr>
          <w:color w:val="000000" w:themeColor="text1"/>
          <w:sz w:val="20"/>
          <w:szCs w:val="20"/>
          <w:shd w:val="clear" w:color="auto" w:fill="FFFFFF"/>
        </w:rPr>
        <w:t xml:space="preserve"> </w:t>
      </w:r>
      <w:proofErr w:type="spellStart"/>
      <w:proofErr w:type="gramStart"/>
      <w:r w:rsidR="000F799F" w:rsidRPr="004320E4">
        <w:rPr>
          <w:color w:val="000000" w:themeColor="text1"/>
          <w:sz w:val="20"/>
          <w:szCs w:val="20"/>
          <w:shd w:val="clear" w:color="auto" w:fill="FFFFFF"/>
        </w:rPr>
        <w:t>Masters</w:t>
      </w:r>
      <w:proofErr w:type="spellEnd"/>
      <w:proofErr w:type="gramEnd"/>
      <w:r w:rsidR="000F799F" w:rsidRPr="004320E4">
        <w:rPr>
          <w:color w:val="000000" w:themeColor="text1"/>
          <w:sz w:val="20"/>
          <w:szCs w:val="20"/>
          <w:shd w:val="clear" w:color="auto" w:fill="FFFFFF"/>
        </w:rPr>
        <w:t xml:space="preserve"> thesis, University of Vermont, </w:t>
      </w:r>
      <w:r w:rsidR="00BA1C72" w:rsidRPr="004320E4">
        <w:rPr>
          <w:color w:val="000000" w:themeColor="text1"/>
          <w:sz w:val="20"/>
          <w:szCs w:val="20"/>
          <w:shd w:val="clear" w:color="auto" w:fill="FFFFFF"/>
        </w:rPr>
        <w:t>pp.67.</w:t>
      </w:r>
      <w:ins w:id="1589" w:author="Jeff" w:date="2021-06-20T21:19:00Z">
        <w:r w:rsidR="0036390B">
          <w:rPr>
            <w:color w:val="000000" w:themeColor="text1"/>
            <w:sz w:val="20"/>
            <w:szCs w:val="20"/>
            <w:shd w:val="clear" w:color="auto" w:fill="FFFFFF"/>
          </w:rPr>
          <w:t xml:space="preserve"> </w:t>
        </w:r>
        <w:proofErr w:type="spellStart"/>
        <w:r w:rsidR="0036390B">
          <w:rPr>
            <w:rFonts w:ascii="Arial" w:hAnsi="Arial" w:cs="Arial"/>
            <w:color w:val="783C20"/>
            <w:sz w:val="18"/>
            <w:szCs w:val="18"/>
            <w:shd w:val="clear" w:color="auto" w:fill="FFFFFF"/>
          </w:rPr>
          <w:t>ScholarWorks</w:t>
        </w:r>
        <w:proofErr w:type="spellEnd"/>
        <w:r w:rsidR="0036390B">
          <w:rPr>
            <w:rFonts w:ascii="Arial" w:hAnsi="Arial" w:cs="Arial"/>
            <w:color w:val="783C20"/>
            <w:sz w:val="18"/>
            <w:szCs w:val="18"/>
            <w:shd w:val="clear" w:color="auto" w:fill="FFFFFF"/>
          </w:rPr>
          <w:t xml:space="preserve"> @ UVM ISSN: 2576-7550</w:t>
        </w:r>
      </w:ins>
    </w:p>
    <w:p w14:paraId="7C31B565" w14:textId="7DDACF03" w:rsidR="005767E6" w:rsidRPr="004320E4" w:rsidRDefault="005767E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 (2010). Community composition and fire dynamics of high elevation pitch pine woodlands in northeastern West Virginia. </w:t>
      </w:r>
      <w:r w:rsidRPr="004320E4">
        <w:rPr>
          <w:i/>
          <w:iCs/>
          <w:color w:val="000000" w:themeColor="text1"/>
          <w:sz w:val="20"/>
          <w:szCs w:val="20"/>
          <w:shd w:val="clear" w:color="auto" w:fill="FFFFFF"/>
        </w:rPr>
        <w:t>WV Division of Natural Resources, Elkins, WV</w:t>
      </w:r>
      <w:r w:rsidRPr="004320E4">
        <w:rPr>
          <w:color w:val="000000" w:themeColor="text1"/>
          <w:sz w:val="20"/>
          <w:szCs w:val="20"/>
          <w:shd w:val="clear" w:color="auto" w:fill="FFFFFF"/>
        </w:rPr>
        <w:t>.</w:t>
      </w:r>
    </w:p>
    <w:p w14:paraId="450A6437" w14:textId="0697C5F8" w:rsidR="00AE173C" w:rsidRPr="0036390B"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1590" w:author="Jeff" w:date="2021-06-20T21:20:00Z">
            <w:rPr>
              <w:color w:val="000000" w:themeColor="text1"/>
              <w:sz w:val="20"/>
              <w:szCs w:val="20"/>
              <w:highlight w:val="cyan"/>
              <w:shd w:val="clear" w:color="auto" w:fill="FFFFFF"/>
            </w:rPr>
          </w:rPrChange>
        </w:rPr>
        <w:t>Howard, L.</w:t>
      </w:r>
      <w:r w:rsidR="004A6323" w:rsidRPr="0036390B">
        <w:rPr>
          <w:color w:val="000000" w:themeColor="text1"/>
          <w:sz w:val="20"/>
          <w:szCs w:val="20"/>
          <w:shd w:val="clear" w:color="auto" w:fill="FFFFFF"/>
          <w:rPrChange w:id="1591" w:author="Jeff" w:date="2021-06-20T21:20:00Z">
            <w:rPr>
              <w:color w:val="000000" w:themeColor="text1"/>
              <w:sz w:val="20"/>
              <w:szCs w:val="20"/>
              <w:highlight w:val="cyan"/>
              <w:shd w:val="clear" w:color="auto" w:fill="FFFFFF"/>
            </w:rPr>
          </w:rPrChange>
        </w:rPr>
        <w:t xml:space="preserve"> and</w:t>
      </w:r>
      <w:r w:rsidRPr="0036390B">
        <w:rPr>
          <w:color w:val="000000" w:themeColor="text1"/>
          <w:sz w:val="20"/>
          <w:szCs w:val="20"/>
          <w:shd w:val="clear" w:color="auto" w:fill="FFFFFF"/>
          <w:rPrChange w:id="1592" w:author="Jeff" w:date="2021-06-20T21:20:00Z">
            <w:rPr>
              <w:color w:val="000000" w:themeColor="text1"/>
              <w:sz w:val="20"/>
              <w:szCs w:val="20"/>
              <w:highlight w:val="cyan"/>
              <w:shd w:val="clear" w:color="auto" w:fill="FFFFFF"/>
            </w:rPr>
          </w:rPrChange>
        </w:rPr>
        <w:t xml:space="preserve"> </w:t>
      </w:r>
      <w:proofErr w:type="spellStart"/>
      <w:r w:rsidRPr="0036390B">
        <w:rPr>
          <w:color w:val="000000" w:themeColor="text1"/>
          <w:sz w:val="20"/>
          <w:szCs w:val="20"/>
          <w:shd w:val="clear" w:color="auto" w:fill="FFFFFF"/>
          <w:rPrChange w:id="1593" w:author="Jeff" w:date="2021-06-20T21:20:00Z">
            <w:rPr>
              <w:color w:val="000000" w:themeColor="text1"/>
              <w:sz w:val="20"/>
              <w:szCs w:val="20"/>
              <w:highlight w:val="cyan"/>
              <w:shd w:val="clear" w:color="auto" w:fill="FFFFFF"/>
            </w:rPr>
          </w:rPrChange>
        </w:rPr>
        <w:t>Stelacio</w:t>
      </w:r>
      <w:proofErr w:type="spellEnd"/>
      <w:r w:rsidRPr="0036390B">
        <w:rPr>
          <w:color w:val="000000" w:themeColor="text1"/>
          <w:sz w:val="20"/>
          <w:szCs w:val="20"/>
          <w:shd w:val="clear" w:color="auto" w:fill="FFFFFF"/>
          <w:rPrChange w:id="1594" w:author="Jeff" w:date="2021-06-20T21:20:00Z">
            <w:rPr>
              <w:color w:val="000000" w:themeColor="text1"/>
              <w:sz w:val="20"/>
              <w:szCs w:val="20"/>
              <w:highlight w:val="cyan"/>
              <w:shd w:val="clear" w:color="auto" w:fill="FFFFFF"/>
            </w:rPr>
          </w:rPrChange>
        </w:rPr>
        <w:t xml:space="preserve">, M. (2011). Fire and the development of high-elevation pitch pine communities in northeastern West Virginia. </w:t>
      </w:r>
      <w:r w:rsidRPr="0036390B">
        <w:rPr>
          <w:i/>
          <w:iCs/>
          <w:color w:val="000000" w:themeColor="text1"/>
          <w:sz w:val="20"/>
          <w:szCs w:val="20"/>
          <w:rPrChange w:id="1595" w:author="Jeff" w:date="2021-06-20T21:20:00Z">
            <w:rPr>
              <w:i/>
              <w:iCs/>
              <w:color w:val="000000" w:themeColor="text1"/>
              <w:sz w:val="20"/>
              <w:szCs w:val="20"/>
              <w:highlight w:val="cyan"/>
            </w:rPr>
          </w:rPrChange>
        </w:rPr>
        <w:t>Bulletin of the New Jersey Academy of Science</w:t>
      </w:r>
      <w:r w:rsidRPr="0036390B">
        <w:rPr>
          <w:color w:val="000000" w:themeColor="text1"/>
          <w:sz w:val="20"/>
          <w:szCs w:val="20"/>
          <w:shd w:val="clear" w:color="auto" w:fill="FFFFFF"/>
          <w:rPrChange w:id="1596" w:author="Jeff" w:date="2021-06-20T21:20:00Z">
            <w:rPr>
              <w:color w:val="000000" w:themeColor="text1"/>
              <w:sz w:val="20"/>
              <w:szCs w:val="20"/>
              <w:highlight w:val="cyan"/>
              <w:shd w:val="clear" w:color="auto" w:fill="FFFFFF"/>
            </w:rPr>
          </w:rPrChange>
        </w:rPr>
        <w:t xml:space="preserve">, </w:t>
      </w:r>
      <w:r w:rsidRPr="0036390B">
        <w:rPr>
          <w:i/>
          <w:iCs/>
          <w:color w:val="000000" w:themeColor="text1"/>
          <w:sz w:val="20"/>
          <w:szCs w:val="20"/>
          <w:rPrChange w:id="1597" w:author="Jeff" w:date="2021-06-20T21:20:00Z">
            <w:rPr>
              <w:i/>
              <w:iCs/>
              <w:color w:val="000000" w:themeColor="text1"/>
              <w:sz w:val="20"/>
              <w:szCs w:val="20"/>
              <w:highlight w:val="cyan"/>
            </w:rPr>
          </w:rPrChange>
        </w:rPr>
        <w:t>56</w:t>
      </w:r>
      <w:r w:rsidRPr="0036390B">
        <w:rPr>
          <w:color w:val="000000" w:themeColor="text1"/>
          <w:sz w:val="20"/>
          <w:szCs w:val="20"/>
          <w:shd w:val="clear" w:color="auto" w:fill="FFFFFF"/>
          <w:rPrChange w:id="1598" w:author="Jeff" w:date="2021-06-20T21:20:00Z">
            <w:rPr>
              <w:color w:val="000000" w:themeColor="text1"/>
              <w:sz w:val="20"/>
              <w:szCs w:val="20"/>
              <w:highlight w:val="cyan"/>
              <w:shd w:val="clear" w:color="auto" w:fill="FFFFFF"/>
            </w:rPr>
          </w:rPrChange>
        </w:rPr>
        <w:t>(2), 19-23.</w:t>
      </w:r>
      <w:ins w:id="1599" w:author="Jeff" w:date="2021-06-20T21:21:00Z">
        <w:r w:rsidR="0036390B">
          <w:rPr>
            <w:color w:val="000000" w:themeColor="text1"/>
            <w:sz w:val="20"/>
            <w:szCs w:val="20"/>
            <w:shd w:val="clear" w:color="auto" w:fill="FFFFFF"/>
          </w:rPr>
          <w:t xml:space="preserve"> </w:t>
        </w:r>
        <w:r w:rsidR="0036390B" w:rsidRPr="0036390B">
          <w:rPr>
            <w:color w:val="000000"/>
            <w:sz w:val="20"/>
            <w:szCs w:val="20"/>
            <w:rPrChange w:id="1600" w:author="Jeff" w:date="2021-06-20T21:21:00Z">
              <w:rPr>
                <w:rFonts w:ascii="Open Sans" w:hAnsi="Open Sans" w:cs="Open Sans"/>
                <w:color w:val="000000"/>
              </w:rPr>
            </w:rPrChange>
          </w:rPr>
          <w:t>GALE|A303351456</w:t>
        </w:r>
      </w:ins>
    </w:p>
    <w:p w14:paraId="03110988" w14:textId="4B1C37D1" w:rsidR="00380D11" w:rsidRPr="0036390B" w:rsidRDefault="00380D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1601" w:author="Jeff" w:date="2021-06-20T21:20:00Z">
            <w:rPr>
              <w:color w:val="000000" w:themeColor="text1"/>
              <w:sz w:val="20"/>
              <w:szCs w:val="20"/>
              <w:highlight w:val="cyan"/>
              <w:shd w:val="clear" w:color="auto" w:fill="FFFFFF"/>
            </w:rPr>
          </w:rPrChange>
        </w:rPr>
        <w:t xml:space="preserve">Ibáñez, I., Acharya, K., Juno, E., </w:t>
      </w:r>
      <w:proofErr w:type="spellStart"/>
      <w:r w:rsidRPr="0036390B">
        <w:rPr>
          <w:color w:val="000000" w:themeColor="text1"/>
          <w:sz w:val="20"/>
          <w:szCs w:val="20"/>
          <w:shd w:val="clear" w:color="auto" w:fill="FFFFFF"/>
          <w:rPrChange w:id="1602" w:author="Jeff" w:date="2021-06-20T21:20:00Z">
            <w:rPr>
              <w:color w:val="000000" w:themeColor="text1"/>
              <w:sz w:val="20"/>
              <w:szCs w:val="20"/>
              <w:highlight w:val="cyan"/>
              <w:shd w:val="clear" w:color="auto" w:fill="FFFFFF"/>
            </w:rPr>
          </w:rPrChange>
        </w:rPr>
        <w:t>Karounos</w:t>
      </w:r>
      <w:proofErr w:type="spellEnd"/>
      <w:r w:rsidRPr="0036390B">
        <w:rPr>
          <w:color w:val="000000" w:themeColor="text1"/>
          <w:sz w:val="20"/>
          <w:szCs w:val="20"/>
          <w:shd w:val="clear" w:color="auto" w:fill="FFFFFF"/>
          <w:rPrChange w:id="1603" w:author="Jeff" w:date="2021-06-20T21:20:00Z">
            <w:rPr>
              <w:color w:val="000000" w:themeColor="text1"/>
              <w:sz w:val="20"/>
              <w:szCs w:val="20"/>
              <w:highlight w:val="cyan"/>
              <w:shd w:val="clear" w:color="auto" w:fill="FFFFFF"/>
            </w:rPr>
          </w:rPrChange>
        </w:rPr>
        <w:t>, C., Lee, B.</w:t>
      </w:r>
      <w:del w:id="1604" w:author="Jeff" w:date="2021-06-23T02:03:00Z">
        <w:r w:rsidRPr="0036390B" w:rsidDel="00782BB1">
          <w:rPr>
            <w:color w:val="000000" w:themeColor="text1"/>
            <w:sz w:val="20"/>
            <w:szCs w:val="20"/>
            <w:shd w:val="clear" w:color="auto" w:fill="FFFFFF"/>
            <w:rPrChange w:id="1605" w:author="Jeff" w:date="2021-06-20T21:20:00Z">
              <w:rPr>
                <w:color w:val="000000" w:themeColor="text1"/>
                <w:sz w:val="20"/>
                <w:szCs w:val="20"/>
                <w:highlight w:val="cyan"/>
                <w:shd w:val="clear" w:color="auto" w:fill="FFFFFF"/>
              </w:rPr>
            </w:rPrChange>
          </w:rPr>
          <w:delText xml:space="preserve"> R.</w:delText>
        </w:r>
      </w:del>
      <w:r w:rsidRPr="0036390B">
        <w:rPr>
          <w:color w:val="000000" w:themeColor="text1"/>
          <w:sz w:val="20"/>
          <w:szCs w:val="20"/>
          <w:shd w:val="clear" w:color="auto" w:fill="FFFFFF"/>
          <w:rPrChange w:id="1606" w:author="Jeff" w:date="2021-06-20T21:20:00Z">
            <w:rPr>
              <w:color w:val="000000" w:themeColor="text1"/>
              <w:sz w:val="20"/>
              <w:szCs w:val="20"/>
              <w:highlight w:val="cyan"/>
              <w:shd w:val="clear" w:color="auto" w:fill="FFFFFF"/>
            </w:rPr>
          </w:rPrChange>
        </w:rPr>
        <w:t xml:space="preserve">, McCollum, C., ... </w:t>
      </w:r>
      <w:ins w:id="1607" w:author="Jeff" w:date="2021-06-23T02:03:00Z">
        <w:r w:rsidR="00782BB1">
          <w:rPr>
            <w:color w:val="000000" w:themeColor="text1"/>
            <w:sz w:val="20"/>
            <w:szCs w:val="20"/>
            <w:shd w:val="clear" w:color="auto" w:fill="FFFFFF"/>
          </w:rPr>
          <w:t>and</w:t>
        </w:r>
      </w:ins>
      <w:del w:id="1608" w:author="Jeff" w:date="2021-06-23T02:03:00Z">
        <w:r w:rsidRPr="0036390B" w:rsidDel="00782BB1">
          <w:rPr>
            <w:color w:val="000000" w:themeColor="text1"/>
            <w:sz w:val="20"/>
            <w:szCs w:val="20"/>
            <w:shd w:val="clear" w:color="auto" w:fill="FFFFFF"/>
            <w:rPrChange w:id="1609" w:author="Jeff" w:date="2021-06-20T21:20:00Z">
              <w:rPr>
                <w:color w:val="000000" w:themeColor="text1"/>
                <w:sz w:val="20"/>
                <w:szCs w:val="20"/>
                <w:highlight w:val="cyan"/>
                <w:shd w:val="clear" w:color="auto" w:fill="FFFFFF"/>
              </w:rPr>
            </w:rPrChange>
          </w:rPr>
          <w:delText>&amp;</w:delText>
        </w:r>
      </w:del>
      <w:r w:rsidRPr="0036390B">
        <w:rPr>
          <w:color w:val="000000" w:themeColor="text1"/>
          <w:sz w:val="20"/>
          <w:szCs w:val="20"/>
          <w:shd w:val="clear" w:color="auto" w:fill="FFFFFF"/>
          <w:rPrChange w:id="1610" w:author="Jeff" w:date="2021-06-20T21:20:00Z">
            <w:rPr>
              <w:color w:val="000000" w:themeColor="text1"/>
              <w:sz w:val="20"/>
              <w:szCs w:val="20"/>
              <w:highlight w:val="cyan"/>
              <w:shd w:val="clear" w:color="auto" w:fill="FFFFFF"/>
            </w:rPr>
          </w:rPrChange>
        </w:rPr>
        <w:t xml:space="preserve"> Tourville, J. (2019). Forest resilience under global environmental change: Do we have the information we need? A systematic review. </w:t>
      </w:r>
      <w:proofErr w:type="spellStart"/>
      <w:r w:rsidRPr="0036390B">
        <w:rPr>
          <w:i/>
          <w:iCs/>
          <w:color w:val="000000" w:themeColor="text1"/>
          <w:sz w:val="20"/>
          <w:szCs w:val="20"/>
          <w:shd w:val="clear" w:color="auto" w:fill="FFFFFF"/>
          <w:rPrChange w:id="1611" w:author="Jeff" w:date="2021-06-20T21:20:00Z">
            <w:rPr>
              <w:i/>
              <w:iCs/>
              <w:color w:val="000000" w:themeColor="text1"/>
              <w:sz w:val="20"/>
              <w:szCs w:val="20"/>
              <w:highlight w:val="cyan"/>
              <w:shd w:val="clear" w:color="auto" w:fill="FFFFFF"/>
            </w:rPr>
          </w:rPrChange>
        </w:rPr>
        <w:t>PloS</w:t>
      </w:r>
      <w:proofErr w:type="spellEnd"/>
      <w:r w:rsidRPr="0036390B">
        <w:rPr>
          <w:i/>
          <w:iCs/>
          <w:color w:val="000000" w:themeColor="text1"/>
          <w:sz w:val="20"/>
          <w:szCs w:val="20"/>
          <w:shd w:val="clear" w:color="auto" w:fill="FFFFFF"/>
          <w:rPrChange w:id="1612" w:author="Jeff" w:date="2021-06-20T21:20:00Z">
            <w:rPr>
              <w:i/>
              <w:iCs/>
              <w:color w:val="000000" w:themeColor="text1"/>
              <w:sz w:val="20"/>
              <w:szCs w:val="20"/>
              <w:highlight w:val="cyan"/>
              <w:shd w:val="clear" w:color="auto" w:fill="FFFFFF"/>
            </w:rPr>
          </w:rPrChange>
        </w:rPr>
        <w:t xml:space="preserve"> one</w:t>
      </w:r>
      <w:r w:rsidRPr="0036390B">
        <w:rPr>
          <w:color w:val="000000" w:themeColor="text1"/>
          <w:sz w:val="20"/>
          <w:szCs w:val="20"/>
          <w:shd w:val="clear" w:color="auto" w:fill="FFFFFF"/>
          <w:rPrChange w:id="1613" w:author="Jeff" w:date="2021-06-20T21:20: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1614" w:author="Jeff" w:date="2021-06-20T21:20:00Z">
            <w:rPr>
              <w:i/>
              <w:iCs/>
              <w:color w:val="000000" w:themeColor="text1"/>
              <w:sz w:val="20"/>
              <w:szCs w:val="20"/>
              <w:highlight w:val="cyan"/>
              <w:shd w:val="clear" w:color="auto" w:fill="FFFFFF"/>
            </w:rPr>
          </w:rPrChange>
        </w:rPr>
        <w:t>14</w:t>
      </w:r>
      <w:r w:rsidRPr="0036390B">
        <w:rPr>
          <w:color w:val="000000" w:themeColor="text1"/>
          <w:sz w:val="20"/>
          <w:szCs w:val="20"/>
          <w:shd w:val="clear" w:color="auto" w:fill="FFFFFF"/>
          <w:rPrChange w:id="1615" w:author="Jeff" w:date="2021-06-20T21:20:00Z">
            <w:rPr>
              <w:color w:val="000000" w:themeColor="text1"/>
              <w:sz w:val="20"/>
              <w:szCs w:val="20"/>
              <w:highlight w:val="cyan"/>
              <w:shd w:val="clear" w:color="auto" w:fill="FFFFFF"/>
            </w:rPr>
          </w:rPrChange>
        </w:rPr>
        <w:t>(9), e0222207.</w:t>
      </w:r>
      <w:ins w:id="1616" w:author="Jeff" w:date="2021-06-20T21:21:00Z">
        <w:r w:rsidR="0036390B" w:rsidRPr="0036390B">
          <w:t xml:space="preserve"> </w:t>
        </w:r>
        <w:r w:rsidR="0036390B" w:rsidRPr="0036390B">
          <w:rPr>
            <w:color w:val="000000" w:themeColor="text1"/>
            <w:sz w:val="20"/>
            <w:szCs w:val="20"/>
            <w:shd w:val="clear" w:color="auto" w:fill="FFFFFF"/>
          </w:rPr>
          <w:t>doi.org/10.1371/journal.pone.0222207</w:t>
        </w:r>
      </w:ins>
    </w:p>
    <w:p w14:paraId="27C48C7D" w14:textId="311BFC97" w:rsidR="0039319F" w:rsidRPr="0036390B" w:rsidRDefault="00AE173C" w:rsidP="0039319F">
      <w:pPr>
        <w:pStyle w:val="ListParagraph"/>
        <w:autoSpaceDE w:val="0"/>
        <w:autoSpaceDN w:val="0"/>
        <w:adjustRightInd w:val="0"/>
        <w:spacing w:line="240" w:lineRule="auto"/>
        <w:ind w:left="360" w:hanging="360"/>
        <w:jc w:val="both"/>
        <w:rPr>
          <w:color w:val="000000" w:themeColor="text1"/>
          <w:sz w:val="20"/>
          <w:szCs w:val="20"/>
          <w:shd w:val="clear" w:color="auto" w:fill="FFFFFF"/>
          <w:rPrChange w:id="1617" w:author="Jeff" w:date="2021-06-20T21:20:00Z">
            <w:rPr>
              <w:color w:val="000000" w:themeColor="text1"/>
              <w:sz w:val="20"/>
              <w:szCs w:val="20"/>
              <w:highlight w:val="cyan"/>
              <w:shd w:val="clear" w:color="auto" w:fill="FFFFFF"/>
            </w:rPr>
          </w:rPrChange>
        </w:rPr>
      </w:pPr>
      <w:r w:rsidRPr="0036390B">
        <w:rPr>
          <w:color w:val="000000" w:themeColor="text1"/>
          <w:sz w:val="20"/>
          <w:szCs w:val="20"/>
          <w:shd w:val="clear" w:color="auto" w:fill="FFFFFF"/>
          <w:rPrChange w:id="1618" w:author="Jeff" w:date="2021-06-20T21:20:00Z">
            <w:rPr>
              <w:color w:val="000000" w:themeColor="text1"/>
              <w:sz w:val="20"/>
              <w:szCs w:val="20"/>
              <w:highlight w:val="cyan"/>
              <w:shd w:val="clear" w:color="auto" w:fill="FFFFFF"/>
            </w:rPr>
          </w:rPrChange>
        </w:rPr>
        <w:t xml:space="preserve">Inglett, P., Reddy, K., Newman, S., and Lorenzen, B. (2007). Increased soil stable nitrogen isotopic ratio following phosphorus enrichment: historical patterns and tests of two hypotheses in a phosphorus-limited wetland. </w:t>
      </w:r>
      <w:proofErr w:type="spellStart"/>
      <w:r w:rsidRPr="0036390B">
        <w:rPr>
          <w:i/>
          <w:iCs/>
          <w:color w:val="000000" w:themeColor="text1"/>
          <w:sz w:val="20"/>
          <w:szCs w:val="20"/>
          <w:rPrChange w:id="1619" w:author="Jeff" w:date="2021-06-20T21:20:00Z">
            <w:rPr>
              <w:i/>
              <w:iCs/>
              <w:color w:val="000000" w:themeColor="text1"/>
              <w:sz w:val="20"/>
              <w:szCs w:val="20"/>
              <w:highlight w:val="cyan"/>
            </w:rPr>
          </w:rPrChange>
        </w:rPr>
        <w:t>Oecologia</w:t>
      </w:r>
      <w:proofErr w:type="spellEnd"/>
      <w:r w:rsidRPr="0036390B">
        <w:rPr>
          <w:color w:val="000000" w:themeColor="text1"/>
          <w:sz w:val="20"/>
          <w:szCs w:val="20"/>
          <w:shd w:val="clear" w:color="auto" w:fill="FFFFFF"/>
          <w:rPrChange w:id="1620" w:author="Jeff" w:date="2021-06-20T21:20:00Z">
            <w:rPr>
              <w:color w:val="000000" w:themeColor="text1"/>
              <w:sz w:val="20"/>
              <w:szCs w:val="20"/>
              <w:highlight w:val="cyan"/>
              <w:shd w:val="clear" w:color="auto" w:fill="FFFFFF"/>
            </w:rPr>
          </w:rPrChange>
        </w:rPr>
        <w:t xml:space="preserve">, </w:t>
      </w:r>
      <w:r w:rsidRPr="0036390B">
        <w:rPr>
          <w:i/>
          <w:iCs/>
          <w:color w:val="000000" w:themeColor="text1"/>
          <w:sz w:val="20"/>
          <w:szCs w:val="20"/>
          <w:rPrChange w:id="1621" w:author="Jeff" w:date="2021-06-20T21:20:00Z">
            <w:rPr>
              <w:i/>
              <w:iCs/>
              <w:color w:val="000000" w:themeColor="text1"/>
              <w:sz w:val="20"/>
              <w:szCs w:val="20"/>
              <w:highlight w:val="cyan"/>
            </w:rPr>
          </w:rPrChange>
        </w:rPr>
        <w:t>153</w:t>
      </w:r>
      <w:r w:rsidRPr="0036390B">
        <w:rPr>
          <w:color w:val="000000" w:themeColor="text1"/>
          <w:sz w:val="20"/>
          <w:szCs w:val="20"/>
          <w:shd w:val="clear" w:color="auto" w:fill="FFFFFF"/>
          <w:rPrChange w:id="1622" w:author="Jeff" w:date="2021-06-20T21:20:00Z">
            <w:rPr>
              <w:color w:val="000000" w:themeColor="text1"/>
              <w:sz w:val="20"/>
              <w:szCs w:val="20"/>
              <w:highlight w:val="cyan"/>
              <w:shd w:val="clear" w:color="auto" w:fill="FFFFFF"/>
            </w:rPr>
          </w:rPrChange>
        </w:rPr>
        <w:t>(1), 99-109</w:t>
      </w:r>
      <w:r w:rsidR="0039319F" w:rsidRPr="0036390B">
        <w:rPr>
          <w:color w:val="000000" w:themeColor="text1"/>
          <w:sz w:val="20"/>
          <w:szCs w:val="20"/>
          <w:shd w:val="clear" w:color="auto" w:fill="FFFFFF"/>
          <w:rPrChange w:id="1623" w:author="Jeff" w:date="2021-06-20T21:20:00Z">
            <w:rPr>
              <w:color w:val="000000" w:themeColor="text1"/>
              <w:sz w:val="20"/>
              <w:szCs w:val="20"/>
              <w:highlight w:val="cyan"/>
              <w:shd w:val="clear" w:color="auto" w:fill="FFFFFF"/>
            </w:rPr>
          </w:rPrChange>
        </w:rPr>
        <w:t>.</w:t>
      </w:r>
      <w:ins w:id="1624" w:author="Jeff" w:date="2021-06-20T21:22:00Z">
        <w:r w:rsidR="001D61FC" w:rsidRPr="001D61FC">
          <w:t xml:space="preserve"> </w:t>
        </w:r>
        <w:r w:rsidR="001D61FC" w:rsidRPr="001D61FC">
          <w:rPr>
            <w:color w:val="000000" w:themeColor="text1"/>
            <w:sz w:val="20"/>
            <w:szCs w:val="20"/>
            <w:shd w:val="clear" w:color="auto" w:fill="FFFFFF"/>
          </w:rPr>
          <w:t>doi.org/10.1007/s00442-007-0711-5</w:t>
        </w:r>
      </w:ins>
    </w:p>
    <w:p w14:paraId="30816A6D" w14:textId="6120D150" w:rsidR="0039319F" w:rsidRPr="004320E4" w:rsidRDefault="0039319F" w:rsidP="0039319F">
      <w:pPr>
        <w:pStyle w:val="ListParagraph"/>
        <w:autoSpaceDE w:val="0"/>
        <w:autoSpaceDN w:val="0"/>
        <w:adjustRightInd w:val="0"/>
        <w:spacing w:line="240" w:lineRule="auto"/>
        <w:ind w:left="360" w:hanging="360"/>
        <w:jc w:val="both"/>
        <w:rPr>
          <w:color w:val="000000" w:themeColor="text1"/>
          <w:sz w:val="20"/>
          <w:szCs w:val="20"/>
          <w:shd w:val="clear" w:color="auto" w:fill="E5E6E7"/>
        </w:rPr>
      </w:pPr>
      <w:proofErr w:type="spellStart"/>
      <w:r w:rsidRPr="0036390B">
        <w:rPr>
          <w:color w:val="000000" w:themeColor="text1"/>
          <w:sz w:val="20"/>
          <w:szCs w:val="20"/>
          <w:shd w:val="clear" w:color="auto" w:fill="FFFFFF"/>
          <w:rPrChange w:id="1625" w:author="Jeff" w:date="2021-06-20T21:20:00Z">
            <w:rPr>
              <w:color w:val="000000" w:themeColor="text1"/>
              <w:sz w:val="20"/>
              <w:szCs w:val="20"/>
              <w:highlight w:val="cyan"/>
              <w:shd w:val="clear" w:color="auto" w:fill="FFFFFF"/>
            </w:rPr>
          </w:rPrChange>
        </w:rPr>
        <w:lastRenderedPageBreak/>
        <w:t>Jagels</w:t>
      </w:r>
      <w:proofErr w:type="spellEnd"/>
      <w:r w:rsidRPr="0036390B">
        <w:rPr>
          <w:color w:val="000000" w:themeColor="text1"/>
          <w:sz w:val="20"/>
          <w:szCs w:val="20"/>
          <w:shd w:val="clear" w:color="auto" w:fill="FFFFFF"/>
          <w:rPrChange w:id="1626" w:author="Jeff" w:date="2021-06-20T21:20:00Z">
            <w:rPr>
              <w:color w:val="000000" w:themeColor="text1"/>
              <w:sz w:val="20"/>
              <w:szCs w:val="20"/>
              <w:highlight w:val="cyan"/>
              <w:shd w:val="clear" w:color="auto" w:fill="FFFFFF"/>
            </w:rPr>
          </w:rPrChange>
        </w:rPr>
        <w:t xml:space="preserve">, R., Jiang, M., Marden, S. and Carlisle, J. </w:t>
      </w:r>
      <w:ins w:id="1627" w:author="Jeff" w:date="2021-06-24T02:43:00Z">
        <w:r w:rsidR="004E0163">
          <w:rPr>
            <w:color w:val="000000" w:themeColor="text1"/>
            <w:sz w:val="20"/>
            <w:szCs w:val="20"/>
            <w:shd w:val="clear" w:color="auto" w:fill="FFFFFF"/>
          </w:rPr>
          <w:t>(</w:t>
        </w:r>
      </w:ins>
      <w:r w:rsidRPr="0036390B">
        <w:rPr>
          <w:color w:val="000000" w:themeColor="text1"/>
          <w:sz w:val="20"/>
          <w:szCs w:val="20"/>
          <w:shd w:val="clear" w:color="auto" w:fill="FFFFFF"/>
          <w:rPrChange w:id="1628" w:author="Jeff" w:date="2021-06-20T21:20:00Z">
            <w:rPr>
              <w:color w:val="000000" w:themeColor="text1"/>
              <w:sz w:val="20"/>
              <w:szCs w:val="20"/>
              <w:highlight w:val="cyan"/>
              <w:shd w:val="clear" w:color="auto" w:fill="FFFFFF"/>
            </w:rPr>
          </w:rPrChange>
        </w:rPr>
        <w:t>2002</w:t>
      </w:r>
      <w:ins w:id="1629" w:author="Jeff" w:date="2021-06-24T02:43:00Z">
        <w:r w:rsidR="004E0163">
          <w:rPr>
            <w:color w:val="000000" w:themeColor="text1"/>
            <w:sz w:val="20"/>
            <w:szCs w:val="20"/>
            <w:shd w:val="clear" w:color="auto" w:fill="FFFFFF"/>
          </w:rPr>
          <w:t>)</w:t>
        </w:r>
      </w:ins>
      <w:r w:rsidRPr="0036390B">
        <w:rPr>
          <w:color w:val="000000" w:themeColor="text1"/>
          <w:sz w:val="20"/>
          <w:szCs w:val="20"/>
          <w:shd w:val="clear" w:color="auto" w:fill="FFFFFF"/>
          <w:rPrChange w:id="1630" w:author="Jeff" w:date="2021-06-20T21:20:00Z">
            <w:rPr>
              <w:color w:val="000000" w:themeColor="text1"/>
              <w:sz w:val="20"/>
              <w:szCs w:val="20"/>
              <w:highlight w:val="cyan"/>
              <w:shd w:val="clear" w:color="auto" w:fill="FFFFFF"/>
            </w:rPr>
          </w:rPrChange>
        </w:rPr>
        <w:t>. Red spruce canopy response to acid fog exposure. Atmos. Res 64: 169-178.</w:t>
      </w:r>
      <w:ins w:id="1631" w:author="Jeff" w:date="2021-06-20T21:22:00Z">
        <w:r w:rsidR="001D61FC" w:rsidRPr="001D61FC">
          <w:t xml:space="preserve"> </w:t>
        </w:r>
        <w:r w:rsidR="001D61FC" w:rsidRPr="001D61FC">
          <w:rPr>
            <w:color w:val="000000" w:themeColor="text1"/>
            <w:sz w:val="20"/>
            <w:szCs w:val="20"/>
            <w:shd w:val="clear" w:color="auto" w:fill="FFFFFF"/>
          </w:rPr>
          <w:t>doi.org/10.1016/S0169-8095(02)00089-3</w:t>
        </w:r>
      </w:ins>
    </w:p>
    <w:p w14:paraId="00F40F15" w14:textId="71320087" w:rsidR="00AE173C" w:rsidRPr="004320E4" w:rsidRDefault="001D61F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ins w:id="1632" w:author="Jeff" w:date="2021-06-20T21:23:00Z">
        <w:r>
          <w:rPr>
            <w:color w:val="000000" w:themeColor="text1"/>
            <w:sz w:val="20"/>
            <w:szCs w:val="20"/>
            <w:shd w:val="clear" w:color="auto" w:fill="FFFFFF"/>
          </w:rPr>
          <w:t xml:space="preserve">Qi, Z., </w:t>
        </w:r>
      </w:ins>
      <w:proofErr w:type="spellStart"/>
      <w:r w:rsidR="00AE173C" w:rsidRPr="004320E4">
        <w:rPr>
          <w:color w:val="000000" w:themeColor="text1"/>
          <w:sz w:val="20"/>
          <w:szCs w:val="20"/>
          <w:shd w:val="clear" w:color="auto" w:fill="FFFFFF"/>
        </w:rPr>
        <w:t>Jingfang</w:t>
      </w:r>
      <w:proofErr w:type="spellEnd"/>
      <w:r w:rsidR="00AE173C" w:rsidRPr="004320E4">
        <w:rPr>
          <w:color w:val="000000" w:themeColor="text1"/>
          <w:sz w:val="20"/>
          <w:szCs w:val="20"/>
          <w:shd w:val="clear" w:color="auto" w:fill="FFFFFF"/>
        </w:rPr>
        <w:t xml:space="preserve">, </w:t>
      </w:r>
      <w:ins w:id="1633" w:author="Jeff" w:date="2021-06-20T21:23:00Z">
        <w:r>
          <w:rPr>
            <w:color w:val="000000" w:themeColor="text1"/>
            <w:sz w:val="20"/>
            <w:szCs w:val="20"/>
            <w:shd w:val="clear" w:color="auto" w:fill="FFFFFF"/>
          </w:rPr>
          <w:t>S</w:t>
        </w:r>
      </w:ins>
      <w:del w:id="1634" w:author="Jeff" w:date="2021-06-20T21:23:00Z">
        <w:r w:rsidR="00AE173C" w:rsidRPr="004320E4" w:rsidDel="001D61FC">
          <w:rPr>
            <w:color w:val="000000" w:themeColor="text1"/>
            <w:sz w:val="20"/>
            <w:szCs w:val="20"/>
            <w:shd w:val="clear" w:color="auto" w:fill="FFFFFF"/>
          </w:rPr>
          <w:delText>Q</w:delText>
        </w:r>
      </w:del>
      <w:r w:rsidR="00AE173C" w:rsidRPr="004320E4">
        <w:rPr>
          <w:color w:val="000000" w:themeColor="text1"/>
          <w:sz w:val="20"/>
          <w:szCs w:val="20"/>
          <w:shd w:val="clear" w:color="auto" w:fill="FFFFFF"/>
        </w:rPr>
        <w:t>.</w:t>
      </w:r>
      <w:del w:id="1635" w:author="Jeff" w:date="2021-06-20T21:46:00Z">
        <w:r w:rsidR="00AE173C" w:rsidRPr="004320E4" w:rsidDel="0003313B">
          <w:rPr>
            <w:color w:val="000000" w:themeColor="text1"/>
            <w:sz w:val="20"/>
            <w:szCs w:val="20"/>
            <w:shd w:val="clear" w:color="auto" w:fill="FFFFFF"/>
          </w:rPr>
          <w:delText>,</w:delText>
        </w:r>
      </w:del>
      <w:r w:rsidR="00AE173C" w:rsidRPr="004320E4">
        <w:rPr>
          <w:color w:val="000000" w:themeColor="text1"/>
          <w:sz w:val="20"/>
          <w:szCs w:val="20"/>
          <w:shd w:val="clear" w:color="auto" w:fill="FFFFFF"/>
        </w:rPr>
        <w:t xml:space="preserve"> and </w:t>
      </w:r>
      <w:proofErr w:type="spellStart"/>
      <w:r w:rsidR="00AE173C" w:rsidRPr="004320E4">
        <w:rPr>
          <w:color w:val="000000" w:themeColor="text1"/>
          <w:sz w:val="20"/>
          <w:szCs w:val="20"/>
          <w:shd w:val="clear" w:color="auto" w:fill="FFFFFF"/>
        </w:rPr>
        <w:t>Wenwei</w:t>
      </w:r>
      <w:proofErr w:type="spellEnd"/>
      <w:r w:rsidR="00AE173C" w:rsidRPr="004320E4">
        <w:rPr>
          <w:color w:val="000000" w:themeColor="text1"/>
          <w:sz w:val="20"/>
          <w:szCs w:val="20"/>
          <w:shd w:val="clear" w:color="auto" w:fill="FFFFFF"/>
        </w:rPr>
        <w:t>, L. (2018). A survey about characteristics of soil water retention curve. In </w:t>
      </w:r>
      <w:r w:rsidR="00AE173C" w:rsidRPr="004320E4">
        <w:rPr>
          <w:i/>
          <w:iCs/>
          <w:color w:val="000000" w:themeColor="text1"/>
          <w:sz w:val="20"/>
          <w:szCs w:val="20"/>
          <w:shd w:val="clear" w:color="auto" w:fill="FFFFFF"/>
        </w:rPr>
        <w:t>IOP Conference Series: Earth and Environmental Science</w:t>
      </w:r>
      <w:r w:rsidR="00AE173C" w:rsidRPr="004320E4">
        <w:rPr>
          <w:color w:val="000000" w:themeColor="text1"/>
          <w:sz w:val="20"/>
          <w:szCs w:val="20"/>
          <w:shd w:val="clear" w:color="auto" w:fill="FFFFFF"/>
        </w:rPr>
        <w:t xml:space="preserve"> (Vol. 153, No. 6, p. 062076). IOP Publishing. </w:t>
      </w:r>
    </w:p>
    <w:p w14:paraId="6E2C26AB" w14:textId="242ACC9C" w:rsidR="00F444E1" w:rsidRPr="003757BC" w:rsidRDefault="00AE173C" w:rsidP="00F444E1">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1D61FC">
        <w:rPr>
          <w:color w:val="000000" w:themeColor="text1"/>
          <w:sz w:val="20"/>
          <w:szCs w:val="20"/>
          <w:shd w:val="clear" w:color="auto" w:fill="FFFFFF"/>
          <w:rPrChange w:id="1636" w:author="Jeff" w:date="2021-06-20T21:24:00Z">
            <w:rPr>
              <w:color w:val="000000" w:themeColor="text1"/>
              <w:sz w:val="20"/>
              <w:szCs w:val="20"/>
              <w:highlight w:val="cyan"/>
              <w:shd w:val="clear" w:color="auto" w:fill="FFFFFF"/>
            </w:rPr>
          </w:rPrChange>
        </w:rPr>
        <w:t xml:space="preserve">Jordan, M., Patterson III, W. and </w:t>
      </w:r>
      <w:proofErr w:type="spellStart"/>
      <w:r w:rsidRPr="001D61FC">
        <w:rPr>
          <w:color w:val="000000" w:themeColor="text1"/>
          <w:sz w:val="20"/>
          <w:szCs w:val="20"/>
          <w:shd w:val="clear" w:color="auto" w:fill="FFFFFF"/>
          <w:rPrChange w:id="1637" w:author="Jeff" w:date="2021-06-20T21:24:00Z">
            <w:rPr>
              <w:color w:val="000000" w:themeColor="text1"/>
              <w:sz w:val="20"/>
              <w:szCs w:val="20"/>
              <w:highlight w:val="cyan"/>
              <w:shd w:val="clear" w:color="auto" w:fill="FFFFFF"/>
            </w:rPr>
          </w:rPrChange>
        </w:rPr>
        <w:t>Windisch</w:t>
      </w:r>
      <w:proofErr w:type="spellEnd"/>
      <w:r w:rsidRPr="001D61FC">
        <w:rPr>
          <w:color w:val="000000" w:themeColor="text1"/>
          <w:sz w:val="20"/>
          <w:szCs w:val="20"/>
          <w:shd w:val="clear" w:color="auto" w:fill="FFFFFF"/>
          <w:rPrChange w:id="1638" w:author="Jeff" w:date="2021-06-20T21:24:00Z">
            <w:rPr>
              <w:color w:val="000000" w:themeColor="text1"/>
              <w:sz w:val="20"/>
              <w:szCs w:val="20"/>
              <w:highlight w:val="cyan"/>
              <w:shd w:val="clear" w:color="auto" w:fill="FFFFFF"/>
            </w:rPr>
          </w:rPrChange>
        </w:rPr>
        <w:t xml:space="preserve">, A. (2003). Conceptual ecological models for the Long Island pitch pine barrens: implications for managing rare plant communities. </w:t>
      </w:r>
      <w:r w:rsidRPr="001D61FC">
        <w:rPr>
          <w:i/>
          <w:iCs/>
          <w:color w:val="000000" w:themeColor="text1"/>
          <w:sz w:val="20"/>
          <w:szCs w:val="20"/>
          <w:rPrChange w:id="1639" w:author="Jeff" w:date="2021-06-20T21:24:00Z">
            <w:rPr>
              <w:i/>
              <w:iCs/>
              <w:color w:val="000000" w:themeColor="text1"/>
              <w:sz w:val="20"/>
              <w:szCs w:val="20"/>
              <w:highlight w:val="cyan"/>
            </w:rPr>
          </w:rPrChange>
        </w:rPr>
        <w:t>Forest Ecology and Management</w:t>
      </w:r>
      <w:r w:rsidRPr="001D61FC">
        <w:rPr>
          <w:color w:val="000000" w:themeColor="text1"/>
          <w:sz w:val="20"/>
          <w:szCs w:val="20"/>
          <w:shd w:val="clear" w:color="auto" w:fill="FFFFFF"/>
          <w:rPrChange w:id="1640" w:author="Jeff" w:date="2021-06-20T21:24:00Z">
            <w:rPr>
              <w:color w:val="000000" w:themeColor="text1"/>
              <w:sz w:val="20"/>
              <w:szCs w:val="20"/>
              <w:highlight w:val="cyan"/>
              <w:shd w:val="clear" w:color="auto" w:fill="FFFFFF"/>
            </w:rPr>
          </w:rPrChange>
        </w:rPr>
        <w:t xml:space="preserve">, </w:t>
      </w:r>
      <w:r w:rsidRPr="001D61FC">
        <w:rPr>
          <w:i/>
          <w:iCs/>
          <w:color w:val="000000" w:themeColor="text1"/>
          <w:sz w:val="20"/>
          <w:szCs w:val="20"/>
          <w:rPrChange w:id="1641" w:author="Jeff" w:date="2021-06-20T21:24:00Z">
            <w:rPr>
              <w:i/>
              <w:iCs/>
              <w:color w:val="000000" w:themeColor="text1"/>
              <w:sz w:val="20"/>
              <w:szCs w:val="20"/>
              <w:highlight w:val="cyan"/>
            </w:rPr>
          </w:rPrChange>
        </w:rPr>
        <w:t>185</w:t>
      </w:r>
      <w:r w:rsidRPr="001D61FC">
        <w:rPr>
          <w:color w:val="000000" w:themeColor="text1"/>
          <w:sz w:val="20"/>
          <w:szCs w:val="20"/>
          <w:shd w:val="clear" w:color="auto" w:fill="FFFFFF"/>
          <w:rPrChange w:id="1642" w:author="Jeff" w:date="2021-06-20T21:24:00Z">
            <w:rPr>
              <w:color w:val="000000" w:themeColor="text1"/>
              <w:sz w:val="20"/>
              <w:szCs w:val="20"/>
              <w:highlight w:val="cyan"/>
              <w:shd w:val="clear" w:color="auto" w:fill="FFFFFF"/>
            </w:rPr>
          </w:rPrChange>
        </w:rPr>
        <w:t>(1-2), 151-168.</w:t>
      </w:r>
      <w:r w:rsidR="00F444E1" w:rsidRPr="001D61FC">
        <w:rPr>
          <w:color w:val="000000" w:themeColor="text1"/>
          <w:sz w:val="20"/>
          <w:szCs w:val="20"/>
          <w:shd w:val="clear" w:color="auto" w:fill="FFFFFF"/>
        </w:rPr>
        <w:t xml:space="preserve"> doi:</w:t>
      </w:r>
      <w:r w:rsidR="00174107" w:rsidRPr="001D61FC">
        <w:fldChar w:fldCharType="begin"/>
      </w:r>
      <w:r w:rsidR="00174107" w:rsidRPr="001D61FC">
        <w:instrText xml:space="preserve"> HYPERLINK "http://dx.doi.org/10.1016/S0378-1127(03)00252-4" \t "_blank" </w:instrText>
      </w:r>
      <w:r w:rsidR="00174107" w:rsidRPr="001D61FC">
        <w:rPr>
          <w:rPrChange w:id="1643" w:author="Jeff" w:date="2021-06-20T21:24:00Z">
            <w:rPr>
              <w:rStyle w:val="Hyperlink"/>
              <w:rFonts w:ascii="inherit" w:hAnsi="inherit"/>
              <w:sz w:val="20"/>
              <w:szCs w:val="20"/>
              <w:bdr w:val="none" w:sz="0" w:space="0" w:color="auto" w:frame="1"/>
            </w:rPr>
          </w:rPrChange>
        </w:rPr>
        <w:fldChar w:fldCharType="separate"/>
      </w:r>
      <w:r w:rsidR="00F444E1" w:rsidRPr="001D61FC">
        <w:rPr>
          <w:rStyle w:val="Hyperlink"/>
          <w:rFonts w:ascii="inherit" w:hAnsi="inherit"/>
          <w:sz w:val="20"/>
          <w:szCs w:val="20"/>
          <w:bdr w:val="none" w:sz="0" w:space="0" w:color="auto" w:frame="1"/>
        </w:rPr>
        <w:t>10.1016/S0378-1127(03)00252-4</w:t>
      </w:r>
      <w:r w:rsidR="00174107" w:rsidRPr="001D61FC">
        <w:rPr>
          <w:rStyle w:val="Hyperlink"/>
          <w:rFonts w:ascii="inherit" w:hAnsi="inherit"/>
          <w:sz w:val="20"/>
          <w:szCs w:val="20"/>
          <w:bdr w:val="none" w:sz="0" w:space="0" w:color="auto" w:frame="1"/>
        </w:rPr>
        <w:fldChar w:fldCharType="end"/>
      </w:r>
    </w:p>
    <w:p w14:paraId="0DC5E365" w14:textId="41AFBD2A" w:rsidR="00AA4C12" w:rsidRDefault="00AA4C12" w:rsidP="00AA4C12">
      <w:pPr>
        <w:pStyle w:val="ListParagraph"/>
        <w:autoSpaceDE w:val="0"/>
        <w:autoSpaceDN w:val="0"/>
        <w:adjustRightInd w:val="0"/>
        <w:spacing w:line="240" w:lineRule="auto"/>
        <w:ind w:left="360" w:hanging="360"/>
        <w:jc w:val="both"/>
        <w:rPr>
          <w:rFonts w:eastAsiaTheme="minorHAnsi"/>
          <w:color w:val="000000" w:themeColor="text1"/>
          <w:sz w:val="20"/>
          <w:szCs w:val="20"/>
        </w:rPr>
      </w:pPr>
      <w:r w:rsidRPr="004320E4">
        <w:rPr>
          <w:rFonts w:eastAsiaTheme="minorHAnsi"/>
          <w:color w:val="000000" w:themeColor="text1"/>
          <w:sz w:val="20"/>
          <w:szCs w:val="20"/>
        </w:rPr>
        <w:t xml:space="preserve">Kunkel, K., Stevens, </w:t>
      </w:r>
      <w:r w:rsidR="00FE0C54" w:rsidRPr="004320E4">
        <w:rPr>
          <w:rFonts w:eastAsiaTheme="minorHAnsi"/>
          <w:color w:val="000000" w:themeColor="text1"/>
          <w:sz w:val="20"/>
          <w:szCs w:val="20"/>
        </w:rPr>
        <w:t xml:space="preserve">L., </w:t>
      </w:r>
      <w:r w:rsidRPr="004320E4">
        <w:rPr>
          <w:rFonts w:eastAsiaTheme="minorHAnsi"/>
          <w:color w:val="000000" w:themeColor="text1"/>
          <w:sz w:val="20"/>
          <w:szCs w:val="20"/>
        </w:rPr>
        <w:t>Stevens, Sun,</w:t>
      </w:r>
      <w:r w:rsidR="00915A4A" w:rsidRPr="004320E4">
        <w:rPr>
          <w:rFonts w:eastAsiaTheme="minorHAnsi"/>
          <w:color w:val="000000" w:themeColor="text1"/>
          <w:sz w:val="20"/>
          <w:szCs w:val="20"/>
        </w:rPr>
        <w:t xml:space="preserve"> </w:t>
      </w:r>
      <w:r w:rsidRPr="004320E4">
        <w:rPr>
          <w:rFonts w:eastAsiaTheme="minorHAnsi"/>
          <w:color w:val="000000" w:themeColor="text1"/>
          <w:sz w:val="20"/>
          <w:szCs w:val="20"/>
        </w:rPr>
        <w:t xml:space="preserve">Janssen, </w:t>
      </w:r>
      <w:r w:rsidR="00915A4A" w:rsidRPr="004320E4">
        <w:rPr>
          <w:rFonts w:eastAsiaTheme="minorHAnsi"/>
          <w:color w:val="000000" w:themeColor="text1"/>
          <w:sz w:val="20"/>
          <w:szCs w:val="20"/>
        </w:rPr>
        <w:t>S.,</w:t>
      </w:r>
      <w:r w:rsidRPr="004320E4">
        <w:rPr>
          <w:rFonts w:eastAsiaTheme="minorHAnsi"/>
          <w:color w:val="000000" w:themeColor="text1"/>
          <w:sz w:val="20"/>
          <w:szCs w:val="20"/>
        </w:rPr>
        <w:t xml:space="preserve"> </w:t>
      </w:r>
      <w:proofErr w:type="spellStart"/>
      <w:r w:rsidRPr="004320E4">
        <w:rPr>
          <w:rFonts w:eastAsiaTheme="minorHAnsi"/>
          <w:color w:val="000000" w:themeColor="text1"/>
          <w:sz w:val="20"/>
          <w:szCs w:val="20"/>
        </w:rPr>
        <w:t>Wuebbles</w:t>
      </w:r>
      <w:proofErr w:type="spellEnd"/>
      <w:r w:rsidRPr="004320E4">
        <w:rPr>
          <w:rFonts w:eastAsiaTheme="minorHAnsi"/>
          <w:color w:val="000000" w:themeColor="text1"/>
          <w:sz w:val="20"/>
          <w:szCs w:val="20"/>
        </w:rPr>
        <w:t>,</w:t>
      </w:r>
      <w:r w:rsidR="00915A4A" w:rsidRPr="004320E4">
        <w:rPr>
          <w:rFonts w:eastAsiaTheme="minorHAnsi"/>
          <w:color w:val="000000" w:themeColor="text1"/>
          <w:sz w:val="20"/>
          <w:szCs w:val="20"/>
        </w:rPr>
        <w:t xml:space="preserve"> D.</w:t>
      </w:r>
      <w:r w:rsidRPr="004320E4">
        <w:rPr>
          <w:rFonts w:eastAsiaTheme="minorHAnsi"/>
          <w:color w:val="000000" w:themeColor="text1"/>
          <w:sz w:val="20"/>
          <w:szCs w:val="20"/>
        </w:rPr>
        <w:t xml:space="preserve"> and Dobson</w:t>
      </w:r>
      <w:r w:rsidR="00DB786C" w:rsidRPr="004320E4">
        <w:rPr>
          <w:rFonts w:eastAsiaTheme="minorHAnsi"/>
          <w:color w:val="000000" w:themeColor="text1"/>
          <w:sz w:val="20"/>
          <w:szCs w:val="20"/>
        </w:rPr>
        <w:t>,</w:t>
      </w:r>
      <w:r w:rsidRPr="004320E4">
        <w:rPr>
          <w:rFonts w:eastAsiaTheme="minorHAnsi"/>
          <w:color w:val="000000" w:themeColor="text1"/>
          <w:sz w:val="20"/>
          <w:szCs w:val="20"/>
        </w:rPr>
        <w:t xml:space="preserve"> </w:t>
      </w:r>
      <w:r w:rsidR="00DB786C" w:rsidRPr="004320E4">
        <w:rPr>
          <w:rFonts w:eastAsiaTheme="minorHAnsi"/>
          <w:color w:val="000000" w:themeColor="text1"/>
          <w:sz w:val="20"/>
          <w:szCs w:val="20"/>
        </w:rPr>
        <w:t xml:space="preserve">J. </w:t>
      </w:r>
      <w:r w:rsidRPr="004320E4">
        <w:rPr>
          <w:rFonts w:eastAsiaTheme="minorHAnsi"/>
          <w:color w:val="000000" w:themeColor="text1"/>
          <w:sz w:val="20"/>
          <w:szCs w:val="20"/>
        </w:rPr>
        <w:t>(2013). Regional climate trends and scenarios for the US national climate assessment: Part 1. Climate of the Northeast United States. NOAA technical report NESDIS 142-1. Washington, DC. 87 pp.</w:t>
      </w:r>
      <w:ins w:id="1644" w:author="Jeff" w:date="2021-06-20T21:25:00Z">
        <w:r w:rsidR="001D61FC">
          <w:rPr>
            <w:rFonts w:eastAsiaTheme="minorHAnsi"/>
            <w:color w:val="000000" w:themeColor="text1"/>
            <w:sz w:val="20"/>
            <w:szCs w:val="20"/>
          </w:rPr>
          <w:t xml:space="preserve"> Digital Commons, University of Nebraska.</w:t>
        </w:r>
      </w:ins>
    </w:p>
    <w:p w14:paraId="177AD8BB" w14:textId="306FD3F0" w:rsidR="0039319F" w:rsidDel="001D61FC" w:rsidRDefault="0039319F" w:rsidP="001D61FC">
      <w:pPr>
        <w:pStyle w:val="ListParagraph"/>
        <w:autoSpaceDE w:val="0"/>
        <w:autoSpaceDN w:val="0"/>
        <w:adjustRightInd w:val="0"/>
        <w:spacing w:line="240" w:lineRule="auto"/>
        <w:ind w:left="360" w:hanging="360"/>
        <w:jc w:val="both"/>
        <w:rPr>
          <w:del w:id="1645" w:author="Jeff" w:date="2021-06-20T21:27:00Z"/>
          <w:color w:val="000000" w:themeColor="text1"/>
          <w:sz w:val="20"/>
          <w:szCs w:val="20"/>
        </w:rPr>
      </w:pPr>
      <w:r w:rsidRPr="004320E4">
        <w:rPr>
          <w:color w:val="000000" w:themeColor="text1"/>
          <w:sz w:val="20"/>
          <w:szCs w:val="20"/>
          <w:shd w:val="clear" w:color="auto" w:fill="FFFFFF"/>
        </w:rPr>
        <w:t xml:space="preserve">Lafon, C., Grissino-Mayer, H., Aldrich, S., DeWeese, G., Flatley, W., </w:t>
      </w:r>
      <w:proofErr w:type="spellStart"/>
      <w:r w:rsidRPr="004320E4">
        <w:rPr>
          <w:color w:val="000000" w:themeColor="text1"/>
          <w:sz w:val="20"/>
          <w:szCs w:val="20"/>
          <w:shd w:val="clear" w:color="auto" w:fill="FFFFFF"/>
        </w:rPr>
        <w:t>LaForest</w:t>
      </w:r>
      <w:proofErr w:type="spellEnd"/>
      <w:r w:rsidRPr="004320E4">
        <w:rPr>
          <w:color w:val="000000" w:themeColor="text1"/>
          <w:sz w:val="20"/>
          <w:szCs w:val="20"/>
          <w:shd w:val="clear" w:color="auto" w:fill="FFFFFF"/>
        </w:rPr>
        <w:t>, L.</w:t>
      </w:r>
      <w:r w:rsidR="00970B6A"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Hoss, J. (2014). Three centuries of Appalachian fire history from tree rings. </w:t>
      </w:r>
      <w:r w:rsidRPr="004320E4">
        <w:rPr>
          <w:i/>
          <w:iCs/>
          <w:color w:val="000000" w:themeColor="text1"/>
          <w:sz w:val="20"/>
          <w:szCs w:val="20"/>
          <w:shd w:val="clear" w:color="auto" w:fill="FFFFFF"/>
        </w:rPr>
        <w:t>Three centuries of Appalachian fire history from tree rings.</w:t>
      </w:r>
      <w:r w:rsidRPr="004320E4">
        <w:rPr>
          <w:color w:val="000000" w:themeColor="text1"/>
          <w:sz w:val="20"/>
          <w:szCs w:val="20"/>
          <w:shd w:val="clear" w:color="auto" w:fill="FFFFFF"/>
        </w:rPr>
        <w:t>, (SRS-199), 99-103.</w:t>
      </w:r>
      <w:r w:rsidRPr="004320E4">
        <w:rPr>
          <w:color w:val="000000" w:themeColor="text1"/>
          <w:sz w:val="20"/>
          <w:szCs w:val="20"/>
        </w:rPr>
        <w:t xml:space="preserve"> </w:t>
      </w:r>
      <w:ins w:id="1646" w:author="Jeff" w:date="2021-06-20T21:26:00Z">
        <w:r w:rsidR="001D61FC">
          <w:rPr>
            <w:color w:val="000000" w:themeColor="text1"/>
            <w:sz w:val="20"/>
            <w:szCs w:val="20"/>
          </w:rPr>
          <w:t>USDA, Southern Research Station.</w:t>
        </w:r>
      </w:ins>
    </w:p>
    <w:p w14:paraId="4D227A33" w14:textId="77777777" w:rsidR="001D61FC" w:rsidRPr="004320E4" w:rsidRDefault="001D61FC" w:rsidP="002526C4">
      <w:pPr>
        <w:pStyle w:val="ListParagraph"/>
        <w:autoSpaceDE w:val="0"/>
        <w:autoSpaceDN w:val="0"/>
        <w:adjustRightInd w:val="0"/>
        <w:spacing w:line="240" w:lineRule="auto"/>
        <w:ind w:left="360" w:hanging="360"/>
        <w:jc w:val="both"/>
        <w:rPr>
          <w:ins w:id="1647" w:author="Jeff" w:date="2021-06-20T21:27:00Z"/>
          <w:color w:val="000000" w:themeColor="text1"/>
          <w:sz w:val="20"/>
          <w:szCs w:val="20"/>
        </w:rPr>
      </w:pPr>
    </w:p>
    <w:p w14:paraId="070CCD2E" w14:textId="70293CFE" w:rsidR="00AE173C" w:rsidDel="001D61FC" w:rsidRDefault="00AE173C" w:rsidP="001D61FC">
      <w:pPr>
        <w:pStyle w:val="ListParagraph"/>
        <w:autoSpaceDE w:val="0"/>
        <w:autoSpaceDN w:val="0"/>
        <w:adjustRightInd w:val="0"/>
        <w:spacing w:line="240" w:lineRule="auto"/>
        <w:ind w:left="0"/>
        <w:jc w:val="both"/>
        <w:rPr>
          <w:del w:id="1648" w:author="Jeff" w:date="2021-06-20T21:27:00Z"/>
          <w:color w:val="666666"/>
          <w:spacing w:val="4"/>
          <w:sz w:val="20"/>
          <w:szCs w:val="20"/>
        </w:rPr>
      </w:pPr>
      <w:r w:rsidRPr="001D61FC">
        <w:rPr>
          <w:sz w:val="20"/>
          <w:szCs w:val="20"/>
          <w:rPrChange w:id="1649" w:author="Jeff" w:date="2021-06-20T21:27:00Z">
            <w:rPr/>
          </w:rPrChange>
        </w:rPr>
        <w:t xml:space="preserve">Lambers, H., Chapin, F. and Pons, T. (2006). Photosynthesis, respiration and </w:t>
      </w:r>
      <w:proofErr w:type="gramStart"/>
      <w:r w:rsidRPr="001D61FC">
        <w:rPr>
          <w:sz w:val="20"/>
          <w:szCs w:val="20"/>
          <w:rPrChange w:id="1650" w:author="Jeff" w:date="2021-06-20T21:27:00Z">
            <w:rPr/>
          </w:rPrChange>
        </w:rPr>
        <w:t>long</w:t>
      </w:r>
      <w:r w:rsidR="003352CD" w:rsidRPr="001D61FC">
        <w:rPr>
          <w:sz w:val="20"/>
          <w:szCs w:val="20"/>
          <w:rPrChange w:id="1651" w:author="Jeff" w:date="2021-06-20T21:27:00Z">
            <w:rPr/>
          </w:rPrChange>
        </w:rPr>
        <w:t xml:space="preserve"> </w:t>
      </w:r>
      <w:r w:rsidRPr="001D61FC">
        <w:rPr>
          <w:sz w:val="20"/>
          <w:szCs w:val="20"/>
          <w:rPrChange w:id="1652" w:author="Jeff" w:date="2021-06-20T21:27:00Z">
            <w:rPr/>
          </w:rPrChange>
        </w:rPr>
        <w:t>distance</w:t>
      </w:r>
      <w:proofErr w:type="gramEnd"/>
      <w:r w:rsidRPr="001D61FC">
        <w:rPr>
          <w:sz w:val="20"/>
          <w:szCs w:val="20"/>
          <w:rPrChange w:id="1653" w:author="Jeff" w:date="2021-06-20T21:27:00Z">
            <w:rPr/>
          </w:rPrChange>
        </w:rPr>
        <w:t xml:space="preserve"> transport. In </w:t>
      </w:r>
      <w:r w:rsidRPr="001D61FC">
        <w:rPr>
          <w:i/>
          <w:sz w:val="20"/>
          <w:szCs w:val="20"/>
          <w:rPrChange w:id="1654" w:author="Jeff" w:date="2021-06-20T21:27:00Z">
            <w:rPr>
              <w:i/>
            </w:rPr>
          </w:rPrChange>
        </w:rPr>
        <w:t>Plant Physiology Ecology</w:t>
      </w:r>
      <w:r w:rsidRPr="001D61FC">
        <w:rPr>
          <w:sz w:val="20"/>
          <w:szCs w:val="20"/>
          <w:rPrChange w:id="1655" w:author="Jeff" w:date="2021-06-20T21:27:00Z">
            <w:rPr/>
          </w:rPrChange>
        </w:rPr>
        <w:t>: 11-99, Springer, New York.</w:t>
      </w:r>
      <w:ins w:id="1656" w:author="Jeff" w:date="2021-06-20T21:27:00Z">
        <w:r w:rsidR="001D61FC" w:rsidRPr="001D61FC">
          <w:rPr>
            <w:sz w:val="20"/>
            <w:szCs w:val="20"/>
            <w:rPrChange w:id="1657" w:author="Jeff" w:date="2021-06-20T21:27:00Z">
              <w:rPr/>
            </w:rPrChange>
          </w:rPr>
          <w:t xml:space="preserve"> </w:t>
        </w:r>
        <w:r w:rsidR="001D61FC" w:rsidRPr="001D61FC">
          <w:rPr>
            <w:color w:val="666666"/>
            <w:spacing w:val="4"/>
            <w:sz w:val="20"/>
            <w:szCs w:val="20"/>
            <w:rPrChange w:id="1658" w:author="Jeff" w:date="2021-06-20T21:27:00Z">
              <w:rPr>
                <w:rFonts w:ascii="Segoe UI" w:hAnsi="Segoe UI" w:cs="Segoe UI"/>
                <w:color w:val="666666"/>
                <w:spacing w:val="4"/>
              </w:rPr>
            </w:rPrChange>
          </w:rPr>
          <w:t>DOI: 10.1007/978-3-030-29639-1_2</w:t>
        </w:r>
      </w:ins>
    </w:p>
    <w:p w14:paraId="7915C5B2" w14:textId="77777777" w:rsidR="001D61FC" w:rsidRPr="001D61FC" w:rsidRDefault="001D61FC" w:rsidP="001D61FC">
      <w:pPr>
        <w:pStyle w:val="ListParagraph"/>
        <w:autoSpaceDE w:val="0"/>
        <w:autoSpaceDN w:val="0"/>
        <w:adjustRightInd w:val="0"/>
        <w:spacing w:line="240" w:lineRule="auto"/>
        <w:ind w:left="360" w:hanging="360"/>
        <w:jc w:val="both"/>
        <w:rPr>
          <w:ins w:id="1659" w:author="Jeff" w:date="2021-06-20T21:27:00Z"/>
          <w:color w:val="666666"/>
          <w:spacing w:val="4"/>
          <w:sz w:val="20"/>
          <w:szCs w:val="20"/>
          <w:rPrChange w:id="1660" w:author="Jeff" w:date="2021-06-20T21:27:00Z">
            <w:rPr>
              <w:ins w:id="1661" w:author="Jeff" w:date="2021-06-20T21:27:00Z"/>
              <w:color w:val="000000" w:themeColor="text1"/>
              <w:sz w:val="20"/>
              <w:szCs w:val="20"/>
            </w:rPr>
          </w:rPrChange>
        </w:rPr>
      </w:pPr>
    </w:p>
    <w:p w14:paraId="65D859BC" w14:textId="7AEFEC8D" w:rsidR="005D48CE" w:rsidRPr="004320E4" w:rsidRDefault="005D48CE" w:rsidP="001D61FC">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1D61FC">
        <w:rPr>
          <w:color w:val="000000" w:themeColor="text1"/>
          <w:sz w:val="20"/>
          <w:szCs w:val="20"/>
          <w:shd w:val="clear" w:color="auto" w:fill="FFFFFF"/>
          <w:rPrChange w:id="1662" w:author="Jeff" w:date="2021-06-20T21:28:00Z">
            <w:rPr>
              <w:color w:val="000000" w:themeColor="text1"/>
              <w:sz w:val="20"/>
              <w:szCs w:val="20"/>
              <w:highlight w:val="cyan"/>
              <w:shd w:val="clear" w:color="auto" w:fill="FFFFFF"/>
            </w:rPr>
          </w:rPrChange>
        </w:rPr>
        <w:t>Ledig</w:t>
      </w:r>
      <w:proofErr w:type="spellEnd"/>
      <w:r w:rsidRPr="001D61FC">
        <w:rPr>
          <w:color w:val="000000" w:themeColor="text1"/>
          <w:sz w:val="20"/>
          <w:szCs w:val="20"/>
          <w:shd w:val="clear" w:color="auto" w:fill="FFFFFF"/>
          <w:rPrChange w:id="1663" w:author="Jeff" w:date="2021-06-20T21:28:00Z">
            <w:rPr>
              <w:color w:val="000000" w:themeColor="text1"/>
              <w:sz w:val="20"/>
              <w:szCs w:val="20"/>
              <w:highlight w:val="cyan"/>
              <w:shd w:val="clear" w:color="auto" w:fill="FFFFFF"/>
            </w:rPr>
          </w:rPrChange>
        </w:rPr>
        <w:t xml:space="preserve">, F., </w:t>
      </w:r>
      <w:proofErr w:type="spellStart"/>
      <w:r w:rsidRPr="001D61FC">
        <w:rPr>
          <w:color w:val="000000" w:themeColor="text1"/>
          <w:sz w:val="20"/>
          <w:szCs w:val="20"/>
          <w:shd w:val="clear" w:color="auto" w:fill="FFFFFF"/>
          <w:rPrChange w:id="1664" w:author="Jeff" w:date="2021-06-20T21:28:00Z">
            <w:rPr>
              <w:color w:val="000000" w:themeColor="text1"/>
              <w:sz w:val="20"/>
              <w:szCs w:val="20"/>
              <w:highlight w:val="cyan"/>
              <w:shd w:val="clear" w:color="auto" w:fill="FFFFFF"/>
            </w:rPr>
          </w:rPrChange>
        </w:rPr>
        <w:t>Hom</w:t>
      </w:r>
      <w:proofErr w:type="spellEnd"/>
      <w:r w:rsidRPr="001D61FC">
        <w:rPr>
          <w:color w:val="000000" w:themeColor="text1"/>
          <w:sz w:val="20"/>
          <w:szCs w:val="20"/>
          <w:shd w:val="clear" w:color="auto" w:fill="FFFFFF"/>
          <w:rPrChange w:id="1665" w:author="Jeff" w:date="2021-06-20T21:28:00Z">
            <w:rPr>
              <w:color w:val="000000" w:themeColor="text1"/>
              <w:sz w:val="20"/>
              <w:szCs w:val="20"/>
              <w:highlight w:val="cyan"/>
              <w:shd w:val="clear" w:color="auto" w:fill="FFFFFF"/>
            </w:rPr>
          </w:rPrChange>
        </w:rPr>
        <w:t xml:space="preserve">, J. and </w:t>
      </w:r>
      <w:proofErr w:type="spellStart"/>
      <w:r w:rsidRPr="001D61FC">
        <w:rPr>
          <w:color w:val="000000" w:themeColor="text1"/>
          <w:sz w:val="20"/>
          <w:szCs w:val="20"/>
          <w:shd w:val="clear" w:color="auto" w:fill="FFFFFF"/>
          <w:rPrChange w:id="1666" w:author="Jeff" w:date="2021-06-20T21:28:00Z">
            <w:rPr>
              <w:color w:val="000000" w:themeColor="text1"/>
              <w:sz w:val="20"/>
              <w:szCs w:val="20"/>
              <w:highlight w:val="cyan"/>
              <w:shd w:val="clear" w:color="auto" w:fill="FFFFFF"/>
            </w:rPr>
          </w:rPrChange>
        </w:rPr>
        <w:t>Smouse</w:t>
      </w:r>
      <w:proofErr w:type="spellEnd"/>
      <w:r w:rsidRPr="001D61FC">
        <w:rPr>
          <w:color w:val="000000" w:themeColor="text1"/>
          <w:sz w:val="20"/>
          <w:szCs w:val="20"/>
          <w:shd w:val="clear" w:color="auto" w:fill="FFFFFF"/>
          <w:rPrChange w:id="1667" w:author="Jeff" w:date="2021-06-20T21:28:00Z">
            <w:rPr>
              <w:color w:val="000000" w:themeColor="text1"/>
              <w:sz w:val="20"/>
              <w:szCs w:val="20"/>
              <w:highlight w:val="cyan"/>
              <w:shd w:val="clear" w:color="auto" w:fill="FFFFFF"/>
            </w:rPr>
          </w:rPrChange>
        </w:rPr>
        <w:t>, P. (2013). The evolution of the New Jersey pine plains. </w:t>
      </w:r>
      <w:r w:rsidRPr="001D61FC">
        <w:rPr>
          <w:i/>
          <w:iCs/>
          <w:color w:val="000000" w:themeColor="text1"/>
          <w:sz w:val="20"/>
          <w:szCs w:val="20"/>
          <w:shd w:val="clear" w:color="auto" w:fill="FFFFFF"/>
          <w:rPrChange w:id="1668" w:author="Jeff" w:date="2021-06-20T21:28:00Z">
            <w:rPr>
              <w:i/>
              <w:iCs/>
              <w:color w:val="000000" w:themeColor="text1"/>
              <w:sz w:val="20"/>
              <w:szCs w:val="20"/>
              <w:highlight w:val="cyan"/>
              <w:shd w:val="clear" w:color="auto" w:fill="FFFFFF"/>
            </w:rPr>
          </w:rPrChange>
        </w:rPr>
        <w:t>American journal of botany</w:t>
      </w:r>
      <w:r w:rsidRPr="001D61FC">
        <w:rPr>
          <w:color w:val="000000" w:themeColor="text1"/>
          <w:sz w:val="20"/>
          <w:szCs w:val="20"/>
          <w:shd w:val="clear" w:color="auto" w:fill="FFFFFF"/>
          <w:rPrChange w:id="1669" w:author="Jeff" w:date="2021-06-20T21:28:00Z">
            <w:rPr>
              <w:color w:val="000000" w:themeColor="text1"/>
              <w:sz w:val="20"/>
              <w:szCs w:val="20"/>
              <w:highlight w:val="cyan"/>
              <w:shd w:val="clear" w:color="auto" w:fill="FFFFFF"/>
            </w:rPr>
          </w:rPrChange>
        </w:rPr>
        <w:t>, </w:t>
      </w:r>
      <w:r w:rsidRPr="001D61FC">
        <w:rPr>
          <w:i/>
          <w:iCs/>
          <w:color w:val="000000" w:themeColor="text1"/>
          <w:sz w:val="20"/>
          <w:szCs w:val="20"/>
          <w:shd w:val="clear" w:color="auto" w:fill="FFFFFF"/>
          <w:rPrChange w:id="1670" w:author="Jeff" w:date="2021-06-20T21:28:00Z">
            <w:rPr>
              <w:i/>
              <w:iCs/>
              <w:color w:val="000000" w:themeColor="text1"/>
              <w:sz w:val="20"/>
              <w:szCs w:val="20"/>
              <w:highlight w:val="cyan"/>
              <w:shd w:val="clear" w:color="auto" w:fill="FFFFFF"/>
            </w:rPr>
          </w:rPrChange>
        </w:rPr>
        <w:t>100</w:t>
      </w:r>
      <w:r w:rsidRPr="001D61FC">
        <w:rPr>
          <w:color w:val="000000" w:themeColor="text1"/>
          <w:sz w:val="20"/>
          <w:szCs w:val="20"/>
          <w:shd w:val="clear" w:color="auto" w:fill="FFFFFF"/>
          <w:rPrChange w:id="1671" w:author="Jeff" w:date="2021-06-20T21:28:00Z">
            <w:rPr>
              <w:color w:val="000000" w:themeColor="text1"/>
              <w:sz w:val="20"/>
              <w:szCs w:val="20"/>
              <w:highlight w:val="cyan"/>
              <w:shd w:val="clear" w:color="auto" w:fill="FFFFFF"/>
            </w:rPr>
          </w:rPrChange>
        </w:rPr>
        <w:t>(4), 778-791.</w:t>
      </w:r>
      <w:r w:rsidRPr="004320E4">
        <w:rPr>
          <w:color w:val="000000" w:themeColor="text1"/>
          <w:sz w:val="20"/>
          <w:szCs w:val="20"/>
          <w:shd w:val="clear" w:color="auto" w:fill="FFFFFF"/>
        </w:rPr>
        <w:t xml:space="preserve"> </w:t>
      </w:r>
      <w:ins w:id="1672" w:author="Jeff" w:date="2021-06-20T21:28:00Z">
        <w:r w:rsidR="001D61FC" w:rsidRPr="001D61FC">
          <w:rPr>
            <w:color w:val="000000" w:themeColor="text1"/>
            <w:sz w:val="20"/>
            <w:szCs w:val="20"/>
            <w:shd w:val="clear" w:color="auto" w:fill="FFFFFF"/>
          </w:rPr>
          <w:t>doi.org/10.3732/ajb.1200581</w:t>
        </w:r>
      </w:ins>
    </w:p>
    <w:p w14:paraId="112817C9" w14:textId="0535F5B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Ledig</w:t>
      </w:r>
      <w:proofErr w:type="spellEnd"/>
      <w:r w:rsidRPr="004320E4">
        <w:rPr>
          <w:color w:val="000000" w:themeColor="text1"/>
          <w:sz w:val="20"/>
          <w:szCs w:val="20"/>
          <w:shd w:val="clear" w:color="auto" w:fill="FFFFFF"/>
        </w:rPr>
        <w:t xml:space="preserve">, F., </w:t>
      </w:r>
      <w:proofErr w:type="spellStart"/>
      <w:r w:rsidRPr="004320E4">
        <w:rPr>
          <w:color w:val="000000" w:themeColor="text1"/>
          <w:sz w:val="20"/>
          <w:szCs w:val="20"/>
          <w:shd w:val="clear" w:color="auto" w:fill="FFFFFF"/>
        </w:rPr>
        <w:t>Smouse</w:t>
      </w:r>
      <w:proofErr w:type="spellEnd"/>
      <w:r w:rsidRPr="004320E4">
        <w:rPr>
          <w:color w:val="000000" w:themeColor="text1"/>
          <w:sz w:val="20"/>
          <w:szCs w:val="20"/>
          <w:shd w:val="clear" w:color="auto" w:fill="FFFFFF"/>
        </w:rPr>
        <w:t xml:space="preserve">, P. and </w:t>
      </w:r>
      <w:proofErr w:type="spellStart"/>
      <w:r w:rsidRPr="004320E4">
        <w:rPr>
          <w:color w:val="000000" w:themeColor="text1"/>
          <w:sz w:val="20"/>
          <w:szCs w:val="20"/>
          <w:shd w:val="clear" w:color="auto" w:fill="FFFFFF"/>
        </w:rPr>
        <w:t>Hom</w:t>
      </w:r>
      <w:proofErr w:type="spellEnd"/>
      <w:r w:rsidRPr="004320E4">
        <w:rPr>
          <w:color w:val="000000" w:themeColor="text1"/>
          <w:sz w:val="20"/>
          <w:szCs w:val="20"/>
          <w:shd w:val="clear" w:color="auto" w:fill="FFFFFF"/>
        </w:rPr>
        <w:t>, J. (2015). Postglacial migration and adaptation for dispersal in pitch pine (Pinaceae).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102</w:t>
      </w:r>
      <w:r w:rsidRPr="004320E4">
        <w:rPr>
          <w:color w:val="000000" w:themeColor="text1"/>
          <w:sz w:val="20"/>
          <w:szCs w:val="20"/>
          <w:shd w:val="clear" w:color="auto" w:fill="FFFFFF"/>
        </w:rPr>
        <w:t>(12), 2074-2091.</w:t>
      </w:r>
      <w:r w:rsidR="0054289C">
        <w:rPr>
          <w:color w:val="000000" w:themeColor="text1"/>
          <w:sz w:val="20"/>
          <w:szCs w:val="20"/>
          <w:shd w:val="clear" w:color="auto" w:fill="FFFFFF"/>
        </w:rPr>
        <w:t xml:space="preserve"> </w:t>
      </w:r>
      <w:proofErr w:type="spellStart"/>
      <w:r w:rsidR="0054289C" w:rsidRPr="003757BC">
        <w:rPr>
          <w:color w:val="3E3D40"/>
          <w:sz w:val="20"/>
          <w:szCs w:val="20"/>
          <w:shd w:val="clear" w:color="auto" w:fill="FFFFFF"/>
        </w:rPr>
        <w:t>doi</w:t>
      </w:r>
      <w:proofErr w:type="spellEnd"/>
      <w:r w:rsidR="0054289C" w:rsidRPr="003757BC">
        <w:rPr>
          <w:color w:val="3E3D40"/>
          <w:sz w:val="20"/>
          <w:szCs w:val="20"/>
          <w:shd w:val="clear" w:color="auto" w:fill="FFFFFF"/>
        </w:rPr>
        <w:t>: 10.3732/ajb.1500009</w:t>
      </w:r>
    </w:p>
    <w:p w14:paraId="4A2524BA" w14:textId="7CE58640" w:rsidR="00AE173C" w:rsidRDefault="00AE173C" w:rsidP="002526C4">
      <w:pPr>
        <w:pStyle w:val="ListParagraph"/>
        <w:autoSpaceDE w:val="0"/>
        <w:autoSpaceDN w:val="0"/>
        <w:adjustRightInd w:val="0"/>
        <w:spacing w:line="240" w:lineRule="auto"/>
        <w:ind w:left="450" w:hanging="450"/>
        <w:jc w:val="both"/>
        <w:rPr>
          <w:color w:val="3E3D40"/>
          <w:sz w:val="20"/>
          <w:szCs w:val="20"/>
          <w:shd w:val="clear" w:color="auto" w:fill="FFFFFF"/>
        </w:rPr>
      </w:pPr>
      <w:r w:rsidRPr="004320E4">
        <w:rPr>
          <w:rFonts w:eastAsiaTheme="minorEastAsia"/>
          <w:color w:val="000000" w:themeColor="text1"/>
          <w:sz w:val="20"/>
          <w:szCs w:val="20"/>
        </w:rPr>
        <w:t xml:space="preserve">Lee, C., Robinson, G., Robinson, I., and Lee, H. (2019). </w:t>
      </w:r>
      <w:r w:rsidRPr="004320E4">
        <w:rPr>
          <w:color w:val="000000" w:themeColor="text1"/>
          <w:sz w:val="20"/>
          <w:szCs w:val="20"/>
          <w:shd w:val="clear" w:color="auto" w:fill="FFFFFF"/>
        </w:rPr>
        <w:t xml:space="preserve">Regeneration of pitch pine (Pinus rigida) stands inhibited by fire suppression in Albany Pine Bush Preserve, New York. </w:t>
      </w:r>
      <w:r w:rsidRPr="004320E4">
        <w:rPr>
          <w:i/>
          <w:iCs/>
          <w:color w:val="000000" w:themeColor="text1"/>
          <w:sz w:val="20"/>
          <w:szCs w:val="20"/>
        </w:rPr>
        <w:t>Journal of forestry research</w:t>
      </w:r>
      <w:r w:rsidRPr="004320E4">
        <w:rPr>
          <w:color w:val="000000" w:themeColor="text1"/>
          <w:sz w:val="20"/>
          <w:szCs w:val="20"/>
          <w:shd w:val="clear" w:color="auto" w:fill="FFFFFF"/>
        </w:rPr>
        <w:t xml:space="preserve">, </w:t>
      </w:r>
      <w:r w:rsidRPr="004320E4">
        <w:rPr>
          <w:i/>
          <w:iCs/>
          <w:color w:val="000000" w:themeColor="text1"/>
          <w:sz w:val="20"/>
          <w:szCs w:val="20"/>
        </w:rPr>
        <w:t>30</w:t>
      </w:r>
      <w:r w:rsidRPr="004320E4">
        <w:rPr>
          <w:color w:val="000000" w:themeColor="text1"/>
          <w:sz w:val="20"/>
          <w:szCs w:val="20"/>
          <w:shd w:val="clear" w:color="auto" w:fill="FFFFFF"/>
        </w:rPr>
        <w:t>(1), 233-242.</w:t>
      </w:r>
      <w:r w:rsidR="0054289C">
        <w:rPr>
          <w:color w:val="000000" w:themeColor="text1"/>
          <w:sz w:val="20"/>
          <w:szCs w:val="20"/>
          <w:shd w:val="clear" w:color="auto" w:fill="FFFFFF"/>
        </w:rPr>
        <w:t xml:space="preserve"> </w:t>
      </w:r>
      <w:proofErr w:type="spellStart"/>
      <w:r w:rsidR="0054289C" w:rsidRPr="003757BC">
        <w:rPr>
          <w:color w:val="3E3D40"/>
          <w:sz w:val="20"/>
          <w:szCs w:val="20"/>
          <w:shd w:val="clear" w:color="auto" w:fill="FFFFFF"/>
        </w:rPr>
        <w:t>doi</w:t>
      </w:r>
      <w:proofErr w:type="spellEnd"/>
      <w:r w:rsidR="0054289C" w:rsidRPr="003757BC">
        <w:rPr>
          <w:color w:val="3E3D40"/>
          <w:sz w:val="20"/>
          <w:szCs w:val="20"/>
          <w:shd w:val="clear" w:color="auto" w:fill="FFFFFF"/>
        </w:rPr>
        <w:t>: 10.1007/s11676-018-0644-3</w:t>
      </w:r>
    </w:p>
    <w:p w14:paraId="0C5C43E2" w14:textId="531C0795" w:rsidR="00791BE1" w:rsidRPr="00791BE1" w:rsidRDefault="00791BE1"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proofErr w:type="spellStart"/>
      <w:r w:rsidRPr="003757BC">
        <w:rPr>
          <w:color w:val="222222"/>
          <w:sz w:val="20"/>
          <w:szCs w:val="20"/>
          <w:shd w:val="clear" w:color="auto" w:fill="FFFFFF"/>
        </w:rPr>
        <w:t>Lenth</w:t>
      </w:r>
      <w:proofErr w:type="spellEnd"/>
      <w:r w:rsidRPr="003757BC">
        <w:rPr>
          <w:color w:val="222222"/>
          <w:sz w:val="20"/>
          <w:szCs w:val="20"/>
          <w:shd w:val="clear" w:color="auto" w:fill="FFFFFF"/>
        </w:rPr>
        <w:t xml:space="preserve">, R., and </w:t>
      </w:r>
      <w:proofErr w:type="spellStart"/>
      <w:r w:rsidRPr="003757BC">
        <w:rPr>
          <w:color w:val="222222"/>
          <w:sz w:val="20"/>
          <w:szCs w:val="20"/>
          <w:shd w:val="clear" w:color="auto" w:fill="FFFFFF"/>
        </w:rPr>
        <w:t>Lenth</w:t>
      </w:r>
      <w:proofErr w:type="spellEnd"/>
      <w:r w:rsidRPr="003757BC">
        <w:rPr>
          <w:color w:val="222222"/>
          <w:sz w:val="20"/>
          <w:szCs w:val="20"/>
          <w:shd w:val="clear" w:color="auto" w:fill="FFFFFF"/>
        </w:rPr>
        <w:t>, M. (2018). Package ‘</w:t>
      </w:r>
      <w:proofErr w:type="spellStart"/>
      <w:r w:rsidRPr="003757BC">
        <w:rPr>
          <w:color w:val="222222"/>
          <w:sz w:val="20"/>
          <w:szCs w:val="20"/>
          <w:shd w:val="clear" w:color="auto" w:fill="FFFFFF"/>
        </w:rPr>
        <w:t>lsmeans</w:t>
      </w:r>
      <w:proofErr w:type="spellEnd"/>
      <w:r w:rsidRPr="003757BC">
        <w:rPr>
          <w:color w:val="222222"/>
          <w:sz w:val="20"/>
          <w:szCs w:val="20"/>
          <w:shd w:val="clear" w:color="auto" w:fill="FFFFFF"/>
        </w:rPr>
        <w:t>’. </w:t>
      </w:r>
      <w:r w:rsidRPr="003757BC">
        <w:rPr>
          <w:i/>
          <w:iCs/>
          <w:color w:val="222222"/>
          <w:sz w:val="20"/>
          <w:szCs w:val="20"/>
          <w:shd w:val="clear" w:color="auto" w:fill="FFFFFF"/>
        </w:rPr>
        <w:t>The American Statistician</w:t>
      </w:r>
      <w:r w:rsidRPr="003757BC">
        <w:rPr>
          <w:color w:val="222222"/>
          <w:sz w:val="20"/>
          <w:szCs w:val="20"/>
          <w:shd w:val="clear" w:color="auto" w:fill="FFFFFF"/>
        </w:rPr>
        <w:t>, </w:t>
      </w:r>
      <w:r w:rsidRPr="003757BC">
        <w:rPr>
          <w:i/>
          <w:iCs/>
          <w:color w:val="222222"/>
          <w:sz w:val="20"/>
          <w:szCs w:val="20"/>
          <w:shd w:val="clear" w:color="auto" w:fill="FFFFFF"/>
        </w:rPr>
        <w:t>34</w:t>
      </w:r>
      <w:r w:rsidRPr="003757BC">
        <w:rPr>
          <w:color w:val="222222"/>
          <w:sz w:val="20"/>
          <w:szCs w:val="20"/>
          <w:shd w:val="clear" w:color="auto" w:fill="FFFFFF"/>
        </w:rPr>
        <w:t>(4), 216-221.</w:t>
      </w:r>
      <w:ins w:id="1673" w:author="Jeff" w:date="2021-06-20T21:29:00Z">
        <w:r w:rsidR="001D61FC" w:rsidRPr="001D61FC">
          <w:t xml:space="preserve"> </w:t>
        </w:r>
        <w:r w:rsidR="001D61FC" w:rsidRPr="001D61FC">
          <w:rPr>
            <w:color w:val="222222"/>
            <w:sz w:val="20"/>
            <w:szCs w:val="20"/>
            <w:shd w:val="clear" w:color="auto" w:fill="FFFFFF"/>
          </w:rPr>
          <w:t>http://glmmadmb.r-forge.r-project.org/repos</w:t>
        </w:r>
      </w:ins>
    </w:p>
    <w:p w14:paraId="6557DC02" w14:textId="43B48FBE" w:rsidR="00BB1CBA"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Lesk</w:t>
      </w:r>
      <w:proofErr w:type="spellEnd"/>
      <w:r w:rsidRPr="004320E4">
        <w:rPr>
          <w:color w:val="000000" w:themeColor="text1"/>
          <w:sz w:val="20"/>
          <w:szCs w:val="20"/>
          <w:shd w:val="clear" w:color="auto" w:fill="FFFFFF"/>
        </w:rPr>
        <w:t xml:space="preserve">, C., </w:t>
      </w:r>
      <w:proofErr w:type="spellStart"/>
      <w:r w:rsidRPr="004320E4">
        <w:rPr>
          <w:color w:val="000000" w:themeColor="text1"/>
          <w:sz w:val="20"/>
          <w:szCs w:val="20"/>
          <w:shd w:val="clear" w:color="auto" w:fill="FFFFFF"/>
        </w:rPr>
        <w:t>Coffel</w:t>
      </w:r>
      <w:proofErr w:type="spellEnd"/>
      <w:r w:rsidRPr="004320E4">
        <w:rPr>
          <w:color w:val="000000" w:themeColor="text1"/>
          <w:sz w:val="20"/>
          <w:szCs w:val="20"/>
          <w:shd w:val="clear" w:color="auto" w:fill="FFFFFF"/>
        </w:rPr>
        <w:t xml:space="preserve">, E., D'Amato, A., </w:t>
      </w:r>
      <w:proofErr w:type="spellStart"/>
      <w:r w:rsidRPr="004320E4">
        <w:rPr>
          <w:color w:val="000000" w:themeColor="text1"/>
          <w:sz w:val="20"/>
          <w:szCs w:val="20"/>
          <w:shd w:val="clear" w:color="auto" w:fill="FFFFFF"/>
        </w:rPr>
        <w:t>Dodds</w:t>
      </w:r>
      <w:proofErr w:type="spellEnd"/>
      <w:r w:rsidRPr="004320E4">
        <w:rPr>
          <w:color w:val="000000" w:themeColor="text1"/>
          <w:sz w:val="20"/>
          <w:szCs w:val="20"/>
          <w:shd w:val="clear" w:color="auto" w:fill="FFFFFF"/>
        </w:rPr>
        <w:t xml:space="preserve">, K., and Horton, R. (2017). Threats to North American forests from southern pine beetle with warming winters. </w:t>
      </w:r>
      <w:r w:rsidRPr="004320E4">
        <w:rPr>
          <w:i/>
          <w:iCs/>
          <w:color w:val="000000" w:themeColor="text1"/>
          <w:sz w:val="20"/>
          <w:szCs w:val="20"/>
        </w:rPr>
        <w:t xml:space="preserve">Nat. </w:t>
      </w:r>
      <w:proofErr w:type="spellStart"/>
      <w:r w:rsidRPr="004320E4">
        <w:rPr>
          <w:i/>
          <w:iCs/>
          <w:color w:val="000000" w:themeColor="text1"/>
          <w:sz w:val="20"/>
          <w:szCs w:val="20"/>
        </w:rPr>
        <w:t>Clim</w:t>
      </w:r>
      <w:proofErr w:type="spellEnd"/>
      <w:r w:rsidRPr="004320E4">
        <w:rPr>
          <w:i/>
          <w:iCs/>
          <w:color w:val="000000" w:themeColor="text1"/>
          <w:sz w:val="20"/>
          <w:szCs w:val="20"/>
        </w:rPr>
        <w:t>. Change</w:t>
      </w:r>
      <w:r w:rsidRPr="004320E4">
        <w:rPr>
          <w:color w:val="000000" w:themeColor="text1"/>
          <w:sz w:val="20"/>
          <w:szCs w:val="20"/>
          <w:shd w:val="clear" w:color="auto" w:fill="FFFFFF"/>
        </w:rPr>
        <w:t xml:space="preserve"> 7, 713–717.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10.1038/nclimate3375</w:t>
      </w:r>
    </w:p>
    <w:p w14:paraId="6DDA1E35" w14:textId="30D4E4FD" w:rsidR="00AE173C" w:rsidRPr="00BB1CBA" w:rsidRDefault="00AE173C" w:rsidP="00BB1CBA">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w:t>
      </w:r>
      <w:r w:rsidR="005F3C86" w:rsidRPr="004320E4">
        <w:rPr>
          <w:color w:val="000000" w:themeColor="text1"/>
          <w:sz w:val="20"/>
          <w:szCs w:val="20"/>
          <w:shd w:val="clear" w:color="auto" w:fill="FFFFFF"/>
        </w:rPr>
        <w:t xml:space="preserve">and </w:t>
      </w:r>
      <w:r w:rsidRPr="004320E4">
        <w:rPr>
          <w:color w:val="000000" w:themeColor="text1"/>
          <w:sz w:val="20"/>
          <w:szCs w:val="20"/>
          <w:shd w:val="clear" w:color="auto" w:fill="FFFFFF"/>
        </w:rPr>
        <w:t>Smith, N</w:t>
      </w:r>
      <w:r w:rsidR="005F3C8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(2018). The influence of lignocellulose and hemicellulose biochar on photosynthesis and water use efficiency in seedlings from a Northeastern US pine-oak ecosystem. </w:t>
      </w:r>
      <w:r w:rsidRPr="004320E4">
        <w:rPr>
          <w:i/>
          <w:iCs/>
          <w:color w:val="000000" w:themeColor="text1"/>
          <w:sz w:val="20"/>
          <w:szCs w:val="20"/>
        </w:rPr>
        <w:t>Journal of Sustainable Forestry</w:t>
      </w:r>
      <w:r w:rsidRPr="004320E4">
        <w:rPr>
          <w:color w:val="000000" w:themeColor="text1"/>
          <w:sz w:val="20"/>
          <w:szCs w:val="20"/>
          <w:shd w:val="clear" w:color="auto" w:fill="FFFFFF"/>
        </w:rPr>
        <w:t xml:space="preserve">, </w:t>
      </w:r>
      <w:r w:rsidRPr="004320E4">
        <w:rPr>
          <w:i/>
          <w:iCs/>
          <w:color w:val="000000" w:themeColor="text1"/>
          <w:sz w:val="20"/>
          <w:szCs w:val="20"/>
        </w:rPr>
        <w:t>37</w:t>
      </w:r>
      <w:r w:rsidRPr="004320E4">
        <w:rPr>
          <w:color w:val="000000" w:themeColor="text1"/>
          <w:sz w:val="20"/>
          <w:szCs w:val="20"/>
          <w:shd w:val="clear" w:color="auto" w:fill="FFFFFF"/>
        </w:rPr>
        <w:t>(1), 25-37.</w:t>
      </w:r>
      <w:r w:rsidR="00BB1CBA">
        <w:rPr>
          <w:color w:val="000000" w:themeColor="text1"/>
          <w:sz w:val="20"/>
          <w:szCs w:val="20"/>
          <w:shd w:val="clear" w:color="auto" w:fill="FFFFFF"/>
        </w:rPr>
        <w:t xml:space="preserve">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10.1080/10549811.2017.1386113</w:t>
      </w:r>
    </w:p>
    <w:p w14:paraId="60103DCB" w14:textId="6EA61086" w:rsidR="00081CA2" w:rsidRPr="00BB1CBA" w:rsidRDefault="00081CA2"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and Smith, N. (2020). Pyrogenic Carbon Increases Pitch Pine Seedling Growth, Soil Moisture Retention, and Photosynthetic Intrinsic Water Use Efficiency in the Field. </w:t>
      </w:r>
      <w:r w:rsidRPr="004320E4">
        <w:rPr>
          <w:i/>
          <w:iCs/>
          <w:color w:val="000000" w:themeColor="text1"/>
          <w:sz w:val="20"/>
          <w:szCs w:val="20"/>
        </w:rPr>
        <w:t>Frontiers in Forests and Global Change</w:t>
      </w:r>
      <w:r w:rsidRPr="004320E4">
        <w:rPr>
          <w:color w:val="000000" w:themeColor="text1"/>
          <w:sz w:val="20"/>
          <w:szCs w:val="20"/>
          <w:shd w:val="clear" w:color="auto" w:fill="FFFFFF"/>
        </w:rPr>
        <w:t xml:space="preserve">, </w:t>
      </w:r>
      <w:r w:rsidRPr="004320E4">
        <w:rPr>
          <w:i/>
          <w:iCs/>
          <w:color w:val="000000" w:themeColor="text1"/>
          <w:sz w:val="20"/>
          <w:szCs w:val="20"/>
        </w:rPr>
        <w:t>3</w:t>
      </w:r>
      <w:r w:rsidRPr="004320E4">
        <w:rPr>
          <w:color w:val="000000" w:themeColor="text1"/>
          <w:sz w:val="20"/>
          <w:szCs w:val="20"/>
          <w:shd w:val="clear" w:color="auto" w:fill="FFFFFF"/>
        </w:rPr>
        <w:t>, 31.</w:t>
      </w:r>
      <w:r w:rsidR="00BB1CBA">
        <w:rPr>
          <w:color w:val="000000" w:themeColor="text1"/>
          <w:sz w:val="20"/>
          <w:szCs w:val="20"/>
          <w:shd w:val="clear" w:color="auto" w:fill="FFFFFF"/>
        </w:rPr>
        <w:t xml:space="preserve">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10.3389/ffgc.2020.00031</w:t>
      </w:r>
    </w:p>
    <w:p w14:paraId="19C872E0" w14:textId="7ED7F7C9" w:rsidR="00482974" w:rsidRDefault="00482974" w:rsidP="005754BF">
      <w:pPr>
        <w:pStyle w:val="ListParagraph"/>
        <w:autoSpaceDE w:val="0"/>
        <w:autoSpaceDN w:val="0"/>
        <w:adjustRightInd w:val="0"/>
        <w:spacing w:line="240" w:lineRule="auto"/>
        <w:ind w:left="360" w:hanging="360"/>
        <w:jc w:val="both"/>
        <w:rPr>
          <w:ins w:id="1674" w:author="Jeff" w:date="2021-06-21T17:48:00Z"/>
          <w:color w:val="3E3D40"/>
          <w:sz w:val="20"/>
          <w:szCs w:val="20"/>
          <w:shd w:val="clear" w:color="auto" w:fill="FFFFFF"/>
        </w:rPr>
      </w:pPr>
      <w:r w:rsidRPr="003757BC">
        <w:rPr>
          <w:color w:val="3E3D40"/>
          <w:sz w:val="20"/>
          <w:szCs w:val="20"/>
          <w:shd w:val="clear" w:color="auto" w:fill="FFFFFF"/>
        </w:rPr>
        <w:t>Little, S. Jr. (1953). Prescribed burning as a tool of forest management in the northeastern states. </w:t>
      </w:r>
      <w:r w:rsidRPr="003757BC">
        <w:rPr>
          <w:i/>
          <w:iCs/>
          <w:color w:val="3E3D40"/>
          <w:sz w:val="20"/>
          <w:szCs w:val="20"/>
          <w:shd w:val="clear" w:color="auto" w:fill="FFFFFF"/>
        </w:rPr>
        <w:t>J. For</w:t>
      </w:r>
      <w:r w:rsidRPr="003757BC">
        <w:rPr>
          <w:color w:val="3E3D40"/>
          <w:sz w:val="20"/>
          <w:szCs w:val="20"/>
          <w:shd w:val="clear" w:color="auto" w:fill="FFFFFF"/>
        </w:rPr>
        <w:t xml:space="preserve">. 51, 496–500. </w:t>
      </w:r>
      <w:proofErr w:type="spellStart"/>
      <w:r w:rsidRPr="003757BC">
        <w:rPr>
          <w:color w:val="3E3D40"/>
          <w:sz w:val="20"/>
          <w:szCs w:val="20"/>
          <w:shd w:val="clear" w:color="auto" w:fill="FFFFFF"/>
        </w:rPr>
        <w:t>doi</w:t>
      </w:r>
      <w:proofErr w:type="spellEnd"/>
      <w:r w:rsidRPr="003757BC">
        <w:rPr>
          <w:color w:val="3E3D40"/>
          <w:sz w:val="20"/>
          <w:szCs w:val="20"/>
          <w:shd w:val="clear" w:color="auto" w:fill="FFFFFF"/>
        </w:rPr>
        <w:t>: 10.1093/</w:t>
      </w:r>
      <w:proofErr w:type="spellStart"/>
      <w:r w:rsidRPr="003757BC">
        <w:rPr>
          <w:color w:val="3E3D40"/>
          <w:sz w:val="20"/>
          <w:szCs w:val="20"/>
          <w:shd w:val="clear" w:color="auto" w:fill="FFFFFF"/>
        </w:rPr>
        <w:t>jof</w:t>
      </w:r>
      <w:proofErr w:type="spellEnd"/>
      <w:r w:rsidRPr="003757BC">
        <w:rPr>
          <w:color w:val="3E3D40"/>
          <w:sz w:val="20"/>
          <w:szCs w:val="20"/>
          <w:shd w:val="clear" w:color="auto" w:fill="FFFFFF"/>
        </w:rPr>
        <w:t>/51.7.496</w:t>
      </w:r>
    </w:p>
    <w:p w14:paraId="3E49DE91" w14:textId="6829B064" w:rsidR="009B41B1" w:rsidRPr="009B41B1" w:rsidRDefault="009B41B1"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ins w:id="1675" w:author="Jeff" w:date="2021-06-21T17:48:00Z">
        <w:r w:rsidRPr="009B41B1">
          <w:rPr>
            <w:color w:val="222222"/>
            <w:sz w:val="20"/>
            <w:szCs w:val="20"/>
            <w:shd w:val="clear" w:color="auto" w:fill="FFFFFF"/>
            <w:rPrChange w:id="1676" w:author="Jeff" w:date="2021-06-21T17:49:00Z">
              <w:rPr>
                <w:rFonts w:ascii="Arial" w:hAnsi="Arial" w:cs="Arial"/>
                <w:color w:val="222222"/>
                <w:sz w:val="20"/>
                <w:szCs w:val="20"/>
                <w:shd w:val="clear" w:color="auto" w:fill="FFFFFF"/>
              </w:rPr>
            </w:rPrChange>
          </w:rPr>
          <w:t>Little, S.</w:t>
        </w:r>
      </w:ins>
      <w:ins w:id="1677" w:author="Jeff" w:date="2021-06-21T17:49:00Z">
        <w:r>
          <w:rPr>
            <w:color w:val="222222"/>
            <w:sz w:val="20"/>
            <w:szCs w:val="20"/>
            <w:shd w:val="clear" w:color="auto" w:fill="FFFFFF"/>
          </w:rPr>
          <w:t xml:space="preserve"> and</w:t>
        </w:r>
      </w:ins>
      <w:ins w:id="1678" w:author="Jeff" w:date="2021-06-21T17:48:00Z">
        <w:r w:rsidRPr="009B41B1">
          <w:rPr>
            <w:color w:val="222222"/>
            <w:sz w:val="20"/>
            <w:szCs w:val="20"/>
            <w:shd w:val="clear" w:color="auto" w:fill="FFFFFF"/>
            <w:rPrChange w:id="1679" w:author="Jeff" w:date="2021-06-21T17:49:00Z">
              <w:rPr>
                <w:rFonts w:ascii="Arial" w:hAnsi="Arial" w:cs="Arial"/>
                <w:color w:val="222222"/>
                <w:sz w:val="20"/>
                <w:szCs w:val="20"/>
                <w:shd w:val="clear" w:color="auto" w:fill="FFFFFF"/>
              </w:rPr>
            </w:rPrChange>
          </w:rPr>
          <w:t xml:space="preserve"> Garrett, </w:t>
        </w:r>
      </w:ins>
      <w:ins w:id="1680" w:author="Jeff" w:date="2021-06-21T17:49:00Z">
        <w:r>
          <w:rPr>
            <w:color w:val="222222"/>
            <w:sz w:val="20"/>
            <w:szCs w:val="20"/>
            <w:shd w:val="clear" w:color="auto" w:fill="FFFFFF"/>
          </w:rPr>
          <w:t>P.</w:t>
        </w:r>
      </w:ins>
      <w:ins w:id="1681" w:author="Jeff" w:date="2021-06-21T17:48:00Z">
        <w:r w:rsidRPr="009B41B1">
          <w:rPr>
            <w:color w:val="222222"/>
            <w:sz w:val="20"/>
            <w:szCs w:val="20"/>
            <w:shd w:val="clear" w:color="auto" w:fill="FFFFFF"/>
            <w:rPrChange w:id="1682" w:author="Jeff" w:date="2021-06-21T17:49:00Z">
              <w:rPr>
                <w:rFonts w:ascii="Arial" w:hAnsi="Arial" w:cs="Arial"/>
                <w:color w:val="222222"/>
                <w:sz w:val="20"/>
                <w:szCs w:val="20"/>
                <w:shd w:val="clear" w:color="auto" w:fill="FFFFFF"/>
              </w:rPr>
            </w:rPrChange>
          </w:rPr>
          <w:t xml:space="preserve"> (1990). Pinus rigida Mill. pitch pine. </w:t>
        </w:r>
        <w:r w:rsidRPr="009B41B1">
          <w:rPr>
            <w:i/>
            <w:iCs/>
            <w:color w:val="222222"/>
            <w:sz w:val="20"/>
            <w:szCs w:val="20"/>
            <w:shd w:val="clear" w:color="auto" w:fill="FFFFFF"/>
            <w:rPrChange w:id="1683" w:author="Jeff" w:date="2021-06-21T17:49:00Z">
              <w:rPr>
                <w:rFonts w:ascii="Arial" w:hAnsi="Arial" w:cs="Arial"/>
                <w:i/>
                <w:iCs/>
                <w:color w:val="222222"/>
                <w:sz w:val="20"/>
                <w:szCs w:val="20"/>
                <w:shd w:val="clear" w:color="auto" w:fill="FFFFFF"/>
              </w:rPr>
            </w:rPrChange>
          </w:rPr>
          <w:t>Silvics of North America</w:t>
        </w:r>
        <w:r w:rsidRPr="009B41B1">
          <w:rPr>
            <w:color w:val="222222"/>
            <w:sz w:val="20"/>
            <w:szCs w:val="20"/>
            <w:shd w:val="clear" w:color="auto" w:fill="FFFFFF"/>
            <w:rPrChange w:id="1684" w:author="Jeff" w:date="2021-06-21T17:49:00Z">
              <w:rPr>
                <w:rFonts w:ascii="Arial" w:hAnsi="Arial" w:cs="Arial"/>
                <w:color w:val="222222"/>
                <w:sz w:val="20"/>
                <w:szCs w:val="20"/>
                <w:shd w:val="clear" w:color="auto" w:fill="FFFFFF"/>
              </w:rPr>
            </w:rPrChange>
          </w:rPr>
          <w:t>, </w:t>
        </w:r>
        <w:r w:rsidRPr="009B41B1">
          <w:rPr>
            <w:i/>
            <w:iCs/>
            <w:color w:val="222222"/>
            <w:sz w:val="20"/>
            <w:szCs w:val="20"/>
            <w:shd w:val="clear" w:color="auto" w:fill="FFFFFF"/>
            <w:rPrChange w:id="1685" w:author="Jeff" w:date="2021-06-21T17:49:00Z">
              <w:rPr>
                <w:rFonts w:ascii="Arial" w:hAnsi="Arial" w:cs="Arial"/>
                <w:i/>
                <w:iCs/>
                <w:color w:val="222222"/>
                <w:sz w:val="20"/>
                <w:szCs w:val="20"/>
                <w:shd w:val="clear" w:color="auto" w:fill="FFFFFF"/>
              </w:rPr>
            </w:rPrChange>
          </w:rPr>
          <w:t>1</w:t>
        </w:r>
        <w:r w:rsidRPr="009B41B1">
          <w:rPr>
            <w:color w:val="222222"/>
            <w:sz w:val="20"/>
            <w:szCs w:val="20"/>
            <w:shd w:val="clear" w:color="auto" w:fill="FFFFFF"/>
            <w:rPrChange w:id="1686" w:author="Jeff" w:date="2021-06-21T17:49:00Z">
              <w:rPr>
                <w:rFonts w:ascii="Arial" w:hAnsi="Arial" w:cs="Arial"/>
                <w:color w:val="222222"/>
                <w:sz w:val="20"/>
                <w:szCs w:val="20"/>
                <w:shd w:val="clear" w:color="auto" w:fill="FFFFFF"/>
              </w:rPr>
            </w:rPrChange>
          </w:rPr>
          <w:t>, 456-462.</w:t>
        </w:r>
      </w:ins>
    </w:p>
    <w:p w14:paraId="63C5C386" w14:textId="51AA006E" w:rsidR="00AE173C"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Lubinski</w:t>
      </w:r>
      <w:proofErr w:type="spellEnd"/>
      <w:r w:rsidRPr="004320E4">
        <w:rPr>
          <w:color w:val="000000" w:themeColor="text1"/>
          <w:sz w:val="20"/>
          <w:szCs w:val="20"/>
          <w:shd w:val="clear" w:color="auto" w:fill="FFFFFF"/>
        </w:rPr>
        <w:t xml:space="preserve">, S., Hop, K., </w:t>
      </w:r>
      <w:r w:rsidR="00C963B0">
        <w:rPr>
          <w:color w:val="000000" w:themeColor="text1"/>
          <w:sz w:val="20"/>
          <w:szCs w:val="20"/>
          <w:shd w:val="clear" w:color="auto" w:fill="FFFFFF"/>
        </w:rPr>
        <w:t>and</w:t>
      </w:r>
      <w:r w:rsidRPr="004320E4">
        <w:rPr>
          <w:color w:val="000000" w:themeColor="text1"/>
          <w:sz w:val="20"/>
          <w:szCs w:val="20"/>
          <w:shd w:val="clear" w:color="auto" w:fill="FFFFFF"/>
        </w:rPr>
        <w:t xml:space="preserve"> </w:t>
      </w:r>
      <w:proofErr w:type="spellStart"/>
      <w:r w:rsidRPr="004320E4">
        <w:rPr>
          <w:color w:val="000000" w:themeColor="text1"/>
          <w:sz w:val="20"/>
          <w:szCs w:val="20"/>
          <w:shd w:val="clear" w:color="auto" w:fill="FFFFFF"/>
        </w:rPr>
        <w:t>Gawler</w:t>
      </w:r>
      <w:proofErr w:type="spellEnd"/>
      <w:r w:rsidRPr="004320E4">
        <w:rPr>
          <w:color w:val="000000" w:themeColor="text1"/>
          <w:sz w:val="20"/>
          <w:szCs w:val="20"/>
          <w:shd w:val="clear" w:color="auto" w:fill="FFFFFF"/>
        </w:rPr>
        <w:t xml:space="preserve">, S. (2003). US Geological Survey-National Park Service Vegetation Mapping Program, Acadia National Park, Maine. </w:t>
      </w:r>
      <w:r w:rsidRPr="004320E4">
        <w:rPr>
          <w:i/>
          <w:iCs/>
          <w:color w:val="000000" w:themeColor="text1"/>
          <w:sz w:val="20"/>
          <w:szCs w:val="20"/>
        </w:rPr>
        <w:t>Project Report</w:t>
      </w:r>
      <w:r w:rsidRPr="004320E4">
        <w:rPr>
          <w:color w:val="000000" w:themeColor="text1"/>
          <w:sz w:val="20"/>
          <w:szCs w:val="20"/>
          <w:shd w:val="clear" w:color="auto" w:fill="FFFFFF"/>
        </w:rPr>
        <w:t>.</w:t>
      </w:r>
      <w:ins w:id="1687" w:author="Jeff" w:date="2021-06-20T21:32:00Z">
        <w:r w:rsidR="007F5585">
          <w:rPr>
            <w:color w:val="000000" w:themeColor="text1"/>
            <w:sz w:val="20"/>
            <w:szCs w:val="20"/>
            <w:shd w:val="clear" w:color="auto" w:fill="FFFFFF"/>
          </w:rPr>
          <w:t xml:space="preserve"> U.S. Department of Interio</w:t>
        </w:r>
      </w:ins>
      <w:ins w:id="1688" w:author="Jeff" w:date="2021-06-20T21:33:00Z">
        <w:r w:rsidR="007F5585">
          <w:rPr>
            <w:color w:val="000000" w:themeColor="text1"/>
            <w:sz w:val="20"/>
            <w:szCs w:val="20"/>
            <w:shd w:val="clear" w:color="auto" w:fill="FFFFFF"/>
          </w:rPr>
          <w:t>r.</w:t>
        </w:r>
      </w:ins>
    </w:p>
    <w:p w14:paraId="34EAD7A7" w14:textId="023FC4C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EastAsia"/>
          <w:color w:val="000000" w:themeColor="text1"/>
          <w:sz w:val="20"/>
          <w:szCs w:val="20"/>
        </w:rPr>
        <w:t xml:space="preserve">Luo, J., Walsh, E., Miller, S., </w:t>
      </w:r>
      <w:proofErr w:type="spellStart"/>
      <w:r w:rsidRPr="004320E4">
        <w:rPr>
          <w:rFonts w:eastAsiaTheme="minorEastAsia"/>
          <w:color w:val="000000" w:themeColor="text1"/>
          <w:sz w:val="20"/>
          <w:szCs w:val="20"/>
        </w:rPr>
        <w:t>Blystone</w:t>
      </w:r>
      <w:proofErr w:type="spellEnd"/>
      <w:r w:rsidRPr="004320E4">
        <w:rPr>
          <w:rFonts w:eastAsiaTheme="minorEastAsia"/>
          <w:color w:val="000000" w:themeColor="text1"/>
          <w:sz w:val="20"/>
          <w:szCs w:val="20"/>
        </w:rPr>
        <w:t xml:space="preserve">, D., Dighton, J., and Zhang, N. (2017). Root endophytic fungal communities associated with pitch pine, switchgrass, and rosette grass in the pine barrens ecosystem. Fung. Biol. 121, 478–487. </w:t>
      </w:r>
      <w:proofErr w:type="spellStart"/>
      <w:r w:rsidRPr="004320E4">
        <w:rPr>
          <w:rFonts w:eastAsiaTheme="minorEastAsia"/>
          <w:color w:val="000000" w:themeColor="text1"/>
          <w:sz w:val="20"/>
          <w:szCs w:val="20"/>
        </w:rPr>
        <w:t>doi</w:t>
      </w:r>
      <w:proofErr w:type="spellEnd"/>
      <w:r w:rsidRPr="004320E4">
        <w:rPr>
          <w:rFonts w:eastAsiaTheme="minorEastAsia"/>
          <w:color w:val="000000" w:themeColor="text1"/>
          <w:sz w:val="20"/>
          <w:szCs w:val="20"/>
        </w:rPr>
        <w:t>: 10.1016/j.funbio.2017.01.005</w:t>
      </w:r>
    </w:p>
    <w:p w14:paraId="305FF1B1" w14:textId="7B35564B" w:rsidR="00AE173C" w:rsidRPr="004320E4" w:rsidRDefault="00AE173C" w:rsidP="002526C4">
      <w:pPr>
        <w:pStyle w:val="ListParagraph"/>
        <w:autoSpaceDE w:val="0"/>
        <w:autoSpaceDN w:val="0"/>
        <w:adjustRightInd w:val="0"/>
        <w:spacing w:line="240" w:lineRule="auto"/>
        <w:ind w:left="360" w:hanging="360"/>
        <w:jc w:val="both"/>
        <w:rPr>
          <w:rStyle w:val="Hyperlink"/>
          <w:color w:val="000000" w:themeColor="text1"/>
          <w:sz w:val="20"/>
          <w:szCs w:val="20"/>
          <w:u w:val="none"/>
        </w:rPr>
      </w:pPr>
      <w:r w:rsidRPr="004320E4">
        <w:rPr>
          <w:color w:val="000000" w:themeColor="text1"/>
          <w:sz w:val="20"/>
          <w:szCs w:val="20"/>
        </w:rPr>
        <w:t xml:space="preserve">Miller, K., Mitchell, B., Curtin, P. and Wheeler, J. </w:t>
      </w:r>
      <w:r w:rsidR="00970B6A" w:rsidRPr="004320E4">
        <w:rPr>
          <w:color w:val="000000" w:themeColor="text1"/>
          <w:sz w:val="20"/>
          <w:szCs w:val="20"/>
        </w:rPr>
        <w:t>(</w:t>
      </w:r>
      <w:r w:rsidRPr="004320E4">
        <w:rPr>
          <w:color w:val="000000" w:themeColor="text1"/>
          <w:sz w:val="20"/>
          <w:szCs w:val="20"/>
        </w:rPr>
        <w:t>2014</w:t>
      </w:r>
      <w:r w:rsidR="00970B6A" w:rsidRPr="004320E4">
        <w:rPr>
          <w:color w:val="000000" w:themeColor="text1"/>
          <w:sz w:val="20"/>
          <w:szCs w:val="20"/>
        </w:rPr>
        <w:t>)</w:t>
      </w:r>
      <w:r w:rsidRPr="004320E4">
        <w:rPr>
          <w:color w:val="000000" w:themeColor="text1"/>
          <w:sz w:val="20"/>
          <w:szCs w:val="20"/>
        </w:rPr>
        <w:t xml:space="preserve">. Forest Health Monitoring, Northeast Temperate Report, 2006-2013 NPS/NETN. </w:t>
      </w:r>
      <w:hyperlink r:id="rId15" w:history="1">
        <w:r w:rsidRPr="004320E4">
          <w:rPr>
            <w:rStyle w:val="Hyperlink"/>
            <w:color w:val="000000" w:themeColor="text1"/>
            <w:sz w:val="20"/>
            <w:szCs w:val="20"/>
            <w:u w:val="none"/>
          </w:rPr>
          <w:t>https://www.amazon.com/stream</w:t>
        </w:r>
      </w:hyperlink>
      <w:r w:rsidR="003352CD" w:rsidRPr="004320E4">
        <w:rPr>
          <w:rStyle w:val="Hyperlink"/>
          <w:color w:val="000000" w:themeColor="text1"/>
          <w:sz w:val="20"/>
          <w:szCs w:val="20"/>
          <w:u w:val="none"/>
        </w:rPr>
        <w:t xml:space="preserve"> </w:t>
      </w:r>
    </w:p>
    <w:p w14:paraId="6BC7ECD6" w14:textId="1DE4B3DF" w:rsidR="00AE173C" w:rsidRPr="001D61FC"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1D61FC">
        <w:rPr>
          <w:color w:val="000000" w:themeColor="text1"/>
          <w:sz w:val="20"/>
          <w:szCs w:val="20"/>
          <w:shd w:val="clear" w:color="auto" w:fill="FFFFFF"/>
          <w:rPrChange w:id="1689" w:author="Jeff" w:date="2021-06-20T21:31:00Z">
            <w:rPr>
              <w:color w:val="000000" w:themeColor="text1"/>
              <w:sz w:val="20"/>
              <w:szCs w:val="20"/>
              <w:highlight w:val="cyan"/>
              <w:shd w:val="clear" w:color="auto" w:fill="FFFFFF"/>
            </w:rPr>
          </w:rPrChange>
        </w:rPr>
        <w:t xml:space="preserve">Miller, D., </w:t>
      </w:r>
      <w:proofErr w:type="spellStart"/>
      <w:r w:rsidRPr="001D61FC">
        <w:rPr>
          <w:color w:val="000000" w:themeColor="text1"/>
          <w:sz w:val="20"/>
          <w:szCs w:val="20"/>
          <w:shd w:val="clear" w:color="auto" w:fill="FFFFFF"/>
          <w:rPrChange w:id="1690" w:author="Jeff" w:date="2021-06-20T21:31:00Z">
            <w:rPr>
              <w:color w:val="000000" w:themeColor="text1"/>
              <w:sz w:val="20"/>
              <w:szCs w:val="20"/>
              <w:highlight w:val="cyan"/>
              <w:shd w:val="clear" w:color="auto" w:fill="FFFFFF"/>
            </w:rPr>
          </w:rPrChange>
        </w:rPr>
        <w:t>Castañeda</w:t>
      </w:r>
      <w:proofErr w:type="spellEnd"/>
      <w:r w:rsidRPr="001D61FC">
        <w:rPr>
          <w:color w:val="000000" w:themeColor="text1"/>
          <w:sz w:val="20"/>
          <w:szCs w:val="20"/>
          <w:shd w:val="clear" w:color="auto" w:fill="FFFFFF"/>
          <w:rPrChange w:id="1691" w:author="Jeff" w:date="2021-06-20T21:31:00Z">
            <w:rPr>
              <w:color w:val="000000" w:themeColor="text1"/>
              <w:sz w:val="20"/>
              <w:szCs w:val="20"/>
              <w:highlight w:val="cyan"/>
              <w:shd w:val="clear" w:color="auto" w:fill="FFFFFF"/>
            </w:rPr>
          </w:rPrChange>
        </w:rPr>
        <w:t>, I., Bradley, R.</w:t>
      </w:r>
      <w:r w:rsidR="008939D5" w:rsidRPr="001D61FC">
        <w:rPr>
          <w:color w:val="000000" w:themeColor="text1"/>
          <w:sz w:val="20"/>
          <w:szCs w:val="20"/>
          <w:shd w:val="clear" w:color="auto" w:fill="FFFFFF"/>
          <w:rPrChange w:id="1692" w:author="Jeff" w:date="2021-06-20T21:31:00Z">
            <w:rPr>
              <w:color w:val="000000" w:themeColor="text1"/>
              <w:sz w:val="20"/>
              <w:szCs w:val="20"/>
              <w:highlight w:val="cyan"/>
              <w:shd w:val="clear" w:color="auto" w:fill="FFFFFF"/>
            </w:rPr>
          </w:rPrChange>
        </w:rPr>
        <w:t xml:space="preserve"> and</w:t>
      </w:r>
      <w:r w:rsidRPr="001D61FC">
        <w:rPr>
          <w:color w:val="000000" w:themeColor="text1"/>
          <w:sz w:val="20"/>
          <w:szCs w:val="20"/>
          <w:shd w:val="clear" w:color="auto" w:fill="FFFFFF"/>
          <w:rPrChange w:id="1693" w:author="Jeff" w:date="2021-06-20T21:31:00Z">
            <w:rPr>
              <w:color w:val="000000" w:themeColor="text1"/>
              <w:sz w:val="20"/>
              <w:szCs w:val="20"/>
              <w:highlight w:val="cyan"/>
              <w:shd w:val="clear" w:color="auto" w:fill="FFFFFF"/>
            </w:rPr>
          </w:rPrChange>
        </w:rPr>
        <w:t xml:space="preserve"> MacDonald, D. (2017). Local and regional wildfire activity in central Maine (USA) during the past 900 years. </w:t>
      </w:r>
      <w:r w:rsidRPr="001D61FC">
        <w:rPr>
          <w:i/>
          <w:iCs/>
          <w:color w:val="000000" w:themeColor="text1"/>
          <w:sz w:val="20"/>
          <w:szCs w:val="20"/>
          <w:rPrChange w:id="1694" w:author="Jeff" w:date="2021-06-20T21:31:00Z">
            <w:rPr>
              <w:i/>
              <w:iCs/>
              <w:color w:val="000000" w:themeColor="text1"/>
              <w:sz w:val="20"/>
              <w:szCs w:val="20"/>
              <w:highlight w:val="cyan"/>
            </w:rPr>
          </w:rPrChange>
        </w:rPr>
        <w:t>Journal of Paleolimnology</w:t>
      </w:r>
      <w:r w:rsidRPr="001D61FC">
        <w:rPr>
          <w:color w:val="000000" w:themeColor="text1"/>
          <w:sz w:val="20"/>
          <w:szCs w:val="20"/>
          <w:shd w:val="clear" w:color="auto" w:fill="FFFFFF"/>
          <w:rPrChange w:id="1695" w:author="Jeff" w:date="2021-06-20T21:31:00Z">
            <w:rPr>
              <w:color w:val="000000" w:themeColor="text1"/>
              <w:sz w:val="20"/>
              <w:szCs w:val="20"/>
              <w:highlight w:val="cyan"/>
              <w:shd w:val="clear" w:color="auto" w:fill="FFFFFF"/>
            </w:rPr>
          </w:rPrChange>
        </w:rPr>
        <w:t xml:space="preserve">, </w:t>
      </w:r>
      <w:r w:rsidRPr="001D61FC">
        <w:rPr>
          <w:i/>
          <w:iCs/>
          <w:color w:val="000000" w:themeColor="text1"/>
          <w:sz w:val="20"/>
          <w:szCs w:val="20"/>
          <w:rPrChange w:id="1696" w:author="Jeff" w:date="2021-06-20T21:31:00Z">
            <w:rPr>
              <w:i/>
              <w:iCs/>
              <w:color w:val="000000" w:themeColor="text1"/>
              <w:sz w:val="20"/>
              <w:szCs w:val="20"/>
              <w:highlight w:val="cyan"/>
            </w:rPr>
          </w:rPrChange>
        </w:rPr>
        <w:t>58</w:t>
      </w:r>
      <w:r w:rsidRPr="001D61FC">
        <w:rPr>
          <w:color w:val="000000" w:themeColor="text1"/>
          <w:sz w:val="20"/>
          <w:szCs w:val="20"/>
          <w:shd w:val="clear" w:color="auto" w:fill="FFFFFF"/>
          <w:rPrChange w:id="1697" w:author="Jeff" w:date="2021-06-20T21:31:00Z">
            <w:rPr>
              <w:color w:val="000000" w:themeColor="text1"/>
              <w:sz w:val="20"/>
              <w:szCs w:val="20"/>
              <w:highlight w:val="cyan"/>
              <w:shd w:val="clear" w:color="auto" w:fill="FFFFFF"/>
            </w:rPr>
          </w:rPrChange>
        </w:rPr>
        <w:t>(4), 455-466.</w:t>
      </w:r>
      <w:ins w:id="1698" w:author="Jeff" w:date="2021-06-20T21:31:00Z">
        <w:r w:rsidR="001D61FC" w:rsidRPr="001D61FC">
          <w:t xml:space="preserve"> </w:t>
        </w:r>
        <w:r w:rsidR="001D61FC" w:rsidRPr="001D61FC">
          <w:rPr>
            <w:color w:val="000000" w:themeColor="text1"/>
            <w:sz w:val="20"/>
            <w:szCs w:val="20"/>
            <w:shd w:val="clear" w:color="auto" w:fill="FFFFFF"/>
          </w:rPr>
          <w:t>doi.org/10.1007/s10933-017-0002-z</w:t>
        </w:r>
      </w:ins>
    </w:p>
    <w:p w14:paraId="460A6217" w14:textId="2B8B81A8" w:rsidR="00A75111" w:rsidRDefault="00A751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1D61FC">
        <w:rPr>
          <w:color w:val="000000" w:themeColor="text1"/>
          <w:sz w:val="20"/>
          <w:szCs w:val="20"/>
          <w:shd w:val="clear" w:color="auto" w:fill="FFFFFF"/>
          <w:rPrChange w:id="1699" w:author="Jeff" w:date="2021-06-20T21:31:00Z">
            <w:rPr>
              <w:color w:val="000000" w:themeColor="text1"/>
              <w:sz w:val="20"/>
              <w:szCs w:val="20"/>
              <w:highlight w:val="cyan"/>
              <w:shd w:val="clear" w:color="auto" w:fill="FFFFFF"/>
            </w:rPr>
          </w:rPrChange>
        </w:rPr>
        <w:t>Mosseler</w:t>
      </w:r>
      <w:proofErr w:type="spellEnd"/>
      <w:r w:rsidRPr="001D61FC">
        <w:rPr>
          <w:color w:val="000000" w:themeColor="text1"/>
          <w:sz w:val="20"/>
          <w:szCs w:val="20"/>
          <w:shd w:val="clear" w:color="auto" w:fill="FFFFFF"/>
          <w:rPrChange w:id="1700" w:author="Jeff" w:date="2021-06-20T21:31:00Z">
            <w:rPr>
              <w:color w:val="000000" w:themeColor="text1"/>
              <w:sz w:val="20"/>
              <w:szCs w:val="20"/>
              <w:highlight w:val="cyan"/>
              <w:shd w:val="clear" w:color="auto" w:fill="FFFFFF"/>
            </w:rPr>
          </w:rPrChange>
        </w:rPr>
        <w:t xml:space="preserve">, A., </w:t>
      </w:r>
      <w:proofErr w:type="spellStart"/>
      <w:r w:rsidRPr="001D61FC">
        <w:rPr>
          <w:color w:val="000000" w:themeColor="text1"/>
          <w:sz w:val="20"/>
          <w:szCs w:val="20"/>
          <w:shd w:val="clear" w:color="auto" w:fill="FFFFFF"/>
          <w:rPrChange w:id="1701" w:author="Jeff" w:date="2021-06-20T21:31:00Z">
            <w:rPr>
              <w:color w:val="000000" w:themeColor="text1"/>
              <w:sz w:val="20"/>
              <w:szCs w:val="20"/>
              <w:highlight w:val="cyan"/>
              <w:shd w:val="clear" w:color="auto" w:fill="FFFFFF"/>
            </w:rPr>
          </w:rPrChange>
        </w:rPr>
        <w:t>Rajora</w:t>
      </w:r>
      <w:proofErr w:type="spellEnd"/>
      <w:r w:rsidRPr="001D61FC">
        <w:rPr>
          <w:color w:val="000000" w:themeColor="text1"/>
          <w:sz w:val="20"/>
          <w:szCs w:val="20"/>
          <w:shd w:val="clear" w:color="auto" w:fill="FFFFFF"/>
          <w:rPrChange w:id="1702" w:author="Jeff" w:date="2021-06-20T21:31:00Z">
            <w:rPr>
              <w:color w:val="000000" w:themeColor="text1"/>
              <w:sz w:val="20"/>
              <w:szCs w:val="20"/>
              <w:highlight w:val="cyan"/>
              <w:shd w:val="clear" w:color="auto" w:fill="FFFFFF"/>
            </w:rPr>
          </w:rPrChange>
        </w:rPr>
        <w:t xml:space="preserve">, O. </w:t>
      </w:r>
      <w:r w:rsidR="00E007EA" w:rsidRPr="001D61FC">
        <w:rPr>
          <w:color w:val="000000" w:themeColor="text1"/>
          <w:sz w:val="20"/>
          <w:szCs w:val="20"/>
          <w:shd w:val="clear" w:color="auto" w:fill="FFFFFF"/>
          <w:rPrChange w:id="1703" w:author="Jeff" w:date="2021-06-20T21:31:00Z">
            <w:rPr>
              <w:color w:val="000000" w:themeColor="text1"/>
              <w:sz w:val="20"/>
              <w:szCs w:val="20"/>
              <w:highlight w:val="cyan"/>
              <w:shd w:val="clear" w:color="auto" w:fill="FFFFFF"/>
            </w:rPr>
          </w:rPrChange>
        </w:rPr>
        <w:t>and</w:t>
      </w:r>
      <w:r w:rsidRPr="001D61FC">
        <w:rPr>
          <w:color w:val="000000" w:themeColor="text1"/>
          <w:sz w:val="20"/>
          <w:szCs w:val="20"/>
          <w:shd w:val="clear" w:color="auto" w:fill="FFFFFF"/>
          <w:rPrChange w:id="1704" w:author="Jeff" w:date="2021-06-20T21:31:00Z">
            <w:rPr>
              <w:color w:val="000000" w:themeColor="text1"/>
              <w:sz w:val="20"/>
              <w:szCs w:val="20"/>
              <w:highlight w:val="cyan"/>
              <w:shd w:val="clear" w:color="auto" w:fill="FFFFFF"/>
            </w:rPr>
          </w:rPrChange>
        </w:rPr>
        <w:t xml:space="preserve"> Major, J. (2004). Reproductive and genetic characteristics of rare, disjunct pitch pine populations at the northern limits of its range in Canada. </w:t>
      </w:r>
      <w:r w:rsidRPr="001D61FC">
        <w:rPr>
          <w:i/>
          <w:iCs/>
          <w:color w:val="000000" w:themeColor="text1"/>
          <w:sz w:val="20"/>
          <w:szCs w:val="20"/>
          <w:shd w:val="clear" w:color="auto" w:fill="FFFFFF"/>
          <w:rPrChange w:id="1705" w:author="Jeff" w:date="2021-06-20T21:31:00Z">
            <w:rPr>
              <w:i/>
              <w:iCs/>
              <w:color w:val="000000" w:themeColor="text1"/>
              <w:sz w:val="20"/>
              <w:szCs w:val="20"/>
              <w:highlight w:val="cyan"/>
              <w:shd w:val="clear" w:color="auto" w:fill="FFFFFF"/>
            </w:rPr>
          </w:rPrChange>
        </w:rPr>
        <w:t>Conservation Genetics</w:t>
      </w:r>
      <w:r w:rsidRPr="001D61FC">
        <w:rPr>
          <w:color w:val="000000" w:themeColor="text1"/>
          <w:sz w:val="20"/>
          <w:szCs w:val="20"/>
          <w:shd w:val="clear" w:color="auto" w:fill="FFFFFF"/>
          <w:rPrChange w:id="1706" w:author="Jeff" w:date="2021-06-20T21:31:00Z">
            <w:rPr>
              <w:color w:val="000000" w:themeColor="text1"/>
              <w:sz w:val="20"/>
              <w:szCs w:val="20"/>
              <w:highlight w:val="cyan"/>
              <w:shd w:val="clear" w:color="auto" w:fill="FFFFFF"/>
            </w:rPr>
          </w:rPrChange>
        </w:rPr>
        <w:t>, </w:t>
      </w:r>
      <w:r w:rsidRPr="001D61FC">
        <w:rPr>
          <w:i/>
          <w:iCs/>
          <w:color w:val="000000" w:themeColor="text1"/>
          <w:sz w:val="20"/>
          <w:szCs w:val="20"/>
          <w:shd w:val="clear" w:color="auto" w:fill="FFFFFF"/>
          <w:rPrChange w:id="1707" w:author="Jeff" w:date="2021-06-20T21:31:00Z">
            <w:rPr>
              <w:i/>
              <w:iCs/>
              <w:color w:val="000000" w:themeColor="text1"/>
              <w:sz w:val="20"/>
              <w:szCs w:val="20"/>
              <w:highlight w:val="cyan"/>
              <w:shd w:val="clear" w:color="auto" w:fill="FFFFFF"/>
            </w:rPr>
          </w:rPrChange>
        </w:rPr>
        <w:t>5</w:t>
      </w:r>
      <w:r w:rsidRPr="001D61FC">
        <w:rPr>
          <w:color w:val="000000" w:themeColor="text1"/>
          <w:sz w:val="20"/>
          <w:szCs w:val="20"/>
          <w:shd w:val="clear" w:color="auto" w:fill="FFFFFF"/>
          <w:rPrChange w:id="1708" w:author="Jeff" w:date="2021-06-20T21:31:00Z">
            <w:rPr>
              <w:color w:val="000000" w:themeColor="text1"/>
              <w:sz w:val="20"/>
              <w:szCs w:val="20"/>
              <w:highlight w:val="cyan"/>
              <w:shd w:val="clear" w:color="auto" w:fill="FFFFFF"/>
            </w:rPr>
          </w:rPrChange>
        </w:rPr>
        <w:t>(5), 571-583.</w:t>
      </w:r>
      <w:ins w:id="1709" w:author="Jeff" w:date="2021-06-20T21:32:00Z">
        <w:r w:rsidR="001D61FC" w:rsidRPr="001D61FC">
          <w:t xml:space="preserve"> </w:t>
        </w:r>
        <w:r w:rsidR="001D61FC" w:rsidRPr="001D61FC">
          <w:rPr>
            <w:color w:val="000000" w:themeColor="text1"/>
            <w:sz w:val="20"/>
            <w:szCs w:val="20"/>
            <w:shd w:val="clear" w:color="auto" w:fill="FFFFFF"/>
          </w:rPr>
          <w:t>doi.org/10.1007/s10592-004-1850-4</w:t>
        </w:r>
      </w:ins>
    </w:p>
    <w:p w14:paraId="25FDE502" w14:textId="42F089E5" w:rsidR="00BC3991" w:rsidRPr="00BC3991" w:rsidRDefault="00BC399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757BC">
        <w:rPr>
          <w:color w:val="3E3D40"/>
          <w:sz w:val="20"/>
          <w:szCs w:val="20"/>
          <w:shd w:val="clear" w:color="auto" w:fill="FFFFFF"/>
        </w:rPr>
        <w:t xml:space="preserve">Neill, C., Patterson, W., and </w:t>
      </w:r>
      <w:proofErr w:type="spellStart"/>
      <w:r w:rsidRPr="003757BC">
        <w:rPr>
          <w:color w:val="3E3D40"/>
          <w:sz w:val="20"/>
          <w:szCs w:val="20"/>
          <w:shd w:val="clear" w:color="auto" w:fill="FFFFFF"/>
        </w:rPr>
        <w:t>Crary</w:t>
      </w:r>
      <w:proofErr w:type="spellEnd"/>
      <w:r w:rsidRPr="003757BC">
        <w:rPr>
          <w:color w:val="3E3D40"/>
          <w:sz w:val="20"/>
          <w:szCs w:val="20"/>
          <w:shd w:val="clear" w:color="auto" w:fill="FFFFFF"/>
        </w:rPr>
        <w:t>, D. (2007). Responses of soil carbon, nitrogen and cations to the frequency and seasonality of prescribed burning in a cape Cod oak-pine forest. </w:t>
      </w:r>
      <w:r w:rsidRPr="003757BC">
        <w:rPr>
          <w:i/>
          <w:iCs/>
          <w:color w:val="3E3D40"/>
          <w:sz w:val="20"/>
          <w:szCs w:val="20"/>
          <w:shd w:val="clear" w:color="auto" w:fill="FFFFFF"/>
        </w:rPr>
        <w:t>Forest Ecol. Manage.</w:t>
      </w:r>
      <w:r w:rsidRPr="003757BC">
        <w:rPr>
          <w:color w:val="3E3D40"/>
          <w:sz w:val="20"/>
          <w:szCs w:val="20"/>
          <w:shd w:val="clear" w:color="auto" w:fill="FFFFFF"/>
        </w:rPr>
        <w:t xml:space="preserve"> 250, 234–243. </w:t>
      </w:r>
      <w:proofErr w:type="spellStart"/>
      <w:r w:rsidRPr="003757BC">
        <w:rPr>
          <w:color w:val="3E3D40"/>
          <w:sz w:val="20"/>
          <w:szCs w:val="20"/>
          <w:shd w:val="clear" w:color="auto" w:fill="FFFFFF"/>
        </w:rPr>
        <w:t>doi</w:t>
      </w:r>
      <w:proofErr w:type="spellEnd"/>
      <w:r w:rsidRPr="003757BC">
        <w:rPr>
          <w:color w:val="3E3D40"/>
          <w:sz w:val="20"/>
          <w:szCs w:val="20"/>
          <w:shd w:val="clear" w:color="auto" w:fill="FFFFFF"/>
        </w:rPr>
        <w:t>: 10.1016/j.foreco.2007.05.023</w:t>
      </w:r>
    </w:p>
    <w:p w14:paraId="2301B4A6" w14:textId="36CB5323"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7F5585">
        <w:rPr>
          <w:color w:val="000000" w:themeColor="text1"/>
          <w:sz w:val="20"/>
          <w:szCs w:val="20"/>
          <w:rPrChange w:id="1710" w:author="Jeff" w:date="2021-06-20T21:33:00Z">
            <w:rPr>
              <w:color w:val="000000" w:themeColor="text1"/>
              <w:sz w:val="20"/>
              <w:szCs w:val="20"/>
              <w:highlight w:val="cyan"/>
            </w:rPr>
          </w:rPrChange>
        </w:rPr>
        <w:t>Niinemets</w:t>
      </w:r>
      <w:proofErr w:type="spellEnd"/>
      <w:r w:rsidRPr="007F5585">
        <w:rPr>
          <w:color w:val="000000" w:themeColor="text1"/>
          <w:sz w:val="20"/>
          <w:szCs w:val="20"/>
          <w:rPrChange w:id="1711" w:author="Jeff" w:date="2021-06-20T21:33:00Z">
            <w:rPr>
              <w:color w:val="000000" w:themeColor="text1"/>
              <w:sz w:val="20"/>
              <w:szCs w:val="20"/>
              <w:highlight w:val="cyan"/>
            </w:rPr>
          </w:rPrChange>
        </w:rPr>
        <w:t xml:space="preserve"> Ü., Keenan T.</w:t>
      </w:r>
      <w:r w:rsidR="00DE09F2" w:rsidRPr="007F5585">
        <w:rPr>
          <w:color w:val="000000" w:themeColor="text1"/>
          <w:sz w:val="20"/>
          <w:szCs w:val="20"/>
          <w:rPrChange w:id="1712" w:author="Jeff" w:date="2021-06-20T21:33:00Z">
            <w:rPr>
              <w:color w:val="000000" w:themeColor="text1"/>
              <w:sz w:val="20"/>
              <w:szCs w:val="20"/>
              <w:highlight w:val="cyan"/>
            </w:rPr>
          </w:rPrChange>
        </w:rPr>
        <w:t xml:space="preserve"> and</w:t>
      </w:r>
      <w:r w:rsidRPr="007F5585">
        <w:rPr>
          <w:color w:val="000000" w:themeColor="text1"/>
          <w:sz w:val="20"/>
          <w:szCs w:val="20"/>
          <w:rPrChange w:id="1713" w:author="Jeff" w:date="2021-06-20T21:33:00Z">
            <w:rPr>
              <w:color w:val="000000" w:themeColor="text1"/>
              <w:sz w:val="20"/>
              <w:szCs w:val="20"/>
              <w:highlight w:val="cyan"/>
            </w:rPr>
          </w:rPrChange>
        </w:rPr>
        <w:t xml:space="preserve"> </w:t>
      </w:r>
      <w:proofErr w:type="spellStart"/>
      <w:r w:rsidRPr="007F5585">
        <w:rPr>
          <w:color w:val="000000" w:themeColor="text1"/>
          <w:sz w:val="20"/>
          <w:szCs w:val="20"/>
          <w:rPrChange w:id="1714" w:author="Jeff" w:date="2021-06-20T21:33:00Z">
            <w:rPr>
              <w:color w:val="000000" w:themeColor="text1"/>
              <w:sz w:val="20"/>
              <w:szCs w:val="20"/>
              <w:highlight w:val="cyan"/>
            </w:rPr>
          </w:rPrChange>
        </w:rPr>
        <w:t>Hallik</w:t>
      </w:r>
      <w:proofErr w:type="spellEnd"/>
      <w:r w:rsidRPr="007F5585">
        <w:rPr>
          <w:color w:val="000000" w:themeColor="text1"/>
          <w:sz w:val="20"/>
          <w:szCs w:val="20"/>
          <w:rPrChange w:id="1715" w:author="Jeff" w:date="2021-06-20T21:33:00Z">
            <w:rPr>
              <w:color w:val="000000" w:themeColor="text1"/>
              <w:sz w:val="20"/>
              <w:szCs w:val="20"/>
              <w:highlight w:val="cyan"/>
            </w:rPr>
          </w:rPrChange>
        </w:rPr>
        <w:t xml:space="preserve"> L. (2015)</w:t>
      </w:r>
      <w:r w:rsidR="004A6746" w:rsidRPr="007F5585">
        <w:rPr>
          <w:color w:val="000000" w:themeColor="text1"/>
          <w:sz w:val="20"/>
          <w:szCs w:val="20"/>
          <w:rPrChange w:id="1716" w:author="Jeff" w:date="2021-06-20T21:33:00Z">
            <w:rPr>
              <w:color w:val="000000" w:themeColor="text1"/>
              <w:sz w:val="20"/>
              <w:szCs w:val="20"/>
              <w:highlight w:val="cyan"/>
            </w:rPr>
          </w:rPrChange>
        </w:rPr>
        <w:t>.</w:t>
      </w:r>
      <w:r w:rsidRPr="007F5585">
        <w:rPr>
          <w:color w:val="000000" w:themeColor="text1"/>
          <w:sz w:val="20"/>
          <w:szCs w:val="20"/>
          <w:rPrChange w:id="1717" w:author="Jeff" w:date="2021-06-20T21:33:00Z">
            <w:rPr>
              <w:color w:val="000000" w:themeColor="text1"/>
              <w:sz w:val="20"/>
              <w:szCs w:val="20"/>
              <w:highlight w:val="cyan"/>
            </w:rPr>
          </w:rPrChange>
        </w:rPr>
        <w:t xml:space="preserve"> A worldwide analysis of within-canopy variations in leaf structural, chemical and physiological traits across plant functional types. </w:t>
      </w:r>
      <w:r w:rsidRPr="007F5585">
        <w:rPr>
          <w:i/>
          <w:iCs/>
          <w:color w:val="000000" w:themeColor="text1"/>
          <w:sz w:val="20"/>
          <w:szCs w:val="20"/>
          <w:rPrChange w:id="1718" w:author="Jeff" w:date="2021-06-20T21:33:00Z">
            <w:rPr>
              <w:i/>
              <w:iCs/>
              <w:color w:val="000000" w:themeColor="text1"/>
              <w:sz w:val="20"/>
              <w:szCs w:val="20"/>
              <w:highlight w:val="cyan"/>
            </w:rPr>
          </w:rPrChange>
        </w:rPr>
        <w:t>New Phytologist</w:t>
      </w:r>
      <w:r w:rsidRPr="007F5585">
        <w:rPr>
          <w:color w:val="000000" w:themeColor="text1"/>
          <w:sz w:val="20"/>
          <w:szCs w:val="20"/>
          <w:rPrChange w:id="1719" w:author="Jeff" w:date="2021-06-20T21:33:00Z">
            <w:rPr>
              <w:color w:val="000000" w:themeColor="text1"/>
              <w:sz w:val="20"/>
              <w:szCs w:val="20"/>
              <w:highlight w:val="cyan"/>
            </w:rPr>
          </w:rPrChange>
        </w:rPr>
        <w:t xml:space="preserve"> </w:t>
      </w:r>
      <w:r w:rsidRPr="007F5585">
        <w:rPr>
          <w:b/>
          <w:bCs/>
          <w:color w:val="000000" w:themeColor="text1"/>
          <w:sz w:val="20"/>
          <w:szCs w:val="20"/>
          <w:rPrChange w:id="1720" w:author="Jeff" w:date="2021-06-20T21:33:00Z">
            <w:rPr>
              <w:b/>
              <w:bCs/>
              <w:color w:val="000000" w:themeColor="text1"/>
              <w:sz w:val="20"/>
              <w:szCs w:val="20"/>
              <w:highlight w:val="cyan"/>
            </w:rPr>
          </w:rPrChange>
        </w:rPr>
        <w:t>205</w:t>
      </w:r>
      <w:r w:rsidRPr="007F5585">
        <w:rPr>
          <w:color w:val="000000" w:themeColor="text1"/>
          <w:sz w:val="20"/>
          <w:szCs w:val="20"/>
          <w:rPrChange w:id="1721" w:author="Jeff" w:date="2021-06-20T21:33:00Z">
            <w:rPr>
              <w:color w:val="000000" w:themeColor="text1"/>
              <w:sz w:val="20"/>
              <w:szCs w:val="20"/>
              <w:highlight w:val="cyan"/>
            </w:rPr>
          </w:rPrChange>
        </w:rPr>
        <w:t>, 973–993.</w:t>
      </w:r>
      <w:ins w:id="1722" w:author="Jeff" w:date="2021-06-20T21:33:00Z">
        <w:r w:rsidR="007F5585">
          <w:rPr>
            <w:color w:val="000000" w:themeColor="text1"/>
            <w:sz w:val="20"/>
            <w:szCs w:val="20"/>
          </w:rPr>
          <w:t xml:space="preserve"> </w:t>
        </w:r>
        <w:r w:rsidR="007F5585" w:rsidRPr="007F5585">
          <w:rPr>
            <w:color w:val="000000" w:themeColor="text1"/>
            <w:sz w:val="20"/>
            <w:szCs w:val="20"/>
          </w:rPr>
          <w:t>doi.org/10.1111/nph.13096</w:t>
        </w:r>
      </w:ins>
    </w:p>
    <w:p w14:paraId="6FD5D044" w14:textId="29B0FBF7" w:rsidR="00AE173C" w:rsidRPr="00BB1CBA" w:rsidRDefault="00AE173C"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Nowacki</w:t>
      </w:r>
      <w:proofErr w:type="spellEnd"/>
      <w:r w:rsidRPr="004320E4">
        <w:rPr>
          <w:color w:val="000000" w:themeColor="text1"/>
          <w:sz w:val="20"/>
          <w:szCs w:val="20"/>
          <w:shd w:val="clear" w:color="auto" w:fill="FFFFFF"/>
        </w:rPr>
        <w:t>, G., and Abrams, M. (2008). The demise of fire and “</w:t>
      </w:r>
      <w:proofErr w:type="spellStart"/>
      <w:r w:rsidRPr="004320E4">
        <w:rPr>
          <w:color w:val="000000" w:themeColor="text1"/>
          <w:sz w:val="20"/>
          <w:szCs w:val="20"/>
          <w:shd w:val="clear" w:color="auto" w:fill="FFFFFF"/>
        </w:rPr>
        <w:t>mesophication</w:t>
      </w:r>
      <w:proofErr w:type="spellEnd"/>
      <w:r w:rsidRPr="004320E4">
        <w:rPr>
          <w:color w:val="000000" w:themeColor="text1"/>
          <w:sz w:val="20"/>
          <w:szCs w:val="20"/>
          <w:shd w:val="clear" w:color="auto" w:fill="FFFFFF"/>
        </w:rPr>
        <w:t xml:space="preserve">” of forests in the eastern United States. </w:t>
      </w:r>
      <w:r w:rsidRPr="004320E4">
        <w:rPr>
          <w:i/>
          <w:iCs/>
          <w:color w:val="000000" w:themeColor="text1"/>
          <w:sz w:val="20"/>
          <w:szCs w:val="20"/>
        </w:rPr>
        <w:t>Bioscience</w:t>
      </w:r>
      <w:r w:rsidRPr="004320E4">
        <w:rPr>
          <w:color w:val="000000" w:themeColor="text1"/>
          <w:sz w:val="20"/>
          <w:szCs w:val="20"/>
          <w:shd w:val="clear" w:color="auto" w:fill="FFFFFF"/>
        </w:rPr>
        <w:t xml:space="preserve"> 58, 123–138.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10.1641/B580207</w:t>
      </w:r>
    </w:p>
    <w:p w14:paraId="78A3AAB9" w14:textId="56C423B5" w:rsidR="00AE173C" w:rsidRDefault="00AE173C" w:rsidP="002526C4">
      <w:pPr>
        <w:pStyle w:val="ListParagraph"/>
        <w:autoSpaceDE w:val="0"/>
        <w:autoSpaceDN w:val="0"/>
        <w:adjustRightInd w:val="0"/>
        <w:spacing w:line="240" w:lineRule="auto"/>
        <w:ind w:left="360" w:hanging="360"/>
        <w:jc w:val="both"/>
        <w:rPr>
          <w:ins w:id="1723" w:author="Jeff" w:date="2021-06-21T17:54:00Z"/>
          <w:color w:val="3E3D40"/>
          <w:sz w:val="20"/>
          <w:szCs w:val="20"/>
          <w:shd w:val="clear" w:color="auto" w:fill="FFFFFF"/>
        </w:rPr>
      </w:pPr>
      <w:r w:rsidRPr="004320E4">
        <w:rPr>
          <w:color w:val="000000" w:themeColor="text1"/>
          <w:sz w:val="20"/>
          <w:szCs w:val="20"/>
          <w:shd w:val="clear" w:color="auto" w:fill="FFFFFF"/>
        </w:rPr>
        <w:lastRenderedPageBreak/>
        <w:t xml:space="preserve">Parker, J., Fernandez, I., </w:t>
      </w:r>
      <w:proofErr w:type="spellStart"/>
      <w:r w:rsidRPr="004320E4">
        <w:rPr>
          <w:color w:val="000000" w:themeColor="text1"/>
          <w:sz w:val="20"/>
          <w:szCs w:val="20"/>
          <w:shd w:val="clear" w:color="auto" w:fill="FFFFFF"/>
        </w:rPr>
        <w:t>Rustad</w:t>
      </w:r>
      <w:proofErr w:type="spellEnd"/>
      <w:r w:rsidRPr="004320E4">
        <w:rPr>
          <w:color w:val="000000" w:themeColor="text1"/>
          <w:sz w:val="20"/>
          <w:szCs w:val="20"/>
          <w:shd w:val="clear" w:color="auto" w:fill="FFFFFF"/>
        </w:rPr>
        <w:t xml:space="preserve">, </w:t>
      </w:r>
      <w:r w:rsidR="004A6323" w:rsidRPr="004320E4">
        <w:rPr>
          <w:color w:val="000000" w:themeColor="text1"/>
          <w:sz w:val="20"/>
          <w:szCs w:val="20"/>
          <w:shd w:val="clear" w:color="auto" w:fill="FFFFFF"/>
        </w:rPr>
        <w:t>L</w:t>
      </w:r>
      <w:r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Norton, S. (2001). Effects of nitrogen enrichment, wildfire, and harvesting on forest-soil carbon and nitrogen. </w:t>
      </w:r>
      <w:r w:rsidRPr="004320E4">
        <w:rPr>
          <w:i/>
          <w:iCs/>
          <w:color w:val="000000" w:themeColor="text1"/>
          <w:sz w:val="20"/>
          <w:szCs w:val="20"/>
          <w:shd w:val="clear" w:color="auto" w:fill="FFFFFF"/>
        </w:rPr>
        <w:t>Soil Science Society of America Journal</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65</w:t>
      </w:r>
      <w:r w:rsidRPr="004320E4">
        <w:rPr>
          <w:color w:val="000000" w:themeColor="text1"/>
          <w:sz w:val="20"/>
          <w:szCs w:val="20"/>
          <w:shd w:val="clear" w:color="auto" w:fill="FFFFFF"/>
        </w:rPr>
        <w:t>(4), 1248-1255</w:t>
      </w:r>
      <w:r w:rsidR="00A974EB" w:rsidRPr="004320E4">
        <w:rPr>
          <w:color w:val="000000" w:themeColor="text1"/>
          <w:sz w:val="20"/>
          <w:szCs w:val="20"/>
          <w:shd w:val="clear" w:color="auto" w:fill="FFFFFF"/>
        </w:rPr>
        <w:t>.</w:t>
      </w:r>
      <w:r w:rsidR="00BB1CBA">
        <w:rPr>
          <w:color w:val="000000" w:themeColor="text1"/>
          <w:sz w:val="20"/>
          <w:szCs w:val="20"/>
          <w:shd w:val="clear" w:color="auto" w:fill="FFFFFF"/>
        </w:rPr>
        <w:t xml:space="preserve">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10.2136/sssaj2001.6541248x</w:t>
      </w:r>
    </w:p>
    <w:p w14:paraId="3D9AC9FE" w14:textId="5FC54BFD" w:rsidR="009409DD" w:rsidRPr="00CB6AF0" w:rsidRDefault="00CB6AF0" w:rsidP="002526C4">
      <w:pPr>
        <w:pStyle w:val="ListParagraph"/>
        <w:autoSpaceDE w:val="0"/>
        <w:autoSpaceDN w:val="0"/>
        <w:adjustRightInd w:val="0"/>
        <w:spacing w:line="240" w:lineRule="auto"/>
        <w:ind w:left="360" w:hanging="360"/>
        <w:jc w:val="both"/>
        <w:rPr>
          <w:color w:val="3E3D40"/>
          <w:sz w:val="20"/>
          <w:szCs w:val="20"/>
          <w:shd w:val="clear" w:color="auto" w:fill="FFFFFF"/>
        </w:rPr>
      </w:pPr>
      <w:ins w:id="1724" w:author="Jeff" w:date="2021-06-21T17:54:00Z">
        <w:r w:rsidRPr="00CB6AF0">
          <w:rPr>
            <w:color w:val="222222"/>
            <w:sz w:val="20"/>
            <w:szCs w:val="20"/>
            <w:shd w:val="clear" w:color="auto" w:fill="FFFFFF"/>
            <w:rPrChange w:id="1725" w:author="Jeff" w:date="2021-06-21T17:54:00Z">
              <w:rPr>
                <w:rFonts w:ascii="Arial" w:hAnsi="Arial" w:cs="Arial"/>
                <w:color w:val="222222"/>
                <w:sz w:val="20"/>
                <w:szCs w:val="20"/>
                <w:shd w:val="clear" w:color="auto" w:fill="FFFFFF"/>
              </w:rPr>
            </w:rPrChange>
          </w:rPr>
          <w:t>Parshall, T.</w:t>
        </w:r>
        <w:r>
          <w:rPr>
            <w:color w:val="222222"/>
            <w:sz w:val="20"/>
            <w:szCs w:val="20"/>
            <w:shd w:val="clear" w:color="auto" w:fill="FFFFFF"/>
          </w:rPr>
          <w:t xml:space="preserve"> and </w:t>
        </w:r>
        <w:r w:rsidRPr="00CB6AF0">
          <w:rPr>
            <w:color w:val="222222"/>
            <w:sz w:val="20"/>
            <w:szCs w:val="20"/>
            <w:shd w:val="clear" w:color="auto" w:fill="FFFFFF"/>
            <w:rPrChange w:id="1726" w:author="Jeff" w:date="2021-06-21T17:54:00Z">
              <w:rPr>
                <w:rFonts w:ascii="Arial" w:hAnsi="Arial" w:cs="Arial"/>
                <w:color w:val="222222"/>
                <w:sz w:val="20"/>
                <w:szCs w:val="20"/>
                <w:shd w:val="clear" w:color="auto" w:fill="FFFFFF"/>
              </w:rPr>
            </w:rPrChange>
          </w:rPr>
          <w:t>Foster, D. (2002). Fire on the New England landscape: regional and temporal variation, cultural and environmental controls. </w:t>
        </w:r>
        <w:r w:rsidRPr="00CB6AF0">
          <w:rPr>
            <w:i/>
            <w:iCs/>
            <w:color w:val="222222"/>
            <w:sz w:val="20"/>
            <w:szCs w:val="20"/>
            <w:shd w:val="clear" w:color="auto" w:fill="FFFFFF"/>
            <w:rPrChange w:id="1727" w:author="Jeff" w:date="2021-06-21T17:54:00Z">
              <w:rPr>
                <w:rFonts w:ascii="Arial" w:hAnsi="Arial" w:cs="Arial"/>
                <w:i/>
                <w:iCs/>
                <w:color w:val="222222"/>
                <w:sz w:val="20"/>
                <w:szCs w:val="20"/>
                <w:shd w:val="clear" w:color="auto" w:fill="FFFFFF"/>
              </w:rPr>
            </w:rPrChange>
          </w:rPr>
          <w:t>Journal of Biogeography</w:t>
        </w:r>
        <w:r w:rsidRPr="00CB6AF0">
          <w:rPr>
            <w:color w:val="222222"/>
            <w:sz w:val="20"/>
            <w:szCs w:val="20"/>
            <w:shd w:val="clear" w:color="auto" w:fill="FFFFFF"/>
            <w:rPrChange w:id="1728" w:author="Jeff" w:date="2021-06-21T17:54:00Z">
              <w:rPr>
                <w:rFonts w:ascii="Arial" w:hAnsi="Arial" w:cs="Arial"/>
                <w:color w:val="222222"/>
                <w:sz w:val="20"/>
                <w:szCs w:val="20"/>
                <w:shd w:val="clear" w:color="auto" w:fill="FFFFFF"/>
              </w:rPr>
            </w:rPrChange>
          </w:rPr>
          <w:t>, </w:t>
        </w:r>
        <w:r w:rsidRPr="00CB6AF0">
          <w:rPr>
            <w:i/>
            <w:iCs/>
            <w:color w:val="222222"/>
            <w:sz w:val="20"/>
            <w:szCs w:val="20"/>
            <w:shd w:val="clear" w:color="auto" w:fill="FFFFFF"/>
            <w:rPrChange w:id="1729" w:author="Jeff" w:date="2021-06-21T17:54:00Z">
              <w:rPr>
                <w:rFonts w:ascii="Arial" w:hAnsi="Arial" w:cs="Arial"/>
                <w:i/>
                <w:iCs/>
                <w:color w:val="222222"/>
                <w:sz w:val="20"/>
                <w:szCs w:val="20"/>
                <w:shd w:val="clear" w:color="auto" w:fill="FFFFFF"/>
              </w:rPr>
            </w:rPrChange>
          </w:rPr>
          <w:t>29</w:t>
        </w:r>
        <w:r w:rsidRPr="00CB6AF0">
          <w:rPr>
            <w:color w:val="222222"/>
            <w:sz w:val="20"/>
            <w:szCs w:val="20"/>
            <w:shd w:val="clear" w:color="auto" w:fill="FFFFFF"/>
            <w:rPrChange w:id="1730" w:author="Jeff" w:date="2021-06-21T17:54:00Z">
              <w:rPr>
                <w:rFonts w:ascii="Arial" w:hAnsi="Arial" w:cs="Arial"/>
                <w:color w:val="222222"/>
                <w:sz w:val="20"/>
                <w:szCs w:val="20"/>
                <w:shd w:val="clear" w:color="auto" w:fill="FFFFFF"/>
              </w:rPr>
            </w:rPrChange>
          </w:rPr>
          <w:t>(10</w:t>
        </w:r>
        <w:r w:rsidRPr="00CB6AF0">
          <w:rPr>
            <w:color w:val="222222"/>
            <w:sz w:val="20"/>
            <w:szCs w:val="20"/>
            <w:shd w:val="clear" w:color="auto" w:fill="FFFFFF"/>
            <w:rPrChange w:id="1731" w:author="Jeff" w:date="2021-06-21T17:54:00Z">
              <w:rPr>
                <w:rFonts w:ascii="Cambria Math" w:hAnsi="Cambria Math" w:cs="Cambria Math"/>
                <w:color w:val="222222"/>
                <w:sz w:val="20"/>
                <w:szCs w:val="20"/>
                <w:shd w:val="clear" w:color="auto" w:fill="FFFFFF"/>
              </w:rPr>
            </w:rPrChange>
          </w:rPr>
          <w:t>‐</w:t>
        </w:r>
        <w:r w:rsidRPr="00CB6AF0">
          <w:rPr>
            <w:color w:val="222222"/>
            <w:sz w:val="20"/>
            <w:szCs w:val="20"/>
            <w:shd w:val="clear" w:color="auto" w:fill="FFFFFF"/>
            <w:rPrChange w:id="1732" w:author="Jeff" w:date="2021-06-21T17:54:00Z">
              <w:rPr>
                <w:rFonts w:ascii="Arial" w:hAnsi="Arial" w:cs="Arial"/>
                <w:color w:val="222222"/>
                <w:sz w:val="20"/>
                <w:szCs w:val="20"/>
                <w:shd w:val="clear" w:color="auto" w:fill="FFFFFF"/>
              </w:rPr>
            </w:rPrChange>
          </w:rPr>
          <w:t>11), 1305-1317.</w:t>
        </w:r>
      </w:ins>
    </w:p>
    <w:p w14:paraId="396E8B2E" w14:textId="05ABE844" w:rsidR="003F0A8A" w:rsidRPr="003F0A8A" w:rsidRDefault="003F0A8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757BC">
        <w:rPr>
          <w:color w:val="222222"/>
          <w:sz w:val="20"/>
          <w:szCs w:val="20"/>
          <w:shd w:val="clear" w:color="auto" w:fill="FFFFFF"/>
        </w:rPr>
        <w:t xml:space="preserve">Patel, K., Jakubowski, M., Fernandez, I., Nelson, S. </w:t>
      </w:r>
      <w:r>
        <w:rPr>
          <w:color w:val="222222"/>
          <w:sz w:val="20"/>
          <w:szCs w:val="20"/>
          <w:shd w:val="clear" w:color="auto" w:fill="FFFFFF"/>
        </w:rPr>
        <w:t>and</w:t>
      </w:r>
      <w:r w:rsidRPr="003757BC">
        <w:rPr>
          <w:color w:val="222222"/>
          <w:sz w:val="20"/>
          <w:szCs w:val="20"/>
          <w:shd w:val="clear" w:color="auto" w:fill="FFFFFF"/>
        </w:rPr>
        <w:t xml:space="preserve"> </w:t>
      </w:r>
      <w:proofErr w:type="spellStart"/>
      <w:r w:rsidRPr="003757BC">
        <w:rPr>
          <w:color w:val="222222"/>
          <w:sz w:val="20"/>
          <w:szCs w:val="20"/>
          <w:shd w:val="clear" w:color="auto" w:fill="FFFFFF"/>
        </w:rPr>
        <w:t>Gawley</w:t>
      </w:r>
      <w:proofErr w:type="spellEnd"/>
      <w:r w:rsidRPr="003757BC">
        <w:rPr>
          <w:color w:val="222222"/>
          <w:sz w:val="20"/>
          <w:szCs w:val="20"/>
          <w:shd w:val="clear" w:color="auto" w:fill="FFFFFF"/>
        </w:rPr>
        <w:t>, W. (2019). Soil nitrogen and mercury dynamics seven decades after a fire disturbance: a case study at Acadia National Park. </w:t>
      </w:r>
      <w:r w:rsidRPr="003757BC">
        <w:rPr>
          <w:i/>
          <w:iCs/>
          <w:color w:val="222222"/>
          <w:sz w:val="20"/>
          <w:szCs w:val="20"/>
          <w:shd w:val="clear" w:color="auto" w:fill="FFFFFF"/>
        </w:rPr>
        <w:t>Water, Air, &amp; Soil Pollution</w:t>
      </w:r>
      <w:r w:rsidRPr="003757BC">
        <w:rPr>
          <w:color w:val="222222"/>
          <w:sz w:val="20"/>
          <w:szCs w:val="20"/>
          <w:shd w:val="clear" w:color="auto" w:fill="FFFFFF"/>
        </w:rPr>
        <w:t>, </w:t>
      </w:r>
      <w:r w:rsidRPr="003757BC">
        <w:rPr>
          <w:i/>
          <w:iCs/>
          <w:color w:val="222222"/>
          <w:sz w:val="20"/>
          <w:szCs w:val="20"/>
          <w:shd w:val="clear" w:color="auto" w:fill="FFFFFF"/>
        </w:rPr>
        <w:t>230</w:t>
      </w:r>
      <w:r w:rsidRPr="003757BC">
        <w:rPr>
          <w:color w:val="222222"/>
          <w:sz w:val="20"/>
          <w:szCs w:val="20"/>
          <w:shd w:val="clear" w:color="auto" w:fill="FFFFFF"/>
        </w:rPr>
        <w:t>(2), 29.</w:t>
      </w:r>
      <w:r>
        <w:rPr>
          <w:color w:val="222222"/>
          <w:sz w:val="20"/>
          <w:szCs w:val="20"/>
          <w:shd w:val="clear" w:color="auto" w:fill="FFFFFF"/>
        </w:rPr>
        <w:t xml:space="preserve"> </w:t>
      </w:r>
      <w:r w:rsidRPr="003F0A8A">
        <w:rPr>
          <w:color w:val="222222"/>
          <w:sz w:val="20"/>
          <w:szCs w:val="20"/>
          <w:shd w:val="clear" w:color="auto" w:fill="FFFFFF"/>
        </w:rPr>
        <w:t>doi.org/10.1007/s11270-019-4085-1</w:t>
      </w:r>
    </w:p>
    <w:p w14:paraId="39D97C4F" w14:textId="5C307B64" w:rsidR="00AE173C" w:rsidRPr="003757BC" w:rsidRDefault="00AE173C" w:rsidP="002526C4">
      <w:pPr>
        <w:pStyle w:val="ListParagraph"/>
        <w:autoSpaceDE w:val="0"/>
        <w:autoSpaceDN w:val="0"/>
        <w:adjustRightInd w:val="0"/>
        <w:spacing w:line="240" w:lineRule="auto"/>
        <w:ind w:left="360" w:hanging="360"/>
        <w:jc w:val="both"/>
        <w:rPr>
          <w:strike/>
          <w:color w:val="000000" w:themeColor="text1"/>
          <w:sz w:val="20"/>
          <w:szCs w:val="20"/>
          <w:shd w:val="clear" w:color="auto" w:fill="FFFFFF"/>
        </w:rPr>
      </w:pPr>
      <w:r w:rsidRPr="003757BC">
        <w:rPr>
          <w:strike/>
          <w:color w:val="000000" w:themeColor="text1"/>
          <w:sz w:val="20"/>
          <w:szCs w:val="20"/>
          <w:shd w:val="clear" w:color="auto" w:fill="FFFFFF"/>
        </w:rPr>
        <w:t xml:space="preserve">Parshall, T., Foster, D., Faison, E., MacDonald, D., and Hansen, B. (2003). Long-term history of vegetation and fire in pitch pine–oak forests on </w:t>
      </w:r>
      <w:r w:rsidR="00984432" w:rsidRPr="003757BC">
        <w:rPr>
          <w:strike/>
          <w:color w:val="000000" w:themeColor="text1"/>
          <w:sz w:val="20"/>
          <w:szCs w:val="20"/>
          <w:shd w:val="clear" w:color="auto" w:fill="FFFFFF"/>
        </w:rPr>
        <w:t>C</w:t>
      </w:r>
      <w:r w:rsidRPr="003757BC">
        <w:rPr>
          <w:strike/>
          <w:color w:val="000000" w:themeColor="text1"/>
          <w:sz w:val="20"/>
          <w:szCs w:val="20"/>
          <w:shd w:val="clear" w:color="auto" w:fill="FFFFFF"/>
        </w:rPr>
        <w:t xml:space="preserve">ape </w:t>
      </w:r>
      <w:r w:rsidR="00984432" w:rsidRPr="003757BC">
        <w:rPr>
          <w:strike/>
          <w:color w:val="000000" w:themeColor="text1"/>
          <w:sz w:val="20"/>
          <w:szCs w:val="20"/>
          <w:shd w:val="clear" w:color="auto" w:fill="FFFFFF"/>
        </w:rPr>
        <w:t>C</w:t>
      </w:r>
      <w:r w:rsidRPr="003757BC">
        <w:rPr>
          <w:strike/>
          <w:color w:val="000000" w:themeColor="text1"/>
          <w:sz w:val="20"/>
          <w:szCs w:val="20"/>
          <w:shd w:val="clear" w:color="auto" w:fill="FFFFFF"/>
        </w:rPr>
        <w:t xml:space="preserve">od, </w:t>
      </w:r>
      <w:r w:rsidR="00984432" w:rsidRPr="003757BC">
        <w:rPr>
          <w:strike/>
          <w:color w:val="000000" w:themeColor="text1"/>
          <w:sz w:val="20"/>
          <w:szCs w:val="20"/>
          <w:shd w:val="clear" w:color="auto" w:fill="FFFFFF"/>
        </w:rPr>
        <w:t>M</w:t>
      </w:r>
      <w:r w:rsidRPr="003757BC">
        <w:rPr>
          <w:strike/>
          <w:color w:val="000000" w:themeColor="text1"/>
          <w:sz w:val="20"/>
          <w:szCs w:val="20"/>
          <w:shd w:val="clear" w:color="auto" w:fill="FFFFFF"/>
        </w:rPr>
        <w:t xml:space="preserve">assachusetts. </w:t>
      </w:r>
      <w:r w:rsidRPr="003757BC">
        <w:rPr>
          <w:i/>
          <w:iCs/>
          <w:strike/>
          <w:color w:val="000000" w:themeColor="text1"/>
          <w:sz w:val="20"/>
          <w:szCs w:val="20"/>
        </w:rPr>
        <w:t>Ecology</w:t>
      </w:r>
      <w:r w:rsidRPr="003757BC">
        <w:rPr>
          <w:strike/>
          <w:color w:val="000000" w:themeColor="text1"/>
          <w:sz w:val="20"/>
          <w:szCs w:val="20"/>
          <w:shd w:val="clear" w:color="auto" w:fill="FFFFFF"/>
        </w:rPr>
        <w:t xml:space="preserve"> 84, 736–748. </w:t>
      </w:r>
      <w:proofErr w:type="spellStart"/>
      <w:r w:rsidRPr="003757BC">
        <w:rPr>
          <w:strike/>
          <w:color w:val="000000" w:themeColor="text1"/>
          <w:sz w:val="20"/>
          <w:szCs w:val="20"/>
          <w:shd w:val="clear" w:color="auto" w:fill="FFFFFF"/>
        </w:rPr>
        <w:t>doi</w:t>
      </w:r>
      <w:proofErr w:type="spellEnd"/>
      <w:r w:rsidRPr="003757BC">
        <w:rPr>
          <w:strike/>
          <w:color w:val="000000" w:themeColor="text1"/>
          <w:sz w:val="20"/>
          <w:szCs w:val="20"/>
          <w:shd w:val="clear" w:color="auto" w:fill="FFFFFF"/>
        </w:rPr>
        <w:t>: 10.1890/0012-9658(2003)084</w:t>
      </w:r>
    </w:p>
    <w:p w14:paraId="27794A90" w14:textId="4B27D8B3" w:rsidR="00AA4C12" w:rsidRPr="003757BC" w:rsidRDefault="00AA4C12" w:rsidP="00AA4C12">
      <w:pPr>
        <w:pStyle w:val="ListParagraph"/>
        <w:autoSpaceDE w:val="0"/>
        <w:autoSpaceDN w:val="0"/>
        <w:adjustRightInd w:val="0"/>
        <w:spacing w:line="240" w:lineRule="auto"/>
        <w:ind w:left="360" w:hanging="360"/>
        <w:jc w:val="both"/>
        <w:rPr>
          <w:strike/>
          <w:color w:val="000000" w:themeColor="text1"/>
          <w:sz w:val="20"/>
          <w:szCs w:val="20"/>
          <w:shd w:val="clear" w:color="auto" w:fill="FFFFFF"/>
        </w:rPr>
      </w:pPr>
      <w:r w:rsidRPr="003757BC">
        <w:rPr>
          <w:strike/>
          <w:color w:val="000000" w:themeColor="text1"/>
          <w:sz w:val="20"/>
          <w:szCs w:val="20"/>
          <w:shd w:val="clear" w:color="auto" w:fill="FFFFFF"/>
        </w:rPr>
        <w:t xml:space="preserve">Patterson, T., Maxwell, R., Harley, G., Oliver, J., Speer, J., Collins, S., ... </w:t>
      </w:r>
      <w:r w:rsidR="00970B6A" w:rsidRPr="003757BC">
        <w:rPr>
          <w:strike/>
          <w:color w:val="000000" w:themeColor="text1"/>
          <w:sz w:val="20"/>
          <w:szCs w:val="20"/>
          <w:shd w:val="clear" w:color="auto" w:fill="FFFFFF"/>
        </w:rPr>
        <w:t>and</w:t>
      </w:r>
      <w:r w:rsidRPr="003757BC">
        <w:rPr>
          <w:strike/>
          <w:color w:val="000000" w:themeColor="text1"/>
          <w:sz w:val="20"/>
          <w:szCs w:val="20"/>
          <w:shd w:val="clear" w:color="auto" w:fill="FFFFFF"/>
        </w:rPr>
        <w:t xml:space="preserve"> Russell, C. (2016). Climate–Growth Relationships of Pinus rigida (Mill.) at the Species’ Northern Range Limit, Acadia National Park, ME. </w:t>
      </w:r>
      <w:r w:rsidRPr="003757BC">
        <w:rPr>
          <w:i/>
          <w:iCs/>
          <w:strike/>
          <w:color w:val="000000" w:themeColor="text1"/>
          <w:sz w:val="20"/>
          <w:szCs w:val="20"/>
          <w:shd w:val="clear" w:color="auto" w:fill="FFFFFF"/>
        </w:rPr>
        <w:t>Northeastern naturalist</w:t>
      </w:r>
      <w:r w:rsidRPr="003757BC">
        <w:rPr>
          <w:strike/>
          <w:color w:val="000000" w:themeColor="text1"/>
          <w:sz w:val="20"/>
          <w:szCs w:val="20"/>
          <w:shd w:val="clear" w:color="auto" w:fill="FFFFFF"/>
        </w:rPr>
        <w:t>, </w:t>
      </w:r>
      <w:r w:rsidRPr="003757BC">
        <w:rPr>
          <w:i/>
          <w:iCs/>
          <w:strike/>
          <w:color w:val="000000" w:themeColor="text1"/>
          <w:sz w:val="20"/>
          <w:szCs w:val="20"/>
          <w:shd w:val="clear" w:color="auto" w:fill="FFFFFF"/>
        </w:rPr>
        <w:t>23</w:t>
      </w:r>
      <w:r w:rsidRPr="003757BC">
        <w:rPr>
          <w:strike/>
          <w:color w:val="000000" w:themeColor="text1"/>
          <w:sz w:val="20"/>
          <w:szCs w:val="20"/>
          <w:shd w:val="clear" w:color="auto" w:fill="FFFFFF"/>
        </w:rPr>
        <w:t>(4), 490-500.</w:t>
      </w:r>
    </w:p>
    <w:p w14:paraId="1D59CDE0"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31CA3B52" w:rsidR="00AE173C" w:rsidRPr="007F5585"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7F5585">
        <w:rPr>
          <w:color w:val="000000" w:themeColor="text1"/>
          <w:sz w:val="20"/>
          <w:szCs w:val="20"/>
          <w:shd w:val="clear" w:color="auto" w:fill="FFFFFF"/>
          <w:rPrChange w:id="1733" w:author="Jeff" w:date="2021-06-20T21:33:00Z">
            <w:rPr>
              <w:color w:val="000000" w:themeColor="text1"/>
              <w:sz w:val="20"/>
              <w:szCs w:val="20"/>
              <w:highlight w:val="cyan"/>
              <w:shd w:val="clear" w:color="auto" w:fill="FFFFFF"/>
            </w:rPr>
          </w:rPrChange>
        </w:rPr>
        <w:t>Patterson</w:t>
      </w:r>
      <w:r w:rsidR="003779A6" w:rsidRPr="007F5585">
        <w:rPr>
          <w:color w:val="000000" w:themeColor="text1"/>
          <w:sz w:val="20"/>
          <w:szCs w:val="20"/>
          <w:shd w:val="clear" w:color="auto" w:fill="FFFFFF"/>
          <w:rPrChange w:id="1734" w:author="Jeff" w:date="2021-06-20T21:33:00Z">
            <w:rPr>
              <w:color w:val="000000" w:themeColor="text1"/>
              <w:sz w:val="20"/>
              <w:szCs w:val="20"/>
              <w:highlight w:val="cyan"/>
              <w:shd w:val="clear" w:color="auto" w:fill="FFFFFF"/>
            </w:rPr>
          </w:rPrChange>
        </w:rPr>
        <w:t>,</w:t>
      </w:r>
      <w:r w:rsidRPr="007F5585">
        <w:rPr>
          <w:color w:val="000000" w:themeColor="text1"/>
          <w:sz w:val="20"/>
          <w:szCs w:val="20"/>
          <w:shd w:val="clear" w:color="auto" w:fill="FFFFFF"/>
          <w:rPrChange w:id="1735" w:author="Jeff" w:date="2021-06-20T21:33:00Z">
            <w:rPr>
              <w:color w:val="000000" w:themeColor="text1"/>
              <w:sz w:val="20"/>
              <w:szCs w:val="20"/>
              <w:highlight w:val="cyan"/>
              <w:shd w:val="clear" w:color="auto" w:fill="FFFFFF"/>
            </w:rPr>
          </w:rPrChange>
        </w:rPr>
        <w:t xml:space="preserve"> III, W., Edwards, K. and Maguire, D. (1987). Microscopic charcoal as a fossil indicator of fire. </w:t>
      </w:r>
      <w:r w:rsidRPr="007F5585">
        <w:rPr>
          <w:i/>
          <w:iCs/>
          <w:color w:val="000000" w:themeColor="text1"/>
          <w:sz w:val="20"/>
          <w:szCs w:val="20"/>
          <w:rPrChange w:id="1736" w:author="Jeff" w:date="2021-06-20T21:33:00Z">
            <w:rPr>
              <w:i/>
              <w:iCs/>
              <w:color w:val="000000" w:themeColor="text1"/>
              <w:sz w:val="20"/>
              <w:szCs w:val="20"/>
              <w:highlight w:val="cyan"/>
            </w:rPr>
          </w:rPrChange>
        </w:rPr>
        <w:t>Quaternary Science Reviews</w:t>
      </w:r>
      <w:r w:rsidRPr="007F5585">
        <w:rPr>
          <w:color w:val="000000" w:themeColor="text1"/>
          <w:sz w:val="20"/>
          <w:szCs w:val="20"/>
          <w:shd w:val="clear" w:color="auto" w:fill="FFFFFF"/>
          <w:rPrChange w:id="1737" w:author="Jeff" w:date="2021-06-20T21:33:00Z">
            <w:rPr>
              <w:color w:val="000000" w:themeColor="text1"/>
              <w:sz w:val="20"/>
              <w:szCs w:val="20"/>
              <w:highlight w:val="cyan"/>
              <w:shd w:val="clear" w:color="auto" w:fill="FFFFFF"/>
            </w:rPr>
          </w:rPrChange>
        </w:rPr>
        <w:t xml:space="preserve">, </w:t>
      </w:r>
      <w:r w:rsidRPr="007F5585">
        <w:rPr>
          <w:i/>
          <w:iCs/>
          <w:color w:val="000000" w:themeColor="text1"/>
          <w:sz w:val="20"/>
          <w:szCs w:val="20"/>
          <w:rPrChange w:id="1738" w:author="Jeff" w:date="2021-06-20T21:33:00Z">
            <w:rPr>
              <w:i/>
              <w:iCs/>
              <w:color w:val="000000" w:themeColor="text1"/>
              <w:sz w:val="20"/>
              <w:szCs w:val="20"/>
              <w:highlight w:val="cyan"/>
            </w:rPr>
          </w:rPrChange>
        </w:rPr>
        <w:t>6</w:t>
      </w:r>
      <w:r w:rsidRPr="007F5585">
        <w:rPr>
          <w:color w:val="000000" w:themeColor="text1"/>
          <w:sz w:val="20"/>
          <w:szCs w:val="20"/>
          <w:shd w:val="clear" w:color="auto" w:fill="FFFFFF"/>
          <w:rPrChange w:id="1739" w:author="Jeff" w:date="2021-06-20T21:33:00Z">
            <w:rPr>
              <w:color w:val="000000" w:themeColor="text1"/>
              <w:sz w:val="20"/>
              <w:szCs w:val="20"/>
              <w:highlight w:val="cyan"/>
              <w:shd w:val="clear" w:color="auto" w:fill="FFFFFF"/>
            </w:rPr>
          </w:rPrChange>
        </w:rPr>
        <w:t>(1), 3-23.</w:t>
      </w:r>
      <w:ins w:id="1740" w:author="Jeff" w:date="2021-06-20T21:34:00Z">
        <w:r w:rsidR="007F5585">
          <w:rPr>
            <w:color w:val="000000" w:themeColor="text1"/>
            <w:sz w:val="20"/>
            <w:szCs w:val="20"/>
            <w:shd w:val="clear" w:color="auto" w:fill="FFFFFF"/>
          </w:rPr>
          <w:t xml:space="preserve"> </w:t>
        </w:r>
        <w:r w:rsidR="007F5585" w:rsidRPr="007F5585">
          <w:rPr>
            <w:color w:val="000000" w:themeColor="text1"/>
            <w:sz w:val="20"/>
            <w:szCs w:val="20"/>
            <w:shd w:val="clear" w:color="auto" w:fill="FFFFFF"/>
          </w:rPr>
          <w:t>doi.org/10.1016/0277-3791(87)90012-6</w:t>
        </w:r>
      </w:ins>
    </w:p>
    <w:p w14:paraId="3481E509" w14:textId="6B3049F1" w:rsidR="0054289C" w:rsidRPr="009A7E97" w:rsidRDefault="0054289C" w:rsidP="0054289C">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7F5585">
        <w:rPr>
          <w:color w:val="222222"/>
          <w:sz w:val="20"/>
          <w:szCs w:val="20"/>
          <w:shd w:val="clear" w:color="auto" w:fill="FFFFFF"/>
          <w:rPrChange w:id="1741" w:author="Jeff" w:date="2021-06-20T21:33:00Z">
            <w:rPr>
              <w:color w:val="222222"/>
              <w:sz w:val="20"/>
              <w:szCs w:val="20"/>
              <w:highlight w:val="cyan"/>
              <w:shd w:val="clear" w:color="auto" w:fill="FFFFFF"/>
            </w:rPr>
          </w:rPrChange>
        </w:rPr>
        <w:t xml:space="preserve">Plain, A., </w:t>
      </w:r>
      <w:proofErr w:type="spellStart"/>
      <w:r w:rsidRPr="007F5585">
        <w:rPr>
          <w:color w:val="222222"/>
          <w:sz w:val="20"/>
          <w:szCs w:val="20"/>
          <w:shd w:val="clear" w:color="auto" w:fill="FFFFFF"/>
          <w:rPrChange w:id="1742" w:author="Jeff" w:date="2021-06-20T21:33:00Z">
            <w:rPr>
              <w:color w:val="222222"/>
              <w:sz w:val="20"/>
              <w:szCs w:val="20"/>
              <w:highlight w:val="cyan"/>
              <w:shd w:val="clear" w:color="auto" w:fill="FFFFFF"/>
            </w:rPr>
          </w:rPrChange>
        </w:rPr>
        <w:t>Kuser</w:t>
      </w:r>
      <w:proofErr w:type="spellEnd"/>
      <w:r w:rsidRPr="007F5585">
        <w:rPr>
          <w:color w:val="222222"/>
          <w:sz w:val="20"/>
          <w:szCs w:val="20"/>
          <w:shd w:val="clear" w:color="auto" w:fill="FFFFFF"/>
          <w:rPrChange w:id="1743" w:author="Jeff" w:date="2021-06-20T21:33:00Z">
            <w:rPr>
              <w:color w:val="222222"/>
              <w:sz w:val="20"/>
              <w:szCs w:val="20"/>
              <w:highlight w:val="cyan"/>
              <w:shd w:val="clear" w:color="auto" w:fill="FFFFFF"/>
            </w:rPr>
          </w:rPrChange>
        </w:rPr>
        <w:t xml:space="preserve">, J., and </w:t>
      </w:r>
      <w:proofErr w:type="spellStart"/>
      <w:r w:rsidRPr="007F5585">
        <w:rPr>
          <w:color w:val="222222"/>
          <w:sz w:val="20"/>
          <w:szCs w:val="20"/>
          <w:shd w:val="clear" w:color="auto" w:fill="FFFFFF"/>
          <w:rPrChange w:id="1744" w:author="Jeff" w:date="2021-06-20T21:33:00Z">
            <w:rPr>
              <w:color w:val="222222"/>
              <w:sz w:val="20"/>
              <w:szCs w:val="20"/>
              <w:highlight w:val="cyan"/>
              <w:shd w:val="clear" w:color="auto" w:fill="FFFFFF"/>
            </w:rPr>
          </w:rPrChange>
        </w:rPr>
        <w:t>Ledig</w:t>
      </w:r>
      <w:proofErr w:type="spellEnd"/>
      <w:r w:rsidRPr="007F5585">
        <w:rPr>
          <w:color w:val="222222"/>
          <w:sz w:val="20"/>
          <w:szCs w:val="20"/>
          <w:shd w:val="clear" w:color="auto" w:fill="FFFFFF"/>
          <w:rPrChange w:id="1745" w:author="Jeff" w:date="2021-06-20T21:33:00Z">
            <w:rPr>
              <w:color w:val="222222"/>
              <w:sz w:val="20"/>
              <w:szCs w:val="20"/>
              <w:highlight w:val="cyan"/>
              <w:shd w:val="clear" w:color="auto" w:fill="FFFFFF"/>
            </w:rPr>
          </w:rPrChange>
        </w:rPr>
        <w:t>, F. (1987). Provenance and Progeny Variation in Pitch Pine from the</w:t>
      </w:r>
      <w:ins w:id="1746" w:author="Jeff" w:date="2021-06-20T21:35:00Z">
        <w:r w:rsidR="007F5585">
          <w:rPr>
            <w:color w:val="222222"/>
            <w:sz w:val="20"/>
            <w:szCs w:val="20"/>
            <w:shd w:val="clear" w:color="auto" w:fill="FFFFFF"/>
          </w:rPr>
          <w:t xml:space="preserve"> Atlantic Coastal Plain</w:t>
        </w:r>
      </w:ins>
      <w:r w:rsidRPr="007F5585">
        <w:rPr>
          <w:color w:val="222222"/>
          <w:sz w:val="20"/>
          <w:szCs w:val="20"/>
          <w:shd w:val="clear" w:color="auto" w:fill="FFFFFF"/>
          <w:rPrChange w:id="1747" w:author="Jeff" w:date="2021-06-20T21:33:00Z">
            <w:rPr>
              <w:color w:val="222222"/>
              <w:sz w:val="20"/>
              <w:szCs w:val="20"/>
              <w:highlight w:val="cyan"/>
              <w:shd w:val="clear" w:color="auto" w:fill="FFFFFF"/>
            </w:rPr>
          </w:rPrChange>
        </w:rPr>
        <w:t>. </w:t>
      </w:r>
      <w:r w:rsidRPr="007F5585">
        <w:rPr>
          <w:i/>
          <w:iCs/>
          <w:color w:val="222222"/>
          <w:sz w:val="20"/>
          <w:szCs w:val="20"/>
          <w:shd w:val="clear" w:color="auto" w:fill="FFFFFF"/>
          <w:rPrChange w:id="1748" w:author="Jeff" w:date="2021-06-20T21:33:00Z">
            <w:rPr>
              <w:i/>
              <w:iCs/>
              <w:color w:val="222222"/>
              <w:sz w:val="20"/>
              <w:szCs w:val="20"/>
              <w:highlight w:val="cyan"/>
              <w:shd w:val="clear" w:color="auto" w:fill="FFFFFF"/>
            </w:rPr>
          </w:rPrChange>
        </w:rPr>
        <w:t>Forest Science</w:t>
      </w:r>
      <w:r w:rsidRPr="007F5585">
        <w:rPr>
          <w:color w:val="222222"/>
          <w:sz w:val="20"/>
          <w:szCs w:val="20"/>
          <w:shd w:val="clear" w:color="auto" w:fill="FFFFFF"/>
          <w:rPrChange w:id="1749" w:author="Jeff" w:date="2021-06-20T21:33:00Z">
            <w:rPr>
              <w:color w:val="222222"/>
              <w:sz w:val="20"/>
              <w:szCs w:val="20"/>
              <w:highlight w:val="cyan"/>
              <w:shd w:val="clear" w:color="auto" w:fill="FFFFFF"/>
            </w:rPr>
          </w:rPrChange>
        </w:rPr>
        <w:t>, </w:t>
      </w:r>
      <w:r w:rsidRPr="007F5585">
        <w:rPr>
          <w:i/>
          <w:iCs/>
          <w:color w:val="222222"/>
          <w:sz w:val="20"/>
          <w:szCs w:val="20"/>
          <w:shd w:val="clear" w:color="auto" w:fill="FFFFFF"/>
          <w:rPrChange w:id="1750" w:author="Jeff" w:date="2021-06-20T21:33:00Z">
            <w:rPr>
              <w:i/>
              <w:iCs/>
              <w:color w:val="222222"/>
              <w:sz w:val="20"/>
              <w:szCs w:val="20"/>
              <w:highlight w:val="cyan"/>
              <w:shd w:val="clear" w:color="auto" w:fill="FFFFFF"/>
            </w:rPr>
          </w:rPrChange>
        </w:rPr>
        <w:t>33</w:t>
      </w:r>
      <w:r w:rsidRPr="007F5585">
        <w:rPr>
          <w:color w:val="222222"/>
          <w:sz w:val="20"/>
          <w:szCs w:val="20"/>
          <w:shd w:val="clear" w:color="auto" w:fill="FFFFFF"/>
          <w:rPrChange w:id="1751" w:author="Jeff" w:date="2021-06-20T21:33:00Z">
            <w:rPr>
              <w:color w:val="222222"/>
              <w:sz w:val="20"/>
              <w:szCs w:val="20"/>
              <w:highlight w:val="cyan"/>
              <w:shd w:val="clear" w:color="auto" w:fill="FFFFFF"/>
            </w:rPr>
          </w:rPrChange>
        </w:rPr>
        <w:t>(2), 558-564.</w:t>
      </w:r>
    </w:p>
    <w:p w14:paraId="3B2D8F40" w14:textId="2BF34D4F" w:rsidR="00AE173C" w:rsidRPr="00BB1CBA"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Renninger</w:t>
      </w:r>
      <w:proofErr w:type="spellEnd"/>
      <w:r w:rsidRPr="004320E4">
        <w:rPr>
          <w:color w:val="000000" w:themeColor="text1"/>
          <w:sz w:val="20"/>
          <w:szCs w:val="20"/>
          <w:shd w:val="clear" w:color="auto" w:fill="FFFFFF"/>
        </w:rPr>
        <w:t xml:space="preserve">, H., Clark, K., </w:t>
      </w:r>
      <w:proofErr w:type="spellStart"/>
      <w:r w:rsidRPr="004320E4">
        <w:rPr>
          <w:color w:val="000000" w:themeColor="text1"/>
          <w:sz w:val="20"/>
          <w:szCs w:val="20"/>
          <w:shd w:val="clear" w:color="auto" w:fill="FFFFFF"/>
        </w:rPr>
        <w:t>Skowronski</w:t>
      </w:r>
      <w:proofErr w:type="spellEnd"/>
      <w:r w:rsidRPr="004320E4">
        <w:rPr>
          <w:color w:val="000000" w:themeColor="text1"/>
          <w:sz w:val="20"/>
          <w:szCs w:val="20"/>
          <w:shd w:val="clear" w:color="auto" w:fill="FFFFFF"/>
        </w:rPr>
        <w:t xml:space="preserve">, N. and Schäfer, K. (2013). Effects of a prescribed fire on water use and photosynthetic capacity of pitch pines. </w:t>
      </w:r>
      <w:r w:rsidRPr="004320E4">
        <w:rPr>
          <w:i/>
          <w:iCs/>
          <w:color w:val="000000" w:themeColor="text1"/>
          <w:sz w:val="20"/>
          <w:szCs w:val="20"/>
        </w:rPr>
        <w:t>Trees</w:t>
      </w:r>
      <w:r w:rsidRPr="004320E4">
        <w:rPr>
          <w:color w:val="000000" w:themeColor="text1"/>
          <w:sz w:val="20"/>
          <w:szCs w:val="20"/>
          <w:shd w:val="clear" w:color="auto" w:fill="FFFFFF"/>
        </w:rPr>
        <w:t xml:space="preserve">, </w:t>
      </w:r>
      <w:r w:rsidRPr="004320E4">
        <w:rPr>
          <w:i/>
          <w:iCs/>
          <w:color w:val="000000" w:themeColor="text1"/>
          <w:sz w:val="20"/>
          <w:szCs w:val="20"/>
        </w:rPr>
        <w:t>27</w:t>
      </w:r>
      <w:r w:rsidRPr="004320E4">
        <w:rPr>
          <w:color w:val="000000" w:themeColor="text1"/>
          <w:sz w:val="20"/>
          <w:szCs w:val="20"/>
          <w:shd w:val="clear" w:color="auto" w:fill="FFFFFF"/>
        </w:rPr>
        <w:t>(4), 1115-1127.</w:t>
      </w:r>
      <w:r w:rsidR="00BB1CBA">
        <w:rPr>
          <w:color w:val="000000" w:themeColor="text1"/>
          <w:sz w:val="20"/>
          <w:szCs w:val="20"/>
          <w:shd w:val="clear" w:color="auto" w:fill="FFFFFF"/>
        </w:rPr>
        <w:t xml:space="preserve"> </w:t>
      </w:r>
      <w:proofErr w:type="spellStart"/>
      <w:r w:rsidR="00BB1CBA" w:rsidRPr="003757BC">
        <w:rPr>
          <w:color w:val="3E3D40"/>
          <w:sz w:val="20"/>
          <w:szCs w:val="20"/>
          <w:shd w:val="clear" w:color="auto" w:fill="FFFFFF"/>
        </w:rPr>
        <w:t>doi</w:t>
      </w:r>
      <w:proofErr w:type="spellEnd"/>
      <w:r w:rsidR="00BB1CBA" w:rsidRPr="003757BC">
        <w:rPr>
          <w:color w:val="3E3D40"/>
          <w:sz w:val="20"/>
          <w:szCs w:val="20"/>
          <w:shd w:val="clear" w:color="auto" w:fill="FFFFFF"/>
        </w:rPr>
        <w:t>: 10.1007/s00468-013-0861-5</w:t>
      </w:r>
    </w:p>
    <w:p w14:paraId="12836A74" w14:textId="134B48D2" w:rsidR="00AE173C" w:rsidRPr="007F5585" w:rsidRDefault="00AE173C" w:rsidP="002526C4">
      <w:pPr>
        <w:pStyle w:val="ListParagraph"/>
        <w:autoSpaceDE w:val="0"/>
        <w:autoSpaceDN w:val="0"/>
        <w:adjustRightInd w:val="0"/>
        <w:spacing w:line="240" w:lineRule="auto"/>
        <w:ind w:left="360" w:hanging="360"/>
        <w:jc w:val="both"/>
        <w:rPr>
          <w:color w:val="000000" w:themeColor="text1"/>
          <w:sz w:val="20"/>
          <w:szCs w:val="20"/>
          <w:rPrChange w:id="1752" w:author="Jeff" w:date="2021-06-20T21:35:00Z">
            <w:rPr>
              <w:color w:val="000000" w:themeColor="text1"/>
              <w:sz w:val="20"/>
              <w:szCs w:val="20"/>
              <w:highlight w:val="cyan"/>
            </w:rPr>
          </w:rPrChange>
        </w:rPr>
      </w:pPr>
      <w:proofErr w:type="spellStart"/>
      <w:r w:rsidRPr="007F5585">
        <w:rPr>
          <w:color w:val="000000" w:themeColor="text1"/>
          <w:sz w:val="20"/>
          <w:szCs w:val="20"/>
          <w:rPrChange w:id="1753" w:author="Jeff" w:date="2021-06-20T21:35:00Z">
            <w:rPr>
              <w:color w:val="000000" w:themeColor="text1"/>
              <w:sz w:val="20"/>
              <w:szCs w:val="20"/>
              <w:highlight w:val="cyan"/>
            </w:rPr>
          </w:rPrChange>
        </w:rPr>
        <w:t>Shakesby</w:t>
      </w:r>
      <w:proofErr w:type="spellEnd"/>
      <w:r w:rsidRPr="007F5585">
        <w:rPr>
          <w:color w:val="000000" w:themeColor="text1"/>
          <w:sz w:val="20"/>
          <w:szCs w:val="20"/>
          <w:rPrChange w:id="1754" w:author="Jeff" w:date="2021-06-20T21:35:00Z">
            <w:rPr>
              <w:color w:val="000000" w:themeColor="text1"/>
              <w:sz w:val="20"/>
              <w:szCs w:val="20"/>
              <w:highlight w:val="cyan"/>
            </w:rPr>
          </w:rPrChange>
        </w:rPr>
        <w:t xml:space="preserve">, R. and </w:t>
      </w:r>
      <w:proofErr w:type="spellStart"/>
      <w:r w:rsidRPr="007F5585">
        <w:rPr>
          <w:color w:val="000000" w:themeColor="text1"/>
          <w:sz w:val="20"/>
          <w:szCs w:val="20"/>
          <w:rPrChange w:id="1755" w:author="Jeff" w:date="2021-06-20T21:35:00Z">
            <w:rPr>
              <w:color w:val="000000" w:themeColor="text1"/>
              <w:sz w:val="20"/>
              <w:szCs w:val="20"/>
              <w:highlight w:val="cyan"/>
            </w:rPr>
          </w:rPrChange>
        </w:rPr>
        <w:t>Doerr</w:t>
      </w:r>
      <w:proofErr w:type="spellEnd"/>
      <w:r w:rsidRPr="007F5585">
        <w:rPr>
          <w:color w:val="000000" w:themeColor="text1"/>
          <w:sz w:val="20"/>
          <w:szCs w:val="20"/>
          <w:rPrChange w:id="1756" w:author="Jeff" w:date="2021-06-20T21:35:00Z">
            <w:rPr>
              <w:color w:val="000000" w:themeColor="text1"/>
              <w:sz w:val="20"/>
              <w:szCs w:val="20"/>
              <w:highlight w:val="cyan"/>
            </w:rPr>
          </w:rPrChange>
        </w:rPr>
        <w:t xml:space="preserve">, S. (2006). Wildfire as a hydrological and geomorphological agent. </w:t>
      </w:r>
      <w:r w:rsidRPr="007F5585">
        <w:rPr>
          <w:i/>
          <w:iCs/>
          <w:color w:val="000000" w:themeColor="text1"/>
          <w:sz w:val="20"/>
          <w:szCs w:val="20"/>
          <w:rPrChange w:id="1757" w:author="Jeff" w:date="2021-06-20T21:35:00Z">
            <w:rPr>
              <w:i/>
              <w:iCs/>
              <w:color w:val="000000" w:themeColor="text1"/>
              <w:sz w:val="20"/>
              <w:szCs w:val="20"/>
              <w:highlight w:val="cyan"/>
            </w:rPr>
          </w:rPrChange>
        </w:rPr>
        <w:t>Earth-Science Reviews</w:t>
      </w:r>
      <w:r w:rsidRPr="007F5585">
        <w:rPr>
          <w:color w:val="000000" w:themeColor="text1"/>
          <w:sz w:val="20"/>
          <w:szCs w:val="20"/>
          <w:rPrChange w:id="1758" w:author="Jeff" w:date="2021-06-20T21:35:00Z">
            <w:rPr>
              <w:color w:val="000000" w:themeColor="text1"/>
              <w:sz w:val="20"/>
              <w:szCs w:val="20"/>
              <w:highlight w:val="cyan"/>
            </w:rPr>
          </w:rPrChange>
        </w:rPr>
        <w:t xml:space="preserve">, </w:t>
      </w:r>
      <w:r w:rsidRPr="007F5585">
        <w:rPr>
          <w:i/>
          <w:iCs/>
          <w:color w:val="000000" w:themeColor="text1"/>
          <w:sz w:val="20"/>
          <w:szCs w:val="20"/>
          <w:rPrChange w:id="1759" w:author="Jeff" w:date="2021-06-20T21:35:00Z">
            <w:rPr>
              <w:i/>
              <w:iCs/>
              <w:color w:val="000000" w:themeColor="text1"/>
              <w:sz w:val="20"/>
              <w:szCs w:val="20"/>
              <w:highlight w:val="cyan"/>
            </w:rPr>
          </w:rPrChange>
        </w:rPr>
        <w:t>74</w:t>
      </w:r>
      <w:r w:rsidRPr="007F5585">
        <w:rPr>
          <w:color w:val="000000" w:themeColor="text1"/>
          <w:sz w:val="20"/>
          <w:szCs w:val="20"/>
          <w:rPrChange w:id="1760" w:author="Jeff" w:date="2021-06-20T21:35:00Z">
            <w:rPr>
              <w:color w:val="000000" w:themeColor="text1"/>
              <w:sz w:val="20"/>
              <w:szCs w:val="20"/>
              <w:highlight w:val="cyan"/>
            </w:rPr>
          </w:rPrChange>
        </w:rPr>
        <w:t>(3-4), 269-307.</w:t>
      </w:r>
      <w:ins w:id="1761" w:author="Jeff" w:date="2021-06-20T21:36:00Z">
        <w:r w:rsidR="007F5585">
          <w:rPr>
            <w:color w:val="000000" w:themeColor="text1"/>
            <w:sz w:val="20"/>
            <w:szCs w:val="20"/>
          </w:rPr>
          <w:t xml:space="preserve"> </w:t>
        </w:r>
        <w:r w:rsidR="007F5585" w:rsidRPr="007F5585">
          <w:rPr>
            <w:color w:val="000000" w:themeColor="text1"/>
            <w:sz w:val="20"/>
            <w:szCs w:val="20"/>
          </w:rPr>
          <w:t>doi.org/10.1016/j.earscirev.2005.10.006</w:t>
        </w:r>
      </w:ins>
    </w:p>
    <w:p w14:paraId="075D4303" w14:textId="64C58534" w:rsidR="00B3056D" w:rsidRPr="007F5585" w:rsidRDefault="00B3056D" w:rsidP="002526C4">
      <w:pPr>
        <w:pStyle w:val="ListParagraph"/>
        <w:autoSpaceDE w:val="0"/>
        <w:autoSpaceDN w:val="0"/>
        <w:adjustRightInd w:val="0"/>
        <w:spacing w:line="240" w:lineRule="auto"/>
        <w:ind w:left="360" w:hanging="360"/>
        <w:jc w:val="both"/>
        <w:rPr>
          <w:color w:val="000000" w:themeColor="text1"/>
          <w:sz w:val="20"/>
          <w:szCs w:val="20"/>
          <w:rPrChange w:id="1762" w:author="Jeff" w:date="2021-06-20T21:35:00Z">
            <w:rPr>
              <w:color w:val="000000" w:themeColor="text1"/>
              <w:sz w:val="20"/>
              <w:szCs w:val="20"/>
              <w:highlight w:val="cyan"/>
            </w:rPr>
          </w:rPrChange>
        </w:rPr>
      </w:pPr>
      <w:proofErr w:type="spellStart"/>
      <w:r w:rsidRPr="007F5585">
        <w:rPr>
          <w:color w:val="000000" w:themeColor="text1"/>
          <w:sz w:val="20"/>
          <w:szCs w:val="20"/>
          <w:shd w:val="clear" w:color="auto" w:fill="FFFFFF"/>
          <w:rPrChange w:id="1763" w:author="Jeff" w:date="2021-06-20T21:35:00Z">
            <w:rPr>
              <w:color w:val="000000" w:themeColor="text1"/>
              <w:sz w:val="20"/>
              <w:szCs w:val="20"/>
              <w:highlight w:val="cyan"/>
              <w:shd w:val="clear" w:color="auto" w:fill="FFFFFF"/>
            </w:rPr>
          </w:rPrChange>
        </w:rPr>
        <w:t>Schier</w:t>
      </w:r>
      <w:proofErr w:type="spellEnd"/>
      <w:r w:rsidRPr="007F5585">
        <w:rPr>
          <w:color w:val="000000" w:themeColor="text1"/>
          <w:sz w:val="20"/>
          <w:szCs w:val="20"/>
          <w:shd w:val="clear" w:color="auto" w:fill="FFFFFF"/>
          <w:rPrChange w:id="1764" w:author="Jeff" w:date="2021-06-20T21:35:00Z">
            <w:rPr>
              <w:color w:val="000000" w:themeColor="text1"/>
              <w:sz w:val="20"/>
              <w:szCs w:val="20"/>
              <w:highlight w:val="cyan"/>
              <w:shd w:val="clear" w:color="auto" w:fill="FFFFFF"/>
            </w:rPr>
          </w:rPrChange>
        </w:rPr>
        <w:t xml:space="preserve">, G. and </w:t>
      </w:r>
      <w:proofErr w:type="spellStart"/>
      <w:r w:rsidRPr="007F5585">
        <w:rPr>
          <w:color w:val="000000" w:themeColor="text1"/>
          <w:sz w:val="20"/>
          <w:szCs w:val="20"/>
          <w:shd w:val="clear" w:color="auto" w:fill="FFFFFF"/>
          <w:rPrChange w:id="1765" w:author="Jeff" w:date="2021-06-20T21:35:00Z">
            <w:rPr>
              <w:color w:val="000000" w:themeColor="text1"/>
              <w:sz w:val="20"/>
              <w:szCs w:val="20"/>
              <w:highlight w:val="cyan"/>
              <w:shd w:val="clear" w:color="auto" w:fill="FFFFFF"/>
            </w:rPr>
          </w:rPrChange>
        </w:rPr>
        <w:t>McQuattie</w:t>
      </w:r>
      <w:proofErr w:type="spellEnd"/>
      <w:r w:rsidRPr="007F5585">
        <w:rPr>
          <w:color w:val="000000" w:themeColor="text1"/>
          <w:sz w:val="20"/>
          <w:szCs w:val="20"/>
          <w:shd w:val="clear" w:color="auto" w:fill="FFFFFF"/>
          <w:rPrChange w:id="1766" w:author="Jeff" w:date="2021-06-20T21:35:00Z">
            <w:rPr>
              <w:color w:val="000000" w:themeColor="text1"/>
              <w:sz w:val="20"/>
              <w:szCs w:val="20"/>
              <w:highlight w:val="cyan"/>
              <w:shd w:val="clear" w:color="auto" w:fill="FFFFFF"/>
            </w:rPr>
          </w:rPrChange>
        </w:rPr>
        <w:t>, C. (1996). Response of ectomycorrhizal and nonmycorrhizal pitch pine (Pinus rigida) seedlings to nutrient supply and aluminum: growth and mineral nutrition. </w:t>
      </w:r>
      <w:r w:rsidRPr="007F5585">
        <w:rPr>
          <w:i/>
          <w:iCs/>
          <w:color w:val="000000" w:themeColor="text1"/>
          <w:sz w:val="20"/>
          <w:szCs w:val="20"/>
          <w:shd w:val="clear" w:color="auto" w:fill="FFFFFF"/>
          <w:rPrChange w:id="1767" w:author="Jeff" w:date="2021-06-20T21:35:00Z">
            <w:rPr>
              <w:i/>
              <w:iCs/>
              <w:color w:val="000000" w:themeColor="text1"/>
              <w:sz w:val="20"/>
              <w:szCs w:val="20"/>
              <w:highlight w:val="cyan"/>
              <w:shd w:val="clear" w:color="auto" w:fill="FFFFFF"/>
            </w:rPr>
          </w:rPrChange>
        </w:rPr>
        <w:t>Canadian journal of forest research</w:t>
      </w:r>
      <w:r w:rsidRPr="007F5585">
        <w:rPr>
          <w:color w:val="000000" w:themeColor="text1"/>
          <w:sz w:val="20"/>
          <w:szCs w:val="20"/>
          <w:shd w:val="clear" w:color="auto" w:fill="FFFFFF"/>
          <w:rPrChange w:id="1768" w:author="Jeff" w:date="2021-06-20T21:35:00Z">
            <w:rPr>
              <w:color w:val="000000" w:themeColor="text1"/>
              <w:sz w:val="20"/>
              <w:szCs w:val="20"/>
              <w:highlight w:val="cyan"/>
              <w:shd w:val="clear" w:color="auto" w:fill="FFFFFF"/>
            </w:rPr>
          </w:rPrChange>
        </w:rPr>
        <w:t>, </w:t>
      </w:r>
      <w:r w:rsidRPr="007F5585">
        <w:rPr>
          <w:i/>
          <w:iCs/>
          <w:color w:val="000000" w:themeColor="text1"/>
          <w:sz w:val="20"/>
          <w:szCs w:val="20"/>
          <w:shd w:val="clear" w:color="auto" w:fill="FFFFFF"/>
          <w:rPrChange w:id="1769" w:author="Jeff" w:date="2021-06-20T21:35:00Z">
            <w:rPr>
              <w:i/>
              <w:iCs/>
              <w:color w:val="000000" w:themeColor="text1"/>
              <w:sz w:val="20"/>
              <w:szCs w:val="20"/>
              <w:highlight w:val="cyan"/>
              <w:shd w:val="clear" w:color="auto" w:fill="FFFFFF"/>
            </w:rPr>
          </w:rPrChange>
        </w:rPr>
        <w:t>26</w:t>
      </w:r>
      <w:r w:rsidRPr="007F5585">
        <w:rPr>
          <w:color w:val="000000" w:themeColor="text1"/>
          <w:sz w:val="20"/>
          <w:szCs w:val="20"/>
          <w:shd w:val="clear" w:color="auto" w:fill="FFFFFF"/>
          <w:rPrChange w:id="1770" w:author="Jeff" w:date="2021-06-20T21:35:00Z">
            <w:rPr>
              <w:color w:val="000000" w:themeColor="text1"/>
              <w:sz w:val="20"/>
              <w:szCs w:val="20"/>
              <w:highlight w:val="cyan"/>
              <w:shd w:val="clear" w:color="auto" w:fill="FFFFFF"/>
            </w:rPr>
          </w:rPrChange>
        </w:rPr>
        <w:t>(12), 2145-2152.</w:t>
      </w:r>
      <w:r w:rsidR="00D031DC" w:rsidRPr="007F5585">
        <w:rPr>
          <w:color w:val="000000" w:themeColor="text1"/>
          <w:sz w:val="20"/>
          <w:szCs w:val="20"/>
          <w:shd w:val="clear" w:color="auto" w:fill="FFFFFF"/>
          <w:rPrChange w:id="1771" w:author="Jeff" w:date="2021-06-20T21:35:00Z">
            <w:rPr>
              <w:color w:val="000000" w:themeColor="text1"/>
              <w:sz w:val="20"/>
              <w:szCs w:val="20"/>
              <w:highlight w:val="cyan"/>
              <w:shd w:val="clear" w:color="auto" w:fill="FFFFFF"/>
            </w:rPr>
          </w:rPrChange>
        </w:rPr>
        <w:t xml:space="preserve"> </w:t>
      </w:r>
      <w:ins w:id="1772" w:author="Jeff" w:date="2021-06-20T21:36:00Z">
        <w:r w:rsidR="007F5585" w:rsidRPr="007F5585">
          <w:rPr>
            <w:color w:val="000000" w:themeColor="text1"/>
            <w:sz w:val="20"/>
            <w:szCs w:val="20"/>
            <w:shd w:val="clear" w:color="auto" w:fill="FFFFFF"/>
          </w:rPr>
          <w:t>doi.org/10.1139/x26-243</w:t>
        </w:r>
      </w:ins>
    </w:p>
    <w:p w14:paraId="65C4DF15" w14:textId="074C17D1" w:rsidR="00970B6A" w:rsidRPr="004320E4" w:rsidRDefault="00970B6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7F5585">
        <w:rPr>
          <w:color w:val="000000" w:themeColor="text1"/>
          <w:sz w:val="20"/>
          <w:szCs w:val="20"/>
          <w:shd w:val="clear" w:color="auto" w:fill="FFFFFF"/>
          <w:rPrChange w:id="1773" w:author="Jeff" w:date="2021-06-20T21:35:00Z">
            <w:rPr>
              <w:color w:val="000000" w:themeColor="text1"/>
              <w:sz w:val="20"/>
              <w:szCs w:val="20"/>
              <w:highlight w:val="cyan"/>
              <w:shd w:val="clear" w:color="auto" w:fill="FFFFFF"/>
            </w:rPr>
          </w:rPrChange>
        </w:rPr>
        <w:t xml:space="preserve">Stambaugh, M., Varner, J., </w:t>
      </w:r>
      <w:proofErr w:type="spellStart"/>
      <w:r w:rsidRPr="007F5585">
        <w:rPr>
          <w:color w:val="000000" w:themeColor="text1"/>
          <w:sz w:val="20"/>
          <w:szCs w:val="20"/>
          <w:shd w:val="clear" w:color="auto" w:fill="FFFFFF"/>
          <w:rPrChange w:id="1774" w:author="Jeff" w:date="2021-06-20T21:35:00Z">
            <w:rPr>
              <w:color w:val="000000" w:themeColor="text1"/>
              <w:sz w:val="20"/>
              <w:szCs w:val="20"/>
              <w:highlight w:val="cyan"/>
              <w:shd w:val="clear" w:color="auto" w:fill="FFFFFF"/>
            </w:rPr>
          </w:rPrChange>
        </w:rPr>
        <w:t>Noss</w:t>
      </w:r>
      <w:proofErr w:type="spellEnd"/>
      <w:r w:rsidRPr="007F5585">
        <w:rPr>
          <w:color w:val="000000" w:themeColor="text1"/>
          <w:sz w:val="20"/>
          <w:szCs w:val="20"/>
          <w:shd w:val="clear" w:color="auto" w:fill="FFFFFF"/>
          <w:rPrChange w:id="1775" w:author="Jeff" w:date="2021-06-20T21:35:00Z">
            <w:rPr>
              <w:color w:val="000000" w:themeColor="text1"/>
              <w:sz w:val="20"/>
              <w:szCs w:val="20"/>
              <w:highlight w:val="cyan"/>
              <w:shd w:val="clear" w:color="auto" w:fill="FFFFFF"/>
            </w:rPr>
          </w:rPrChange>
        </w:rPr>
        <w:t xml:space="preserve">, R., Dey, D., Christensen, N., Baldwin, R., ... and Waldrop, T. (2015). Clarifying the role of fire in the deciduous forests of eastern North America: reply to </w:t>
      </w:r>
      <w:proofErr w:type="spellStart"/>
      <w:r w:rsidRPr="007F5585">
        <w:rPr>
          <w:color w:val="000000" w:themeColor="text1"/>
          <w:sz w:val="20"/>
          <w:szCs w:val="20"/>
          <w:shd w:val="clear" w:color="auto" w:fill="FFFFFF"/>
          <w:rPrChange w:id="1776" w:author="Jeff" w:date="2021-06-20T21:35:00Z">
            <w:rPr>
              <w:color w:val="000000" w:themeColor="text1"/>
              <w:sz w:val="20"/>
              <w:szCs w:val="20"/>
              <w:highlight w:val="cyan"/>
              <w:shd w:val="clear" w:color="auto" w:fill="FFFFFF"/>
            </w:rPr>
          </w:rPrChange>
        </w:rPr>
        <w:t>Matlack</w:t>
      </w:r>
      <w:proofErr w:type="spellEnd"/>
      <w:r w:rsidRPr="007F5585">
        <w:rPr>
          <w:color w:val="000000" w:themeColor="text1"/>
          <w:sz w:val="20"/>
          <w:szCs w:val="20"/>
          <w:shd w:val="clear" w:color="auto" w:fill="FFFFFF"/>
          <w:rPrChange w:id="1777" w:author="Jeff" w:date="2021-06-20T21:35:00Z">
            <w:rPr>
              <w:color w:val="000000" w:themeColor="text1"/>
              <w:sz w:val="20"/>
              <w:szCs w:val="20"/>
              <w:highlight w:val="cyan"/>
              <w:shd w:val="clear" w:color="auto" w:fill="FFFFFF"/>
            </w:rPr>
          </w:rPrChange>
        </w:rPr>
        <w:t>. </w:t>
      </w:r>
      <w:r w:rsidRPr="007F5585">
        <w:rPr>
          <w:i/>
          <w:iCs/>
          <w:color w:val="000000" w:themeColor="text1"/>
          <w:sz w:val="20"/>
          <w:szCs w:val="20"/>
          <w:shd w:val="clear" w:color="auto" w:fill="FFFFFF"/>
          <w:rPrChange w:id="1778" w:author="Jeff" w:date="2021-06-20T21:35:00Z">
            <w:rPr>
              <w:i/>
              <w:iCs/>
              <w:color w:val="000000" w:themeColor="text1"/>
              <w:sz w:val="20"/>
              <w:szCs w:val="20"/>
              <w:highlight w:val="cyan"/>
              <w:shd w:val="clear" w:color="auto" w:fill="FFFFFF"/>
            </w:rPr>
          </w:rPrChange>
        </w:rPr>
        <w:t>Conservation Biology</w:t>
      </w:r>
      <w:r w:rsidRPr="007F5585">
        <w:rPr>
          <w:color w:val="000000" w:themeColor="text1"/>
          <w:sz w:val="20"/>
          <w:szCs w:val="20"/>
          <w:shd w:val="clear" w:color="auto" w:fill="FFFFFF"/>
          <w:rPrChange w:id="1779" w:author="Jeff" w:date="2021-06-20T21:35:00Z">
            <w:rPr>
              <w:color w:val="000000" w:themeColor="text1"/>
              <w:sz w:val="20"/>
              <w:szCs w:val="20"/>
              <w:highlight w:val="cyan"/>
              <w:shd w:val="clear" w:color="auto" w:fill="FFFFFF"/>
            </w:rPr>
          </w:rPrChange>
        </w:rPr>
        <w:t>, </w:t>
      </w:r>
      <w:r w:rsidRPr="007F5585">
        <w:rPr>
          <w:i/>
          <w:iCs/>
          <w:color w:val="000000" w:themeColor="text1"/>
          <w:sz w:val="20"/>
          <w:szCs w:val="20"/>
          <w:shd w:val="clear" w:color="auto" w:fill="FFFFFF"/>
          <w:rPrChange w:id="1780" w:author="Jeff" w:date="2021-06-20T21:35:00Z">
            <w:rPr>
              <w:i/>
              <w:iCs/>
              <w:color w:val="000000" w:themeColor="text1"/>
              <w:sz w:val="20"/>
              <w:szCs w:val="20"/>
              <w:highlight w:val="cyan"/>
              <w:shd w:val="clear" w:color="auto" w:fill="FFFFFF"/>
            </w:rPr>
          </w:rPrChange>
        </w:rPr>
        <w:t>29</w:t>
      </w:r>
      <w:r w:rsidRPr="007F5585">
        <w:rPr>
          <w:color w:val="000000" w:themeColor="text1"/>
          <w:sz w:val="20"/>
          <w:szCs w:val="20"/>
          <w:shd w:val="clear" w:color="auto" w:fill="FFFFFF"/>
          <w:rPrChange w:id="1781" w:author="Jeff" w:date="2021-06-20T21:35:00Z">
            <w:rPr>
              <w:color w:val="000000" w:themeColor="text1"/>
              <w:sz w:val="20"/>
              <w:szCs w:val="20"/>
              <w:highlight w:val="cyan"/>
              <w:shd w:val="clear" w:color="auto" w:fill="FFFFFF"/>
            </w:rPr>
          </w:rPrChange>
        </w:rPr>
        <w:t>(3), 942-946</w:t>
      </w:r>
      <w:r w:rsidRPr="007F5585">
        <w:rPr>
          <w:color w:val="000000" w:themeColor="text1"/>
          <w:sz w:val="20"/>
          <w:szCs w:val="20"/>
          <w:shd w:val="clear" w:color="auto" w:fill="FFFFFF"/>
          <w:rPrChange w:id="1782" w:author="Jeff" w:date="2021-06-20T21:41:00Z">
            <w:rPr>
              <w:color w:val="000000" w:themeColor="text1"/>
              <w:sz w:val="20"/>
              <w:szCs w:val="20"/>
              <w:highlight w:val="cyan"/>
              <w:shd w:val="clear" w:color="auto" w:fill="FFFFFF"/>
            </w:rPr>
          </w:rPrChange>
        </w:rPr>
        <w:t>.</w:t>
      </w:r>
      <w:r w:rsidRPr="007F5585">
        <w:rPr>
          <w:color w:val="000000" w:themeColor="text1"/>
          <w:sz w:val="20"/>
          <w:szCs w:val="20"/>
          <w:shd w:val="clear" w:color="auto" w:fill="FFFFFF"/>
        </w:rPr>
        <w:t xml:space="preserve"> </w:t>
      </w:r>
      <w:ins w:id="1783" w:author="Jeff" w:date="2021-06-20T21:40:00Z">
        <w:r w:rsidR="007F5585" w:rsidRPr="0003313B">
          <w:rPr>
            <w:color w:val="000000" w:themeColor="text1"/>
            <w:sz w:val="20"/>
            <w:szCs w:val="20"/>
            <w:shd w:val="clear" w:color="auto" w:fill="FFFFFF"/>
          </w:rPr>
          <w:t>h</w:t>
        </w:r>
        <w:r w:rsidR="007F5585" w:rsidRPr="007F5585">
          <w:rPr>
            <w:color w:val="343332"/>
            <w:spacing w:val="-5"/>
            <w:sz w:val="20"/>
            <w:szCs w:val="20"/>
            <w:shd w:val="clear" w:color="auto" w:fill="FFFFFF"/>
            <w:rPrChange w:id="1784" w:author="Jeff" w:date="2021-06-20T21:41:00Z">
              <w:rPr>
                <w:rFonts w:ascii="Helvetica" w:hAnsi="Helvetica"/>
                <w:color w:val="343332"/>
                <w:spacing w:val="-5"/>
                <w:shd w:val="clear" w:color="auto" w:fill="FFFFFF"/>
              </w:rPr>
            </w:rPrChange>
          </w:rPr>
          <w:t>ttps://www.jstor.org/stable/24483128</w:t>
        </w:r>
      </w:ins>
    </w:p>
    <w:p w14:paraId="52FDB6E8" w14:textId="028A918E" w:rsidR="006D02CB" w:rsidRPr="003757BC" w:rsidRDefault="006D02CB"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3757BC">
        <w:rPr>
          <w:color w:val="222222"/>
          <w:sz w:val="20"/>
          <w:szCs w:val="20"/>
          <w:shd w:val="clear" w:color="auto" w:fill="FFFFFF"/>
        </w:rPr>
        <w:t>Steiner, K.</w:t>
      </w:r>
      <w:del w:id="1785" w:author="Jeff" w:date="2021-06-23T02:04:00Z">
        <w:r w:rsidRPr="003757BC" w:rsidDel="00782BB1">
          <w:rPr>
            <w:color w:val="222222"/>
            <w:sz w:val="20"/>
            <w:szCs w:val="20"/>
            <w:shd w:val="clear" w:color="auto" w:fill="FFFFFF"/>
          </w:rPr>
          <w:delText xml:space="preserve"> C.</w:delText>
        </w:r>
      </w:del>
      <w:r w:rsidRPr="003757BC">
        <w:rPr>
          <w:color w:val="222222"/>
          <w:sz w:val="20"/>
          <w:szCs w:val="20"/>
          <w:shd w:val="clear" w:color="auto" w:fill="FFFFFF"/>
        </w:rPr>
        <w:t xml:space="preserve">, </w:t>
      </w:r>
      <w:ins w:id="1786" w:author="Jeff" w:date="2021-06-23T02:04:00Z">
        <w:r w:rsidR="00782BB1">
          <w:rPr>
            <w:color w:val="222222"/>
            <w:sz w:val="20"/>
            <w:szCs w:val="20"/>
            <w:shd w:val="clear" w:color="auto" w:fill="FFFFFF"/>
          </w:rPr>
          <w:t>and</w:t>
        </w:r>
      </w:ins>
      <w:del w:id="1787" w:author="Jeff" w:date="2021-06-23T02:04:00Z">
        <w:r w:rsidRPr="003757BC" w:rsidDel="00782BB1">
          <w:rPr>
            <w:color w:val="222222"/>
            <w:sz w:val="20"/>
            <w:szCs w:val="20"/>
            <w:shd w:val="clear" w:color="auto" w:fill="FFFFFF"/>
          </w:rPr>
          <w:delText>&amp;</w:delText>
        </w:r>
      </w:del>
      <w:r w:rsidRPr="003757BC">
        <w:rPr>
          <w:color w:val="222222"/>
          <w:sz w:val="20"/>
          <w:szCs w:val="20"/>
          <w:shd w:val="clear" w:color="auto" w:fill="FFFFFF"/>
        </w:rPr>
        <w:t xml:space="preserve"> </w:t>
      </w:r>
      <w:proofErr w:type="spellStart"/>
      <w:r w:rsidRPr="003757BC">
        <w:rPr>
          <w:color w:val="222222"/>
          <w:sz w:val="20"/>
          <w:szCs w:val="20"/>
          <w:shd w:val="clear" w:color="auto" w:fill="FFFFFF"/>
        </w:rPr>
        <w:t>Berrang</w:t>
      </w:r>
      <w:proofErr w:type="spellEnd"/>
      <w:r w:rsidRPr="003757BC">
        <w:rPr>
          <w:color w:val="222222"/>
          <w:sz w:val="20"/>
          <w:szCs w:val="20"/>
          <w:shd w:val="clear" w:color="auto" w:fill="FFFFFF"/>
        </w:rPr>
        <w:t>, P.</w:t>
      </w:r>
      <w:del w:id="1788" w:author="Jeff" w:date="2021-06-23T02:04:00Z">
        <w:r w:rsidRPr="003757BC" w:rsidDel="00782BB1">
          <w:rPr>
            <w:color w:val="222222"/>
            <w:sz w:val="20"/>
            <w:szCs w:val="20"/>
            <w:shd w:val="clear" w:color="auto" w:fill="FFFFFF"/>
          </w:rPr>
          <w:delText xml:space="preserve"> C.</w:delText>
        </w:r>
      </w:del>
      <w:r w:rsidRPr="003757BC">
        <w:rPr>
          <w:color w:val="222222"/>
          <w:sz w:val="20"/>
          <w:szCs w:val="20"/>
          <w:shd w:val="clear" w:color="auto" w:fill="FFFFFF"/>
        </w:rPr>
        <w:t xml:space="preserve"> (1990). Microgeographic adaptation to temperature in pitch pine progenies. </w:t>
      </w:r>
      <w:r w:rsidRPr="003757BC">
        <w:rPr>
          <w:i/>
          <w:iCs/>
          <w:color w:val="222222"/>
          <w:sz w:val="20"/>
          <w:szCs w:val="20"/>
          <w:shd w:val="clear" w:color="auto" w:fill="FFFFFF"/>
        </w:rPr>
        <w:t>American Midland Naturalist</w:t>
      </w:r>
      <w:r w:rsidRPr="003757BC">
        <w:rPr>
          <w:color w:val="222222"/>
          <w:sz w:val="20"/>
          <w:szCs w:val="20"/>
          <w:shd w:val="clear" w:color="auto" w:fill="FFFFFF"/>
        </w:rPr>
        <w:t>, 292-300.</w:t>
      </w:r>
      <w:ins w:id="1789" w:author="Jeff" w:date="2021-06-20T21:41:00Z">
        <w:r w:rsidR="007F5585" w:rsidRPr="007F5585">
          <w:t xml:space="preserve"> </w:t>
        </w:r>
        <w:r w:rsidR="007F5585" w:rsidRPr="007F5585">
          <w:rPr>
            <w:color w:val="222222"/>
            <w:sz w:val="20"/>
            <w:szCs w:val="20"/>
            <w:shd w:val="clear" w:color="auto" w:fill="FFFFFF"/>
          </w:rPr>
          <w:t>doi.org/10.2307/2426557</w:t>
        </w:r>
      </w:ins>
    </w:p>
    <w:p w14:paraId="054FEA61" w14:textId="416B7895" w:rsidR="006615BA" w:rsidRPr="004320E4" w:rsidRDefault="006615BA"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 xml:space="preserve">Swanston, C., Brandt, L., </w:t>
      </w:r>
      <w:proofErr w:type="spellStart"/>
      <w:r w:rsidRPr="004320E4">
        <w:rPr>
          <w:color w:val="000000" w:themeColor="text1"/>
          <w:sz w:val="20"/>
          <w:szCs w:val="20"/>
          <w:shd w:val="clear" w:color="auto" w:fill="FFFFFF"/>
        </w:rPr>
        <w:t>Janowiak</w:t>
      </w:r>
      <w:proofErr w:type="spellEnd"/>
      <w:r w:rsidRPr="004320E4">
        <w:rPr>
          <w:color w:val="000000" w:themeColor="text1"/>
          <w:sz w:val="20"/>
          <w:szCs w:val="20"/>
          <w:shd w:val="clear" w:color="auto" w:fill="FFFFFF"/>
        </w:rPr>
        <w:t>, M., Handler, S., Butler-Leopold, P., Iverson, L., et al</w:t>
      </w:r>
      <w:del w:id="1790" w:author="Jeff" w:date="2021-06-24T02:44:00Z">
        <w:r w:rsidRPr="004320E4" w:rsidDel="00BE34C1">
          <w:rPr>
            <w:color w:val="000000" w:themeColor="text1"/>
            <w:sz w:val="20"/>
            <w:szCs w:val="20"/>
            <w:shd w:val="clear" w:color="auto" w:fill="FFFFFF"/>
          </w:rPr>
          <w:delText>.</w:delText>
        </w:r>
      </w:del>
      <w:r w:rsidRPr="004320E4">
        <w:rPr>
          <w:color w:val="000000" w:themeColor="text1"/>
          <w:sz w:val="20"/>
          <w:szCs w:val="20"/>
          <w:shd w:val="clear" w:color="auto" w:fill="FFFFFF"/>
        </w:rPr>
        <w:t xml:space="preserve"> (2018). Vulnerability of forests of the Midwest and Northeast United States to climate change. </w:t>
      </w:r>
      <w:proofErr w:type="spellStart"/>
      <w:r w:rsidRPr="004320E4">
        <w:rPr>
          <w:i/>
          <w:iCs/>
          <w:color w:val="000000" w:themeColor="text1"/>
          <w:sz w:val="20"/>
          <w:szCs w:val="20"/>
          <w:shd w:val="clear" w:color="auto" w:fill="FFFFFF"/>
        </w:rPr>
        <w:t>Clim</w:t>
      </w:r>
      <w:proofErr w:type="spellEnd"/>
      <w:r w:rsidRPr="004320E4">
        <w:rPr>
          <w:i/>
          <w:iCs/>
          <w:color w:val="000000" w:themeColor="text1"/>
          <w:sz w:val="20"/>
          <w:szCs w:val="20"/>
          <w:shd w:val="clear" w:color="auto" w:fill="FFFFFF"/>
        </w:rPr>
        <w:t>. Change</w:t>
      </w:r>
      <w:r w:rsidRPr="004320E4">
        <w:rPr>
          <w:color w:val="000000" w:themeColor="text1"/>
          <w:sz w:val="20"/>
          <w:szCs w:val="20"/>
          <w:shd w:val="clear" w:color="auto" w:fill="FFFFFF"/>
        </w:rPr>
        <w:t xml:space="preserve"> 146, 103–116. </w:t>
      </w:r>
      <w:proofErr w:type="spellStart"/>
      <w:r w:rsidRPr="004320E4">
        <w:rPr>
          <w:color w:val="000000" w:themeColor="text1"/>
          <w:sz w:val="20"/>
          <w:szCs w:val="20"/>
          <w:shd w:val="clear" w:color="auto" w:fill="FFFFFF"/>
        </w:rPr>
        <w:t>doi</w:t>
      </w:r>
      <w:proofErr w:type="spellEnd"/>
      <w:r w:rsidRPr="004320E4">
        <w:rPr>
          <w:color w:val="000000" w:themeColor="text1"/>
          <w:sz w:val="20"/>
          <w:szCs w:val="20"/>
          <w:shd w:val="clear" w:color="auto" w:fill="FFFFFF"/>
        </w:rPr>
        <w:t>: 10.1007/s10584-017-2065-2</w:t>
      </w:r>
    </w:p>
    <w:p w14:paraId="0EF40D58" w14:textId="20E2F3AB" w:rsidR="00AE173C" w:rsidRPr="007F5585"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1791" w:author="Jeff" w:date="2021-06-20T21:42:00Z">
            <w:rPr>
              <w:color w:val="000000" w:themeColor="text1"/>
              <w:sz w:val="20"/>
              <w:szCs w:val="20"/>
              <w:highlight w:val="cyan"/>
              <w:shd w:val="clear" w:color="auto" w:fill="FFFFFF"/>
            </w:rPr>
          </w:rPrChange>
        </w:rPr>
      </w:pPr>
      <w:proofErr w:type="spellStart"/>
      <w:r w:rsidRPr="007F5585">
        <w:rPr>
          <w:color w:val="000000" w:themeColor="text1"/>
          <w:sz w:val="20"/>
          <w:szCs w:val="20"/>
          <w:shd w:val="clear" w:color="auto" w:fill="FFFFFF"/>
          <w:rPrChange w:id="1792" w:author="Jeff" w:date="2021-06-20T21:42:00Z">
            <w:rPr>
              <w:color w:val="000000" w:themeColor="text1"/>
              <w:sz w:val="20"/>
              <w:szCs w:val="20"/>
              <w:highlight w:val="cyan"/>
              <w:shd w:val="clear" w:color="auto" w:fill="FFFFFF"/>
            </w:rPr>
          </w:rPrChange>
        </w:rPr>
        <w:t>Szpakowski</w:t>
      </w:r>
      <w:proofErr w:type="spellEnd"/>
      <w:r w:rsidRPr="007F5585">
        <w:rPr>
          <w:color w:val="000000" w:themeColor="text1"/>
          <w:sz w:val="20"/>
          <w:szCs w:val="20"/>
          <w:shd w:val="clear" w:color="auto" w:fill="FFFFFF"/>
          <w:rPrChange w:id="1793" w:author="Jeff" w:date="2021-06-20T21:42:00Z">
            <w:rPr>
              <w:color w:val="000000" w:themeColor="text1"/>
              <w:sz w:val="20"/>
              <w:szCs w:val="20"/>
              <w:highlight w:val="cyan"/>
              <w:shd w:val="clear" w:color="auto" w:fill="FFFFFF"/>
            </w:rPr>
          </w:rPrChange>
        </w:rPr>
        <w:t>, D.</w:t>
      </w:r>
      <w:r w:rsidR="00B238F5" w:rsidRPr="007F5585">
        <w:rPr>
          <w:color w:val="000000" w:themeColor="text1"/>
          <w:sz w:val="20"/>
          <w:szCs w:val="20"/>
          <w:shd w:val="clear" w:color="auto" w:fill="FFFFFF"/>
          <w:rPrChange w:id="1794" w:author="Jeff" w:date="2021-06-20T21:42:00Z">
            <w:rPr>
              <w:color w:val="000000" w:themeColor="text1"/>
              <w:sz w:val="20"/>
              <w:szCs w:val="20"/>
              <w:highlight w:val="cyan"/>
              <w:shd w:val="clear" w:color="auto" w:fill="FFFFFF"/>
            </w:rPr>
          </w:rPrChange>
        </w:rPr>
        <w:t xml:space="preserve"> and</w:t>
      </w:r>
      <w:r w:rsidRPr="007F5585">
        <w:rPr>
          <w:color w:val="000000" w:themeColor="text1"/>
          <w:sz w:val="20"/>
          <w:szCs w:val="20"/>
          <w:shd w:val="clear" w:color="auto" w:fill="FFFFFF"/>
          <w:rPrChange w:id="1795" w:author="Jeff" w:date="2021-06-20T21:42:00Z">
            <w:rPr>
              <w:color w:val="000000" w:themeColor="text1"/>
              <w:sz w:val="20"/>
              <w:szCs w:val="20"/>
              <w:highlight w:val="cyan"/>
              <w:shd w:val="clear" w:color="auto" w:fill="FFFFFF"/>
            </w:rPr>
          </w:rPrChange>
        </w:rPr>
        <w:t xml:space="preserve"> Jensen, J. (2019). A review of the applications of remote sensing in fire ecology. </w:t>
      </w:r>
      <w:r w:rsidRPr="007F5585">
        <w:rPr>
          <w:i/>
          <w:iCs/>
          <w:color w:val="000000" w:themeColor="text1"/>
          <w:sz w:val="20"/>
          <w:szCs w:val="20"/>
          <w:rPrChange w:id="1796" w:author="Jeff" w:date="2021-06-20T21:42:00Z">
            <w:rPr>
              <w:i/>
              <w:iCs/>
              <w:color w:val="000000" w:themeColor="text1"/>
              <w:sz w:val="20"/>
              <w:szCs w:val="20"/>
              <w:highlight w:val="cyan"/>
            </w:rPr>
          </w:rPrChange>
        </w:rPr>
        <w:t>Remote Sensing</w:t>
      </w:r>
      <w:r w:rsidRPr="007F5585">
        <w:rPr>
          <w:color w:val="000000" w:themeColor="text1"/>
          <w:sz w:val="20"/>
          <w:szCs w:val="20"/>
          <w:shd w:val="clear" w:color="auto" w:fill="FFFFFF"/>
          <w:rPrChange w:id="1797" w:author="Jeff" w:date="2021-06-20T21:42:00Z">
            <w:rPr>
              <w:color w:val="000000" w:themeColor="text1"/>
              <w:sz w:val="20"/>
              <w:szCs w:val="20"/>
              <w:highlight w:val="cyan"/>
              <w:shd w:val="clear" w:color="auto" w:fill="FFFFFF"/>
            </w:rPr>
          </w:rPrChange>
        </w:rPr>
        <w:t xml:space="preserve">, </w:t>
      </w:r>
      <w:r w:rsidRPr="007F5585">
        <w:rPr>
          <w:i/>
          <w:iCs/>
          <w:color w:val="000000" w:themeColor="text1"/>
          <w:sz w:val="20"/>
          <w:szCs w:val="20"/>
          <w:rPrChange w:id="1798" w:author="Jeff" w:date="2021-06-20T21:42:00Z">
            <w:rPr>
              <w:i/>
              <w:iCs/>
              <w:color w:val="000000" w:themeColor="text1"/>
              <w:sz w:val="20"/>
              <w:szCs w:val="20"/>
              <w:highlight w:val="cyan"/>
            </w:rPr>
          </w:rPrChange>
        </w:rPr>
        <w:t>11</w:t>
      </w:r>
      <w:r w:rsidRPr="007F5585">
        <w:rPr>
          <w:color w:val="000000" w:themeColor="text1"/>
          <w:sz w:val="20"/>
          <w:szCs w:val="20"/>
          <w:shd w:val="clear" w:color="auto" w:fill="FFFFFF"/>
          <w:rPrChange w:id="1799" w:author="Jeff" w:date="2021-06-20T21:42:00Z">
            <w:rPr>
              <w:color w:val="000000" w:themeColor="text1"/>
              <w:sz w:val="20"/>
              <w:szCs w:val="20"/>
              <w:highlight w:val="cyan"/>
              <w:shd w:val="clear" w:color="auto" w:fill="FFFFFF"/>
            </w:rPr>
          </w:rPrChange>
        </w:rPr>
        <w:t>(22), 2638.</w:t>
      </w:r>
      <w:ins w:id="1800" w:author="Jeff" w:date="2021-06-20T21:42:00Z">
        <w:r w:rsidR="007F5585">
          <w:rPr>
            <w:color w:val="000000" w:themeColor="text1"/>
            <w:sz w:val="20"/>
            <w:szCs w:val="20"/>
            <w:shd w:val="clear" w:color="auto" w:fill="FFFFFF"/>
          </w:rPr>
          <w:t xml:space="preserve"> </w:t>
        </w:r>
        <w:r w:rsidR="007F5585" w:rsidRPr="007F5585">
          <w:rPr>
            <w:color w:val="000000" w:themeColor="text1"/>
            <w:sz w:val="20"/>
            <w:szCs w:val="20"/>
            <w:shd w:val="clear" w:color="auto" w:fill="FFFFFF"/>
          </w:rPr>
          <w:t>doi.org/10.3390/rs11222638</w:t>
        </w:r>
      </w:ins>
    </w:p>
    <w:p w14:paraId="0828A45D" w14:textId="4716A334" w:rsidR="00EC58ED" w:rsidRPr="00EC58ED" w:rsidRDefault="00EC58ED" w:rsidP="00EC58ED">
      <w:pPr>
        <w:pStyle w:val="ListParagraph"/>
        <w:autoSpaceDE w:val="0"/>
        <w:autoSpaceDN w:val="0"/>
        <w:adjustRightInd w:val="0"/>
        <w:spacing w:line="240" w:lineRule="auto"/>
        <w:ind w:left="360" w:hanging="360"/>
        <w:jc w:val="both"/>
        <w:rPr>
          <w:ins w:id="1801" w:author="Jeff" w:date="2021-06-21T20:51:00Z"/>
          <w:color w:val="000000" w:themeColor="text1"/>
          <w:sz w:val="20"/>
          <w:szCs w:val="20"/>
        </w:rPr>
      </w:pPr>
      <w:ins w:id="1802" w:author="Jeff" w:date="2021-06-21T20:51:00Z">
        <w:r w:rsidRPr="00EC58ED">
          <w:rPr>
            <w:color w:val="000000" w:themeColor="text1"/>
            <w:sz w:val="20"/>
            <w:szCs w:val="20"/>
          </w:rPr>
          <w:t>Van de Waal, D.</w:t>
        </w:r>
      </w:ins>
      <w:ins w:id="1803" w:author="Jeff" w:date="2021-06-21T20:52:00Z">
        <w:r w:rsidRPr="00EC58ED">
          <w:rPr>
            <w:color w:val="222222"/>
            <w:sz w:val="20"/>
            <w:szCs w:val="20"/>
            <w:shd w:val="clear" w:color="auto" w:fill="FFFFFF"/>
            <w:rPrChange w:id="1804" w:author="Jeff" w:date="2021-06-21T20:52:00Z">
              <w:rPr>
                <w:rFonts w:ascii="Arial" w:hAnsi="Arial" w:cs="Arial"/>
                <w:color w:val="222222"/>
                <w:sz w:val="20"/>
                <w:szCs w:val="20"/>
                <w:shd w:val="clear" w:color="auto" w:fill="FFFFFF"/>
              </w:rPr>
            </w:rPrChange>
          </w:rPr>
          <w:t xml:space="preserve">, </w:t>
        </w:r>
        <w:proofErr w:type="spellStart"/>
        <w:r w:rsidRPr="00EC58ED">
          <w:rPr>
            <w:color w:val="222222"/>
            <w:sz w:val="20"/>
            <w:szCs w:val="20"/>
            <w:shd w:val="clear" w:color="auto" w:fill="FFFFFF"/>
            <w:rPrChange w:id="1805" w:author="Jeff" w:date="2021-06-21T20:52:00Z">
              <w:rPr>
                <w:rFonts w:ascii="Arial" w:hAnsi="Arial" w:cs="Arial"/>
                <w:color w:val="222222"/>
                <w:sz w:val="20"/>
                <w:szCs w:val="20"/>
                <w:shd w:val="clear" w:color="auto" w:fill="FFFFFF"/>
              </w:rPr>
            </w:rPrChange>
          </w:rPr>
          <w:t>Elser</w:t>
        </w:r>
        <w:proofErr w:type="spellEnd"/>
        <w:r w:rsidRPr="00EC58ED">
          <w:rPr>
            <w:color w:val="222222"/>
            <w:sz w:val="20"/>
            <w:szCs w:val="20"/>
            <w:shd w:val="clear" w:color="auto" w:fill="FFFFFF"/>
            <w:rPrChange w:id="1806" w:author="Jeff" w:date="2021-06-21T20:52:00Z">
              <w:rPr>
                <w:rFonts w:ascii="Arial" w:hAnsi="Arial" w:cs="Arial"/>
                <w:color w:val="222222"/>
                <w:sz w:val="20"/>
                <w:szCs w:val="20"/>
                <w:shd w:val="clear" w:color="auto" w:fill="FFFFFF"/>
              </w:rPr>
            </w:rPrChange>
          </w:rPr>
          <w:t xml:space="preserve">, J., </w:t>
        </w:r>
        <w:proofErr w:type="spellStart"/>
        <w:r w:rsidRPr="00EC58ED">
          <w:rPr>
            <w:color w:val="222222"/>
            <w:sz w:val="20"/>
            <w:szCs w:val="20"/>
            <w:shd w:val="clear" w:color="auto" w:fill="FFFFFF"/>
            <w:rPrChange w:id="1807" w:author="Jeff" w:date="2021-06-21T20:52:00Z">
              <w:rPr>
                <w:rFonts w:ascii="Arial" w:hAnsi="Arial" w:cs="Arial"/>
                <w:color w:val="222222"/>
                <w:sz w:val="20"/>
                <w:szCs w:val="20"/>
                <w:shd w:val="clear" w:color="auto" w:fill="FFFFFF"/>
              </w:rPr>
            </w:rPrChange>
          </w:rPr>
          <w:t>Martiny</w:t>
        </w:r>
        <w:proofErr w:type="spellEnd"/>
        <w:r w:rsidRPr="00EC58ED">
          <w:rPr>
            <w:color w:val="222222"/>
            <w:sz w:val="20"/>
            <w:szCs w:val="20"/>
            <w:shd w:val="clear" w:color="auto" w:fill="FFFFFF"/>
            <w:rPrChange w:id="1808" w:author="Jeff" w:date="2021-06-21T20:52:00Z">
              <w:rPr>
                <w:rFonts w:ascii="Arial" w:hAnsi="Arial" w:cs="Arial"/>
                <w:color w:val="222222"/>
                <w:sz w:val="20"/>
                <w:szCs w:val="20"/>
                <w:shd w:val="clear" w:color="auto" w:fill="FFFFFF"/>
              </w:rPr>
            </w:rPrChange>
          </w:rPr>
          <w:t xml:space="preserve">, A., Sterner, </w:t>
        </w:r>
        <w:r>
          <w:rPr>
            <w:color w:val="222222"/>
            <w:sz w:val="20"/>
            <w:szCs w:val="20"/>
            <w:shd w:val="clear" w:color="auto" w:fill="FFFFFF"/>
          </w:rPr>
          <w:t>R</w:t>
        </w:r>
      </w:ins>
      <w:ins w:id="1809" w:author="Jeff" w:date="2021-06-21T20:53:00Z">
        <w:r>
          <w:rPr>
            <w:color w:val="222222"/>
            <w:sz w:val="20"/>
            <w:szCs w:val="20"/>
            <w:shd w:val="clear" w:color="auto" w:fill="FFFFFF"/>
          </w:rPr>
          <w:t xml:space="preserve">. and </w:t>
        </w:r>
      </w:ins>
      <w:proofErr w:type="spellStart"/>
      <w:ins w:id="1810" w:author="Jeff" w:date="2021-06-21T20:52:00Z">
        <w:r w:rsidRPr="00EC58ED">
          <w:rPr>
            <w:color w:val="222222"/>
            <w:sz w:val="20"/>
            <w:szCs w:val="20"/>
            <w:shd w:val="clear" w:color="auto" w:fill="FFFFFF"/>
            <w:rPrChange w:id="1811" w:author="Jeff" w:date="2021-06-21T20:52:00Z">
              <w:rPr>
                <w:rFonts w:ascii="Arial" w:hAnsi="Arial" w:cs="Arial"/>
                <w:color w:val="222222"/>
                <w:sz w:val="20"/>
                <w:szCs w:val="20"/>
                <w:shd w:val="clear" w:color="auto" w:fill="FFFFFF"/>
              </w:rPr>
            </w:rPrChange>
          </w:rPr>
          <w:t>Cotner</w:t>
        </w:r>
        <w:proofErr w:type="spellEnd"/>
        <w:r w:rsidRPr="00EC58ED">
          <w:rPr>
            <w:color w:val="222222"/>
            <w:sz w:val="20"/>
            <w:szCs w:val="20"/>
            <w:shd w:val="clear" w:color="auto" w:fill="FFFFFF"/>
            <w:rPrChange w:id="1812" w:author="Jeff" w:date="2021-06-21T20:52:00Z">
              <w:rPr>
                <w:rFonts w:ascii="Arial" w:hAnsi="Arial" w:cs="Arial"/>
                <w:color w:val="222222"/>
                <w:sz w:val="20"/>
                <w:szCs w:val="20"/>
                <w:shd w:val="clear" w:color="auto" w:fill="FFFFFF"/>
              </w:rPr>
            </w:rPrChange>
          </w:rPr>
          <w:t>, J. (2018). Editorial: progress in ecological stoichiometry. Front Microbiol 9: 1957.</w:t>
        </w:r>
      </w:ins>
    </w:p>
    <w:p w14:paraId="43B09C38" w14:textId="47DD1983" w:rsidR="00AE173C" w:rsidRPr="007F5585" w:rsidRDefault="00AE173C" w:rsidP="00EC58ED">
      <w:pPr>
        <w:pStyle w:val="ListParagraph"/>
        <w:autoSpaceDE w:val="0"/>
        <w:autoSpaceDN w:val="0"/>
        <w:adjustRightInd w:val="0"/>
        <w:spacing w:line="240" w:lineRule="auto"/>
        <w:ind w:left="360" w:hanging="360"/>
        <w:jc w:val="both"/>
        <w:rPr>
          <w:color w:val="000000" w:themeColor="text1"/>
          <w:sz w:val="20"/>
          <w:szCs w:val="20"/>
          <w:rPrChange w:id="1813" w:author="Jeff" w:date="2021-06-20T21:42:00Z">
            <w:rPr>
              <w:color w:val="000000" w:themeColor="text1"/>
              <w:sz w:val="20"/>
              <w:szCs w:val="20"/>
              <w:highlight w:val="cyan"/>
            </w:rPr>
          </w:rPrChange>
        </w:rPr>
      </w:pPr>
      <w:r w:rsidRPr="007F5585">
        <w:rPr>
          <w:color w:val="000000" w:themeColor="text1"/>
          <w:sz w:val="20"/>
          <w:szCs w:val="20"/>
          <w:rPrChange w:id="1814" w:author="Jeff" w:date="2021-06-20T21:42:00Z">
            <w:rPr>
              <w:color w:val="000000" w:themeColor="text1"/>
              <w:sz w:val="20"/>
              <w:szCs w:val="20"/>
              <w:highlight w:val="cyan"/>
            </w:rPr>
          </w:rPrChange>
        </w:rPr>
        <w:t>Verma, S.</w:t>
      </w:r>
      <w:r w:rsidR="00970B6A" w:rsidRPr="007F5585">
        <w:rPr>
          <w:color w:val="000000" w:themeColor="text1"/>
          <w:sz w:val="20"/>
          <w:szCs w:val="20"/>
          <w:rPrChange w:id="1815" w:author="Jeff" w:date="2021-06-20T21:42:00Z">
            <w:rPr>
              <w:color w:val="000000" w:themeColor="text1"/>
              <w:sz w:val="20"/>
              <w:szCs w:val="20"/>
              <w:highlight w:val="cyan"/>
            </w:rPr>
          </w:rPrChange>
        </w:rPr>
        <w:t xml:space="preserve"> and</w:t>
      </w:r>
      <w:r w:rsidRPr="007F5585">
        <w:rPr>
          <w:color w:val="000000" w:themeColor="text1"/>
          <w:sz w:val="20"/>
          <w:szCs w:val="20"/>
          <w:rPrChange w:id="1816" w:author="Jeff" w:date="2021-06-20T21:42:00Z">
            <w:rPr>
              <w:color w:val="000000" w:themeColor="text1"/>
              <w:sz w:val="20"/>
              <w:szCs w:val="20"/>
              <w:highlight w:val="cyan"/>
            </w:rPr>
          </w:rPrChange>
        </w:rPr>
        <w:t xml:space="preserve"> Jayakumar, S. (2012). Impact of forest fire on physical, chemical and biological properties of soil: A review. </w:t>
      </w:r>
      <w:r w:rsidRPr="007F5585">
        <w:rPr>
          <w:i/>
          <w:iCs/>
          <w:color w:val="000000" w:themeColor="text1"/>
          <w:sz w:val="20"/>
          <w:szCs w:val="20"/>
          <w:rPrChange w:id="1817" w:author="Jeff" w:date="2021-06-20T21:42:00Z">
            <w:rPr>
              <w:i/>
              <w:iCs/>
              <w:color w:val="000000" w:themeColor="text1"/>
              <w:sz w:val="20"/>
              <w:szCs w:val="20"/>
              <w:highlight w:val="cyan"/>
            </w:rPr>
          </w:rPrChange>
        </w:rPr>
        <w:t>Proceedings of the International Academy of Ecology and Environmental Sciences</w:t>
      </w:r>
      <w:r w:rsidRPr="007F5585">
        <w:rPr>
          <w:color w:val="000000" w:themeColor="text1"/>
          <w:sz w:val="20"/>
          <w:szCs w:val="20"/>
          <w:rPrChange w:id="1818" w:author="Jeff" w:date="2021-06-20T21:42:00Z">
            <w:rPr>
              <w:color w:val="000000" w:themeColor="text1"/>
              <w:sz w:val="20"/>
              <w:szCs w:val="20"/>
              <w:highlight w:val="cyan"/>
            </w:rPr>
          </w:rPrChange>
        </w:rPr>
        <w:t xml:space="preserve">, </w:t>
      </w:r>
      <w:r w:rsidRPr="007F5585">
        <w:rPr>
          <w:i/>
          <w:iCs/>
          <w:color w:val="000000" w:themeColor="text1"/>
          <w:sz w:val="20"/>
          <w:szCs w:val="20"/>
          <w:rPrChange w:id="1819" w:author="Jeff" w:date="2021-06-20T21:42:00Z">
            <w:rPr>
              <w:i/>
              <w:iCs/>
              <w:color w:val="000000" w:themeColor="text1"/>
              <w:sz w:val="20"/>
              <w:szCs w:val="20"/>
              <w:highlight w:val="cyan"/>
            </w:rPr>
          </w:rPrChange>
        </w:rPr>
        <w:t xml:space="preserve">2 </w:t>
      </w:r>
      <w:r w:rsidRPr="007F5585">
        <w:rPr>
          <w:color w:val="000000" w:themeColor="text1"/>
          <w:sz w:val="20"/>
          <w:szCs w:val="20"/>
          <w:rPrChange w:id="1820" w:author="Jeff" w:date="2021-06-20T21:42:00Z">
            <w:rPr>
              <w:color w:val="000000" w:themeColor="text1"/>
              <w:sz w:val="20"/>
              <w:szCs w:val="20"/>
              <w:highlight w:val="cyan"/>
            </w:rPr>
          </w:rPrChange>
        </w:rPr>
        <w:t>(3), 168.</w:t>
      </w:r>
    </w:p>
    <w:p w14:paraId="07D479D0" w14:textId="4CD3AB33" w:rsidR="00380E89" w:rsidRPr="007F5585" w:rsidRDefault="00AE173C" w:rsidP="00380E89">
      <w:pPr>
        <w:pStyle w:val="ListParagraph"/>
        <w:autoSpaceDE w:val="0"/>
        <w:autoSpaceDN w:val="0"/>
        <w:adjustRightInd w:val="0"/>
        <w:spacing w:line="240" w:lineRule="auto"/>
        <w:ind w:left="360" w:hanging="360"/>
        <w:jc w:val="both"/>
        <w:rPr>
          <w:color w:val="000000" w:themeColor="text1"/>
          <w:sz w:val="20"/>
          <w:szCs w:val="20"/>
          <w:rPrChange w:id="1821" w:author="Jeff" w:date="2021-06-20T21:42:00Z">
            <w:rPr>
              <w:color w:val="000000" w:themeColor="text1"/>
              <w:sz w:val="20"/>
              <w:szCs w:val="20"/>
              <w:highlight w:val="cyan"/>
            </w:rPr>
          </w:rPrChange>
        </w:rPr>
      </w:pPr>
      <w:r w:rsidRPr="007F5585">
        <w:rPr>
          <w:color w:val="000000" w:themeColor="text1"/>
          <w:sz w:val="20"/>
          <w:szCs w:val="20"/>
          <w:rPrChange w:id="1822" w:author="Jeff" w:date="2021-06-20T21:42:00Z">
            <w:rPr>
              <w:color w:val="000000" w:themeColor="text1"/>
              <w:sz w:val="20"/>
              <w:szCs w:val="20"/>
              <w:highlight w:val="cyan"/>
            </w:rPr>
          </w:rPrChange>
        </w:rPr>
        <w:t>Wang</w:t>
      </w:r>
      <w:r w:rsidR="00B238F5" w:rsidRPr="007F5585">
        <w:rPr>
          <w:color w:val="000000" w:themeColor="text1"/>
          <w:sz w:val="20"/>
          <w:szCs w:val="20"/>
          <w:rPrChange w:id="1823" w:author="Jeff" w:date="2021-06-20T21:42:00Z">
            <w:rPr>
              <w:color w:val="000000" w:themeColor="text1"/>
              <w:sz w:val="20"/>
              <w:szCs w:val="20"/>
              <w:highlight w:val="cyan"/>
            </w:rPr>
          </w:rPrChange>
        </w:rPr>
        <w:t>,</w:t>
      </w:r>
      <w:r w:rsidRPr="007F5585">
        <w:rPr>
          <w:color w:val="000000" w:themeColor="text1"/>
          <w:sz w:val="20"/>
          <w:szCs w:val="20"/>
          <w:rPrChange w:id="1824" w:author="Jeff" w:date="2021-06-20T21:42:00Z">
            <w:rPr>
              <w:color w:val="000000" w:themeColor="text1"/>
              <w:sz w:val="20"/>
              <w:szCs w:val="20"/>
              <w:highlight w:val="cyan"/>
            </w:rPr>
          </w:rPrChange>
        </w:rPr>
        <w:t xml:space="preserve"> H</w:t>
      </w:r>
      <w:ins w:id="1825" w:author="Jeff" w:date="2021-06-23T02:05:00Z">
        <w:r w:rsidR="00782BB1">
          <w:rPr>
            <w:color w:val="000000" w:themeColor="text1"/>
            <w:sz w:val="20"/>
            <w:szCs w:val="20"/>
          </w:rPr>
          <w:t>.,</w:t>
        </w:r>
      </w:ins>
      <w:del w:id="1826" w:author="Jeff" w:date="2021-06-23T02:05:00Z">
        <w:r w:rsidRPr="007F5585" w:rsidDel="00782BB1">
          <w:rPr>
            <w:color w:val="000000" w:themeColor="text1"/>
            <w:sz w:val="20"/>
            <w:szCs w:val="20"/>
            <w:rPrChange w:id="1827" w:author="Jeff" w:date="2021-06-20T21:42:00Z">
              <w:rPr>
                <w:color w:val="000000" w:themeColor="text1"/>
                <w:sz w:val="20"/>
                <w:szCs w:val="20"/>
                <w:highlight w:val="cyan"/>
              </w:rPr>
            </w:rPrChange>
          </w:rPr>
          <w:delText>,</w:delText>
        </w:r>
      </w:del>
      <w:r w:rsidRPr="007F5585">
        <w:rPr>
          <w:color w:val="000000" w:themeColor="text1"/>
          <w:sz w:val="20"/>
          <w:szCs w:val="20"/>
          <w:rPrChange w:id="1828" w:author="Jeff" w:date="2021-06-20T21:42:00Z">
            <w:rPr>
              <w:color w:val="000000" w:themeColor="text1"/>
              <w:sz w:val="20"/>
              <w:szCs w:val="20"/>
              <w:highlight w:val="cyan"/>
            </w:rPr>
          </w:rPrChange>
        </w:rPr>
        <w:t xml:space="preserve"> Prentice</w:t>
      </w:r>
      <w:r w:rsidR="00B238F5" w:rsidRPr="007F5585">
        <w:rPr>
          <w:color w:val="000000" w:themeColor="text1"/>
          <w:sz w:val="20"/>
          <w:szCs w:val="20"/>
          <w:rPrChange w:id="1829" w:author="Jeff" w:date="2021-06-20T21:42:00Z">
            <w:rPr>
              <w:color w:val="000000" w:themeColor="text1"/>
              <w:sz w:val="20"/>
              <w:szCs w:val="20"/>
              <w:highlight w:val="cyan"/>
            </w:rPr>
          </w:rPrChange>
        </w:rPr>
        <w:t>,</w:t>
      </w:r>
      <w:r w:rsidRPr="007F5585">
        <w:rPr>
          <w:color w:val="000000" w:themeColor="text1"/>
          <w:sz w:val="20"/>
          <w:szCs w:val="20"/>
          <w:rPrChange w:id="1830" w:author="Jeff" w:date="2021-06-20T21:42:00Z">
            <w:rPr>
              <w:color w:val="000000" w:themeColor="text1"/>
              <w:sz w:val="20"/>
              <w:szCs w:val="20"/>
              <w:highlight w:val="cyan"/>
            </w:rPr>
          </w:rPrChange>
        </w:rPr>
        <w:t xml:space="preserve"> I</w:t>
      </w:r>
      <w:r w:rsidR="00B238F5" w:rsidRPr="007F5585">
        <w:rPr>
          <w:color w:val="000000" w:themeColor="text1"/>
          <w:sz w:val="20"/>
          <w:szCs w:val="20"/>
          <w:rPrChange w:id="1831" w:author="Jeff" w:date="2021-06-20T21:42:00Z">
            <w:rPr>
              <w:color w:val="000000" w:themeColor="text1"/>
              <w:sz w:val="20"/>
              <w:szCs w:val="20"/>
              <w:highlight w:val="cyan"/>
            </w:rPr>
          </w:rPrChange>
        </w:rPr>
        <w:t>.</w:t>
      </w:r>
      <w:r w:rsidRPr="007F5585">
        <w:rPr>
          <w:color w:val="000000" w:themeColor="text1"/>
          <w:sz w:val="20"/>
          <w:szCs w:val="20"/>
          <w:rPrChange w:id="1832" w:author="Jeff" w:date="2021-06-20T21:42:00Z">
            <w:rPr>
              <w:color w:val="000000" w:themeColor="text1"/>
              <w:sz w:val="20"/>
              <w:szCs w:val="20"/>
              <w:highlight w:val="cyan"/>
            </w:rPr>
          </w:rPrChange>
        </w:rPr>
        <w:t>, Davis</w:t>
      </w:r>
      <w:r w:rsidR="00B238F5" w:rsidRPr="007F5585">
        <w:rPr>
          <w:color w:val="000000" w:themeColor="text1"/>
          <w:sz w:val="20"/>
          <w:szCs w:val="20"/>
          <w:rPrChange w:id="1833" w:author="Jeff" w:date="2021-06-20T21:42:00Z">
            <w:rPr>
              <w:color w:val="000000" w:themeColor="text1"/>
              <w:sz w:val="20"/>
              <w:szCs w:val="20"/>
              <w:highlight w:val="cyan"/>
            </w:rPr>
          </w:rPrChange>
        </w:rPr>
        <w:t>,</w:t>
      </w:r>
      <w:r w:rsidRPr="007F5585">
        <w:rPr>
          <w:color w:val="000000" w:themeColor="text1"/>
          <w:sz w:val="20"/>
          <w:szCs w:val="20"/>
          <w:rPrChange w:id="1834" w:author="Jeff" w:date="2021-06-20T21:42:00Z">
            <w:rPr>
              <w:color w:val="000000" w:themeColor="text1"/>
              <w:sz w:val="20"/>
              <w:szCs w:val="20"/>
              <w:highlight w:val="cyan"/>
            </w:rPr>
          </w:rPrChange>
        </w:rPr>
        <w:t xml:space="preserve"> T</w:t>
      </w:r>
      <w:r w:rsidR="00B238F5" w:rsidRPr="007F5585">
        <w:rPr>
          <w:color w:val="000000" w:themeColor="text1"/>
          <w:sz w:val="20"/>
          <w:szCs w:val="20"/>
          <w:rPrChange w:id="1835" w:author="Jeff" w:date="2021-06-20T21:42:00Z">
            <w:rPr>
              <w:color w:val="000000" w:themeColor="text1"/>
              <w:sz w:val="20"/>
              <w:szCs w:val="20"/>
              <w:highlight w:val="cyan"/>
            </w:rPr>
          </w:rPrChange>
        </w:rPr>
        <w:t>.</w:t>
      </w:r>
      <w:r w:rsidRPr="007F5585">
        <w:rPr>
          <w:color w:val="000000" w:themeColor="text1"/>
          <w:sz w:val="20"/>
          <w:szCs w:val="20"/>
          <w:rPrChange w:id="1836" w:author="Jeff" w:date="2021-06-20T21:42:00Z">
            <w:rPr>
              <w:color w:val="000000" w:themeColor="text1"/>
              <w:sz w:val="20"/>
              <w:szCs w:val="20"/>
              <w:highlight w:val="cyan"/>
            </w:rPr>
          </w:rPrChange>
        </w:rPr>
        <w:t>, Keenan</w:t>
      </w:r>
      <w:r w:rsidR="00B238F5" w:rsidRPr="007F5585">
        <w:rPr>
          <w:color w:val="000000" w:themeColor="text1"/>
          <w:sz w:val="20"/>
          <w:szCs w:val="20"/>
          <w:rPrChange w:id="1837" w:author="Jeff" w:date="2021-06-20T21:42:00Z">
            <w:rPr>
              <w:color w:val="000000" w:themeColor="text1"/>
              <w:sz w:val="20"/>
              <w:szCs w:val="20"/>
              <w:highlight w:val="cyan"/>
            </w:rPr>
          </w:rPrChange>
        </w:rPr>
        <w:t>,</w:t>
      </w:r>
      <w:r w:rsidRPr="007F5585">
        <w:rPr>
          <w:color w:val="000000" w:themeColor="text1"/>
          <w:sz w:val="20"/>
          <w:szCs w:val="20"/>
          <w:rPrChange w:id="1838" w:author="Jeff" w:date="2021-06-20T21:42:00Z">
            <w:rPr>
              <w:color w:val="000000" w:themeColor="text1"/>
              <w:sz w:val="20"/>
              <w:szCs w:val="20"/>
              <w:highlight w:val="cyan"/>
            </w:rPr>
          </w:rPrChange>
        </w:rPr>
        <w:t xml:space="preserve"> T</w:t>
      </w:r>
      <w:r w:rsidR="00B238F5" w:rsidRPr="007F5585">
        <w:rPr>
          <w:color w:val="000000" w:themeColor="text1"/>
          <w:sz w:val="20"/>
          <w:szCs w:val="20"/>
          <w:rPrChange w:id="1839" w:author="Jeff" w:date="2021-06-20T21:42:00Z">
            <w:rPr>
              <w:color w:val="000000" w:themeColor="text1"/>
              <w:sz w:val="20"/>
              <w:szCs w:val="20"/>
              <w:highlight w:val="cyan"/>
            </w:rPr>
          </w:rPrChange>
        </w:rPr>
        <w:t>.</w:t>
      </w:r>
      <w:r w:rsidRPr="007F5585">
        <w:rPr>
          <w:color w:val="000000" w:themeColor="text1"/>
          <w:sz w:val="20"/>
          <w:szCs w:val="20"/>
          <w:rPrChange w:id="1840" w:author="Jeff" w:date="2021-06-20T21:42:00Z">
            <w:rPr>
              <w:color w:val="000000" w:themeColor="text1"/>
              <w:sz w:val="20"/>
              <w:szCs w:val="20"/>
              <w:highlight w:val="cyan"/>
            </w:rPr>
          </w:rPrChange>
        </w:rPr>
        <w:t>, Wright</w:t>
      </w:r>
      <w:r w:rsidR="00B238F5" w:rsidRPr="007F5585">
        <w:rPr>
          <w:color w:val="000000" w:themeColor="text1"/>
          <w:sz w:val="20"/>
          <w:szCs w:val="20"/>
          <w:rPrChange w:id="1841" w:author="Jeff" w:date="2021-06-20T21:42:00Z">
            <w:rPr>
              <w:color w:val="000000" w:themeColor="text1"/>
              <w:sz w:val="20"/>
              <w:szCs w:val="20"/>
              <w:highlight w:val="cyan"/>
            </w:rPr>
          </w:rPrChange>
        </w:rPr>
        <w:t>,</w:t>
      </w:r>
      <w:r w:rsidRPr="007F5585">
        <w:rPr>
          <w:color w:val="000000" w:themeColor="text1"/>
          <w:sz w:val="20"/>
          <w:szCs w:val="20"/>
          <w:rPrChange w:id="1842" w:author="Jeff" w:date="2021-06-20T21:42:00Z">
            <w:rPr>
              <w:color w:val="000000" w:themeColor="text1"/>
              <w:sz w:val="20"/>
              <w:szCs w:val="20"/>
              <w:highlight w:val="cyan"/>
            </w:rPr>
          </w:rPrChange>
        </w:rPr>
        <w:t xml:space="preserve"> I</w:t>
      </w:r>
      <w:r w:rsidR="00B238F5" w:rsidRPr="007F5585">
        <w:rPr>
          <w:color w:val="000000" w:themeColor="text1"/>
          <w:sz w:val="20"/>
          <w:szCs w:val="20"/>
          <w:rPrChange w:id="1843" w:author="Jeff" w:date="2021-06-20T21:42:00Z">
            <w:rPr>
              <w:color w:val="000000" w:themeColor="text1"/>
              <w:sz w:val="20"/>
              <w:szCs w:val="20"/>
              <w:highlight w:val="cyan"/>
            </w:rPr>
          </w:rPrChange>
        </w:rPr>
        <w:t>. and</w:t>
      </w:r>
      <w:r w:rsidRPr="007F5585">
        <w:rPr>
          <w:color w:val="000000" w:themeColor="text1"/>
          <w:sz w:val="20"/>
          <w:szCs w:val="20"/>
          <w:rPrChange w:id="1844" w:author="Jeff" w:date="2021-06-20T21:42:00Z">
            <w:rPr>
              <w:color w:val="000000" w:themeColor="text1"/>
              <w:sz w:val="20"/>
              <w:szCs w:val="20"/>
              <w:highlight w:val="cyan"/>
            </w:rPr>
          </w:rPrChange>
        </w:rPr>
        <w:t xml:space="preserve"> Peng</w:t>
      </w:r>
      <w:r w:rsidR="00B238F5" w:rsidRPr="007F5585">
        <w:rPr>
          <w:color w:val="000000" w:themeColor="text1"/>
          <w:sz w:val="20"/>
          <w:szCs w:val="20"/>
          <w:rPrChange w:id="1845" w:author="Jeff" w:date="2021-06-20T21:42:00Z">
            <w:rPr>
              <w:color w:val="000000" w:themeColor="text1"/>
              <w:sz w:val="20"/>
              <w:szCs w:val="20"/>
              <w:highlight w:val="cyan"/>
            </w:rPr>
          </w:rPrChange>
        </w:rPr>
        <w:t>,</w:t>
      </w:r>
      <w:r w:rsidRPr="007F5585">
        <w:rPr>
          <w:color w:val="000000" w:themeColor="text1"/>
          <w:sz w:val="20"/>
          <w:szCs w:val="20"/>
          <w:rPrChange w:id="1846" w:author="Jeff" w:date="2021-06-20T21:42:00Z">
            <w:rPr>
              <w:color w:val="000000" w:themeColor="text1"/>
              <w:sz w:val="20"/>
              <w:szCs w:val="20"/>
              <w:highlight w:val="cyan"/>
            </w:rPr>
          </w:rPrChange>
        </w:rPr>
        <w:t xml:space="preserve"> C</w:t>
      </w:r>
      <w:r w:rsidR="00B238F5" w:rsidRPr="007F5585">
        <w:rPr>
          <w:color w:val="000000" w:themeColor="text1"/>
          <w:sz w:val="20"/>
          <w:szCs w:val="20"/>
          <w:rPrChange w:id="1847" w:author="Jeff" w:date="2021-06-20T21:42:00Z">
            <w:rPr>
              <w:color w:val="000000" w:themeColor="text1"/>
              <w:sz w:val="20"/>
              <w:szCs w:val="20"/>
              <w:highlight w:val="cyan"/>
            </w:rPr>
          </w:rPrChange>
        </w:rPr>
        <w:t xml:space="preserve">. </w:t>
      </w:r>
      <w:r w:rsidRPr="007F5585">
        <w:rPr>
          <w:color w:val="000000" w:themeColor="text1"/>
          <w:sz w:val="20"/>
          <w:szCs w:val="20"/>
          <w:rPrChange w:id="1848" w:author="Jeff" w:date="2021-06-20T21:42:00Z">
            <w:rPr>
              <w:color w:val="000000" w:themeColor="text1"/>
              <w:sz w:val="20"/>
              <w:szCs w:val="20"/>
              <w:highlight w:val="cyan"/>
            </w:rPr>
          </w:rPrChange>
        </w:rPr>
        <w:t xml:space="preserve">(2017) Photosynthetic responses to altitude: an explanation based on optimality principles. </w:t>
      </w:r>
      <w:r w:rsidRPr="007F5585">
        <w:rPr>
          <w:i/>
          <w:iCs/>
          <w:color w:val="000000" w:themeColor="text1"/>
          <w:sz w:val="20"/>
          <w:szCs w:val="20"/>
          <w:rPrChange w:id="1849" w:author="Jeff" w:date="2021-06-20T21:42:00Z">
            <w:rPr>
              <w:i/>
              <w:iCs/>
              <w:color w:val="000000" w:themeColor="text1"/>
              <w:sz w:val="20"/>
              <w:szCs w:val="20"/>
              <w:highlight w:val="cyan"/>
            </w:rPr>
          </w:rPrChange>
        </w:rPr>
        <w:t>New Phytologist</w:t>
      </w:r>
      <w:r w:rsidRPr="007F5585">
        <w:rPr>
          <w:color w:val="000000" w:themeColor="text1"/>
          <w:sz w:val="20"/>
          <w:szCs w:val="20"/>
          <w:rPrChange w:id="1850" w:author="Jeff" w:date="2021-06-20T21:42:00Z">
            <w:rPr>
              <w:color w:val="000000" w:themeColor="text1"/>
              <w:sz w:val="20"/>
              <w:szCs w:val="20"/>
              <w:highlight w:val="cyan"/>
            </w:rPr>
          </w:rPrChange>
        </w:rPr>
        <w:t xml:space="preserve">, </w:t>
      </w:r>
      <w:r w:rsidRPr="007F5585">
        <w:rPr>
          <w:b/>
          <w:bCs/>
          <w:color w:val="000000" w:themeColor="text1"/>
          <w:sz w:val="20"/>
          <w:szCs w:val="20"/>
          <w:rPrChange w:id="1851" w:author="Jeff" w:date="2021-06-20T21:42:00Z">
            <w:rPr>
              <w:b/>
              <w:bCs/>
              <w:color w:val="000000" w:themeColor="text1"/>
              <w:sz w:val="20"/>
              <w:szCs w:val="20"/>
              <w:highlight w:val="cyan"/>
            </w:rPr>
          </w:rPrChange>
        </w:rPr>
        <w:t>213</w:t>
      </w:r>
      <w:r w:rsidRPr="007F5585">
        <w:rPr>
          <w:color w:val="000000" w:themeColor="text1"/>
          <w:sz w:val="20"/>
          <w:szCs w:val="20"/>
          <w:rPrChange w:id="1852" w:author="Jeff" w:date="2021-06-20T21:42:00Z">
            <w:rPr>
              <w:color w:val="000000" w:themeColor="text1"/>
              <w:sz w:val="20"/>
              <w:szCs w:val="20"/>
              <w:highlight w:val="cyan"/>
            </w:rPr>
          </w:rPrChange>
        </w:rPr>
        <w:t>, 976–982.</w:t>
      </w:r>
      <w:ins w:id="1853" w:author="Jeff" w:date="2021-06-20T21:43:00Z">
        <w:r w:rsidR="007F5585">
          <w:rPr>
            <w:color w:val="000000" w:themeColor="text1"/>
            <w:sz w:val="20"/>
            <w:szCs w:val="20"/>
          </w:rPr>
          <w:t xml:space="preserve"> </w:t>
        </w:r>
        <w:r w:rsidR="007F5585" w:rsidRPr="007F5585">
          <w:rPr>
            <w:color w:val="000000" w:themeColor="text1"/>
            <w:sz w:val="20"/>
            <w:szCs w:val="20"/>
          </w:rPr>
          <w:t>doi.org/10.1111/nph.14332</w:t>
        </w:r>
      </w:ins>
    </w:p>
    <w:p w14:paraId="03ADCE7C" w14:textId="1A0699E2" w:rsidR="00AE173C" w:rsidRPr="004320E4" w:rsidRDefault="00380E89" w:rsidP="00C748E1">
      <w:pPr>
        <w:pStyle w:val="ListParagraph"/>
        <w:autoSpaceDE w:val="0"/>
        <w:autoSpaceDN w:val="0"/>
        <w:adjustRightInd w:val="0"/>
        <w:spacing w:line="240" w:lineRule="auto"/>
        <w:ind w:left="360" w:hanging="360"/>
        <w:jc w:val="both"/>
        <w:rPr>
          <w:color w:val="000000" w:themeColor="text1"/>
          <w:sz w:val="20"/>
          <w:szCs w:val="20"/>
        </w:rPr>
      </w:pPr>
      <w:r w:rsidRPr="007F5585">
        <w:rPr>
          <w:color w:val="000000" w:themeColor="text1"/>
          <w:sz w:val="20"/>
          <w:szCs w:val="20"/>
          <w:rPrChange w:id="1854" w:author="Jeff" w:date="2021-06-20T21:42:00Z">
            <w:rPr>
              <w:color w:val="000000" w:themeColor="text1"/>
              <w:sz w:val="20"/>
              <w:szCs w:val="20"/>
              <w:highlight w:val="cyan"/>
            </w:rPr>
          </w:rPrChange>
        </w:rPr>
        <w:t>Wat</w:t>
      </w:r>
      <w:r w:rsidR="00DB4993" w:rsidRPr="007F5585">
        <w:rPr>
          <w:color w:val="000000" w:themeColor="text1"/>
          <w:sz w:val="20"/>
          <w:szCs w:val="20"/>
          <w:rPrChange w:id="1855" w:author="Jeff" w:date="2021-06-20T21:42:00Z">
            <w:rPr>
              <w:color w:val="000000" w:themeColor="text1"/>
              <w:sz w:val="20"/>
              <w:szCs w:val="20"/>
              <w:highlight w:val="cyan"/>
            </w:rPr>
          </w:rPrChange>
        </w:rPr>
        <w:t>so</w:t>
      </w:r>
      <w:r w:rsidRPr="007F5585">
        <w:rPr>
          <w:color w:val="000000" w:themeColor="text1"/>
          <w:sz w:val="20"/>
          <w:szCs w:val="20"/>
          <w:rPrChange w:id="1856" w:author="Jeff" w:date="2021-06-20T21:42:00Z">
            <w:rPr>
              <w:color w:val="000000" w:themeColor="text1"/>
              <w:sz w:val="20"/>
              <w:szCs w:val="20"/>
              <w:highlight w:val="cyan"/>
            </w:rPr>
          </w:rPrChange>
        </w:rPr>
        <w:t xml:space="preserve">n, G. </w:t>
      </w:r>
      <w:r w:rsidRPr="007F5585">
        <w:rPr>
          <w:rFonts w:eastAsiaTheme="minorHAnsi"/>
          <w:color w:val="000000" w:themeColor="text1"/>
          <w:sz w:val="20"/>
          <w:szCs w:val="20"/>
          <w:rPrChange w:id="1857" w:author="Jeff" w:date="2021-06-20T21:42:00Z">
            <w:rPr>
              <w:rFonts w:eastAsiaTheme="minorHAnsi"/>
              <w:color w:val="000000" w:themeColor="text1"/>
              <w:sz w:val="20"/>
              <w:szCs w:val="20"/>
              <w:highlight w:val="cyan"/>
            </w:rPr>
          </w:rPrChange>
        </w:rPr>
        <w:t xml:space="preserve">Goodness of fit tests on a circle. </w:t>
      </w:r>
      <w:ins w:id="1858" w:author="Jeff" w:date="2021-06-23T02:05:00Z">
        <w:r w:rsidR="00782BB1">
          <w:rPr>
            <w:rFonts w:eastAsiaTheme="minorHAnsi"/>
            <w:color w:val="000000" w:themeColor="text1"/>
            <w:sz w:val="20"/>
            <w:szCs w:val="20"/>
          </w:rPr>
          <w:t xml:space="preserve">(1962) </w:t>
        </w:r>
      </w:ins>
      <w:r w:rsidRPr="007F5585">
        <w:rPr>
          <w:rFonts w:eastAsiaTheme="minorHAnsi"/>
          <w:color w:val="000000" w:themeColor="text1"/>
          <w:sz w:val="20"/>
          <w:szCs w:val="20"/>
          <w:rPrChange w:id="1859" w:author="Jeff" w:date="2021-06-20T21:42:00Z">
            <w:rPr>
              <w:rFonts w:eastAsiaTheme="minorHAnsi"/>
              <w:color w:val="000000" w:themeColor="text1"/>
              <w:sz w:val="20"/>
              <w:szCs w:val="20"/>
              <w:highlight w:val="cyan"/>
            </w:rPr>
          </w:rPrChange>
        </w:rPr>
        <w:t>II.</w:t>
      </w:r>
      <w:r w:rsidR="00DB4993" w:rsidRPr="007F5585">
        <w:rPr>
          <w:rFonts w:eastAsiaTheme="minorHAnsi"/>
          <w:color w:val="000000" w:themeColor="text1"/>
          <w:sz w:val="20"/>
          <w:szCs w:val="20"/>
          <w:rPrChange w:id="1860" w:author="Jeff" w:date="2021-06-20T21:42:00Z">
            <w:rPr>
              <w:rFonts w:eastAsiaTheme="minorHAnsi"/>
              <w:color w:val="000000" w:themeColor="text1"/>
              <w:sz w:val="20"/>
              <w:szCs w:val="20"/>
              <w:highlight w:val="cyan"/>
            </w:rPr>
          </w:rPrChange>
        </w:rPr>
        <w:t xml:space="preserve"> </w:t>
      </w:r>
      <w:proofErr w:type="spellStart"/>
      <w:r w:rsidRPr="007F5585">
        <w:rPr>
          <w:rFonts w:eastAsiaTheme="minorHAnsi"/>
          <w:i/>
          <w:iCs/>
          <w:color w:val="000000" w:themeColor="text1"/>
          <w:sz w:val="20"/>
          <w:szCs w:val="20"/>
          <w:rPrChange w:id="1861" w:author="Jeff" w:date="2021-06-20T21:42:00Z">
            <w:rPr>
              <w:rFonts w:eastAsiaTheme="minorHAnsi"/>
              <w:i/>
              <w:iCs/>
              <w:color w:val="000000" w:themeColor="text1"/>
              <w:sz w:val="20"/>
              <w:szCs w:val="20"/>
              <w:highlight w:val="cyan"/>
            </w:rPr>
          </w:rPrChange>
        </w:rPr>
        <w:t>Biometrik</w:t>
      </w:r>
      <w:ins w:id="1862" w:author="Jeff" w:date="2021-06-23T02:05:00Z">
        <w:r w:rsidR="00782BB1" w:rsidRPr="00782BB1">
          <w:rPr>
            <w:rFonts w:eastAsiaTheme="minorHAnsi"/>
            <w:i/>
            <w:iCs/>
            <w:color w:val="000000" w:themeColor="text1"/>
            <w:sz w:val="20"/>
            <w:szCs w:val="20"/>
            <w:rPrChange w:id="1863" w:author="Jeff" w:date="2021-06-23T02:05:00Z">
              <w:rPr>
                <w:rFonts w:eastAsiaTheme="minorHAnsi"/>
                <w:color w:val="000000" w:themeColor="text1"/>
                <w:sz w:val="20"/>
                <w:szCs w:val="20"/>
              </w:rPr>
            </w:rPrChange>
          </w:rPr>
          <w:t>a</w:t>
        </w:r>
      </w:ins>
      <w:proofErr w:type="spellEnd"/>
      <w:del w:id="1864" w:author="Jeff" w:date="2021-06-23T02:05:00Z">
        <w:r w:rsidRPr="007F5585" w:rsidDel="00782BB1">
          <w:rPr>
            <w:rFonts w:eastAsiaTheme="minorHAnsi"/>
            <w:i/>
            <w:iCs/>
            <w:color w:val="000000" w:themeColor="text1"/>
            <w:sz w:val="20"/>
            <w:szCs w:val="20"/>
            <w:rPrChange w:id="1865" w:author="Jeff" w:date="2021-06-20T21:42:00Z">
              <w:rPr>
                <w:rFonts w:eastAsiaTheme="minorHAnsi"/>
                <w:i/>
                <w:iCs/>
                <w:color w:val="000000" w:themeColor="text1"/>
                <w:sz w:val="20"/>
                <w:szCs w:val="20"/>
                <w:highlight w:val="cyan"/>
              </w:rPr>
            </w:rPrChange>
          </w:rPr>
          <w:delText>a</w:delText>
        </w:r>
        <w:r w:rsidR="00970B6A" w:rsidRPr="007F5585" w:rsidDel="00782BB1">
          <w:rPr>
            <w:rFonts w:eastAsiaTheme="minorHAnsi"/>
            <w:i/>
            <w:iCs/>
            <w:color w:val="000000" w:themeColor="text1"/>
            <w:sz w:val="20"/>
            <w:szCs w:val="20"/>
            <w:rPrChange w:id="1866" w:author="Jeff" w:date="2021-06-20T21:42:00Z">
              <w:rPr>
                <w:rFonts w:eastAsiaTheme="minorHAnsi"/>
                <w:i/>
                <w:iCs/>
                <w:color w:val="000000" w:themeColor="text1"/>
                <w:sz w:val="20"/>
                <w:szCs w:val="20"/>
                <w:highlight w:val="cyan"/>
              </w:rPr>
            </w:rPrChange>
          </w:rPr>
          <w:delText xml:space="preserve"> </w:delText>
        </w:r>
        <w:r w:rsidR="00970B6A" w:rsidRPr="007F5585" w:rsidDel="00782BB1">
          <w:rPr>
            <w:rFonts w:eastAsiaTheme="minorHAnsi"/>
            <w:color w:val="000000" w:themeColor="text1"/>
            <w:sz w:val="20"/>
            <w:szCs w:val="20"/>
            <w:rPrChange w:id="1867" w:author="Jeff" w:date="2021-06-20T21:42:00Z">
              <w:rPr>
                <w:rFonts w:eastAsiaTheme="minorHAnsi"/>
                <w:color w:val="000000" w:themeColor="text1"/>
                <w:sz w:val="20"/>
                <w:szCs w:val="20"/>
                <w:highlight w:val="cyan"/>
              </w:rPr>
            </w:rPrChange>
          </w:rPr>
          <w:delText>(19</w:delText>
        </w:r>
        <w:r w:rsidRPr="007F5585" w:rsidDel="00782BB1">
          <w:rPr>
            <w:rFonts w:eastAsiaTheme="minorHAnsi"/>
            <w:color w:val="000000" w:themeColor="text1"/>
            <w:sz w:val="20"/>
            <w:szCs w:val="20"/>
            <w:rPrChange w:id="1868" w:author="Jeff" w:date="2021-06-20T21:42:00Z">
              <w:rPr>
                <w:rFonts w:eastAsiaTheme="minorHAnsi"/>
                <w:color w:val="000000" w:themeColor="text1"/>
                <w:sz w:val="20"/>
                <w:szCs w:val="20"/>
                <w:highlight w:val="cyan"/>
              </w:rPr>
            </w:rPrChange>
          </w:rPr>
          <w:delText>62</w:delText>
        </w:r>
        <w:r w:rsidR="00970B6A" w:rsidRPr="007F5585" w:rsidDel="00782BB1">
          <w:rPr>
            <w:rFonts w:eastAsiaTheme="minorHAnsi"/>
            <w:color w:val="000000" w:themeColor="text1"/>
            <w:sz w:val="20"/>
            <w:szCs w:val="20"/>
            <w:rPrChange w:id="1869" w:author="Jeff" w:date="2021-06-20T21:42:00Z">
              <w:rPr>
                <w:rFonts w:eastAsiaTheme="minorHAnsi"/>
                <w:color w:val="000000" w:themeColor="text1"/>
                <w:sz w:val="20"/>
                <w:szCs w:val="20"/>
                <w:highlight w:val="cyan"/>
              </w:rPr>
            </w:rPrChange>
          </w:rPr>
          <w:delText>)</w:delText>
        </w:r>
      </w:del>
      <w:r w:rsidRPr="007F5585">
        <w:rPr>
          <w:rFonts w:eastAsiaTheme="minorHAnsi"/>
          <w:color w:val="000000" w:themeColor="text1"/>
          <w:sz w:val="20"/>
          <w:szCs w:val="20"/>
          <w:rPrChange w:id="1870" w:author="Jeff" w:date="2021-06-20T21:42:00Z">
            <w:rPr>
              <w:rFonts w:eastAsiaTheme="minorHAnsi"/>
              <w:color w:val="000000" w:themeColor="text1"/>
              <w:sz w:val="20"/>
              <w:szCs w:val="20"/>
              <w:highlight w:val="cyan"/>
            </w:rPr>
          </w:rPrChange>
        </w:rPr>
        <w:t>, 49, 57-63.</w:t>
      </w:r>
      <w:ins w:id="1871" w:author="Jeff" w:date="2021-06-20T21:44:00Z">
        <w:r w:rsidR="007F5585">
          <w:rPr>
            <w:rFonts w:eastAsiaTheme="minorHAnsi"/>
            <w:color w:val="000000" w:themeColor="text1"/>
            <w:sz w:val="20"/>
            <w:szCs w:val="20"/>
          </w:rPr>
          <w:t xml:space="preserve"> </w:t>
        </w:r>
        <w:r w:rsidR="007F5585" w:rsidRPr="007F5585">
          <w:rPr>
            <w:rFonts w:eastAsiaTheme="minorHAnsi"/>
            <w:color w:val="000000" w:themeColor="text1"/>
            <w:sz w:val="20"/>
            <w:szCs w:val="20"/>
          </w:rPr>
          <w:t>doi.org/10.2307/2333135</w:t>
        </w:r>
      </w:ins>
    </w:p>
    <w:sectPr w:rsidR="00AE173C" w:rsidRPr="004320E4" w:rsidSect="006C73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6" w:author="Smith, Nick" w:date="2021-06-23T10:25:00Z" w:initials="SN">
    <w:p w14:paraId="3B82CC69" w14:textId="77777777" w:rsidR="009D1CD9" w:rsidRDefault="009D1CD9" w:rsidP="009D1CD9">
      <w:pPr>
        <w:pStyle w:val="CommentText"/>
      </w:pPr>
      <w:r>
        <w:rPr>
          <w:rStyle w:val="CommentReference"/>
        </w:rPr>
        <w:annotationRef/>
      </w:r>
      <w:r>
        <w:t>Elevation is part of topography</w:t>
      </w:r>
    </w:p>
  </w:comment>
  <w:comment w:id="333" w:author="Jeff" w:date="2021-06-22T06:12:00Z" w:initials="J">
    <w:p w14:paraId="02938074" w14:textId="1455118D" w:rsidR="00414F0D" w:rsidRDefault="00414F0D">
      <w:pPr>
        <w:pStyle w:val="CommentText"/>
      </w:pPr>
      <w:r>
        <w:rPr>
          <w:rStyle w:val="CommentReference"/>
        </w:rPr>
        <w:annotationRef/>
      </w:r>
      <w:r>
        <w:t>Is this a repetition of lines 160-162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82CC69" w15:done="0"/>
  <w15:commentEx w15:paraId="029380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D8A9C" w16cex:dateUtc="2021-06-23T15:25:00Z"/>
  <w16cex:commentExtensible w16cex:durableId="247BFDC0" w16cex:dateUtc="2021-06-22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82CC69" w16cid:durableId="247D8A9C"/>
  <w16cid:commentId w16cid:paraId="02938074" w16cid:durableId="247BFD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7A580" w14:textId="77777777" w:rsidR="004D2AAD" w:rsidRDefault="004D2AAD" w:rsidP="00EC160A">
      <w:r>
        <w:separator/>
      </w:r>
    </w:p>
  </w:endnote>
  <w:endnote w:type="continuationSeparator" w:id="0">
    <w:p w14:paraId="741FAA74" w14:textId="77777777" w:rsidR="004D2AAD" w:rsidRDefault="004D2AAD"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2FAC" w14:textId="77777777" w:rsidR="001D2506" w:rsidRDefault="001D25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4619"/>
      <w:docPartObj>
        <w:docPartGallery w:val="Page Numbers (Bottom of Page)"/>
        <w:docPartUnique/>
      </w:docPartObj>
    </w:sdtPr>
    <w:sdtEndPr>
      <w:rPr>
        <w:noProof/>
      </w:rPr>
    </w:sdtEndPr>
    <w:sdtContent>
      <w:p w14:paraId="6ACF2F71" w14:textId="48C9B50E" w:rsidR="001D2506" w:rsidRDefault="001D2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1D2506" w:rsidRDefault="001D25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8C4B" w14:textId="77777777" w:rsidR="001D2506" w:rsidRDefault="001D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5F7B5" w14:textId="77777777" w:rsidR="004D2AAD" w:rsidRDefault="004D2AAD" w:rsidP="00EC160A">
      <w:r>
        <w:separator/>
      </w:r>
    </w:p>
  </w:footnote>
  <w:footnote w:type="continuationSeparator" w:id="0">
    <w:p w14:paraId="1BC0A800" w14:textId="77777777" w:rsidR="004D2AAD" w:rsidRDefault="004D2AAD"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7534" w14:textId="77777777" w:rsidR="001D2506" w:rsidRDefault="001D25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268A" w14:textId="77777777" w:rsidR="001D2506" w:rsidRDefault="001D25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0E9A" w14:textId="77777777" w:rsidR="001D2506" w:rsidRDefault="001D25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w15:presenceInfo w15:providerId="None" w15:userId="Jeff"/>
  </w15:person>
  <w15:person w15:author="Smith, Nick">
    <w15:presenceInfo w15:providerId="None" w15:userId="Smith, N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560C"/>
    <w:rsid w:val="000101AA"/>
    <w:rsid w:val="00011D99"/>
    <w:rsid w:val="00012641"/>
    <w:rsid w:val="00012C3B"/>
    <w:rsid w:val="000158EF"/>
    <w:rsid w:val="00015CAB"/>
    <w:rsid w:val="00016154"/>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9A7"/>
    <w:rsid w:val="00056D57"/>
    <w:rsid w:val="00056D5B"/>
    <w:rsid w:val="00056FB2"/>
    <w:rsid w:val="000570E8"/>
    <w:rsid w:val="00057585"/>
    <w:rsid w:val="00062520"/>
    <w:rsid w:val="00063708"/>
    <w:rsid w:val="00063993"/>
    <w:rsid w:val="000662E0"/>
    <w:rsid w:val="00066485"/>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61F0"/>
    <w:rsid w:val="00087067"/>
    <w:rsid w:val="00087413"/>
    <w:rsid w:val="00087B63"/>
    <w:rsid w:val="00090A05"/>
    <w:rsid w:val="00090CBC"/>
    <w:rsid w:val="000916C5"/>
    <w:rsid w:val="00093FEF"/>
    <w:rsid w:val="00094CD7"/>
    <w:rsid w:val="00096C06"/>
    <w:rsid w:val="0009779B"/>
    <w:rsid w:val="000A12DD"/>
    <w:rsid w:val="000A135E"/>
    <w:rsid w:val="000A1590"/>
    <w:rsid w:val="000A32EC"/>
    <w:rsid w:val="000A4F8D"/>
    <w:rsid w:val="000A645F"/>
    <w:rsid w:val="000A74E4"/>
    <w:rsid w:val="000A758F"/>
    <w:rsid w:val="000A7E1E"/>
    <w:rsid w:val="000B0C2D"/>
    <w:rsid w:val="000B0C60"/>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654A"/>
    <w:rsid w:val="001069C1"/>
    <w:rsid w:val="001104FC"/>
    <w:rsid w:val="001105D4"/>
    <w:rsid w:val="001119F8"/>
    <w:rsid w:val="00111CF3"/>
    <w:rsid w:val="00114804"/>
    <w:rsid w:val="001149B7"/>
    <w:rsid w:val="00114CA4"/>
    <w:rsid w:val="0011779E"/>
    <w:rsid w:val="00120CEB"/>
    <w:rsid w:val="00121C55"/>
    <w:rsid w:val="00122015"/>
    <w:rsid w:val="00123FFC"/>
    <w:rsid w:val="00124730"/>
    <w:rsid w:val="00125645"/>
    <w:rsid w:val="00125CD8"/>
    <w:rsid w:val="00127012"/>
    <w:rsid w:val="00130D3A"/>
    <w:rsid w:val="001324FB"/>
    <w:rsid w:val="0013544B"/>
    <w:rsid w:val="00135772"/>
    <w:rsid w:val="001411B2"/>
    <w:rsid w:val="00141F88"/>
    <w:rsid w:val="001427E6"/>
    <w:rsid w:val="001444A0"/>
    <w:rsid w:val="0014502B"/>
    <w:rsid w:val="001452D9"/>
    <w:rsid w:val="00151D2D"/>
    <w:rsid w:val="00151F78"/>
    <w:rsid w:val="001525A3"/>
    <w:rsid w:val="0015307D"/>
    <w:rsid w:val="00155322"/>
    <w:rsid w:val="001553B9"/>
    <w:rsid w:val="001559D8"/>
    <w:rsid w:val="00155D8B"/>
    <w:rsid w:val="001569B3"/>
    <w:rsid w:val="001569CF"/>
    <w:rsid w:val="0015720D"/>
    <w:rsid w:val="00157D58"/>
    <w:rsid w:val="00157F29"/>
    <w:rsid w:val="00161D43"/>
    <w:rsid w:val="00163D14"/>
    <w:rsid w:val="00164053"/>
    <w:rsid w:val="00164458"/>
    <w:rsid w:val="00164999"/>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5BF"/>
    <w:rsid w:val="00190C2B"/>
    <w:rsid w:val="0019206F"/>
    <w:rsid w:val="001923AE"/>
    <w:rsid w:val="00193235"/>
    <w:rsid w:val="001936C3"/>
    <w:rsid w:val="00194BF4"/>
    <w:rsid w:val="00195146"/>
    <w:rsid w:val="00196095"/>
    <w:rsid w:val="001A0465"/>
    <w:rsid w:val="001A0F29"/>
    <w:rsid w:val="001A1B1F"/>
    <w:rsid w:val="001A2F05"/>
    <w:rsid w:val="001A4EA6"/>
    <w:rsid w:val="001A54C8"/>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5321"/>
    <w:rsid w:val="001C5FD6"/>
    <w:rsid w:val="001C67D3"/>
    <w:rsid w:val="001D05DD"/>
    <w:rsid w:val="001D0E61"/>
    <w:rsid w:val="001D1FBE"/>
    <w:rsid w:val="001D2506"/>
    <w:rsid w:val="001D2617"/>
    <w:rsid w:val="001D32DF"/>
    <w:rsid w:val="001D3727"/>
    <w:rsid w:val="001D3A0F"/>
    <w:rsid w:val="001D3AF6"/>
    <w:rsid w:val="001D4045"/>
    <w:rsid w:val="001D4352"/>
    <w:rsid w:val="001D515C"/>
    <w:rsid w:val="001D61FC"/>
    <w:rsid w:val="001D65B4"/>
    <w:rsid w:val="001D7040"/>
    <w:rsid w:val="001E024A"/>
    <w:rsid w:val="001E13A9"/>
    <w:rsid w:val="001E28D9"/>
    <w:rsid w:val="001E3258"/>
    <w:rsid w:val="001E3A1A"/>
    <w:rsid w:val="001E4602"/>
    <w:rsid w:val="001E4A65"/>
    <w:rsid w:val="001E61EE"/>
    <w:rsid w:val="001E67E3"/>
    <w:rsid w:val="001E6BE2"/>
    <w:rsid w:val="001E6C7F"/>
    <w:rsid w:val="001F055C"/>
    <w:rsid w:val="001F15A8"/>
    <w:rsid w:val="001F1E2F"/>
    <w:rsid w:val="001F2607"/>
    <w:rsid w:val="001F33C4"/>
    <w:rsid w:val="001F509E"/>
    <w:rsid w:val="001F5CE3"/>
    <w:rsid w:val="001F5E29"/>
    <w:rsid w:val="0020034F"/>
    <w:rsid w:val="00201996"/>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427C3"/>
    <w:rsid w:val="00245517"/>
    <w:rsid w:val="002455F5"/>
    <w:rsid w:val="00245897"/>
    <w:rsid w:val="00247137"/>
    <w:rsid w:val="00247856"/>
    <w:rsid w:val="002478CF"/>
    <w:rsid w:val="00247D4D"/>
    <w:rsid w:val="002501C5"/>
    <w:rsid w:val="002526C4"/>
    <w:rsid w:val="00253697"/>
    <w:rsid w:val="00253B94"/>
    <w:rsid w:val="0025481A"/>
    <w:rsid w:val="00255E9A"/>
    <w:rsid w:val="002565AC"/>
    <w:rsid w:val="002567D2"/>
    <w:rsid w:val="00261DFA"/>
    <w:rsid w:val="0026275C"/>
    <w:rsid w:val="0026423B"/>
    <w:rsid w:val="00264EF2"/>
    <w:rsid w:val="00265958"/>
    <w:rsid w:val="00265E0D"/>
    <w:rsid w:val="00266879"/>
    <w:rsid w:val="0027038D"/>
    <w:rsid w:val="00271E0F"/>
    <w:rsid w:val="002734C8"/>
    <w:rsid w:val="00273DF4"/>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C13CB"/>
    <w:rsid w:val="002C3430"/>
    <w:rsid w:val="002C4456"/>
    <w:rsid w:val="002C4C24"/>
    <w:rsid w:val="002C61B9"/>
    <w:rsid w:val="002C6B67"/>
    <w:rsid w:val="002C6EE6"/>
    <w:rsid w:val="002D02A0"/>
    <w:rsid w:val="002D07E5"/>
    <w:rsid w:val="002D24C3"/>
    <w:rsid w:val="002D49AB"/>
    <w:rsid w:val="002D5089"/>
    <w:rsid w:val="002D5AA9"/>
    <w:rsid w:val="002D5C9E"/>
    <w:rsid w:val="002D74B0"/>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30EE"/>
    <w:rsid w:val="003144F8"/>
    <w:rsid w:val="00315B1D"/>
    <w:rsid w:val="003223E7"/>
    <w:rsid w:val="00322532"/>
    <w:rsid w:val="00322B28"/>
    <w:rsid w:val="00324C91"/>
    <w:rsid w:val="003309EA"/>
    <w:rsid w:val="00331104"/>
    <w:rsid w:val="0033263C"/>
    <w:rsid w:val="00332B87"/>
    <w:rsid w:val="003333FB"/>
    <w:rsid w:val="00333875"/>
    <w:rsid w:val="00333B5E"/>
    <w:rsid w:val="00334167"/>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554"/>
    <w:rsid w:val="00382805"/>
    <w:rsid w:val="00383B88"/>
    <w:rsid w:val="00385CFA"/>
    <w:rsid w:val="00385F3C"/>
    <w:rsid w:val="0038634F"/>
    <w:rsid w:val="00387167"/>
    <w:rsid w:val="003911BC"/>
    <w:rsid w:val="003915EF"/>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5590"/>
    <w:rsid w:val="003A5ED5"/>
    <w:rsid w:val="003A7027"/>
    <w:rsid w:val="003A77F1"/>
    <w:rsid w:val="003B0B31"/>
    <w:rsid w:val="003B2385"/>
    <w:rsid w:val="003B2BF7"/>
    <w:rsid w:val="003B3DCF"/>
    <w:rsid w:val="003B5BAD"/>
    <w:rsid w:val="003B5E2A"/>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DC4"/>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2194"/>
    <w:rsid w:val="004B3192"/>
    <w:rsid w:val="004B55A1"/>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7553"/>
    <w:rsid w:val="004E002F"/>
    <w:rsid w:val="004E0163"/>
    <w:rsid w:val="004E0F02"/>
    <w:rsid w:val="004E2050"/>
    <w:rsid w:val="004E20E7"/>
    <w:rsid w:val="004E2F39"/>
    <w:rsid w:val="004E336C"/>
    <w:rsid w:val="004E3960"/>
    <w:rsid w:val="004E3B1A"/>
    <w:rsid w:val="004E5862"/>
    <w:rsid w:val="004E67E9"/>
    <w:rsid w:val="004E7F16"/>
    <w:rsid w:val="004F06DA"/>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B6C"/>
    <w:rsid w:val="00523DFA"/>
    <w:rsid w:val="005246D7"/>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514AE"/>
    <w:rsid w:val="00551A29"/>
    <w:rsid w:val="00551ED5"/>
    <w:rsid w:val="0055446A"/>
    <w:rsid w:val="00554FDC"/>
    <w:rsid w:val="005551E2"/>
    <w:rsid w:val="00556B80"/>
    <w:rsid w:val="005607CB"/>
    <w:rsid w:val="00561063"/>
    <w:rsid w:val="00561A07"/>
    <w:rsid w:val="00563913"/>
    <w:rsid w:val="00564B6D"/>
    <w:rsid w:val="00567B40"/>
    <w:rsid w:val="00570FBD"/>
    <w:rsid w:val="005713A1"/>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A9F"/>
    <w:rsid w:val="00597628"/>
    <w:rsid w:val="00597FCE"/>
    <w:rsid w:val="005A0589"/>
    <w:rsid w:val="005A07CA"/>
    <w:rsid w:val="005A0EF1"/>
    <w:rsid w:val="005A0F44"/>
    <w:rsid w:val="005A2365"/>
    <w:rsid w:val="005A25FA"/>
    <w:rsid w:val="005A271F"/>
    <w:rsid w:val="005A3806"/>
    <w:rsid w:val="005A5948"/>
    <w:rsid w:val="005A77EA"/>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E037F"/>
    <w:rsid w:val="005E1844"/>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BEE"/>
    <w:rsid w:val="0061288D"/>
    <w:rsid w:val="00613F29"/>
    <w:rsid w:val="00614C05"/>
    <w:rsid w:val="00614F9B"/>
    <w:rsid w:val="006176FD"/>
    <w:rsid w:val="006205F1"/>
    <w:rsid w:val="0062169D"/>
    <w:rsid w:val="00622FF6"/>
    <w:rsid w:val="006248F3"/>
    <w:rsid w:val="0062553D"/>
    <w:rsid w:val="006256E3"/>
    <w:rsid w:val="00626C7C"/>
    <w:rsid w:val="006305C7"/>
    <w:rsid w:val="00631938"/>
    <w:rsid w:val="00632644"/>
    <w:rsid w:val="00634A20"/>
    <w:rsid w:val="00634AA0"/>
    <w:rsid w:val="0063628F"/>
    <w:rsid w:val="00637E4C"/>
    <w:rsid w:val="00642279"/>
    <w:rsid w:val="00643074"/>
    <w:rsid w:val="00645A24"/>
    <w:rsid w:val="006471C3"/>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5C3F"/>
    <w:rsid w:val="00675CD9"/>
    <w:rsid w:val="006768CF"/>
    <w:rsid w:val="0068006E"/>
    <w:rsid w:val="0068100D"/>
    <w:rsid w:val="00682044"/>
    <w:rsid w:val="00682ED1"/>
    <w:rsid w:val="0068341D"/>
    <w:rsid w:val="00683DA8"/>
    <w:rsid w:val="006856CB"/>
    <w:rsid w:val="00690C30"/>
    <w:rsid w:val="006922AC"/>
    <w:rsid w:val="006938DA"/>
    <w:rsid w:val="00695431"/>
    <w:rsid w:val="00696346"/>
    <w:rsid w:val="006970B1"/>
    <w:rsid w:val="006A0148"/>
    <w:rsid w:val="006A0EDE"/>
    <w:rsid w:val="006A33B3"/>
    <w:rsid w:val="006A401D"/>
    <w:rsid w:val="006A430A"/>
    <w:rsid w:val="006A6DB2"/>
    <w:rsid w:val="006A7475"/>
    <w:rsid w:val="006A7CDE"/>
    <w:rsid w:val="006B0293"/>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403B"/>
    <w:rsid w:val="006D4EB9"/>
    <w:rsid w:val="006D6F95"/>
    <w:rsid w:val="006D75A2"/>
    <w:rsid w:val="006D7D90"/>
    <w:rsid w:val="006D7E45"/>
    <w:rsid w:val="006E4B0D"/>
    <w:rsid w:val="006E4E52"/>
    <w:rsid w:val="006E4FE6"/>
    <w:rsid w:val="006E667E"/>
    <w:rsid w:val="006E6970"/>
    <w:rsid w:val="006E7826"/>
    <w:rsid w:val="006E7BD9"/>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371"/>
    <w:rsid w:val="007203AC"/>
    <w:rsid w:val="007219B8"/>
    <w:rsid w:val="00723129"/>
    <w:rsid w:val="007232E0"/>
    <w:rsid w:val="00723C33"/>
    <w:rsid w:val="007240E7"/>
    <w:rsid w:val="00726F0A"/>
    <w:rsid w:val="007332E5"/>
    <w:rsid w:val="007334C0"/>
    <w:rsid w:val="007335C2"/>
    <w:rsid w:val="007346A9"/>
    <w:rsid w:val="00735A26"/>
    <w:rsid w:val="00736543"/>
    <w:rsid w:val="00736BC3"/>
    <w:rsid w:val="00737C4E"/>
    <w:rsid w:val="0074003B"/>
    <w:rsid w:val="007403E7"/>
    <w:rsid w:val="0074085B"/>
    <w:rsid w:val="00740FE9"/>
    <w:rsid w:val="00743A87"/>
    <w:rsid w:val="00744376"/>
    <w:rsid w:val="00745007"/>
    <w:rsid w:val="00745801"/>
    <w:rsid w:val="007463CB"/>
    <w:rsid w:val="00746EE2"/>
    <w:rsid w:val="0075053F"/>
    <w:rsid w:val="0075127D"/>
    <w:rsid w:val="00751660"/>
    <w:rsid w:val="0075187E"/>
    <w:rsid w:val="00753932"/>
    <w:rsid w:val="00753C30"/>
    <w:rsid w:val="00754903"/>
    <w:rsid w:val="00754B48"/>
    <w:rsid w:val="00754E3B"/>
    <w:rsid w:val="0075584B"/>
    <w:rsid w:val="00755E52"/>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664"/>
    <w:rsid w:val="0079145C"/>
    <w:rsid w:val="00791BE1"/>
    <w:rsid w:val="00793C78"/>
    <w:rsid w:val="00793E80"/>
    <w:rsid w:val="007967F5"/>
    <w:rsid w:val="0079687F"/>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8D9"/>
    <w:rsid w:val="007D768F"/>
    <w:rsid w:val="007D788C"/>
    <w:rsid w:val="007D7ECA"/>
    <w:rsid w:val="007E0380"/>
    <w:rsid w:val="007E1095"/>
    <w:rsid w:val="007E15F8"/>
    <w:rsid w:val="007E1671"/>
    <w:rsid w:val="007E2049"/>
    <w:rsid w:val="007E230D"/>
    <w:rsid w:val="007E2579"/>
    <w:rsid w:val="007E2EE8"/>
    <w:rsid w:val="007E3139"/>
    <w:rsid w:val="007E416B"/>
    <w:rsid w:val="007E5A27"/>
    <w:rsid w:val="007E6674"/>
    <w:rsid w:val="007F066B"/>
    <w:rsid w:val="007F1C64"/>
    <w:rsid w:val="007F1D08"/>
    <w:rsid w:val="007F2E42"/>
    <w:rsid w:val="007F2F8A"/>
    <w:rsid w:val="007F3A60"/>
    <w:rsid w:val="007F4B16"/>
    <w:rsid w:val="007F5585"/>
    <w:rsid w:val="007F5747"/>
    <w:rsid w:val="007F5F4D"/>
    <w:rsid w:val="007F6705"/>
    <w:rsid w:val="007F6998"/>
    <w:rsid w:val="0080274A"/>
    <w:rsid w:val="0080274C"/>
    <w:rsid w:val="00803331"/>
    <w:rsid w:val="008039AC"/>
    <w:rsid w:val="00803E6A"/>
    <w:rsid w:val="00804709"/>
    <w:rsid w:val="00804BA0"/>
    <w:rsid w:val="00805FCA"/>
    <w:rsid w:val="00811313"/>
    <w:rsid w:val="00811BA4"/>
    <w:rsid w:val="00812E74"/>
    <w:rsid w:val="00813295"/>
    <w:rsid w:val="00821196"/>
    <w:rsid w:val="008211BA"/>
    <w:rsid w:val="00821389"/>
    <w:rsid w:val="008249FF"/>
    <w:rsid w:val="008271A2"/>
    <w:rsid w:val="00827922"/>
    <w:rsid w:val="008315A6"/>
    <w:rsid w:val="00831A0C"/>
    <w:rsid w:val="00831C2B"/>
    <w:rsid w:val="00842C61"/>
    <w:rsid w:val="00842E80"/>
    <w:rsid w:val="00843804"/>
    <w:rsid w:val="008442D1"/>
    <w:rsid w:val="00844F4C"/>
    <w:rsid w:val="00845780"/>
    <w:rsid w:val="008473C2"/>
    <w:rsid w:val="008477B4"/>
    <w:rsid w:val="008512EA"/>
    <w:rsid w:val="00852014"/>
    <w:rsid w:val="00852346"/>
    <w:rsid w:val="00854384"/>
    <w:rsid w:val="00854A30"/>
    <w:rsid w:val="008559F6"/>
    <w:rsid w:val="0085657A"/>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D3B"/>
    <w:rsid w:val="00880864"/>
    <w:rsid w:val="00881E53"/>
    <w:rsid w:val="00882522"/>
    <w:rsid w:val="00883E0C"/>
    <w:rsid w:val="00883F59"/>
    <w:rsid w:val="0088465D"/>
    <w:rsid w:val="00885668"/>
    <w:rsid w:val="00885915"/>
    <w:rsid w:val="00885EC7"/>
    <w:rsid w:val="008860D8"/>
    <w:rsid w:val="0088632A"/>
    <w:rsid w:val="008873B9"/>
    <w:rsid w:val="008875CF"/>
    <w:rsid w:val="00891240"/>
    <w:rsid w:val="008915E5"/>
    <w:rsid w:val="00893551"/>
    <w:rsid w:val="00893864"/>
    <w:rsid w:val="008939D5"/>
    <w:rsid w:val="00893ABB"/>
    <w:rsid w:val="00893AF8"/>
    <w:rsid w:val="00893B6B"/>
    <w:rsid w:val="008944F1"/>
    <w:rsid w:val="00895C48"/>
    <w:rsid w:val="00896D25"/>
    <w:rsid w:val="00897CF4"/>
    <w:rsid w:val="00897D6C"/>
    <w:rsid w:val="00897FAF"/>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60F0"/>
    <w:rsid w:val="008E0037"/>
    <w:rsid w:val="008E1935"/>
    <w:rsid w:val="008E1DAD"/>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1065D"/>
    <w:rsid w:val="00910CBA"/>
    <w:rsid w:val="0091107A"/>
    <w:rsid w:val="00911319"/>
    <w:rsid w:val="00912EC3"/>
    <w:rsid w:val="009147D5"/>
    <w:rsid w:val="009152B9"/>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4FBF"/>
    <w:rsid w:val="009355C4"/>
    <w:rsid w:val="00935858"/>
    <w:rsid w:val="00935BB2"/>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58A4"/>
    <w:rsid w:val="0095616E"/>
    <w:rsid w:val="009579BF"/>
    <w:rsid w:val="00957CE9"/>
    <w:rsid w:val="00960DD3"/>
    <w:rsid w:val="00960F5F"/>
    <w:rsid w:val="009617ED"/>
    <w:rsid w:val="00962219"/>
    <w:rsid w:val="0096281E"/>
    <w:rsid w:val="00967807"/>
    <w:rsid w:val="009700E4"/>
    <w:rsid w:val="0097070C"/>
    <w:rsid w:val="00970B6A"/>
    <w:rsid w:val="00971161"/>
    <w:rsid w:val="00971250"/>
    <w:rsid w:val="009738B5"/>
    <w:rsid w:val="00973AA5"/>
    <w:rsid w:val="00974044"/>
    <w:rsid w:val="00974E6A"/>
    <w:rsid w:val="00975894"/>
    <w:rsid w:val="00976646"/>
    <w:rsid w:val="00976715"/>
    <w:rsid w:val="009769FC"/>
    <w:rsid w:val="00977490"/>
    <w:rsid w:val="00981671"/>
    <w:rsid w:val="00982662"/>
    <w:rsid w:val="0098306D"/>
    <w:rsid w:val="00984432"/>
    <w:rsid w:val="00984457"/>
    <w:rsid w:val="00984559"/>
    <w:rsid w:val="009852CA"/>
    <w:rsid w:val="00985631"/>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659C"/>
    <w:rsid w:val="009B68C0"/>
    <w:rsid w:val="009B6982"/>
    <w:rsid w:val="009B6EB2"/>
    <w:rsid w:val="009B7059"/>
    <w:rsid w:val="009B7A18"/>
    <w:rsid w:val="009C0C3F"/>
    <w:rsid w:val="009C177D"/>
    <w:rsid w:val="009C1F86"/>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106B2"/>
    <w:rsid w:val="00A13068"/>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902"/>
    <w:rsid w:val="00A3054D"/>
    <w:rsid w:val="00A31796"/>
    <w:rsid w:val="00A3179A"/>
    <w:rsid w:val="00A31A1A"/>
    <w:rsid w:val="00A3386B"/>
    <w:rsid w:val="00A35C0E"/>
    <w:rsid w:val="00A369A1"/>
    <w:rsid w:val="00A372C3"/>
    <w:rsid w:val="00A37483"/>
    <w:rsid w:val="00A37DB5"/>
    <w:rsid w:val="00A407D1"/>
    <w:rsid w:val="00A420AF"/>
    <w:rsid w:val="00A4308D"/>
    <w:rsid w:val="00A445B2"/>
    <w:rsid w:val="00A447B1"/>
    <w:rsid w:val="00A44802"/>
    <w:rsid w:val="00A46A25"/>
    <w:rsid w:val="00A47167"/>
    <w:rsid w:val="00A506CA"/>
    <w:rsid w:val="00A50798"/>
    <w:rsid w:val="00A50AD7"/>
    <w:rsid w:val="00A52220"/>
    <w:rsid w:val="00A53675"/>
    <w:rsid w:val="00A54844"/>
    <w:rsid w:val="00A54C8C"/>
    <w:rsid w:val="00A562B3"/>
    <w:rsid w:val="00A57A92"/>
    <w:rsid w:val="00A60984"/>
    <w:rsid w:val="00A61982"/>
    <w:rsid w:val="00A634F7"/>
    <w:rsid w:val="00A63697"/>
    <w:rsid w:val="00A63854"/>
    <w:rsid w:val="00A658A8"/>
    <w:rsid w:val="00A65924"/>
    <w:rsid w:val="00A65FB0"/>
    <w:rsid w:val="00A670EA"/>
    <w:rsid w:val="00A714C6"/>
    <w:rsid w:val="00A71620"/>
    <w:rsid w:val="00A71944"/>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801"/>
    <w:rsid w:val="00AB5E0D"/>
    <w:rsid w:val="00AB6F59"/>
    <w:rsid w:val="00AB7073"/>
    <w:rsid w:val="00AC057A"/>
    <w:rsid w:val="00AC07E2"/>
    <w:rsid w:val="00AC1444"/>
    <w:rsid w:val="00AC226A"/>
    <w:rsid w:val="00AC45FA"/>
    <w:rsid w:val="00AC5C60"/>
    <w:rsid w:val="00AC643B"/>
    <w:rsid w:val="00AC6482"/>
    <w:rsid w:val="00AD1423"/>
    <w:rsid w:val="00AD26D0"/>
    <w:rsid w:val="00AD400B"/>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6A30"/>
    <w:rsid w:val="00B06D6C"/>
    <w:rsid w:val="00B071CD"/>
    <w:rsid w:val="00B117E2"/>
    <w:rsid w:val="00B1377C"/>
    <w:rsid w:val="00B141AA"/>
    <w:rsid w:val="00B15EBE"/>
    <w:rsid w:val="00B20882"/>
    <w:rsid w:val="00B238F5"/>
    <w:rsid w:val="00B23E26"/>
    <w:rsid w:val="00B23FDD"/>
    <w:rsid w:val="00B244C0"/>
    <w:rsid w:val="00B247A9"/>
    <w:rsid w:val="00B2765F"/>
    <w:rsid w:val="00B3056D"/>
    <w:rsid w:val="00B3158B"/>
    <w:rsid w:val="00B316D1"/>
    <w:rsid w:val="00B316E5"/>
    <w:rsid w:val="00B3401D"/>
    <w:rsid w:val="00B34A39"/>
    <w:rsid w:val="00B36B72"/>
    <w:rsid w:val="00B374DB"/>
    <w:rsid w:val="00B37766"/>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305D"/>
    <w:rsid w:val="00B63124"/>
    <w:rsid w:val="00B63827"/>
    <w:rsid w:val="00B638B1"/>
    <w:rsid w:val="00B63E76"/>
    <w:rsid w:val="00B6446E"/>
    <w:rsid w:val="00B65E71"/>
    <w:rsid w:val="00B6617D"/>
    <w:rsid w:val="00B66BC7"/>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FF4"/>
    <w:rsid w:val="00B87101"/>
    <w:rsid w:val="00B91BFE"/>
    <w:rsid w:val="00B9215B"/>
    <w:rsid w:val="00B924D4"/>
    <w:rsid w:val="00B9306B"/>
    <w:rsid w:val="00B94AC1"/>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AF0"/>
    <w:rsid w:val="00BC2314"/>
    <w:rsid w:val="00BC31B9"/>
    <w:rsid w:val="00BC32FB"/>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5105"/>
    <w:rsid w:val="00BF5293"/>
    <w:rsid w:val="00BF6271"/>
    <w:rsid w:val="00BF742B"/>
    <w:rsid w:val="00BF7D6D"/>
    <w:rsid w:val="00C0008E"/>
    <w:rsid w:val="00C00EB2"/>
    <w:rsid w:val="00C02D8B"/>
    <w:rsid w:val="00C06A58"/>
    <w:rsid w:val="00C06CD5"/>
    <w:rsid w:val="00C10C23"/>
    <w:rsid w:val="00C12A51"/>
    <w:rsid w:val="00C150D5"/>
    <w:rsid w:val="00C169BD"/>
    <w:rsid w:val="00C1722B"/>
    <w:rsid w:val="00C20EF4"/>
    <w:rsid w:val="00C22B1F"/>
    <w:rsid w:val="00C22F03"/>
    <w:rsid w:val="00C2358C"/>
    <w:rsid w:val="00C2430B"/>
    <w:rsid w:val="00C258B0"/>
    <w:rsid w:val="00C25EC8"/>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542F"/>
    <w:rsid w:val="00C56F9D"/>
    <w:rsid w:val="00C57469"/>
    <w:rsid w:val="00C57C45"/>
    <w:rsid w:val="00C607E1"/>
    <w:rsid w:val="00C61063"/>
    <w:rsid w:val="00C6162A"/>
    <w:rsid w:val="00C6185C"/>
    <w:rsid w:val="00C61F9C"/>
    <w:rsid w:val="00C63DCA"/>
    <w:rsid w:val="00C63FA6"/>
    <w:rsid w:val="00C646C6"/>
    <w:rsid w:val="00C64EE9"/>
    <w:rsid w:val="00C650B0"/>
    <w:rsid w:val="00C65235"/>
    <w:rsid w:val="00C65DF8"/>
    <w:rsid w:val="00C666C6"/>
    <w:rsid w:val="00C7029C"/>
    <w:rsid w:val="00C72364"/>
    <w:rsid w:val="00C72E45"/>
    <w:rsid w:val="00C748E1"/>
    <w:rsid w:val="00C77306"/>
    <w:rsid w:val="00C776FA"/>
    <w:rsid w:val="00C800F6"/>
    <w:rsid w:val="00C80E4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68CF"/>
    <w:rsid w:val="00D06E21"/>
    <w:rsid w:val="00D07A88"/>
    <w:rsid w:val="00D12A49"/>
    <w:rsid w:val="00D14E93"/>
    <w:rsid w:val="00D15319"/>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F95"/>
    <w:rsid w:val="00D3217E"/>
    <w:rsid w:val="00D33D6C"/>
    <w:rsid w:val="00D35BB8"/>
    <w:rsid w:val="00D40732"/>
    <w:rsid w:val="00D41527"/>
    <w:rsid w:val="00D4310F"/>
    <w:rsid w:val="00D4328F"/>
    <w:rsid w:val="00D43A8C"/>
    <w:rsid w:val="00D44E7D"/>
    <w:rsid w:val="00D44EEC"/>
    <w:rsid w:val="00D4546A"/>
    <w:rsid w:val="00D465BE"/>
    <w:rsid w:val="00D50753"/>
    <w:rsid w:val="00D50B06"/>
    <w:rsid w:val="00D51B1F"/>
    <w:rsid w:val="00D52074"/>
    <w:rsid w:val="00D5239D"/>
    <w:rsid w:val="00D52648"/>
    <w:rsid w:val="00D5272C"/>
    <w:rsid w:val="00D52836"/>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6856"/>
    <w:rsid w:val="00D77652"/>
    <w:rsid w:val="00D82DF8"/>
    <w:rsid w:val="00D8310A"/>
    <w:rsid w:val="00D834F5"/>
    <w:rsid w:val="00D83861"/>
    <w:rsid w:val="00D839AC"/>
    <w:rsid w:val="00D850B1"/>
    <w:rsid w:val="00D85799"/>
    <w:rsid w:val="00D87A75"/>
    <w:rsid w:val="00D90126"/>
    <w:rsid w:val="00D905E5"/>
    <w:rsid w:val="00D919A2"/>
    <w:rsid w:val="00D92719"/>
    <w:rsid w:val="00D932EE"/>
    <w:rsid w:val="00D9367B"/>
    <w:rsid w:val="00D952C5"/>
    <w:rsid w:val="00D95AB1"/>
    <w:rsid w:val="00D9712D"/>
    <w:rsid w:val="00D971D1"/>
    <w:rsid w:val="00D97582"/>
    <w:rsid w:val="00D97819"/>
    <w:rsid w:val="00D97AA4"/>
    <w:rsid w:val="00D97F70"/>
    <w:rsid w:val="00DA013A"/>
    <w:rsid w:val="00DA0A3B"/>
    <w:rsid w:val="00DA0F1D"/>
    <w:rsid w:val="00DA142B"/>
    <w:rsid w:val="00DA14ED"/>
    <w:rsid w:val="00DA38E2"/>
    <w:rsid w:val="00DA45D8"/>
    <w:rsid w:val="00DA6533"/>
    <w:rsid w:val="00DA7F5A"/>
    <w:rsid w:val="00DB1C76"/>
    <w:rsid w:val="00DB4993"/>
    <w:rsid w:val="00DB4FEE"/>
    <w:rsid w:val="00DB5AAA"/>
    <w:rsid w:val="00DB5C41"/>
    <w:rsid w:val="00DB6378"/>
    <w:rsid w:val="00DB786C"/>
    <w:rsid w:val="00DC132B"/>
    <w:rsid w:val="00DC1ED5"/>
    <w:rsid w:val="00DC2188"/>
    <w:rsid w:val="00DC6E94"/>
    <w:rsid w:val="00DC7AFD"/>
    <w:rsid w:val="00DC7FF5"/>
    <w:rsid w:val="00DD04C3"/>
    <w:rsid w:val="00DD0719"/>
    <w:rsid w:val="00DD0B8A"/>
    <w:rsid w:val="00DD12FE"/>
    <w:rsid w:val="00DD2E69"/>
    <w:rsid w:val="00DD4E06"/>
    <w:rsid w:val="00DD549D"/>
    <w:rsid w:val="00DD6553"/>
    <w:rsid w:val="00DD7D9A"/>
    <w:rsid w:val="00DE06C7"/>
    <w:rsid w:val="00DE0822"/>
    <w:rsid w:val="00DE09CE"/>
    <w:rsid w:val="00DE09F2"/>
    <w:rsid w:val="00DE1B58"/>
    <w:rsid w:val="00DE2284"/>
    <w:rsid w:val="00DE22EA"/>
    <w:rsid w:val="00DE230A"/>
    <w:rsid w:val="00DE2B85"/>
    <w:rsid w:val="00DE3422"/>
    <w:rsid w:val="00DE461C"/>
    <w:rsid w:val="00DE7AC6"/>
    <w:rsid w:val="00DE7BBE"/>
    <w:rsid w:val="00DF0F31"/>
    <w:rsid w:val="00DF25C6"/>
    <w:rsid w:val="00DF3529"/>
    <w:rsid w:val="00DF5F35"/>
    <w:rsid w:val="00DF66F7"/>
    <w:rsid w:val="00DF7614"/>
    <w:rsid w:val="00DF7A91"/>
    <w:rsid w:val="00DF7B4D"/>
    <w:rsid w:val="00E007EA"/>
    <w:rsid w:val="00E02A35"/>
    <w:rsid w:val="00E03BB1"/>
    <w:rsid w:val="00E052FE"/>
    <w:rsid w:val="00E05563"/>
    <w:rsid w:val="00E056E8"/>
    <w:rsid w:val="00E06610"/>
    <w:rsid w:val="00E06831"/>
    <w:rsid w:val="00E07CB8"/>
    <w:rsid w:val="00E122DD"/>
    <w:rsid w:val="00E126F2"/>
    <w:rsid w:val="00E1443D"/>
    <w:rsid w:val="00E15208"/>
    <w:rsid w:val="00E17BC1"/>
    <w:rsid w:val="00E2273A"/>
    <w:rsid w:val="00E2287A"/>
    <w:rsid w:val="00E24E3D"/>
    <w:rsid w:val="00E265E0"/>
    <w:rsid w:val="00E269AE"/>
    <w:rsid w:val="00E27CB4"/>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6A27"/>
    <w:rsid w:val="00E575B8"/>
    <w:rsid w:val="00E6096C"/>
    <w:rsid w:val="00E610B1"/>
    <w:rsid w:val="00E61C33"/>
    <w:rsid w:val="00E6210B"/>
    <w:rsid w:val="00E62356"/>
    <w:rsid w:val="00E62C16"/>
    <w:rsid w:val="00E64870"/>
    <w:rsid w:val="00E65188"/>
    <w:rsid w:val="00E6529C"/>
    <w:rsid w:val="00E668A3"/>
    <w:rsid w:val="00E66D51"/>
    <w:rsid w:val="00E703D9"/>
    <w:rsid w:val="00E70848"/>
    <w:rsid w:val="00E729E7"/>
    <w:rsid w:val="00E75532"/>
    <w:rsid w:val="00E75B55"/>
    <w:rsid w:val="00E77423"/>
    <w:rsid w:val="00E77718"/>
    <w:rsid w:val="00E77884"/>
    <w:rsid w:val="00E801B1"/>
    <w:rsid w:val="00E81409"/>
    <w:rsid w:val="00E81AB7"/>
    <w:rsid w:val="00E8339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4D3B"/>
    <w:rsid w:val="00EA5990"/>
    <w:rsid w:val="00EA5E6B"/>
    <w:rsid w:val="00EA7BDB"/>
    <w:rsid w:val="00EB3F11"/>
    <w:rsid w:val="00EB6CFC"/>
    <w:rsid w:val="00EC160A"/>
    <w:rsid w:val="00EC2AAC"/>
    <w:rsid w:val="00EC3236"/>
    <w:rsid w:val="00EC3EC0"/>
    <w:rsid w:val="00EC58ED"/>
    <w:rsid w:val="00EC68D4"/>
    <w:rsid w:val="00ED0EB0"/>
    <w:rsid w:val="00ED118E"/>
    <w:rsid w:val="00ED5272"/>
    <w:rsid w:val="00ED65E0"/>
    <w:rsid w:val="00ED6652"/>
    <w:rsid w:val="00ED6928"/>
    <w:rsid w:val="00ED796A"/>
    <w:rsid w:val="00EE0119"/>
    <w:rsid w:val="00EE1973"/>
    <w:rsid w:val="00EE6FD4"/>
    <w:rsid w:val="00EF09D5"/>
    <w:rsid w:val="00EF0D34"/>
    <w:rsid w:val="00EF12D3"/>
    <w:rsid w:val="00EF1C43"/>
    <w:rsid w:val="00EF3874"/>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89"/>
    <w:rsid w:val="00F16563"/>
    <w:rsid w:val="00F16A9D"/>
    <w:rsid w:val="00F16E11"/>
    <w:rsid w:val="00F20384"/>
    <w:rsid w:val="00F2083B"/>
    <w:rsid w:val="00F20F99"/>
    <w:rsid w:val="00F228A1"/>
    <w:rsid w:val="00F22FCE"/>
    <w:rsid w:val="00F23EAC"/>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D0D9E"/>
    <w:rsid w:val="00FD10A0"/>
    <w:rsid w:val="00FD1473"/>
    <w:rsid w:val="00FD1913"/>
    <w:rsid w:val="00FD1C8B"/>
    <w:rsid w:val="00FD27E9"/>
    <w:rsid w:val="00FD415B"/>
    <w:rsid w:val="00FD5273"/>
    <w:rsid w:val="00FE0C54"/>
    <w:rsid w:val="00FE1D2D"/>
    <w:rsid w:val="00FE48A0"/>
    <w:rsid w:val="00FE4FAA"/>
    <w:rsid w:val="00FE613B"/>
    <w:rsid w:val="00FE77AC"/>
    <w:rsid w:val="00FE781B"/>
    <w:rsid w:val="00FE7D10"/>
    <w:rsid w:val="00FF053F"/>
    <w:rsid w:val="00FF0B27"/>
    <w:rsid w:val="00FF202A"/>
    <w:rsid w:val="00FF31D1"/>
    <w:rsid w:val="00FF4719"/>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rcid.org/0000-0002-2248-205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SmithEcophysLab/mtDesertIsland_Pinusrigid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mazon.com/stream"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rcid.org/0000-0001-7048-438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15</Pages>
  <Words>15721</Words>
  <Characters>89612</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9</cp:revision>
  <cp:lastPrinted>2021-06-14T00:13:00Z</cp:lastPrinted>
  <dcterms:created xsi:type="dcterms:W3CDTF">2021-06-24T06:45:00Z</dcterms:created>
  <dcterms:modified xsi:type="dcterms:W3CDTF">2021-06-24T09:48:00Z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