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9AD4" w14:textId="77777777" w:rsidR="001D515C" w:rsidRPr="00A96AED" w:rsidRDefault="001D515C" w:rsidP="001D515C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1C1D1E"/>
          <w:shd w:val="clear" w:color="auto" w:fill="FFFFFF"/>
        </w:rPr>
      </w:pPr>
      <w:bookmarkStart w:id="0" w:name="_Hlk5840007"/>
      <w:r>
        <w:rPr>
          <w:b/>
        </w:rPr>
        <w:t>Title Page</w:t>
      </w:r>
    </w:p>
    <w:p w14:paraId="10449DBF" w14:textId="77777777" w:rsidR="001D515C" w:rsidRPr="00DC0C21" w:rsidRDefault="001D515C" w:rsidP="001D515C">
      <w:pPr>
        <w:spacing w:line="276" w:lineRule="auto"/>
        <w:ind w:left="0" w:firstLine="0"/>
        <w:rPr>
          <w:bCs/>
          <w:sz w:val="24"/>
          <w:szCs w:val="24"/>
        </w:rPr>
      </w:pPr>
    </w:p>
    <w:p w14:paraId="33645D10" w14:textId="199F44A1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Enigma </w:t>
      </w:r>
      <w:proofErr w:type="gramStart"/>
      <w:r>
        <w:rPr>
          <w:bCs/>
          <w:sz w:val="24"/>
          <w:szCs w:val="24"/>
        </w:rPr>
        <w:t>Of</w:t>
      </w:r>
      <w:proofErr w:type="gramEnd"/>
      <w:r>
        <w:rPr>
          <w:bCs/>
          <w:sz w:val="24"/>
          <w:szCs w:val="24"/>
        </w:rPr>
        <w:t xml:space="preserve"> Pitch Pine Survival</w:t>
      </w:r>
      <w:r w:rsidR="004B60B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 Fire Absent Populations At Acadia National Park</w:t>
      </w:r>
    </w:p>
    <w:p w14:paraId="2C52FCE4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</w:p>
    <w:p w14:paraId="06BC74A6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 w:rsidRPr="00DC0C21">
        <w:rPr>
          <w:bCs/>
          <w:sz w:val="24"/>
          <w:szCs w:val="24"/>
        </w:rPr>
        <w:t>Authors and affiliations:</w:t>
      </w:r>
    </w:p>
    <w:p w14:paraId="06D3B22A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Jeff Licht</w:t>
      </w: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, Nicholas G. Smith</w:t>
      </w: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 xml:space="preserve"> and Michael Day</w:t>
      </w:r>
      <w:r>
        <w:rPr>
          <w:bCs/>
          <w:sz w:val="24"/>
          <w:szCs w:val="24"/>
          <w:vertAlign w:val="superscript"/>
        </w:rPr>
        <w:t>3</w:t>
      </w:r>
    </w:p>
    <w:p w14:paraId="0266AF08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</w:p>
    <w:p w14:paraId="38557B1B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School for the Environment, University of Massachusetts, Dorchester, MA, USA 02110</w:t>
      </w:r>
    </w:p>
    <w:p w14:paraId="4260934D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>Department of Biological Sciences, Texas Tech University, Lubbock, TX, USA 79409</w:t>
      </w:r>
    </w:p>
    <w:p w14:paraId="0DFFCF50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  <w:vertAlign w:val="superscript"/>
        </w:rPr>
        <w:t>3</w:t>
      </w:r>
      <w:r>
        <w:rPr>
          <w:bCs/>
          <w:sz w:val="24"/>
          <w:szCs w:val="24"/>
        </w:rPr>
        <w:t>School of Biology and Ecology, University of Maine, Orono, Maine, USA, 04469</w:t>
      </w:r>
    </w:p>
    <w:p w14:paraId="29C0D77A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</w:p>
    <w:p w14:paraId="66172BA0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Key words</w:t>
      </w:r>
    </w:p>
    <w:p w14:paraId="21F17DD5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CD26D6">
        <w:rPr>
          <w:bCs/>
          <w:i/>
          <w:iCs/>
          <w:sz w:val="24"/>
          <w:szCs w:val="24"/>
        </w:rPr>
        <w:t xml:space="preserve">Pinus </w:t>
      </w:r>
      <w:proofErr w:type="spellStart"/>
      <w:r w:rsidRPr="00CD26D6">
        <w:rPr>
          <w:bCs/>
          <w:i/>
          <w:iCs/>
          <w:sz w:val="24"/>
          <w:szCs w:val="24"/>
        </w:rPr>
        <w:t>rigida</w:t>
      </w:r>
      <w:proofErr w:type="spellEnd"/>
      <w:r>
        <w:rPr>
          <w:bCs/>
          <w:sz w:val="24"/>
          <w:szCs w:val="24"/>
        </w:rPr>
        <w:t>, Pitch pine, Mount Desert Island, chemical geography, carbon, fire ecology</w:t>
      </w:r>
    </w:p>
    <w:p w14:paraId="48750CA6" w14:textId="77777777" w:rsidR="001D515C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</w:p>
    <w:p w14:paraId="4D7325F4" w14:textId="77777777" w:rsidR="001D515C" w:rsidRPr="00994682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  <w:r w:rsidRPr="00994682">
        <w:rPr>
          <w:b/>
          <w:sz w:val="24"/>
          <w:szCs w:val="24"/>
        </w:rPr>
        <w:t>ABSTRACT</w:t>
      </w:r>
    </w:p>
    <w:p w14:paraId="5583DFD3" w14:textId="306370E9" w:rsidR="001D515C" w:rsidRPr="00C73665" w:rsidRDefault="005246D7" w:rsidP="001D515C">
      <w:pPr>
        <w:rPr>
          <w:sz w:val="24"/>
          <w:szCs w:val="24"/>
        </w:rPr>
      </w:pPr>
      <w:r>
        <w:rPr>
          <w:sz w:val="24"/>
          <w:szCs w:val="24"/>
        </w:rPr>
        <w:t>The health of</w:t>
      </w:r>
      <w:r w:rsidR="001D515C" w:rsidRPr="00C73665">
        <w:rPr>
          <w:sz w:val="24"/>
          <w:szCs w:val="24"/>
        </w:rPr>
        <w:t xml:space="preserve"> fragile tree species is a</w:t>
      </w:r>
      <w:r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concern in</w:t>
      </w:r>
      <w:r>
        <w:rPr>
          <w:sz w:val="24"/>
          <w:szCs w:val="24"/>
        </w:rPr>
        <w:t xml:space="preserve"> forests around the world</w:t>
      </w:r>
      <w:r w:rsidR="001D515C" w:rsidRPr="00C73665">
        <w:rPr>
          <w:sz w:val="24"/>
          <w:szCs w:val="24"/>
        </w:rPr>
        <w:t xml:space="preserve">. In </w:t>
      </w:r>
      <w:r>
        <w:rPr>
          <w:sz w:val="24"/>
          <w:szCs w:val="24"/>
        </w:rPr>
        <w:t>the Northeastern United States</w:t>
      </w:r>
      <w:r w:rsidR="001D515C" w:rsidRPr="00C73665">
        <w:rPr>
          <w:sz w:val="24"/>
          <w:szCs w:val="24"/>
        </w:rPr>
        <w:t xml:space="preserve">, the absence of </w:t>
      </w:r>
      <w:r w:rsidR="00021B9D">
        <w:rPr>
          <w:sz w:val="24"/>
          <w:szCs w:val="24"/>
        </w:rPr>
        <w:t xml:space="preserve">natural </w:t>
      </w:r>
      <w:r w:rsidR="001D515C" w:rsidRPr="00C73665">
        <w:rPr>
          <w:sz w:val="24"/>
          <w:szCs w:val="24"/>
        </w:rPr>
        <w:t>fire</w:t>
      </w:r>
      <w:r>
        <w:rPr>
          <w:sz w:val="24"/>
          <w:szCs w:val="24"/>
        </w:rPr>
        <w:t xml:space="preserve"> is thought to have a negative</w:t>
      </w:r>
      <w:r w:rsidR="001D515C" w:rsidRPr="00C73665">
        <w:rPr>
          <w:sz w:val="24"/>
          <w:szCs w:val="24"/>
        </w:rPr>
        <w:t xml:space="preserve"> impact on</w:t>
      </w:r>
      <w:r>
        <w:rPr>
          <w:sz w:val="24"/>
          <w:szCs w:val="24"/>
        </w:rPr>
        <w:t xml:space="preserve"> the</w:t>
      </w:r>
      <w:r w:rsidR="001D515C" w:rsidRPr="00C73665">
        <w:rPr>
          <w:sz w:val="24"/>
          <w:szCs w:val="24"/>
        </w:rPr>
        <w:t xml:space="preserve"> globally rare</w:t>
      </w:r>
      <w:r>
        <w:rPr>
          <w:sz w:val="24"/>
          <w:szCs w:val="24"/>
        </w:rPr>
        <w:t xml:space="preserve"> species</w:t>
      </w:r>
      <w:r w:rsidR="001D515C" w:rsidRPr="00C73665">
        <w:rPr>
          <w:sz w:val="24"/>
          <w:szCs w:val="24"/>
        </w:rPr>
        <w:t xml:space="preserve"> pitch pine (</w:t>
      </w:r>
      <w:r w:rsidR="001D515C" w:rsidRPr="00C73665">
        <w:rPr>
          <w:i/>
          <w:iCs/>
          <w:sz w:val="24"/>
          <w:szCs w:val="24"/>
        </w:rPr>
        <w:t xml:space="preserve">Pinus </w:t>
      </w:r>
      <w:proofErr w:type="spellStart"/>
      <w:r w:rsidR="001D515C" w:rsidRPr="00C73665">
        <w:rPr>
          <w:i/>
          <w:iCs/>
          <w:sz w:val="24"/>
          <w:szCs w:val="24"/>
        </w:rPr>
        <w:t>rigida</w:t>
      </w:r>
      <w:proofErr w:type="spellEnd"/>
      <w:r w:rsidR="001D515C" w:rsidRPr="00C73665">
        <w:rPr>
          <w:sz w:val="24"/>
          <w:szCs w:val="24"/>
        </w:rPr>
        <w:t xml:space="preserve"> Miller)</w:t>
      </w:r>
      <w:r w:rsidR="000570E8">
        <w:rPr>
          <w:sz w:val="24"/>
          <w:szCs w:val="24"/>
        </w:rPr>
        <w:t>. This is</w:t>
      </w:r>
      <w:r>
        <w:rPr>
          <w:sz w:val="24"/>
          <w:szCs w:val="24"/>
        </w:rPr>
        <w:t xml:space="preserve"> because </w:t>
      </w:r>
      <w:r w:rsidR="000570E8">
        <w:rPr>
          <w:sz w:val="24"/>
          <w:szCs w:val="24"/>
        </w:rPr>
        <w:t>fire</w:t>
      </w:r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F7228D">
        <w:rPr>
          <w:sz w:val="24"/>
          <w:szCs w:val="24"/>
        </w:rPr>
        <w:t xml:space="preserve"> considered</w:t>
      </w:r>
      <w:r>
        <w:rPr>
          <w:sz w:val="24"/>
          <w:szCs w:val="24"/>
        </w:rPr>
        <w:t xml:space="preserve"> </w:t>
      </w:r>
      <w:r w:rsidRPr="00C73665">
        <w:rPr>
          <w:sz w:val="24"/>
          <w:szCs w:val="24"/>
        </w:rPr>
        <w:t>essential for pitch pine reproduction and niche preservation</w:t>
      </w:r>
      <w:r>
        <w:rPr>
          <w:sz w:val="24"/>
          <w:szCs w:val="24"/>
        </w:rPr>
        <w:t xml:space="preserve">. </w:t>
      </w:r>
      <w:r w:rsidR="00021B9D">
        <w:rPr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 w:rsidR="00021B9D">
        <w:rPr>
          <w:sz w:val="24"/>
          <w:szCs w:val="24"/>
        </w:rPr>
        <w:t xml:space="preserve">the </w:t>
      </w:r>
      <w:r w:rsidR="00021B9D" w:rsidRPr="00C73665">
        <w:rPr>
          <w:sz w:val="24"/>
          <w:szCs w:val="24"/>
        </w:rPr>
        <w:t>northeastern extreme</w:t>
      </w:r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0570E8">
        <w:rPr>
          <w:sz w:val="24"/>
          <w:szCs w:val="24"/>
        </w:rPr>
        <w:t>pitch pine’s</w:t>
      </w:r>
      <w:r>
        <w:rPr>
          <w:sz w:val="24"/>
          <w:szCs w:val="24"/>
        </w:rPr>
        <w:t xml:space="preserve"> range, </w:t>
      </w:r>
      <w:r w:rsidR="00021B9D">
        <w:rPr>
          <w:sz w:val="24"/>
          <w:szCs w:val="24"/>
        </w:rPr>
        <w:t xml:space="preserve">a </w:t>
      </w:r>
      <w:r w:rsidR="001D515C" w:rsidRPr="00C73665">
        <w:rPr>
          <w:sz w:val="24"/>
          <w:szCs w:val="24"/>
        </w:rPr>
        <w:t>stand-replacing conflagration</w:t>
      </w:r>
      <w:r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enveloped a portion of </w:t>
      </w:r>
      <w:r w:rsidR="006E7826" w:rsidRPr="00C73665">
        <w:rPr>
          <w:sz w:val="24"/>
          <w:szCs w:val="24"/>
        </w:rPr>
        <w:t>Acadia National Park (ME, USA) in 1947</w:t>
      </w:r>
      <w:r w:rsidR="006E7826"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but there </w:t>
      </w:r>
      <w:r w:rsidR="000570E8">
        <w:rPr>
          <w:sz w:val="24"/>
          <w:szCs w:val="24"/>
        </w:rPr>
        <w:t xml:space="preserve">has been </w:t>
      </w:r>
      <w:r w:rsidR="00021B9D">
        <w:rPr>
          <w:sz w:val="24"/>
          <w:szCs w:val="24"/>
        </w:rPr>
        <w:t>no recurrence since then</w:t>
      </w:r>
      <w:r w:rsidR="001D515C" w:rsidRPr="00C73665">
        <w:rPr>
          <w:sz w:val="24"/>
          <w:szCs w:val="24"/>
        </w:rPr>
        <w:t xml:space="preserve">. </w:t>
      </w:r>
      <w:r w:rsidR="00D06E21">
        <w:rPr>
          <w:sz w:val="24"/>
          <w:szCs w:val="24"/>
        </w:rPr>
        <w:t>Within populations on the eastern side of Mt. Desert island in the Park</w:t>
      </w:r>
      <w:r w:rsidR="001D515C" w:rsidRPr="00C73665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1D515C" w:rsidRPr="00C73665">
        <w:rPr>
          <w:sz w:val="24"/>
          <w:szCs w:val="24"/>
        </w:rPr>
        <w:t xml:space="preserve">e examined </w:t>
      </w:r>
      <w:r w:rsidR="00155322">
        <w:rPr>
          <w:sz w:val="24"/>
          <w:szCs w:val="24"/>
        </w:rPr>
        <w:t xml:space="preserve">the enigma of </w:t>
      </w:r>
      <w:r>
        <w:rPr>
          <w:sz w:val="24"/>
          <w:szCs w:val="24"/>
        </w:rPr>
        <w:t xml:space="preserve">pitch pine </w:t>
      </w:r>
      <w:r w:rsidR="004B60B6">
        <w:rPr>
          <w:sz w:val="24"/>
          <w:szCs w:val="24"/>
        </w:rPr>
        <w:t>proclivities amidst the</w:t>
      </w:r>
      <w:r w:rsidR="001D515C" w:rsidRPr="00C73665">
        <w:rPr>
          <w:sz w:val="24"/>
          <w:szCs w:val="24"/>
        </w:rPr>
        <w:t xml:space="preserve"> demise of natural fire using data from forty </w:t>
      </w:r>
      <w:r w:rsidR="00F84119">
        <w:rPr>
          <w:sz w:val="24"/>
          <w:szCs w:val="24"/>
        </w:rPr>
        <w:t>loc</w:t>
      </w:r>
      <w:r w:rsidR="001D515C" w:rsidRPr="00C73665">
        <w:rPr>
          <w:sz w:val="24"/>
          <w:szCs w:val="24"/>
        </w:rPr>
        <w:t>ations in and outside of the 1947 fire footprint along an altitudinal (12 to 404 m) gradient</w:t>
      </w:r>
      <w:r>
        <w:rPr>
          <w:sz w:val="24"/>
          <w:szCs w:val="24"/>
        </w:rPr>
        <w:t>. We found p</w:t>
      </w:r>
      <w:r w:rsidR="001D515C" w:rsidRPr="00C73665">
        <w:rPr>
          <w:sz w:val="24"/>
          <w:szCs w:val="24"/>
        </w:rPr>
        <w:t xml:space="preserve">hotosynthetic intrinsic water use efficiency, a key metric of </w:t>
      </w:r>
      <w:r>
        <w:rPr>
          <w:sz w:val="24"/>
          <w:szCs w:val="24"/>
        </w:rPr>
        <w:t>physiological</w:t>
      </w:r>
      <w:r w:rsidR="001D515C" w:rsidRPr="00C73665">
        <w:rPr>
          <w:sz w:val="24"/>
          <w:szCs w:val="24"/>
        </w:rPr>
        <w:t xml:space="preserve"> performance, was significantly </w:t>
      </w:r>
      <w:r w:rsidR="00FC67F1">
        <w:rPr>
          <w:sz w:val="24"/>
          <w:szCs w:val="24"/>
        </w:rPr>
        <w:t xml:space="preserve">(more negative) </w:t>
      </w:r>
      <w:r w:rsidR="001D515C" w:rsidRPr="00C73665">
        <w:rPr>
          <w:sz w:val="24"/>
          <w:szCs w:val="24"/>
        </w:rPr>
        <w:t>higher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=0.004) at </w:t>
      </w:r>
      <w:r w:rsidR="00FC67F1">
        <w:rPr>
          <w:sz w:val="24"/>
          <w:szCs w:val="24"/>
        </w:rPr>
        <w:t>an</w:t>
      </w:r>
      <w:r w:rsidR="001D515C" w:rsidRPr="00C73665">
        <w:rPr>
          <w:sz w:val="24"/>
          <w:szCs w:val="24"/>
        </w:rPr>
        <w:t xml:space="preserve"> </w:t>
      </w:r>
      <w:r w:rsidR="00FC67F1">
        <w:rPr>
          <w:sz w:val="24"/>
          <w:szCs w:val="24"/>
        </w:rPr>
        <w:t>un</w:t>
      </w:r>
      <w:r w:rsidR="001D515C" w:rsidRPr="00C73665">
        <w:rPr>
          <w:sz w:val="24"/>
          <w:szCs w:val="24"/>
        </w:rPr>
        <w:t xml:space="preserve">burned upper elevation, </w:t>
      </w:r>
      <w:r w:rsidR="00FC67F1">
        <w:rPr>
          <w:sz w:val="24"/>
          <w:szCs w:val="24"/>
        </w:rPr>
        <w:t xml:space="preserve">St. </w:t>
      </w:r>
      <w:proofErr w:type="spellStart"/>
      <w:r w:rsidR="00FC67F1">
        <w:rPr>
          <w:sz w:val="24"/>
          <w:szCs w:val="24"/>
        </w:rPr>
        <w:t>Sauveur</w:t>
      </w:r>
      <w:proofErr w:type="spellEnd"/>
      <w:r w:rsidR="00FC67F1">
        <w:rPr>
          <w:sz w:val="24"/>
          <w:szCs w:val="24"/>
        </w:rPr>
        <w:t xml:space="preserve"> trail than trees at other locations</w:t>
      </w:r>
      <w:r>
        <w:rPr>
          <w:sz w:val="24"/>
          <w:szCs w:val="24"/>
        </w:rPr>
        <w:t xml:space="preserve">. </w:t>
      </w:r>
      <w:r w:rsidR="00FC67F1">
        <w:rPr>
          <w:sz w:val="24"/>
          <w:szCs w:val="24"/>
        </w:rPr>
        <w:t xml:space="preserve">At </w:t>
      </w:r>
      <w:r w:rsidR="00B66BC7">
        <w:rPr>
          <w:sz w:val="24"/>
          <w:szCs w:val="24"/>
        </w:rPr>
        <w:t xml:space="preserve">previously </w:t>
      </w:r>
      <w:r w:rsidR="00FC67F1">
        <w:rPr>
          <w:sz w:val="24"/>
          <w:szCs w:val="24"/>
        </w:rPr>
        <w:t>burned South Cadillac trail, i</w:t>
      </w:r>
      <w:r w:rsidR="00896D25">
        <w:rPr>
          <w:sz w:val="24"/>
          <w:szCs w:val="24"/>
        </w:rPr>
        <w:t>ndividuals along this path</w:t>
      </w:r>
      <w:r>
        <w:rPr>
          <w:sz w:val="24"/>
          <w:szCs w:val="24"/>
        </w:rPr>
        <w:t xml:space="preserve"> were </w:t>
      </w:r>
      <w:r w:rsidR="001D515C" w:rsidRPr="00C73665">
        <w:rPr>
          <w:sz w:val="24"/>
          <w:szCs w:val="24"/>
        </w:rPr>
        <w:t>shorter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=0.031),</w:t>
      </w:r>
      <w:r>
        <w:rPr>
          <w:sz w:val="24"/>
          <w:szCs w:val="24"/>
        </w:rPr>
        <w:t xml:space="preserve"> had a</w:t>
      </w:r>
      <w:r w:rsidR="001D515C" w:rsidRPr="00C73665">
        <w:rPr>
          <w:sz w:val="24"/>
          <w:szCs w:val="24"/>
        </w:rPr>
        <w:t xml:space="preserve"> narrower canopy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=0.035)</w:t>
      </w:r>
      <w:r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</w:t>
      </w:r>
      <w:r w:rsidR="001D515C" w:rsidRPr="00C73665">
        <w:rPr>
          <w:sz w:val="24"/>
          <w:szCs w:val="24"/>
        </w:rPr>
        <w:t xml:space="preserve"> smaller </w:t>
      </w:r>
      <w:proofErr w:type="spellStart"/>
      <w:r w:rsidR="001D515C" w:rsidRPr="00C73665">
        <w:rPr>
          <w:sz w:val="24"/>
          <w:szCs w:val="24"/>
        </w:rPr>
        <w:t>dbh</w:t>
      </w:r>
      <w:proofErr w:type="spellEnd"/>
      <w:r w:rsidR="001D515C" w:rsidRPr="00C73665">
        <w:rPr>
          <w:sz w:val="24"/>
          <w:szCs w:val="24"/>
        </w:rPr>
        <w:t xml:space="preserve">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=0.001) than </w:t>
      </w:r>
      <w:r w:rsidR="00FC67F1">
        <w:rPr>
          <w:sz w:val="24"/>
          <w:szCs w:val="24"/>
        </w:rPr>
        <w:t>trees</w:t>
      </w:r>
      <w:r w:rsidR="001D515C" w:rsidRPr="00C73665">
        <w:rPr>
          <w:sz w:val="24"/>
          <w:szCs w:val="24"/>
        </w:rPr>
        <w:t xml:space="preserve"> </w:t>
      </w:r>
      <w:r w:rsidR="000F0666">
        <w:rPr>
          <w:sz w:val="24"/>
          <w:szCs w:val="24"/>
        </w:rPr>
        <w:t xml:space="preserve">at </w:t>
      </w:r>
      <w:r w:rsidR="00B66BC7">
        <w:rPr>
          <w:sz w:val="24"/>
          <w:szCs w:val="24"/>
        </w:rPr>
        <w:t>other,</w:t>
      </w:r>
      <w:r w:rsidR="000F0666">
        <w:rPr>
          <w:sz w:val="24"/>
          <w:szCs w:val="24"/>
        </w:rPr>
        <w:t xml:space="preserve"> sea level</w:t>
      </w:r>
      <w:r w:rsidR="00B66BC7">
        <w:rPr>
          <w:sz w:val="24"/>
          <w:szCs w:val="24"/>
        </w:rPr>
        <w:t>,</w:t>
      </w:r>
      <w:r w:rsidR="000F0666">
        <w:rPr>
          <w:sz w:val="24"/>
          <w:szCs w:val="24"/>
        </w:rPr>
        <w:t xml:space="preserve"> </w:t>
      </w:r>
      <w:r w:rsidR="00FC67F1">
        <w:rPr>
          <w:sz w:val="24"/>
          <w:szCs w:val="24"/>
        </w:rPr>
        <w:t>site</w:t>
      </w:r>
      <w:r w:rsidR="000F0666">
        <w:rPr>
          <w:sz w:val="24"/>
          <w:szCs w:val="24"/>
        </w:rPr>
        <w:t>s</w:t>
      </w:r>
      <w:r w:rsidR="001D515C" w:rsidRPr="00C73665">
        <w:rPr>
          <w:sz w:val="24"/>
          <w:szCs w:val="24"/>
        </w:rPr>
        <w:t>. Th</w:t>
      </w:r>
      <w:r w:rsidR="0021512B">
        <w:rPr>
          <w:sz w:val="24"/>
          <w:szCs w:val="24"/>
        </w:rPr>
        <w:t>ese</w:t>
      </w:r>
      <w:r w:rsidR="001D515C" w:rsidRPr="00C73665">
        <w:rPr>
          <w:sz w:val="24"/>
          <w:szCs w:val="24"/>
        </w:rPr>
        <w:t xml:space="preserve"> result</w:t>
      </w:r>
      <w:r w:rsidR="0021512B">
        <w:rPr>
          <w:sz w:val="24"/>
          <w:szCs w:val="24"/>
        </w:rPr>
        <w:t>s</w:t>
      </w:r>
      <w:r w:rsidR="001D515C" w:rsidRPr="00C73665">
        <w:rPr>
          <w:sz w:val="24"/>
          <w:szCs w:val="24"/>
        </w:rPr>
        <w:t xml:space="preserve"> </w:t>
      </w:r>
      <w:r w:rsidR="0021512B">
        <w:rPr>
          <w:sz w:val="24"/>
          <w:szCs w:val="24"/>
        </w:rPr>
        <w:t>are likely due to the fact that</w:t>
      </w:r>
      <w:r w:rsidR="001D515C" w:rsidRPr="00C73665">
        <w:rPr>
          <w:sz w:val="24"/>
          <w:szCs w:val="24"/>
        </w:rPr>
        <w:t xml:space="preserve"> pitch pine at lower elevation have less need to compensate for moisture loss, wind and cooler temperature </w:t>
      </w:r>
      <w:r w:rsidR="001D515C" w:rsidRPr="00C73665">
        <w:rPr>
          <w:sz w:val="24"/>
          <w:szCs w:val="24"/>
        </w:rPr>
        <w:lastRenderedPageBreak/>
        <w:t xml:space="preserve">effects and instead push photosynthetic growth supported by </w:t>
      </w:r>
      <w:r w:rsidR="00E407AD">
        <w:rPr>
          <w:sz w:val="24"/>
          <w:szCs w:val="24"/>
        </w:rPr>
        <w:t>significantly more plentiful</w:t>
      </w:r>
      <w:r w:rsidR="001D515C" w:rsidRPr="00C73665">
        <w:rPr>
          <w:sz w:val="24"/>
          <w:szCs w:val="24"/>
        </w:rPr>
        <w:t xml:space="preserve"> foliar minerals Ca, P, K, Al and Zn</w:t>
      </w:r>
      <w:r w:rsidR="00E407AD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 xml:space="preserve">(on average 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=&lt;0.01). </w:t>
      </w:r>
      <w:r w:rsidR="00F84119" w:rsidRPr="00FC67F1">
        <w:rPr>
          <w:sz w:val="24"/>
          <w:szCs w:val="24"/>
        </w:rPr>
        <w:t>Unburned sites with higher mineral availability and overall lower elevation were significantly better at soil moisture retention (</w:t>
      </w:r>
      <w:r w:rsidR="00F84119" w:rsidRPr="00FC67F1">
        <w:rPr>
          <w:i/>
          <w:iCs/>
          <w:sz w:val="24"/>
          <w:szCs w:val="24"/>
        </w:rPr>
        <w:t>P</w:t>
      </w:r>
      <w:r w:rsidR="00F84119" w:rsidRPr="00FC67F1">
        <w:rPr>
          <w:sz w:val="24"/>
          <w:szCs w:val="24"/>
        </w:rPr>
        <w:t>=&lt;0.001).</w:t>
      </w:r>
      <w:r w:rsidR="00F84119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In summary, we found trees with a</w:t>
      </w:r>
      <w:r w:rsidR="001D515C">
        <w:rPr>
          <w:sz w:val="24"/>
          <w:szCs w:val="24"/>
        </w:rPr>
        <w:t xml:space="preserve"> </w:t>
      </w:r>
      <w:r w:rsidR="0021512B">
        <w:rPr>
          <w:sz w:val="24"/>
          <w:szCs w:val="24"/>
        </w:rPr>
        <w:t>one-hundred-year</w:t>
      </w:r>
      <w:r w:rsidR="001D515C" w:rsidRPr="00C73665">
        <w:rPr>
          <w:sz w:val="24"/>
          <w:szCs w:val="24"/>
        </w:rPr>
        <w:t xml:space="preserve"> fire absence history </w:t>
      </w:r>
      <w:r w:rsidR="00F7228D">
        <w:rPr>
          <w:sz w:val="24"/>
          <w:szCs w:val="24"/>
        </w:rPr>
        <w:t>allocated more energy to growth than stress resistance</w:t>
      </w:r>
      <w:r w:rsidR="001D515C" w:rsidRPr="00C73665">
        <w:rPr>
          <w:sz w:val="24"/>
          <w:szCs w:val="24"/>
        </w:rPr>
        <w:t xml:space="preserve"> amidst</w:t>
      </w:r>
      <w:r w:rsidR="00F7228D">
        <w:rPr>
          <w:sz w:val="24"/>
          <w:szCs w:val="24"/>
        </w:rPr>
        <w:t xml:space="preserve"> forecasts for worsening </w:t>
      </w:r>
      <w:r w:rsidR="001D515C" w:rsidRPr="00C73665">
        <w:rPr>
          <w:sz w:val="24"/>
          <w:szCs w:val="24"/>
        </w:rPr>
        <w:t xml:space="preserve">biotic and abiotic pressures. Our analysis </w:t>
      </w:r>
      <w:r w:rsidR="00045949">
        <w:rPr>
          <w:sz w:val="24"/>
          <w:szCs w:val="24"/>
        </w:rPr>
        <w:t>has the capacity to explain at least some of the reasons for the survival enigma as well as provide data to inform</w:t>
      </w:r>
      <w:r w:rsidR="001D515C" w:rsidRPr="00C73665">
        <w:rPr>
          <w:sz w:val="24"/>
          <w:szCs w:val="24"/>
        </w:rPr>
        <w:t xml:space="preserve"> forest management decisions </w:t>
      </w:r>
      <w:r w:rsidR="00045949">
        <w:rPr>
          <w:sz w:val="24"/>
          <w:szCs w:val="24"/>
        </w:rPr>
        <w:t xml:space="preserve">about soil and foliar mechanics which differ </w:t>
      </w:r>
      <w:r w:rsidR="00E407AD">
        <w:rPr>
          <w:sz w:val="24"/>
          <w:szCs w:val="24"/>
        </w:rPr>
        <w:t>between</w:t>
      </w:r>
      <w:r w:rsidR="00045949">
        <w:rPr>
          <w:sz w:val="24"/>
          <w:szCs w:val="24"/>
        </w:rPr>
        <w:t xml:space="preserve"> burned and unburned populations</w:t>
      </w:r>
      <w:r w:rsidR="001D515C" w:rsidRPr="00C73665">
        <w:rPr>
          <w:sz w:val="24"/>
          <w:szCs w:val="24"/>
        </w:rPr>
        <w:t>.</w:t>
      </w:r>
    </w:p>
    <w:p w14:paraId="3F2E87DB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771EAD1A" w14:textId="77777777" w:rsidR="001D515C" w:rsidRPr="00C73665" w:rsidRDefault="001D515C" w:rsidP="001D515C">
      <w:pPr>
        <w:spacing w:line="480" w:lineRule="auto"/>
        <w:ind w:left="0" w:firstLine="0"/>
        <w:rPr>
          <w:b/>
          <w:sz w:val="24"/>
          <w:szCs w:val="24"/>
        </w:rPr>
      </w:pPr>
      <w:bookmarkStart w:id="1" w:name="_Hlk43783425"/>
      <w:bookmarkEnd w:id="0"/>
      <w:r w:rsidRPr="00C73665">
        <w:rPr>
          <w:b/>
          <w:sz w:val="24"/>
          <w:szCs w:val="24"/>
        </w:rPr>
        <w:t>INTRODUCTION</w:t>
      </w:r>
    </w:p>
    <w:p w14:paraId="3399C6AB" w14:textId="34A8AD45" w:rsidR="001D515C" w:rsidRDefault="001D515C" w:rsidP="001D515C">
      <w:pPr>
        <w:rPr>
          <w:sz w:val="24"/>
          <w:szCs w:val="24"/>
        </w:rPr>
      </w:pPr>
    </w:p>
    <w:p w14:paraId="7645E888" w14:textId="348DD47B" w:rsidR="00603660" w:rsidRDefault="0038634F" w:rsidP="00F37DB0">
      <w:pPr>
        <w:rPr>
          <w:sz w:val="24"/>
          <w:szCs w:val="24"/>
        </w:rPr>
      </w:pPr>
      <w:r>
        <w:rPr>
          <w:sz w:val="24"/>
          <w:szCs w:val="24"/>
        </w:rPr>
        <w:t>Fire is a disturbance that can drastically alter the landscape of a</w:t>
      </w:r>
      <w:r w:rsidR="006C2759">
        <w:rPr>
          <w:sz w:val="24"/>
          <w:szCs w:val="24"/>
        </w:rPr>
        <w:t xml:space="preserve"> forest </w:t>
      </w:r>
      <w:r>
        <w:rPr>
          <w:sz w:val="24"/>
          <w:szCs w:val="24"/>
        </w:rPr>
        <w:t>ecosystem</w:t>
      </w:r>
      <w:r w:rsidR="0021512B">
        <w:rPr>
          <w:sz w:val="24"/>
          <w:szCs w:val="24"/>
        </w:rPr>
        <w:t xml:space="preserve">. </w:t>
      </w:r>
      <w:r w:rsidR="0097070C">
        <w:rPr>
          <w:sz w:val="24"/>
          <w:szCs w:val="24"/>
        </w:rPr>
        <w:t>Indeed, s</w:t>
      </w:r>
      <w:r w:rsidR="00960DD3">
        <w:rPr>
          <w:sz w:val="24"/>
          <w:szCs w:val="24"/>
        </w:rPr>
        <w:t>o can its absence</w:t>
      </w:r>
      <w:r w:rsidR="00F54EFF">
        <w:rPr>
          <w:sz w:val="24"/>
          <w:szCs w:val="24"/>
        </w:rPr>
        <w:t>.</w:t>
      </w:r>
      <w:r w:rsidR="006C2759">
        <w:rPr>
          <w:sz w:val="24"/>
          <w:szCs w:val="24"/>
        </w:rPr>
        <w:t xml:space="preserve"> </w:t>
      </w:r>
      <w:r w:rsidR="00F54EFF">
        <w:rPr>
          <w:sz w:val="24"/>
          <w:szCs w:val="24"/>
        </w:rPr>
        <w:t>In the Northeastern US</w:t>
      </w:r>
      <w:r w:rsidR="0097070C">
        <w:rPr>
          <w:sz w:val="24"/>
          <w:szCs w:val="24"/>
        </w:rPr>
        <w:t>A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and </w:t>
      </w:r>
      <w:r w:rsidR="0097070C">
        <w:rPr>
          <w:sz w:val="24"/>
          <w:szCs w:val="24"/>
        </w:rPr>
        <w:t>in the state of</w:t>
      </w:r>
      <w:r w:rsidR="006C2759">
        <w:rPr>
          <w:sz w:val="24"/>
          <w:szCs w:val="24"/>
        </w:rPr>
        <w:t xml:space="preserve"> Maine </w:t>
      </w:r>
      <w:r w:rsidR="0097070C">
        <w:rPr>
          <w:sz w:val="24"/>
          <w:szCs w:val="24"/>
        </w:rPr>
        <w:t>in</w:t>
      </w:r>
      <w:r w:rsidR="00F54EFF">
        <w:rPr>
          <w:sz w:val="24"/>
          <w:szCs w:val="24"/>
        </w:rPr>
        <w:t xml:space="preserve"> particular</w:t>
      </w:r>
      <w:r w:rsidR="006C2759">
        <w:rPr>
          <w:sz w:val="24"/>
          <w:szCs w:val="24"/>
        </w:rPr>
        <w:t xml:space="preserve"> (Miller et al 2017)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any species rely on </w:t>
      </w:r>
      <w:r w:rsidR="00F54EFF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fire </w:t>
      </w:r>
      <w:r w:rsidR="00F54EFF">
        <w:rPr>
          <w:sz w:val="24"/>
          <w:szCs w:val="24"/>
        </w:rPr>
        <w:t>to stimulate reproduction and preserve population</w:t>
      </w:r>
      <w:r w:rsidR="0097070C">
        <w:rPr>
          <w:sz w:val="24"/>
          <w:szCs w:val="24"/>
        </w:rPr>
        <w:t xml:space="preserve"> niche</w:t>
      </w:r>
      <w:r w:rsidR="00F54EFF">
        <w:rPr>
          <w:sz w:val="24"/>
          <w:szCs w:val="24"/>
        </w:rPr>
        <w:t>s</w:t>
      </w:r>
      <w:r w:rsidR="006C2759">
        <w:rPr>
          <w:sz w:val="24"/>
          <w:szCs w:val="24"/>
        </w:rPr>
        <w:t xml:space="preserve"> (</w:t>
      </w:r>
      <w:r w:rsidR="00D82DF8" w:rsidRPr="00C73665">
        <w:rPr>
          <w:sz w:val="24"/>
          <w:szCs w:val="24"/>
        </w:rPr>
        <w:t>Patterson Saunders and Horton 1983)</w:t>
      </w:r>
      <w:r>
        <w:rPr>
          <w:sz w:val="24"/>
          <w:szCs w:val="24"/>
        </w:rPr>
        <w:t xml:space="preserve">. </w:t>
      </w:r>
      <w:r w:rsidR="0097070C">
        <w:rPr>
          <w:sz w:val="24"/>
          <w:szCs w:val="24"/>
        </w:rPr>
        <w:t>In fact, a</w:t>
      </w:r>
      <w:r w:rsidR="00E703D9">
        <w:rPr>
          <w:sz w:val="24"/>
          <w:szCs w:val="24"/>
        </w:rPr>
        <w:t xml:space="preserve"> previous study </w:t>
      </w:r>
      <w:r w:rsidR="00E703D9" w:rsidRPr="00C73665">
        <w:rPr>
          <w:sz w:val="24"/>
          <w:szCs w:val="24"/>
        </w:rPr>
        <w:t>suggest</w:t>
      </w:r>
      <w:r w:rsidR="00E703D9">
        <w:rPr>
          <w:sz w:val="24"/>
          <w:szCs w:val="24"/>
        </w:rPr>
        <w:t>ed that</w:t>
      </w:r>
      <w:r w:rsidR="00E703D9" w:rsidRPr="00C73665">
        <w:rPr>
          <w:sz w:val="24"/>
          <w:szCs w:val="24"/>
        </w:rPr>
        <w:t xml:space="preserve"> wildfire is required </w:t>
      </w:r>
      <w:r w:rsidR="00E703D9" w:rsidRPr="00FC67F1">
        <w:rPr>
          <w:sz w:val="24"/>
          <w:szCs w:val="24"/>
        </w:rPr>
        <w:t xml:space="preserve">every </w:t>
      </w:r>
      <w:r w:rsidR="00E27CB4" w:rsidRPr="00FC67F1">
        <w:rPr>
          <w:sz w:val="24"/>
          <w:szCs w:val="24"/>
        </w:rPr>
        <w:t>six to twenty-five</w:t>
      </w:r>
      <w:r w:rsidR="00E27CB4">
        <w:rPr>
          <w:sz w:val="24"/>
          <w:szCs w:val="24"/>
        </w:rPr>
        <w:t xml:space="preserve"> </w:t>
      </w:r>
      <w:r w:rsidR="00E703D9" w:rsidRPr="00C73665">
        <w:rPr>
          <w:sz w:val="24"/>
          <w:szCs w:val="24"/>
        </w:rPr>
        <w:t>years to perpetuate and rejuvenate pitch pine populations</w:t>
      </w:r>
      <w:r w:rsidR="0097070C">
        <w:rPr>
          <w:sz w:val="24"/>
          <w:szCs w:val="24"/>
        </w:rPr>
        <w:t xml:space="preserve"> </w:t>
      </w:r>
      <w:r w:rsidR="0097070C" w:rsidRPr="00C73665">
        <w:rPr>
          <w:sz w:val="24"/>
          <w:szCs w:val="24"/>
        </w:rPr>
        <w:t>(Jordan et al 2003)</w:t>
      </w:r>
      <w:r w:rsidR="00E703D9" w:rsidRPr="00C73665">
        <w:rPr>
          <w:sz w:val="24"/>
          <w:szCs w:val="24"/>
        </w:rPr>
        <w:t xml:space="preserve">. </w:t>
      </w:r>
      <w:r w:rsidR="004F29A9">
        <w:rPr>
          <w:sz w:val="24"/>
          <w:szCs w:val="24"/>
        </w:rPr>
        <w:t>Several species in fire-prone ecosystems, like pitch pine (</w:t>
      </w:r>
      <w:r w:rsidR="004F29A9" w:rsidRPr="00F54EFF">
        <w:rPr>
          <w:i/>
          <w:iCs/>
          <w:sz w:val="24"/>
          <w:szCs w:val="24"/>
        </w:rPr>
        <w:t xml:space="preserve">Pinus </w:t>
      </w:r>
      <w:proofErr w:type="spellStart"/>
      <w:r w:rsidR="004F29A9" w:rsidRPr="00F54EFF">
        <w:rPr>
          <w:i/>
          <w:iCs/>
          <w:sz w:val="24"/>
          <w:szCs w:val="24"/>
        </w:rPr>
        <w:t>rigida</w:t>
      </w:r>
      <w:proofErr w:type="spellEnd"/>
      <w:r w:rsidR="004F29A9">
        <w:rPr>
          <w:sz w:val="24"/>
          <w:szCs w:val="24"/>
        </w:rPr>
        <w:t xml:space="preserve"> Miller), expend energy on fire avoidance and tolerance based on previous history of fire frequency. </w:t>
      </w:r>
      <w:r w:rsidR="00E703D9">
        <w:rPr>
          <w:sz w:val="24"/>
          <w:szCs w:val="24"/>
        </w:rPr>
        <w:t>Yet, recently, in the Northeast</w:t>
      </w:r>
      <w:r w:rsidR="0097070C">
        <w:rPr>
          <w:sz w:val="24"/>
          <w:szCs w:val="24"/>
        </w:rPr>
        <w:t>ern USA,</w:t>
      </w:r>
      <w:r w:rsidR="00E703D9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>anthropogenic activities have suppressed fire frequency</w:t>
      </w:r>
      <w:r w:rsidR="00E703D9">
        <w:rPr>
          <w:sz w:val="24"/>
          <w:szCs w:val="24"/>
        </w:rPr>
        <w:t xml:space="preserve">. </w:t>
      </w:r>
      <w:r w:rsidR="00C54393">
        <w:rPr>
          <w:sz w:val="24"/>
          <w:szCs w:val="24"/>
        </w:rPr>
        <w:t>As a result</w:t>
      </w:r>
      <w:r w:rsidR="0097070C">
        <w:rPr>
          <w:sz w:val="24"/>
          <w:szCs w:val="24"/>
        </w:rPr>
        <w:t>,</w:t>
      </w:r>
      <w:r w:rsidR="00C54393">
        <w:rPr>
          <w:sz w:val="24"/>
          <w:szCs w:val="24"/>
        </w:rPr>
        <w:t xml:space="preserve"> f</w:t>
      </w:r>
      <w:r w:rsidR="00F54EFF">
        <w:rPr>
          <w:sz w:val="24"/>
          <w:szCs w:val="24"/>
        </w:rPr>
        <w:t xml:space="preserve">ire adaptations such as cone </w:t>
      </w:r>
      <w:proofErr w:type="spellStart"/>
      <w:r w:rsidR="00F54EFF">
        <w:rPr>
          <w:sz w:val="24"/>
          <w:szCs w:val="24"/>
        </w:rPr>
        <w:t>serotiny</w:t>
      </w:r>
      <w:proofErr w:type="spellEnd"/>
      <w:r w:rsidR="00F37DB0">
        <w:rPr>
          <w:sz w:val="24"/>
          <w:szCs w:val="24"/>
        </w:rPr>
        <w:t xml:space="preserve"> </w:t>
      </w:r>
      <w:r w:rsidR="00CE4473">
        <w:rPr>
          <w:sz w:val="24"/>
          <w:szCs w:val="24"/>
        </w:rPr>
        <w:t>(</w:t>
      </w:r>
      <w:proofErr w:type="spellStart"/>
      <w:r w:rsidR="00F37DB0">
        <w:rPr>
          <w:sz w:val="24"/>
          <w:szCs w:val="24"/>
        </w:rPr>
        <w:t>Givnish</w:t>
      </w:r>
      <w:proofErr w:type="spellEnd"/>
      <w:r w:rsidR="0087122A">
        <w:rPr>
          <w:sz w:val="24"/>
          <w:szCs w:val="24"/>
        </w:rPr>
        <w:t xml:space="preserve"> 1981</w:t>
      </w:r>
      <w:r w:rsidR="00F37DB0">
        <w:rPr>
          <w:sz w:val="24"/>
          <w:szCs w:val="24"/>
        </w:rPr>
        <w:t>)</w:t>
      </w:r>
      <w:r w:rsidR="00E27CB4">
        <w:rPr>
          <w:sz w:val="24"/>
          <w:szCs w:val="24"/>
        </w:rPr>
        <w:t xml:space="preserve">, </w:t>
      </w:r>
      <w:r w:rsidR="00E27CB4" w:rsidRPr="00FC67F1">
        <w:rPr>
          <w:sz w:val="24"/>
          <w:szCs w:val="24"/>
        </w:rPr>
        <w:t>thick bark and basal re-sprouting (</w:t>
      </w:r>
      <w:proofErr w:type="spellStart"/>
      <w:r w:rsidR="00E27CB4" w:rsidRPr="00FC67F1">
        <w:rPr>
          <w:sz w:val="24"/>
          <w:szCs w:val="24"/>
        </w:rPr>
        <w:t>Renninger</w:t>
      </w:r>
      <w:proofErr w:type="spellEnd"/>
      <w:r w:rsidR="00E27CB4" w:rsidRPr="00FC67F1">
        <w:rPr>
          <w:sz w:val="24"/>
          <w:szCs w:val="24"/>
        </w:rPr>
        <w:t xml:space="preserve"> et al 2013)</w:t>
      </w:r>
      <w:r w:rsidR="00CE4473" w:rsidRPr="00FC67F1">
        <w:rPr>
          <w:sz w:val="24"/>
          <w:szCs w:val="24"/>
        </w:rPr>
        <w:t xml:space="preserve"> are disappearing in pitch pine colonies due to a change in fire regimes</w:t>
      </w:r>
      <w:r w:rsidR="0097070C" w:rsidRPr="00FC67F1">
        <w:rPr>
          <w:sz w:val="24"/>
          <w:szCs w:val="24"/>
        </w:rPr>
        <w:t xml:space="preserve"> (</w:t>
      </w:r>
      <w:r w:rsidR="0060717A" w:rsidRPr="00FC67F1">
        <w:rPr>
          <w:sz w:val="24"/>
          <w:szCs w:val="24"/>
        </w:rPr>
        <w:t>Jordan et al 2003</w:t>
      </w:r>
      <w:r w:rsidR="0097070C" w:rsidRPr="00FC67F1">
        <w:rPr>
          <w:sz w:val="24"/>
          <w:szCs w:val="24"/>
        </w:rPr>
        <w:t>)</w:t>
      </w:r>
      <w:r w:rsidR="00AB5E0D" w:rsidRPr="00FC67F1">
        <w:rPr>
          <w:sz w:val="24"/>
          <w:szCs w:val="24"/>
        </w:rPr>
        <w:t>.</w:t>
      </w:r>
      <w:r w:rsidR="00AB5E0D">
        <w:rPr>
          <w:sz w:val="24"/>
          <w:szCs w:val="24"/>
        </w:rPr>
        <w:t xml:space="preserve"> </w:t>
      </w:r>
      <w:r w:rsidR="0000560C">
        <w:rPr>
          <w:sz w:val="24"/>
          <w:szCs w:val="24"/>
        </w:rPr>
        <w:t>From that perspective</w:t>
      </w:r>
      <w:r w:rsidR="00960DD3">
        <w:rPr>
          <w:sz w:val="24"/>
          <w:szCs w:val="24"/>
        </w:rPr>
        <w:t xml:space="preserve">, adaptations </w:t>
      </w:r>
      <w:r w:rsidR="005445D9">
        <w:rPr>
          <w:sz w:val="24"/>
          <w:szCs w:val="24"/>
        </w:rPr>
        <w:t xml:space="preserve">(Little 1953) </w:t>
      </w:r>
      <w:r w:rsidR="00960DD3">
        <w:rPr>
          <w:sz w:val="24"/>
          <w:szCs w:val="24"/>
        </w:rPr>
        <w:t>may</w:t>
      </w:r>
      <w:r w:rsidR="0000560C">
        <w:rPr>
          <w:sz w:val="24"/>
          <w:szCs w:val="24"/>
        </w:rPr>
        <w:t xml:space="preserve"> </w:t>
      </w:r>
      <w:r w:rsidR="00960DD3">
        <w:rPr>
          <w:sz w:val="24"/>
          <w:szCs w:val="24"/>
        </w:rPr>
        <w:t xml:space="preserve">be wasted investments, potentially causing fire-adapted </w:t>
      </w:r>
      <w:r w:rsidR="0000560C">
        <w:rPr>
          <w:sz w:val="24"/>
          <w:szCs w:val="24"/>
        </w:rPr>
        <w:t>pitch pine</w:t>
      </w:r>
      <w:r w:rsidR="00960DD3">
        <w:rPr>
          <w:sz w:val="24"/>
          <w:szCs w:val="24"/>
        </w:rPr>
        <w:t xml:space="preserve"> to be outcompeted </w:t>
      </w:r>
      <w:r w:rsidR="0097070C">
        <w:rPr>
          <w:sz w:val="24"/>
          <w:szCs w:val="24"/>
        </w:rPr>
        <w:t>by other plants in the community</w:t>
      </w:r>
      <w:r w:rsidR="00ED65E0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(</w:t>
      </w:r>
      <w:proofErr w:type="spellStart"/>
      <w:r w:rsidR="00AB5E0D">
        <w:rPr>
          <w:sz w:val="24"/>
          <w:szCs w:val="24"/>
        </w:rPr>
        <w:t>Buma</w:t>
      </w:r>
      <w:proofErr w:type="spellEnd"/>
      <w:r w:rsidR="00AB5E0D">
        <w:rPr>
          <w:sz w:val="24"/>
          <w:szCs w:val="24"/>
        </w:rPr>
        <w:t xml:space="preserve"> et al 2013).</w:t>
      </w:r>
    </w:p>
    <w:p w14:paraId="7BD2B79F" w14:textId="77777777" w:rsidR="00603660" w:rsidRDefault="00603660" w:rsidP="00F37DB0">
      <w:pPr>
        <w:rPr>
          <w:sz w:val="24"/>
          <w:szCs w:val="24"/>
        </w:rPr>
      </w:pPr>
    </w:p>
    <w:p w14:paraId="4018DDFB" w14:textId="6D9E7185" w:rsidR="001A0F29" w:rsidRDefault="00F54EFF" w:rsidP="00F37DB0">
      <w:pPr>
        <w:rPr>
          <w:sz w:val="24"/>
          <w:szCs w:val="24"/>
        </w:rPr>
      </w:pPr>
      <w:r>
        <w:rPr>
          <w:sz w:val="24"/>
          <w:szCs w:val="24"/>
        </w:rPr>
        <w:t>For some time, fire suppression</w:t>
      </w:r>
      <w:r w:rsidR="0000560C">
        <w:rPr>
          <w:sz w:val="24"/>
          <w:szCs w:val="24"/>
        </w:rPr>
        <w:t xml:space="preserve">, due to </w:t>
      </w:r>
      <w:r>
        <w:rPr>
          <w:sz w:val="24"/>
          <w:szCs w:val="24"/>
        </w:rPr>
        <w:t>concerns for nearby human populations</w:t>
      </w:r>
      <w:r w:rsidR="0000560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 xml:space="preserve">has been </w:t>
      </w:r>
      <w:r>
        <w:rPr>
          <w:sz w:val="24"/>
          <w:szCs w:val="24"/>
        </w:rPr>
        <w:t>offset by selective</w:t>
      </w:r>
      <w:r w:rsidR="0097070C">
        <w:rPr>
          <w:sz w:val="24"/>
          <w:szCs w:val="24"/>
        </w:rPr>
        <w:t>,</w:t>
      </w:r>
      <w:r>
        <w:rPr>
          <w:sz w:val="24"/>
          <w:szCs w:val="24"/>
        </w:rPr>
        <w:t xml:space="preserve"> prescriptive fire intervention to reduce </w:t>
      </w:r>
      <w:r w:rsidR="001A0F29">
        <w:rPr>
          <w:sz w:val="24"/>
          <w:szCs w:val="24"/>
        </w:rPr>
        <w:t>fuel</w:t>
      </w:r>
      <w:r w:rsidR="00AB5E0D">
        <w:rPr>
          <w:sz w:val="24"/>
          <w:szCs w:val="24"/>
        </w:rPr>
        <w:t>,</w:t>
      </w:r>
      <w:r w:rsidR="001A0F29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 xml:space="preserve">reduce </w:t>
      </w:r>
      <w:r>
        <w:rPr>
          <w:sz w:val="24"/>
          <w:szCs w:val="24"/>
        </w:rPr>
        <w:t>evergreen competit</w:t>
      </w:r>
      <w:r w:rsidR="00AB5E0D">
        <w:rPr>
          <w:sz w:val="24"/>
          <w:szCs w:val="24"/>
        </w:rPr>
        <w:t>ion</w:t>
      </w:r>
      <w:r>
        <w:rPr>
          <w:sz w:val="24"/>
          <w:szCs w:val="24"/>
        </w:rPr>
        <w:t xml:space="preserve"> and open canopies (</w:t>
      </w:r>
      <w:r w:rsidR="001A0F29">
        <w:rPr>
          <w:sz w:val="24"/>
          <w:szCs w:val="24"/>
        </w:rPr>
        <w:t>Neill et al 2007</w:t>
      </w:r>
      <w:r>
        <w:rPr>
          <w:sz w:val="24"/>
          <w:szCs w:val="24"/>
        </w:rPr>
        <w:t>)</w:t>
      </w:r>
      <w:r w:rsidR="00960DD3">
        <w:rPr>
          <w:sz w:val="24"/>
          <w:szCs w:val="24"/>
        </w:rPr>
        <w:t xml:space="preserve">. </w:t>
      </w:r>
      <w:r w:rsidR="009534E5">
        <w:rPr>
          <w:sz w:val="24"/>
          <w:szCs w:val="24"/>
        </w:rPr>
        <w:t xml:space="preserve">On Mt. Desert island at </w:t>
      </w:r>
      <w:r w:rsidR="001A0F29">
        <w:rPr>
          <w:sz w:val="24"/>
          <w:szCs w:val="24"/>
        </w:rPr>
        <w:t>Acadia National Park</w:t>
      </w:r>
      <w:r w:rsidR="0097070C">
        <w:rPr>
          <w:sz w:val="24"/>
          <w:szCs w:val="24"/>
        </w:rPr>
        <w:t xml:space="preserve"> in Maine</w:t>
      </w:r>
      <w:r w:rsidR="0000560C">
        <w:rPr>
          <w:sz w:val="24"/>
          <w:szCs w:val="24"/>
        </w:rPr>
        <w:t>, prescriptive fire is rarely used and</w:t>
      </w:r>
      <w:r w:rsidR="0097070C">
        <w:rPr>
          <w:sz w:val="24"/>
          <w:szCs w:val="24"/>
        </w:rPr>
        <w:t>,</w:t>
      </w:r>
      <w:r w:rsidR="0000560C">
        <w:rPr>
          <w:sz w:val="24"/>
          <w:szCs w:val="24"/>
        </w:rPr>
        <w:t xml:space="preserve"> </w:t>
      </w:r>
      <w:r w:rsidR="001A0F29">
        <w:rPr>
          <w:sz w:val="24"/>
          <w:szCs w:val="24"/>
        </w:rPr>
        <w:t>as a result</w:t>
      </w:r>
      <w:r w:rsidR="0000560C">
        <w:rPr>
          <w:sz w:val="24"/>
          <w:szCs w:val="24"/>
        </w:rPr>
        <w:t>, ongoing</w:t>
      </w:r>
      <w:r w:rsidR="001A0F29">
        <w:rPr>
          <w:sz w:val="24"/>
          <w:szCs w:val="24"/>
        </w:rPr>
        <w:t xml:space="preserve"> fire suppression </w:t>
      </w:r>
      <w:r w:rsidR="0000560C">
        <w:rPr>
          <w:sz w:val="24"/>
          <w:szCs w:val="24"/>
        </w:rPr>
        <w:t>creates</w:t>
      </w:r>
      <w:r w:rsidR="00D82DF8">
        <w:rPr>
          <w:sz w:val="24"/>
          <w:szCs w:val="24"/>
        </w:rPr>
        <w:t xml:space="preserve"> a situation </w:t>
      </w:r>
      <w:r w:rsidR="001A0F29">
        <w:rPr>
          <w:sz w:val="24"/>
          <w:szCs w:val="24"/>
        </w:rPr>
        <w:t xml:space="preserve">where </w:t>
      </w:r>
      <w:r w:rsidR="0000560C">
        <w:rPr>
          <w:sz w:val="24"/>
          <w:szCs w:val="24"/>
        </w:rPr>
        <w:t>both</w:t>
      </w:r>
      <w:r w:rsidR="0097070C">
        <w:rPr>
          <w:sz w:val="24"/>
          <w:szCs w:val="24"/>
        </w:rPr>
        <w:t xml:space="preserve"> naturally</w:t>
      </w:r>
      <w:r w:rsidR="0000560C">
        <w:rPr>
          <w:sz w:val="24"/>
          <w:szCs w:val="24"/>
        </w:rPr>
        <w:t xml:space="preserve"> burned and unburned communities </w:t>
      </w:r>
      <w:r w:rsidR="0097070C">
        <w:rPr>
          <w:sz w:val="24"/>
          <w:szCs w:val="24"/>
        </w:rPr>
        <w:t>both exist in a</w:t>
      </w:r>
      <w:r w:rsidR="004F29A9">
        <w:rPr>
          <w:sz w:val="24"/>
          <w:szCs w:val="24"/>
        </w:rPr>
        <w:t xml:space="preserve"> </w:t>
      </w:r>
      <w:r w:rsidR="00576788">
        <w:rPr>
          <w:sz w:val="24"/>
          <w:szCs w:val="24"/>
        </w:rPr>
        <w:t>harsh</w:t>
      </w:r>
      <w:r w:rsidR="004F29A9">
        <w:rPr>
          <w:sz w:val="24"/>
          <w:szCs w:val="24"/>
        </w:rPr>
        <w:t>,</w:t>
      </w:r>
      <w:r w:rsidR="00576788">
        <w:rPr>
          <w:sz w:val="24"/>
          <w:szCs w:val="24"/>
        </w:rPr>
        <w:t xml:space="preserve"> </w:t>
      </w:r>
      <w:r w:rsidR="004F29A9">
        <w:rPr>
          <w:sz w:val="24"/>
          <w:szCs w:val="24"/>
        </w:rPr>
        <w:t>quite varied, topography</w:t>
      </w:r>
      <w:r w:rsidR="00D92719">
        <w:rPr>
          <w:sz w:val="24"/>
          <w:szCs w:val="24"/>
        </w:rPr>
        <w:t xml:space="preserve">. </w:t>
      </w:r>
      <w:r w:rsidR="004F29A9">
        <w:rPr>
          <w:sz w:val="24"/>
          <w:szCs w:val="24"/>
        </w:rPr>
        <w:t>Where fire ecology and topographic variants intersect</w:t>
      </w:r>
      <w:r w:rsidR="0097070C">
        <w:rPr>
          <w:sz w:val="24"/>
          <w:szCs w:val="24"/>
        </w:rPr>
        <w:t xml:space="preserve">, it is unknown </w:t>
      </w:r>
      <w:r w:rsidR="0000560C">
        <w:rPr>
          <w:sz w:val="24"/>
          <w:szCs w:val="24"/>
        </w:rPr>
        <w:t>whether long term benefits</w:t>
      </w:r>
      <w:r w:rsidR="00603660">
        <w:rPr>
          <w:sz w:val="24"/>
          <w:szCs w:val="24"/>
        </w:rPr>
        <w:t xml:space="preserve"> </w:t>
      </w:r>
      <w:r w:rsidR="0000560C">
        <w:rPr>
          <w:sz w:val="24"/>
          <w:szCs w:val="24"/>
        </w:rPr>
        <w:t>found in burned preserves out</w:t>
      </w:r>
      <w:r w:rsidR="000C6F13">
        <w:rPr>
          <w:sz w:val="24"/>
          <w:szCs w:val="24"/>
        </w:rPr>
        <w:t xml:space="preserve">last </w:t>
      </w:r>
      <w:r w:rsidR="0000560C">
        <w:rPr>
          <w:sz w:val="24"/>
          <w:szCs w:val="24"/>
        </w:rPr>
        <w:t>those in populations untouched by fire</w:t>
      </w:r>
      <w:r w:rsidR="0000560C" w:rsidRPr="00976715">
        <w:rPr>
          <w:sz w:val="24"/>
          <w:szCs w:val="24"/>
        </w:rPr>
        <w:t>.</w:t>
      </w:r>
      <w:r w:rsidR="00976715" w:rsidRPr="00976715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>T</w:t>
      </w:r>
      <w:r w:rsidR="00976715" w:rsidRPr="00976715">
        <w:rPr>
          <w:sz w:val="24"/>
          <w:szCs w:val="24"/>
        </w:rPr>
        <w:t xml:space="preserve">he uniqueness of </w:t>
      </w:r>
      <w:r w:rsidR="00976715">
        <w:rPr>
          <w:sz w:val="24"/>
          <w:szCs w:val="24"/>
        </w:rPr>
        <w:t xml:space="preserve">the </w:t>
      </w:r>
      <w:r w:rsidR="0097070C">
        <w:rPr>
          <w:sz w:val="24"/>
          <w:szCs w:val="24"/>
        </w:rPr>
        <w:t xml:space="preserve">environment </w:t>
      </w:r>
      <w:r w:rsidR="009534E5">
        <w:rPr>
          <w:sz w:val="24"/>
          <w:szCs w:val="24"/>
        </w:rPr>
        <w:t xml:space="preserve">on Mt. Desert </w:t>
      </w:r>
      <w:r w:rsidR="0097070C">
        <w:rPr>
          <w:sz w:val="24"/>
          <w:szCs w:val="24"/>
        </w:rPr>
        <w:t>provides</w:t>
      </w:r>
      <w:r w:rsidR="00976715" w:rsidRPr="00976715">
        <w:rPr>
          <w:sz w:val="24"/>
          <w:szCs w:val="24"/>
        </w:rPr>
        <w:t xml:space="preserve"> an ideal testbed </w:t>
      </w:r>
      <w:r w:rsidR="00603660">
        <w:rPr>
          <w:sz w:val="24"/>
          <w:szCs w:val="24"/>
        </w:rPr>
        <w:t>to</w:t>
      </w:r>
      <w:r w:rsidR="00976715" w:rsidRPr="00976715">
        <w:rPr>
          <w:sz w:val="24"/>
          <w:szCs w:val="24"/>
        </w:rPr>
        <w:t xml:space="preserve"> understand pitch pine-fire dynamics</w:t>
      </w:r>
      <w:r w:rsidR="000F2CCD">
        <w:rPr>
          <w:sz w:val="24"/>
          <w:szCs w:val="24"/>
        </w:rPr>
        <w:t xml:space="preserve"> and address important conservation questions</w:t>
      </w:r>
      <w:r w:rsidR="000C6F13">
        <w:rPr>
          <w:sz w:val="24"/>
          <w:szCs w:val="24"/>
        </w:rPr>
        <w:t xml:space="preserve"> </w:t>
      </w:r>
      <w:r w:rsidR="000C6F13" w:rsidRPr="00FC67F1">
        <w:rPr>
          <w:sz w:val="24"/>
          <w:szCs w:val="24"/>
        </w:rPr>
        <w:t>(Star et al 2015)</w:t>
      </w:r>
      <w:r w:rsidR="00976715" w:rsidRPr="00FC67F1">
        <w:rPr>
          <w:sz w:val="24"/>
          <w:szCs w:val="24"/>
        </w:rPr>
        <w:t>.</w:t>
      </w:r>
    </w:p>
    <w:p w14:paraId="53F3976C" w14:textId="77777777" w:rsidR="001A0F29" w:rsidRDefault="001A0F29" w:rsidP="00D82DF8">
      <w:pPr>
        <w:rPr>
          <w:sz w:val="24"/>
          <w:szCs w:val="24"/>
        </w:rPr>
      </w:pPr>
    </w:p>
    <w:p w14:paraId="54E2E872" w14:textId="33928848" w:rsidR="005E18AA" w:rsidRPr="00C73665" w:rsidRDefault="0000560C" w:rsidP="005E18AA">
      <w:pPr>
        <w:rPr>
          <w:sz w:val="24"/>
          <w:szCs w:val="24"/>
        </w:rPr>
      </w:pPr>
      <w:r>
        <w:rPr>
          <w:sz w:val="24"/>
          <w:szCs w:val="24"/>
        </w:rPr>
        <w:t xml:space="preserve">Pitch pine fragility is more complex than </w:t>
      </w:r>
      <w:r w:rsidR="005D1AC1">
        <w:rPr>
          <w:sz w:val="24"/>
          <w:szCs w:val="24"/>
        </w:rPr>
        <w:t>reducing an explanation of</w:t>
      </w:r>
      <w:r w:rsidR="009707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community </w:t>
      </w:r>
      <w:r w:rsidR="00DD0B8A">
        <w:rPr>
          <w:sz w:val="24"/>
          <w:szCs w:val="24"/>
        </w:rPr>
        <w:t>response to</w:t>
      </w:r>
      <w:r w:rsidR="00702322">
        <w:rPr>
          <w:sz w:val="24"/>
          <w:szCs w:val="24"/>
        </w:rPr>
        <w:t xml:space="preserve"> a lack of fire. </w:t>
      </w:r>
      <w:r w:rsidR="00DF5F35" w:rsidRPr="00C73665">
        <w:rPr>
          <w:sz w:val="24"/>
          <w:szCs w:val="24"/>
        </w:rPr>
        <w:t xml:space="preserve">Day et al </w:t>
      </w:r>
      <w:r w:rsidR="00DF5F35">
        <w:rPr>
          <w:sz w:val="24"/>
          <w:szCs w:val="24"/>
        </w:rPr>
        <w:t>(</w:t>
      </w:r>
      <w:r w:rsidR="00DF5F35" w:rsidRPr="00C73665">
        <w:rPr>
          <w:sz w:val="24"/>
          <w:szCs w:val="24"/>
        </w:rPr>
        <w:t>2005) assert pitch pine</w:t>
      </w:r>
      <w:r w:rsidR="00DD0B8A">
        <w:rPr>
          <w:sz w:val="24"/>
          <w:szCs w:val="24"/>
        </w:rPr>
        <w:t>s</w:t>
      </w:r>
      <w:r w:rsidR="00DF5F35" w:rsidRPr="00C73665">
        <w:rPr>
          <w:sz w:val="24"/>
          <w:szCs w:val="24"/>
        </w:rPr>
        <w:t xml:space="preserve"> are poised to decline at a more rapid pace due as much to higher summer and winter temperatures and moister autumns</w:t>
      </w:r>
      <w:r w:rsidR="0097070C">
        <w:rPr>
          <w:sz w:val="24"/>
          <w:szCs w:val="24"/>
        </w:rPr>
        <w:t>,</w:t>
      </w:r>
      <w:r w:rsidR="00DF5F35" w:rsidRPr="00C73665">
        <w:rPr>
          <w:sz w:val="24"/>
          <w:szCs w:val="24"/>
        </w:rPr>
        <w:t xml:space="preserve"> as stand-replacing disturbances</w:t>
      </w:r>
      <w:r w:rsidR="00702322">
        <w:rPr>
          <w:sz w:val="24"/>
          <w:szCs w:val="24"/>
        </w:rPr>
        <w:t xml:space="preserve"> like fire</w:t>
      </w:r>
      <w:r w:rsidR="00DF5F35">
        <w:rPr>
          <w:sz w:val="24"/>
          <w:szCs w:val="24"/>
        </w:rPr>
        <w:t>.</w:t>
      </w:r>
      <w:r w:rsidR="00DF5F35" w:rsidRPr="00DF5F35">
        <w:rPr>
          <w:sz w:val="24"/>
          <w:szCs w:val="24"/>
        </w:rPr>
        <w:t xml:space="preserve"> </w:t>
      </w:r>
      <w:r w:rsidR="00702322">
        <w:rPr>
          <w:sz w:val="24"/>
          <w:szCs w:val="24"/>
        </w:rPr>
        <w:t>These concerns are shared by other Maine scientists</w:t>
      </w:r>
      <w:r w:rsidR="00576788" w:rsidRPr="00C73665">
        <w:rPr>
          <w:sz w:val="24"/>
          <w:szCs w:val="24"/>
        </w:rPr>
        <w:t xml:space="preserve"> (</w:t>
      </w:r>
      <w:proofErr w:type="spellStart"/>
      <w:r w:rsidR="00576788" w:rsidRPr="00C73665">
        <w:rPr>
          <w:color w:val="222222"/>
          <w:sz w:val="24"/>
          <w:szCs w:val="24"/>
          <w:shd w:val="clear" w:color="auto" w:fill="FFFFFF"/>
        </w:rPr>
        <w:t>Copenheaver</w:t>
      </w:r>
      <w:proofErr w:type="spellEnd"/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White and Patterson 2000)</w:t>
      </w:r>
      <w:r w:rsidR="009534E5">
        <w:rPr>
          <w:color w:val="222222"/>
          <w:sz w:val="24"/>
          <w:szCs w:val="24"/>
          <w:shd w:val="clear" w:color="auto" w:fill="FFFFFF"/>
        </w:rPr>
        <w:t xml:space="preserve"> and </w:t>
      </w:r>
      <w:r w:rsidR="005D1AC1">
        <w:rPr>
          <w:color w:val="222222"/>
          <w:sz w:val="24"/>
          <w:szCs w:val="24"/>
          <w:shd w:val="clear" w:color="auto" w:fill="FFFFFF"/>
        </w:rPr>
        <w:t>are</w:t>
      </w:r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</w:t>
      </w:r>
      <w:r w:rsidR="00DD0B8A">
        <w:rPr>
          <w:color w:val="222222"/>
          <w:sz w:val="24"/>
          <w:szCs w:val="24"/>
          <w:shd w:val="clear" w:color="auto" w:fill="FFFFFF"/>
        </w:rPr>
        <w:t>confirmed</w:t>
      </w:r>
      <w:r w:rsidR="00576788" w:rsidRPr="00C73665">
        <w:rPr>
          <w:sz w:val="24"/>
          <w:szCs w:val="24"/>
        </w:rPr>
        <w:t xml:space="preserve"> elsewhere </w:t>
      </w:r>
      <w:r w:rsidR="00DD0B8A">
        <w:rPr>
          <w:sz w:val="24"/>
          <w:szCs w:val="24"/>
        </w:rPr>
        <w:t xml:space="preserve">where the species is </w:t>
      </w:r>
      <w:r w:rsidR="000F2CCD">
        <w:rPr>
          <w:sz w:val="24"/>
          <w:szCs w:val="24"/>
        </w:rPr>
        <w:t xml:space="preserve">removed </w:t>
      </w:r>
      <w:r w:rsidR="00576788" w:rsidRPr="00C73665">
        <w:rPr>
          <w:sz w:val="24"/>
          <w:szCs w:val="24"/>
        </w:rPr>
        <w:t xml:space="preserve">from wildfire and other </w:t>
      </w:r>
      <w:r w:rsidR="009534E5" w:rsidRPr="00C73665">
        <w:rPr>
          <w:sz w:val="24"/>
          <w:szCs w:val="24"/>
        </w:rPr>
        <w:t>perturbations</w:t>
      </w:r>
      <w:r w:rsidR="00576788" w:rsidRPr="00C73665">
        <w:rPr>
          <w:sz w:val="24"/>
          <w:szCs w:val="24"/>
        </w:rPr>
        <w:t xml:space="preserve"> (Howard and </w:t>
      </w:r>
      <w:proofErr w:type="spellStart"/>
      <w:r w:rsidR="00576788" w:rsidRPr="00C73665">
        <w:rPr>
          <w:sz w:val="24"/>
          <w:szCs w:val="24"/>
        </w:rPr>
        <w:t>Stelacio</w:t>
      </w:r>
      <w:proofErr w:type="spellEnd"/>
      <w:r w:rsidR="00576788" w:rsidRPr="00C73665">
        <w:rPr>
          <w:sz w:val="24"/>
          <w:szCs w:val="24"/>
        </w:rPr>
        <w:t xml:space="preserve"> 2011). </w:t>
      </w:r>
      <w:r w:rsidR="00603660">
        <w:rPr>
          <w:sz w:val="24"/>
          <w:szCs w:val="24"/>
        </w:rPr>
        <w:t xml:space="preserve">The </w:t>
      </w:r>
      <w:r w:rsidR="00AB5E0D">
        <w:rPr>
          <w:sz w:val="24"/>
          <w:szCs w:val="24"/>
        </w:rPr>
        <w:t>fragile nature of pitch pine endurance is underscored</w:t>
      </w:r>
      <w:r w:rsidR="00702322" w:rsidRPr="00DF5F35">
        <w:rPr>
          <w:sz w:val="24"/>
          <w:szCs w:val="24"/>
        </w:rPr>
        <w:t xml:space="preserve"> by </w:t>
      </w:r>
      <w:r w:rsidR="00D06E21">
        <w:rPr>
          <w:sz w:val="24"/>
          <w:szCs w:val="24"/>
        </w:rPr>
        <w:t xml:space="preserve">experience </w:t>
      </w:r>
      <w:r w:rsidR="00702322" w:rsidRPr="00DF5F35">
        <w:rPr>
          <w:sz w:val="24"/>
          <w:szCs w:val="24"/>
        </w:rPr>
        <w:t>in a severe environment</w:t>
      </w:r>
      <w:r w:rsidR="00AB5E0D">
        <w:rPr>
          <w:sz w:val="24"/>
          <w:szCs w:val="24"/>
        </w:rPr>
        <w:t xml:space="preserve"> of </w:t>
      </w:r>
      <w:r w:rsidR="00702322" w:rsidRPr="00DF5F35">
        <w:rPr>
          <w:sz w:val="24"/>
          <w:szCs w:val="24"/>
        </w:rPr>
        <w:t>abiotic and biotic pressures</w:t>
      </w:r>
      <w:r w:rsidR="00702322">
        <w:rPr>
          <w:sz w:val="24"/>
          <w:szCs w:val="24"/>
        </w:rPr>
        <w:t xml:space="preserve"> (Harris et al 2012).</w:t>
      </w:r>
      <w:r w:rsidR="005044F7">
        <w:rPr>
          <w:sz w:val="24"/>
          <w:szCs w:val="24"/>
        </w:rPr>
        <w:t xml:space="preserve"> </w:t>
      </w:r>
      <w:r w:rsidR="005D1AC1">
        <w:rPr>
          <w:sz w:val="24"/>
          <w:szCs w:val="24"/>
        </w:rPr>
        <w:t xml:space="preserve">Yet </w:t>
      </w:r>
      <w:r w:rsidR="00076BFF">
        <w:rPr>
          <w:sz w:val="24"/>
          <w:szCs w:val="24"/>
        </w:rPr>
        <w:t>tenuousness</w:t>
      </w:r>
      <w:r w:rsidR="005D1AC1">
        <w:rPr>
          <w:sz w:val="24"/>
          <w:szCs w:val="24"/>
        </w:rPr>
        <w:t xml:space="preserve"> is partly offset by</w:t>
      </w:r>
      <w:r w:rsidR="00076BFF">
        <w:rPr>
          <w:sz w:val="24"/>
          <w:szCs w:val="24"/>
        </w:rPr>
        <w:t xml:space="preserve"> anomalies like</w:t>
      </w:r>
      <w:r w:rsidR="00DD0B8A">
        <w:rPr>
          <w:sz w:val="24"/>
          <w:szCs w:val="24"/>
        </w:rPr>
        <w:t xml:space="preserve"> g</w:t>
      </w:r>
      <w:r w:rsidR="005E18AA" w:rsidRPr="00C73665">
        <w:rPr>
          <w:sz w:val="24"/>
          <w:szCs w:val="24"/>
        </w:rPr>
        <w:t xml:space="preserve">laciated </w:t>
      </w:r>
      <w:proofErr w:type="spellStart"/>
      <w:r w:rsidR="005E18AA" w:rsidRPr="00C73665">
        <w:rPr>
          <w:sz w:val="24"/>
          <w:szCs w:val="24"/>
        </w:rPr>
        <w:t>edaphics</w:t>
      </w:r>
      <w:proofErr w:type="spellEnd"/>
      <w:r w:rsidR="005E18AA" w:rsidRPr="00C73665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 xml:space="preserve">on Mt. Desert island </w:t>
      </w:r>
      <w:r w:rsidR="005E18AA" w:rsidRPr="00C73665">
        <w:rPr>
          <w:sz w:val="24"/>
          <w:szCs w:val="24"/>
        </w:rPr>
        <w:t>(e.g., Ellsworth schist)</w:t>
      </w:r>
      <w:r w:rsidR="00076BFF">
        <w:rPr>
          <w:sz w:val="24"/>
          <w:szCs w:val="24"/>
        </w:rPr>
        <w:t>. Upon entering their juvenile phase, pitch pine shade and nurture evergreen competitors for up to a decade relying on their greater adaptability to infertile soils to gain</w:t>
      </w:r>
      <w:r w:rsidR="00AB5E0D">
        <w:rPr>
          <w:sz w:val="24"/>
          <w:szCs w:val="24"/>
        </w:rPr>
        <w:t xml:space="preserve"> a competitive edge</w:t>
      </w:r>
      <w:r w:rsidR="00DD0B8A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in</w:t>
      </w:r>
      <w:r w:rsidR="005044F7">
        <w:rPr>
          <w:sz w:val="24"/>
          <w:szCs w:val="24"/>
        </w:rPr>
        <w:t xml:space="preserve"> </w:t>
      </w:r>
      <w:r w:rsidR="00076BFF">
        <w:rPr>
          <w:sz w:val="24"/>
          <w:szCs w:val="24"/>
        </w:rPr>
        <w:t xml:space="preserve">a </w:t>
      </w:r>
      <w:r w:rsidR="005E18AA">
        <w:rPr>
          <w:sz w:val="24"/>
          <w:szCs w:val="24"/>
        </w:rPr>
        <w:t>barren</w:t>
      </w:r>
      <w:r w:rsidR="005044F7">
        <w:rPr>
          <w:sz w:val="24"/>
          <w:szCs w:val="24"/>
        </w:rPr>
        <w:t xml:space="preserve"> ecosystem</w:t>
      </w:r>
      <w:r w:rsidR="00076BFF">
        <w:rPr>
          <w:sz w:val="24"/>
          <w:szCs w:val="24"/>
        </w:rPr>
        <w:t>.</w:t>
      </w:r>
      <w:r w:rsidR="005044F7">
        <w:rPr>
          <w:sz w:val="24"/>
          <w:szCs w:val="24"/>
        </w:rPr>
        <w:t xml:space="preserve"> </w:t>
      </w:r>
      <w:r w:rsidR="005044F7" w:rsidRPr="00C73665">
        <w:rPr>
          <w:sz w:val="24"/>
          <w:szCs w:val="24"/>
        </w:rPr>
        <w:t xml:space="preserve">As time passes, </w:t>
      </w:r>
      <w:r w:rsidR="00076BFF">
        <w:rPr>
          <w:sz w:val="24"/>
          <w:szCs w:val="24"/>
        </w:rPr>
        <w:t>seeming delicacy</w:t>
      </w:r>
      <w:r w:rsidR="005E18AA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>morphs into a complex</w:t>
      </w:r>
      <w:r w:rsidR="00D06E21">
        <w:rPr>
          <w:sz w:val="24"/>
          <w:szCs w:val="24"/>
        </w:rPr>
        <w:t xml:space="preserve"> and unexpected</w:t>
      </w:r>
      <w:r w:rsidR="00DD0B8A">
        <w:rPr>
          <w:sz w:val="24"/>
          <w:szCs w:val="24"/>
        </w:rPr>
        <w:t xml:space="preserve"> </w:t>
      </w:r>
      <w:r w:rsidR="00076BFF">
        <w:rPr>
          <w:sz w:val="24"/>
          <w:szCs w:val="24"/>
        </w:rPr>
        <w:t xml:space="preserve">capacity </w:t>
      </w:r>
      <w:r w:rsidR="000F2CCD">
        <w:rPr>
          <w:sz w:val="24"/>
          <w:szCs w:val="24"/>
        </w:rPr>
        <w:t xml:space="preserve">of </w:t>
      </w:r>
      <w:r w:rsidR="003A44AD">
        <w:rPr>
          <w:sz w:val="24"/>
          <w:szCs w:val="24"/>
        </w:rPr>
        <w:t xml:space="preserve">near </w:t>
      </w:r>
      <w:r w:rsidR="000F2CCD">
        <w:rPr>
          <w:sz w:val="24"/>
          <w:szCs w:val="24"/>
        </w:rPr>
        <w:t>vitality under the glare of</w:t>
      </w:r>
      <w:r w:rsidR="005044F7" w:rsidRPr="00C73665">
        <w:rPr>
          <w:sz w:val="24"/>
          <w:szCs w:val="24"/>
        </w:rPr>
        <w:t xml:space="preserve"> intense sunlight coupled with </w:t>
      </w:r>
      <w:r w:rsidR="000F2CCD">
        <w:rPr>
          <w:sz w:val="24"/>
          <w:szCs w:val="24"/>
        </w:rPr>
        <w:t xml:space="preserve">limited </w:t>
      </w:r>
      <w:r w:rsidR="000F2CCD">
        <w:rPr>
          <w:sz w:val="24"/>
          <w:szCs w:val="24"/>
        </w:rPr>
        <w:lastRenderedPageBreak/>
        <w:t xml:space="preserve">nutrient and moisture </w:t>
      </w:r>
      <w:r w:rsidR="005044F7" w:rsidRPr="00C73665">
        <w:rPr>
          <w:sz w:val="24"/>
          <w:szCs w:val="24"/>
        </w:rPr>
        <w:t>root sorption</w:t>
      </w:r>
      <w:r w:rsidR="00D06E21">
        <w:rPr>
          <w:sz w:val="24"/>
          <w:szCs w:val="24"/>
        </w:rPr>
        <w:t xml:space="preserve">. </w:t>
      </w:r>
      <w:r w:rsidR="000F2CCD">
        <w:rPr>
          <w:sz w:val="24"/>
          <w:szCs w:val="24"/>
        </w:rPr>
        <w:t xml:space="preserve">Further, </w:t>
      </w:r>
      <w:r w:rsidR="005E18AA" w:rsidRPr="00C73665">
        <w:rPr>
          <w:sz w:val="24"/>
          <w:szCs w:val="24"/>
        </w:rPr>
        <w:t>where bare soil beckons (Lee et al 2019)</w:t>
      </w:r>
      <w:r w:rsidR="000F2CCD">
        <w:rPr>
          <w:sz w:val="24"/>
          <w:szCs w:val="24"/>
        </w:rPr>
        <w:t>, pioneering efforts enable</w:t>
      </w:r>
      <w:r w:rsidR="005E18AA">
        <w:rPr>
          <w:sz w:val="24"/>
          <w:szCs w:val="24"/>
        </w:rPr>
        <w:t xml:space="preserve"> </w:t>
      </w:r>
      <w:r w:rsidR="00025B4B" w:rsidRPr="00FC67F1">
        <w:rPr>
          <w:sz w:val="24"/>
          <w:szCs w:val="24"/>
        </w:rPr>
        <w:t>their ecosystem</w:t>
      </w:r>
      <w:r w:rsidR="00076BFF">
        <w:rPr>
          <w:sz w:val="24"/>
          <w:szCs w:val="24"/>
        </w:rPr>
        <w:t xml:space="preserve"> ‘facilitator’ status</w:t>
      </w:r>
      <w:r w:rsidR="00025B4B" w:rsidRPr="00FC67F1">
        <w:rPr>
          <w:sz w:val="24"/>
          <w:szCs w:val="24"/>
        </w:rPr>
        <w:t xml:space="preserve"> (Connell and </w:t>
      </w:r>
      <w:proofErr w:type="spellStart"/>
      <w:r w:rsidR="00025B4B" w:rsidRPr="00FC67F1">
        <w:rPr>
          <w:sz w:val="24"/>
          <w:szCs w:val="24"/>
        </w:rPr>
        <w:t>Slatyer</w:t>
      </w:r>
      <w:proofErr w:type="spellEnd"/>
      <w:r w:rsidR="00025B4B" w:rsidRPr="00FC67F1">
        <w:rPr>
          <w:sz w:val="24"/>
          <w:szCs w:val="24"/>
        </w:rPr>
        <w:t xml:space="preserve"> 1977)</w:t>
      </w:r>
      <w:r w:rsidR="00076BFF">
        <w:rPr>
          <w:sz w:val="24"/>
          <w:szCs w:val="24"/>
        </w:rPr>
        <w:t xml:space="preserve">, accelerating </w:t>
      </w:r>
      <w:r w:rsidR="005E18AA">
        <w:rPr>
          <w:sz w:val="24"/>
          <w:szCs w:val="24"/>
        </w:rPr>
        <w:t xml:space="preserve">establishment </w:t>
      </w:r>
      <w:r w:rsidR="00AD1423">
        <w:rPr>
          <w:sz w:val="24"/>
          <w:szCs w:val="24"/>
        </w:rPr>
        <w:t>in</w:t>
      </w:r>
      <w:r w:rsidR="005E18AA" w:rsidRPr="00C73665">
        <w:rPr>
          <w:sz w:val="24"/>
          <w:szCs w:val="24"/>
        </w:rPr>
        <w:t xml:space="preserve"> stressful locations less suited to </w:t>
      </w:r>
      <w:r w:rsidR="00FC67F1">
        <w:rPr>
          <w:sz w:val="24"/>
          <w:szCs w:val="24"/>
        </w:rPr>
        <w:t xml:space="preserve">evergreen </w:t>
      </w:r>
      <w:r w:rsidR="005E18AA" w:rsidRPr="00025B4B">
        <w:rPr>
          <w:sz w:val="24"/>
          <w:szCs w:val="24"/>
        </w:rPr>
        <w:t>competitors</w:t>
      </w:r>
      <w:r w:rsidR="00076BFF">
        <w:rPr>
          <w:sz w:val="24"/>
          <w:szCs w:val="24"/>
        </w:rPr>
        <w:t xml:space="preserve">: </w:t>
      </w:r>
      <w:r w:rsidR="00076BFF" w:rsidRPr="00C73665">
        <w:rPr>
          <w:sz w:val="24"/>
          <w:szCs w:val="24"/>
        </w:rPr>
        <w:t>red spruce (</w:t>
      </w:r>
      <w:proofErr w:type="spellStart"/>
      <w:r w:rsidR="00076BFF" w:rsidRPr="00C73665">
        <w:rPr>
          <w:i/>
          <w:iCs/>
          <w:sz w:val="24"/>
          <w:szCs w:val="24"/>
        </w:rPr>
        <w:t>Picea</w:t>
      </w:r>
      <w:proofErr w:type="spellEnd"/>
      <w:r w:rsidR="00076BFF" w:rsidRPr="00C73665">
        <w:rPr>
          <w:i/>
          <w:iCs/>
          <w:sz w:val="24"/>
          <w:szCs w:val="24"/>
        </w:rPr>
        <w:t xml:space="preserve"> </w:t>
      </w:r>
      <w:proofErr w:type="spellStart"/>
      <w:r w:rsidR="00076BFF" w:rsidRPr="00C73665">
        <w:rPr>
          <w:i/>
          <w:iCs/>
          <w:sz w:val="24"/>
          <w:szCs w:val="24"/>
        </w:rPr>
        <w:t>rubens</w:t>
      </w:r>
      <w:proofErr w:type="spellEnd"/>
      <w:r w:rsidR="00076BFF" w:rsidRPr="00C73665">
        <w:rPr>
          <w:sz w:val="24"/>
          <w:szCs w:val="24"/>
        </w:rPr>
        <w:t>), hemlock (</w:t>
      </w:r>
      <w:proofErr w:type="spellStart"/>
      <w:r w:rsidR="00076BFF" w:rsidRPr="00C73665">
        <w:rPr>
          <w:i/>
          <w:iCs/>
          <w:sz w:val="24"/>
          <w:szCs w:val="24"/>
        </w:rPr>
        <w:t>Tsuga</w:t>
      </w:r>
      <w:proofErr w:type="spellEnd"/>
      <w:r w:rsidR="00076BFF" w:rsidRPr="00C73665">
        <w:rPr>
          <w:i/>
          <w:iCs/>
          <w:sz w:val="24"/>
          <w:szCs w:val="24"/>
        </w:rPr>
        <w:t xml:space="preserve"> canadensis</w:t>
      </w:r>
      <w:r w:rsidR="00076BFF" w:rsidRPr="00C73665">
        <w:rPr>
          <w:sz w:val="24"/>
          <w:szCs w:val="24"/>
        </w:rPr>
        <w:t>) and balsam fir (</w:t>
      </w:r>
      <w:proofErr w:type="spellStart"/>
      <w:r w:rsidR="00076BFF" w:rsidRPr="00C73665">
        <w:rPr>
          <w:i/>
          <w:iCs/>
          <w:sz w:val="24"/>
          <w:szCs w:val="24"/>
        </w:rPr>
        <w:t>Abies</w:t>
      </w:r>
      <w:proofErr w:type="spellEnd"/>
      <w:r w:rsidR="00076BFF" w:rsidRPr="00C73665">
        <w:rPr>
          <w:i/>
          <w:iCs/>
          <w:sz w:val="24"/>
          <w:szCs w:val="24"/>
        </w:rPr>
        <w:t xml:space="preserve"> </w:t>
      </w:r>
      <w:proofErr w:type="spellStart"/>
      <w:r w:rsidR="00076BFF" w:rsidRPr="00C73665">
        <w:rPr>
          <w:i/>
          <w:iCs/>
          <w:sz w:val="24"/>
          <w:szCs w:val="24"/>
        </w:rPr>
        <w:t>balsamea</w:t>
      </w:r>
      <w:proofErr w:type="spellEnd"/>
      <w:r w:rsidR="00076BFF" w:rsidRPr="00C73665">
        <w:rPr>
          <w:sz w:val="24"/>
          <w:szCs w:val="24"/>
        </w:rPr>
        <w:t>).</w:t>
      </w:r>
    </w:p>
    <w:p w14:paraId="79B8F00E" w14:textId="77777777" w:rsidR="001D3A0F" w:rsidRDefault="001D3A0F" w:rsidP="001D3A0F">
      <w:pPr>
        <w:ind w:left="0" w:firstLine="0"/>
        <w:rPr>
          <w:sz w:val="24"/>
          <w:szCs w:val="24"/>
        </w:rPr>
      </w:pPr>
    </w:p>
    <w:p w14:paraId="6C4A2DDD" w14:textId="2CBD699B" w:rsidR="006C08A2" w:rsidRPr="004E3960" w:rsidRDefault="00EC3EC0" w:rsidP="00DD2E69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At</w:t>
      </w:r>
      <w:r w:rsidR="006F7D1C" w:rsidRPr="00C73665">
        <w:rPr>
          <w:sz w:val="24"/>
          <w:szCs w:val="24"/>
        </w:rPr>
        <w:t xml:space="preserve"> burned sites</w:t>
      </w:r>
      <w:r w:rsidR="006F7D1C">
        <w:rPr>
          <w:sz w:val="24"/>
          <w:szCs w:val="24"/>
        </w:rPr>
        <w:t>, such as along Cadillac South Ridge trail,</w:t>
      </w:r>
      <w:r w:rsidR="006F7D1C" w:rsidRPr="00C73665">
        <w:rPr>
          <w:sz w:val="24"/>
          <w:szCs w:val="24"/>
        </w:rPr>
        <w:t xml:space="preserve"> pyrogenic carbon deposits</w:t>
      </w:r>
      <w:r>
        <w:rPr>
          <w:sz w:val="24"/>
          <w:szCs w:val="24"/>
        </w:rPr>
        <w:t xml:space="preserve"> (Laing 199</w:t>
      </w:r>
      <w:r w:rsidR="001D4352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6F7D1C">
        <w:rPr>
          <w:sz w:val="24"/>
          <w:szCs w:val="24"/>
        </w:rPr>
        <w:t>,</w:t>
      </w:r>
      <w:r w:rsidR="006F7D1C" w:rsidRPr="00C73665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embroidered by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thermal exfoliation (</w:t>
      </w:r>
      <w:proofErr w:type="spellStart"/>
      <w:r w:rsidR="006F7D1C" w:rsidRPr="00C73665">
        <w:rPr>
          <w:sz w:val="24"/>
          <w:szCs w:val="24"/>
        </w:rPr>
        <w:t>Shakesby</w:t>
      </w:r>
      <w:proofErr w:type="spellEnd"/>
      <w:r w:rsidR="006F7D1C" w:rsidRPr="00C73665">
        <w:rPr>
          <w:sz w:val="24"/>
          <w:szCs w:val="24"/>
        </w:rPr>
        <w:t xml:space="preserve"> and </w:t>
      </w:r>
      <w:proofErr w:type="spellStart"/>
      <w:r w:rsidR="006F7D1C" w:rsidRPr="00C73665">
        <w:rPr>
          <w:sz w:val="24"/>
          <w:szCs w:val="24"/>
        </w:rPr>
        <w:t>Doerr</w:t>
      </w:r>
      <w:proofErr w:type="spellEnd"/>
      <w:r w:rsidR="006F7D1C" w:rsidRPr="00C73665">
        <w:rPr>
          <w:sz w:val="24"/>
          <w:szCs w:val="24"/>
        </w:rPr>
        <w:t xml:space="preserve"> 2006)</w:t>
      </w:r>
      <w:r w:rsidR="006F7D1C">
        <w:rPr>
          <w:sz w:val="24"/>
          <w:szCs w:val="24"/>
        </w:rPr>
        <w:t xml:space="preserve">, </w:t>
      </w:r>
      <w:r w:rsidR="006F7D1C" w:rsidRPr="00C73665">
        <w:rPr>
          <w:sz w:val="24"/>
          <w:szCs w:val="24"/>
        </w:rPr>
        <w:t xml:space="preserve">act as a magnet for moisture retention despite what </w:t>
      </w:r>
      <w:r w:rsidR="006F7D1C">
        <w:rPr>
          <w:sz w:val="24"/>
          <w:szCs w:val="24"/>
        </w:rPr>
        <w:t>is</w:t>
      </w:r>
      <w:r w:rsidR="006F7D1C" w:rsidRPr="00C73665">
        <w:rPr>
          <w:sz w:val="24"/>
          <w:szCs w:val="24"/>
        </w:rPr>
        <w:t>, reportedly, initially hydrophobic repulsion by lignocellulosic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charcoal (Licht and Smith 2020).</w:t>
      </w:r>
      <w:r w:rsidR="006F7D1C">
        <w:rPr>
          <w:sz w:val="24"/>
          <w:szCs w:val="24"/>
        </w:rPr>
        <w:t xml:space="preserve"> </w:t>
      </w:r>
      <w:r w:rsidR="00FC67F1">
        <w:rPr>
          <w:color w:val="000000" w:themeColor="text1"/>
          <w:sz w:val="24"/>
          <w:szCs w:val="24"/>
        </w:rPr>
        <w:t xml:space="preserve">In </w:t>
      </w:r>
      <w:proofErr w:type="gramStart"/>
      <w:r w:rsidR="00FC67F1">
        <w:rPr>
          <w:color w:val="000000" w:themeColor="text1"/>
          <w:sz w:val="24"/>
          <w:szCs w:val="24"/>
        </w:rPr>
        <w:t>fact</w:t>
      </w:r>
      <w:proofErr w:type="gramEnd"/>
      <w:r w:rsidR="00FC67F1">
        <w:rPr>
          <w:color w:val="000000" w:themeColor="text1"/>
          <w:sz w:val="24"/>
          <w:szCs w:val="24"/>
        </w:rPr>
        <w:t xml:space="preserve"> those authors</w:t>
      </w:r>
      <w:r w:rsidR="009534E5">
        <w:rPr>
          <w:color w:val="000000" w:themeColor="text1"/>
          <w:sz w:val="24"/>
          <w:szCs w:val="24"/>
        </w:rPr>
        <w:t xml:space="preserve"> </w:t>
      </w:r>
      <w:r w:rsidR="009534E5">
        <w:rPr>
          <w:color w:val="000000" w:themeColor="text1"/>
          <w:sz w:val="24"/>
          <w:szCs w:val="24"/>
          <w:shd w:val="clear" w:color="auto" w:fill="FFFFFF"/>
        </w:rPr>
        <w:t xml:space="preserve">found 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 xml:space="preserve">charcoal pyrogenic carbon </w:t>
      </w:r>
      <w:r w:rsidR="007232E0">
        <w:rPr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7232E0">
        <w:rPr>
          <w:color w:val="000000" w:themeColor="text1"/>
          <w:sz w:val="24"/>
          <w:szCs w:val="24"/>
          <w:shd w:val="clear" w:color="auto" w:fill="FFFFFF"/>
        </w:rPr>
        <w:t>PyC</w:t>
      </w:r>
      <w:proofErr w:type="spellEnd"/>
      <w:r w:rsidR="007232E0">
        <w:rPr>
          <w:color w:val="000000" w:themeColor="text1"/>
          <w:sz w:val="24"/>
          <w:szCs w:val="24"/>
          <w:shd w:val="clear" w:color="auto" w:fill="FFFFFF"/>
        </w:rPr>
        <w:t xml:space="preserve">) 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 xml:space="preserve">from </w:t>
      </w:r>
      <w:r w:rsidR="001D4352" w:rsidRPr="00F84119">
        <w:rPr>
          <w:color w:val="000000" w:themeColor="text1"/>
          <w:sz w:val="24"/>
          <w:szCs w:val="24"/>
          <w:shd w:val="clear" w:color="auto" w:fill="FFFFFF"/>
        </w:rPr>
        <w:t>anthropogenic forest pyrolysis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9534E5" w:rsidRPr="00F84119">
        <w:rPr>
          <w:color w:val="000000" w:themeColor="text1"/>
          <w:sz w:val="24"/>
          <w:szCs w:val="24"/>
          <w:shd w:val="clear" w:color="auto" w:fill="FFFFFF"/>
        </w:rPr>
        <w:t>spur</w:t>
      </w:r>
      <w:r w:rsidR="009534E5">
        <w:rPr>
          <w:color w:val="000000" w:themeColor="text1"/>
          <w:sz w:val="24"/>
          <w:szCs w:val="24"/>
          <w:shd w:val="clear" w:color="auto" w:fill="FFFFFF"/>
        </w:rPr>
        <w:t>red</w:t>
      </w:r>
      <w:r w:rsidR="009534E5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subsurface water retention and nutrient supply, </w:t>
      </w:r>
      <w:r w:rsidR="009534E5">
        <w:rPr>
          <w:color w:val="000000" w:themeColor="text1"/>
          <w:sz w:val="24"/>
          <w:szCs w:val="24"/>
          <w:shd w:val="clear" w:color="auto" w:fill="FFFFFF"/>
        </w:rPr>
        <w:t>increasing</w:t>
      </w:r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 photosynthetic intrinsic water use efficiency 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>iWUE</w:t>
      </w:r>
      <w:r w:rsidR="00FC67F1" w:rsidRPr="00FC67F1">
        <w:rPr>
          <w:color w:val="000000" w:themeColor="text1"/>
          <w:sz w:val="28"/>
          <w:szCs w:val="28"/>
          <w:shd w:val="clear" w:color="auto" w:fill="FFFFFF"/>
          <w:vertAlign w:val="subscript"/>
        </w:rPr>
        <w:t>isotope</w:t>
      </w:r>
      <w:proofErr w:type="spellEnd"/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). </w:t>
      </w:r>
      <w:r w:rsidR="009534E5">
        <w:rPr>
          <w:color w:val="000000" w:themeColor="text1"/>
          <w:sz w:val="24"/>
          <w:szCs w:val="24"/>
        </w:rPr>
        <w:t>Indeed</w:t>
      </w:r>
      <w:r w:rsidR="00D06E21">
        <w:rPr>
          <w:sz w:val="24"/>
          <w:szCs w:val="24"/>
        </w:rPr>
        <w:t>, as a result of natural or prescriptive fire, charcoal</w:t>
      </w:r>
      <w:r w:rsidR="00D06E21" w:rsidRPr="005044F7">
        <w:rPr>
          <w:sz w:val="24"/>
          <w:szCs w:val="24"/>
        </w:rPr>
        <w:t xml:space="preserve"> </w:t>
      </w:r>
      <w:proofErr w:type="spellStart"/>
      <w:r w:rsidR="007232E0">
        <w:rPr>
          <w:sz w:val="24"/>
          <w:szCs w:val="24"/>
        </w:rPr>
        <w:t>PyC</w:t>
      </w:r>
      <w:proofErr w:type="spellEnd"/>
      <w:r w:rsidR="007232E0">
        <w:rPr>
          <w:sz w:val="24"/>
          <w:szCs w:val="24"/>
        </w:rPr>
        <w:t xml:space="preserve"> </w:t>
      </w:r>
      <w:r w:rsidR="00D06E21">
        <w:rPr>
          <w:sz w:val="24"/>
          <w:szCs w:val="24"/>
        </w:rPr>
        <w:t xml:space="preserve">yields </w:t>
      </w:r>
      <w:r w:rsidR="00D06E21" w:rsidRPr="00C73665">
        <w:rPr>
          <w:sz w:val="24"/>
          <w:szCs w:val="24"/>
        </w:rPr>
        <w:t>carbonate</w:t>
      </w:r>
      <w:r w:rsidR="00D06E21">
        <w:rPr>
          <w:sz w:val="24"/>
          <w:szCs w:val="24"/>
        </w:rPr>
        <w:t xml:space="preserve"> addition</w:t>
      </w:r>
      <w:r w:rsidR="00FC67F1">
        <w:rPr>
          <w:sz w:val="24"/>
          <w:szCs w:val="24"/>
        </w:rPr>
        <w:t>s</w:t>
      </w:r>
      <w:r w:rsidR="00D06E21" w:rsidRPr="00C73665">
        <w:rPr>
          <w:sz w:val="24"/>
          <w:szCs w:val="24"/>
        </w:rPr>
        <w:t xml:space="preserve"> (Licht and Smith 2020) </w:t>
      </w:r>
      <w:r w:rsidR="00D06E21">
        <w:rPr>
          <w:sz w:val="24"/>
          <w:szCs w:val="24"/>
        </w:rPr>
        <w:t>resulting from</w:t>
      </w:r>
      <w:r w:rsidR="00D06E21" w:rsidRPr="00C73665">
        <w:rPr>
          <w:sz w:val="24"/>
          <w:szCs w:val="24"/>
        </w:rPr>
        <w:t xml:space="preserve"> negligible consumption of Ca, K and Mg</w:t>
      </w:r>
      <w:r w:rsidR="00D06E21" w:rsidRPr="00C73665">
        <w:rPr>
          <w:sz w:val="24"/>
          <w:szCs w:val="24"/>
          <w:vertAlign w:val="superscript"/>
        </w:rPr>
        <w:t xml:space="preserve"> </w:t>
      </w:r>
      <w:r w:rsidR="00D06E21" w:rsidRPr="00C73665">
        <w:rPr>
          <w:sz w:val="24"/>
          <w:szCs w:val="24"/>
        </w:rPr>
        <w:t xml:space="preserve">(Aber et al 1998; Kahl et al 2007). </w:t>
      </w:r>
      <w:r w:rsidR="007232E0">
        <w:rPr>
          <w:sz w:val="24"/>
          <w:szCs w:val="24"/>
        </w:rPr>
        <w:t>Additionally, a</w:t>
      </w:r>
      <w:r w:rsidR="00D06E21">
        <w:rPr>
          <w:sz w:val="24"/>
          <w:szCs w:val="24"/>
        </w:rPr>
        <w:t>n</w:t>
      </w:r>
      <w:r w:rsidR="00D06E21" w:rsidRPr="00C73665">
        <w:rPr>
          <w:sz w:val="24"/>
          <w:szCs w:val="24"/>
        </w:rPr>
        <w:t xml:space="preserve"> increase </w:t>
      </w:r>
      <w:r w:rsidR="00D06E21">
        <w:rPr>
          <w:sz w:val="24"/>
          <w:szCs w:val="24"/>
        </w:rPr>
        <w:t xml:space="preserve">in </w:t>
      </w:r>
      <w:r w:rsidR="00D06E21" w:rsidRPr="00C73665">
        <w:rPr>
          <w:sz w:val="24"/>
          <w:szCs w:val="24"/>
        </w:rPr>
        <w:t>alkali cations (</w:t>
      </w:r>
      <w:proofErr w:type="spellStart"/>
      <w:r w:rsidR="00D06E21" w:rsidRPr="00C73665">
        <w:rPr>
          <w:sz w:val="24"/>
          <w:szCs w:val="24"/>
        </w:rPr>
        <w:t>Kolden</w:t>
      </w:r>
      <w:proofErr w:type="spellEnd"/>
      <w:r w:rsidR="00D06E21" w:rsidRPr="00C73665">
        <w:rPr>
          <w:sz w:val="24"/>
          <w:szCs w:val="24"/>
        </w:rPr>
        <w:t xml:space="preserve"> </w:t>
      </w:r>
      <w:r w:rsidR="00D06E21" w:rsidRPr="00C73665">
        <w:rPr>
          <w:i/>
          <w:sz w:val="24"/>
          <w:szCs w:val="24"/>
        </w:rPr>
        <w:t>et al</w:t>
      </w:r>
      <w:r w:rsidR="00D06E21" w:rsidRPr="00C73665">
        <w:rPr>
          <w:sz w:val="24"/>
          <w:szCs w:val="24"/>
        </w:rPr>
        <w:t xml:space="preserve"> 2017) in a</w:t>
      </w:r>
      <w:r w:rsidR="00D06E21">
        <w:rPr>
          <w:sz w:val="24"/>
          <w:szCs w:val="24"/>
        </w:rPr>
        <w:t xml:space="preserve"> glaciated</w:t>
      </w:r>
      <w:r w:rsidR="00D06E21" w:rsidRPr="00C73665">
        <w:rPr>
          <w:sz w:val="24"/>
          <w:szCs w:val="24"/>
        </w:rPr>
        <w:t xml:space="preserve"> ‘O’ soil layer (</w:t>
      </w:r>
      <w:proofErr w:type="spellStart"/>
      <w:r w:rsidR="00D06E21" w:rsidRPr="00C73665">
        <w:rPr>
          <w:sz w:val="24"/>
          <w:szCs w:val="24"/>
        </w:rPr>
        <w:t>DeBano</w:t>
      </w:r>
      <w:proofErr w:type="spellEnd"/>
      <w:r w:rsidR="00D06E21" w:rsidRPr="00C73665">
        <w:rPr>
          <w:sz w:val="24"/>
          <w:szCs w:val="24"/>
        </w:rPr>
        <w:t xml:space="preserve"> 1981)</w:t>
      </w:r>
      <w:r w:rsidR="00D06E21">
        <w:rPr>
          <w:sz w:val="24"/>
          <w:szCs w:val="24"/>
        </w:rPr>
        <w:t xml:space="preserve"> </w:t>
      </w:r>
      <w:r w:rsidR="007232E0">
        <w:rPr>
          <w:sz w:val="24"/>
          <w:szCs w:val="24"/>
        </w:rPr>
        <w:t>is</w:t>
      </w:r>
      <w:r w:rsidR="009E574C">
        <w:rPr>
          <w:sz w:val="24"/>
          <w:szCs w:val="24"/>
        </w:rPr>
        <w:t xml:space="preserve"> </w:t>
      </w:r>
      <w:r w:rsidR="00D06E21">
        <w:rPr>
          <w:sz w:val="24"/>
          <w:szCs w:val="24"/>
        </w:rPr>
        <w:t>reported to increase</w:t>
      </w:r>
      <w:r w:rsidR="00D06E21" w:rsidRPr="00C73665">
        <w:rPr>
          <w:sz w:val="24"/>
          <w:szCs w:val="24"/>
        </w:rPr>
        <w:t xml:space="preserve"> availability of solubilized minerals (Caldwell and Richards 1989)</w:t>
      </w:r>
      <w:r w:rsidR="00D06E21">
        <w:rPr>
          <w:sz w:val="24"/>
          <w:szCs w:val="24"/>
        </w:rPr>
        <w:t xml:space="preserve"> and moisture retentio</w:t>
      </w:r>
      <w:r w:rsidR="007232E0">
        <w:rPr>
          <w:sz w:val="24"/>
          <w:szCs w:val="24"/>
        </w:rPr>
        <w:t>n. T</w:t>
      </w:r>
      <w:r w:rsidR="00D06E21">
        <w:rPr>
          <w:sz w:val="24"/>
          <w:szCs w:val="24"/>
        </w:rPr>
        <w:t xml:space="preserve">his phenomenon </w:t>
      </w:r>
      <w:r w:rsidR="00D06E21" w:rsidRPr="00C73665">
        <w:rPr>
          <w:sz w:val="24"/>
          <w:szCs w:val="24"/>
        </w:rPr>
        <w:t>has been suggested a</w:t>
      </w:r>
      <w:r w:rsidR="00D06E21">
        <w:rPr>
          <w:sz w:val="24"/>
          <w:szCs w:val="24"/>
        </w:rPr>
        <w:t xml:space="preserve">s an artifact of soils at </w:t>
      </w:r>
      <w:r w:rsidR="00D06E21" w:rsidRPr="00C73665">
        <w:rPr>
          <w:sz w:val="24"/>
          <w:szCs w:val="24"/>
        </w:rPr>
        <w:t>Wonderland</w:t>
      </w:r>
      <w:r w:rsidR="00D06E21">
        <w:rPr>
          <w:sz w:val="24"/>
          <w:szCs w:val="24"/>
        </w:rPr>
        <w:t xml:space="preserve"> trail </w:t>
      </w:r>
      <w:r w:rsidR="00D06E21" w:rsidRPr="00C73665">
        <w:rPr>
          <w:sz w:val="24"/>
          <w:szCs w:val="24"/>
        </w:rPr>
        <w:t>(</w:t>
      </w:r>
      <w:proofErr w:type="spellStart"/>
      <w:r w:rsidR="00D06E21" w:rsidRPr="00C73665">
        <w:rPr>
          <w:sz w:val="24"/>
          <w:szCs w:val="24"/>
        </w:rPr>
        <w:t>Butak</w:t>
      </w:r>
      <w:proofErr w:type="spellEnd"/>
      <w:r w:rsidR="00D06E21" w:rsidRPr="00C73665">
        <w:rPr>
          <w:sz w:val="24"/>
          <w:szCs w:val="24"/>
        </w:rPr>
        <w:t xml:space="preserve"> 2014)</w:t>
      </w:r>
      <w:r w:rsidR="00D06E21">
        <w:rPr>
          <w:sz w:val="24"/>
          <w:szCs w:val="24"/>
        </w:rPr>
        <w:t xml:space="preserve">. </w:t>
      </w:r>
      <w:r w:rsidR="006F7D1C">
        <w:rPr>
          <w:sz w:val="24"/>
          <w:szCs w:val="24"/>
        </w:rPr>
        <w:t>N</w:t>
      </w:r>
      <w:r w:rsidR="006F7D1C" w:rsidRPr="00C73665">
        <w:rPr>
          <w:sz w:val="24"/>
          <w:szCs w:val="24"/>
        </w:rPr>
        <w:t>atural and anthropogenic fire pyrolysis</w:t>
      </w:r>
      <w:r w:rsidR="006F7D1C">
        <w:rPr>
          <w:sz w:val="24"/>
          <w:szCs w:val="24"/>
        </w:rPr>
        <w:t xml:space="preserve"> ha</w:t>
      </w:r>
      <w:r w:rsidR="001D4352">
        <w:rPr>
          <w:sz w:val="24"/>
          <w:szCs w:val="24"/>
        </w:rPr>
        <w:t>s</w:t>
      </w:r>
      <w:r w:rsidR="006F7D1C">
        <w:rPr>
          <w:sz w:val="24"/>
          <w:szCs w:val="24"/>
        </w:rPr>
        <w:t xml:space="preserve"> been shown to impact the structure and function of pitch pine colonies </w:t>
      </w:r>
      <w:r w:rsidR="006F7D1C" w:rsidRPr="00C73665">
        <w:rPr>
          <w:sz w:val="24"/>
          <w:szCs w:val="24"/>
        </w:rPr>
        <w:t>(Carlo et al 2016)</w:t>
      </w:r>
      <w:r w:rsidR="00C9779E">
        <w:rPr>
          <w:sz w:val="24"/>
          <w:szCs w:val="24"/>
        </w:rPr>
        <w:t>; at Mt. Desert, improved</w:t>
      </w:r>
      <w:r w:rsidR="006F7D1C">
        <w:rPr>
          <w:sz w:val="24"/>
          <w:szCs w:val="24"/>
        </w:rPr>
        <w:t xml:space="preserve"> moisture </w:t>
      </w:r>
      <w:r w:rsidR="00FC67F1">
        <w:rPr>
          <w:sz w:val="24"/>
          <w:szCs w:val="24"/>
        </w:rPr>
        <w:t xml:space="preserve">retention </w:t>
      </w:r>
      <w:r w:rsidR="00C9779E">
        <w:rPr>
          <w:sz w:val="24"/>
          <w:szCs w:val="24"/>
        </w:rPr>
        <w:t>is a key to unlock</w:t>
      </w:r>
      <w:r w:rsidR="006F7D1C">
        <w:rPr>
          <w:sz w:val="24"/>
          <w:szCs w:val="24"/>
        </w:rPr>
        <w:t xml:space="preserve"> </w:t>
      </w:r>
      <w:r w:rsidR="00C9779E">
        <w:rPr>
          <w:sz w:val="24"/>
          <w:szCs w:val="24"/>
        </w:rPr>
        <w:t>the means to</w:t>
      </w:r>
      <w:r w:rsidR="00D06E21">
        <w:rPr>
          <w:sz w:val="24"/>
          <w:szCs w:val="24"/>
        </w:rPr>
        <w:t xml:space="preserve"> </w:t>
      </w:r>
      <w:r w:rsidR="006F7D1C">
        <w:rPr>
          <w:sz w:val="24"/>
          <w:szCs w:val="24"/>
        </w:rPr>
        <w:t>defeat punishing drought, winds and runoff</w:t>
      </w:r>
      <w:r w:rsidR="006F7D1C" w:rsidRPr="00C73665">
        <w:rPr>
          <w:sz w:val="24"/>
          <w:szCs w:val="24"/>
        </w:rPr>
        <w:t>.</w:t>
      </w:r>
      <w:r w:rsidR="006F7D1C">
        <w:rPr>
          <w:sz w:val="24"/>
          <w:szCs w:val="24"/>
        </w:rPr>
        <w:t xml:space="preserve"> </w:t>
      </w:r>
    </w:p>
    <w:p w14:paraId="6591489E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119BBDA0" w14:textId="1C9C4063" w:rsidR="001D515C" w:rsidRPr="00C73665" w:rsidRDefault="00CE1594" w:rsidP="001D515C">
      <w:pPr>
        <w:spacing w:line="48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U</w:t>
      </w:r>
      <w:r w:rsidR="006176FD">
        <w:rPr>
          <w:sz w:val="24"/>
          <w:szCs w:val="24"/>
        </w:rPr>
        <w:t>sed in concert with data on plant growth</w:t>
      </w:r>
      <w:r w:rsidR="00C9779E">
        <w:rPr>
          <w:sz w:val="24"/>
          <w:szCs w:val="24"/>
        </w:rPr>
        <w:t xml:space="preserve"> and soil characteristics,</w:t>
      </w:r>
      <w:r w:rsidR="006176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knowledge of </w:t>
      </w:r>
      <w:r w:rsidR="006176FD">
        <w:rPr>
          <w:sz w:val="24"/>
          <w:szCs w:val="24"/>
        </w:rPr>
        <w:t>foliar traits provide</w:t>
      </w:r>
      <w:r>
        <w:rPr>
          <w:sz w:val="24"/>
          <w:szCs w:val="24"/>
        </w:rPr>
        <w:t>s</w:t>
      </w:r>
      <w:r w:rsidR="006176FD">
        <w:rPr>
          <w:sz w:val="24"/>
          <w:szCs w:val="24"/>
        </w:rPr>
        <w:t xml:space="preserve"> substantial information about plant carbon and nutrient economies (Wright et al., 2004) and </w:t>
      </w:r>
      <w:r w:rsidR="00164999">
        <w:rPr>
          <w:sz w:val="24"/>
          <w:szCs w:val="24"/>
        </w:rPr>
        <w:t xml:space="preserve">life history </w:t>
      </w:r>
      <w:r w:rsidR="006176FD">
        <w:rPr>
          <w:sz w:val="24"/>
          <w:szCs w:val="24"/>
        </w:rPr>
        <w:t>strategy (Reich 2014). For instance</w:t>
      </w:r>
      <w:r w:rsidR="00164999">
        <w:rPr>
          <w:sz w:val="24"/>
          <w:szCs w:val="24"/>
        </w:rPr>
        <w:t>,</w:t>
      </w:r>
      <w:r w:rsidR="006176FD">
        <w:rPr>
          <w:sz w:val="24"/>
          <w:szCs w:val="24"/>
        </w:rPr>
        <w:t xml:space="preserve"> </w:t>
      </w:r>
      <w:r w:rsidR="00164999">
        <w:rPr>
          <w:sz w:val="24"/>
          <w:szCs w:val="24"/>
        </w:rPr>
        <w:t>f</w:t>
      </w:r>
      <w:r w:rsidR="001D515C" w:rsidRPr="00C73665">
        <w:rPr>
          <w:sz w:val="24"/>
          <w:szCs w:val="24"/>
        </w:rPr>
        <w:t>oliar</w:t>
      </w:r>
      <w:r w:rsidR="00164999">
        <w:rPr>
          <w:sz w:val="24"/>
          <w:szCs w:val="24"/>
        </w:rPr>
        <w:t xml:space="preserve"> traits can </w:t>
      </w:r>
      <w:r w:rsidR="001D515C" w:rsidRPr="00C73665">
        <w:rPr>
          <w:sz w:val="24"/>
          <w:szCs w:val="24"/>
        </w:rPr>
        <w:t>reveal</w:t>
      </w:r>
      <w:r w:rsidR="00164999">
        <w:rPr>
          <w:sz w:val="24"/>
          <w:szCs w:val="24"/>
        </w:rPr>
        <w:t xml:space="preserve"> mechanisms underlying</w:t>
      </w:r>
      <w:r w:rsidR="001D515C" w:rsidRPr="00C73665">
        <w:rPr>
          <w:sz w:val="24"/>
          <w:szCs w:val="24"/>
        </w:rPr>
        <w:t xml:space="preserve"> </w:t>
      </w:r>
      <w:r w:rsidR="00164999">
        <w:rPr>
          <w:sz w:val="24"/>
          <w:szCs w:val="24"/>
        </w:rPr>
        <w:lastRenderedPageBreak/>
        <w:t xml:space="preserve">tradeoffs between growth and </w:t>
      </w:r>
      <w:r w:rsidR="001D515C" w:rsidRPr="00C73665">
        <w:rPr>
          <w:sz w:val="24"/>
          <w:szCs w:val="24"/>
        </w:rPr>
        <w:t>abiotic stress resistance (</w:t>
      </w:r>
      <w:proofErr w:type="spellStart"/>
      <w:r w:rsidR="001D515C" w:rsidRPr="00C73665">
        <w:rPr>
          <w:sz w:val="24"/>
          <w:szCs w:val="24"/>
        </w:rPr>
        <w:t>Gururani</w:t>
      </w:r>
      <w:proofErr w:type="spellEnd"/>
      <w:r w:rsidR="001D515C" w:rsidRPr="00C73665">
        <w:rPr>
          <w:sz w:val="24"/>
          <w:szCs w:val="24"/>
        </w:rPr>
        <w:t xml:space="preserve"> </w:t>
      </w:r>
      <w:proofErr w:type="spellStart"/>
      <w:r w:rsidR="001D515C" w:rsidRPr="00C73665">
        <w:rPr>
          <w:sz w:val="24"/>
          <w:szCs w:val="24"/>
        </w:rPr>
        <w:t>Mohanta</w:t>
      </w:r>
      <w:proofErr w:type="spellEnd"/>
      <w:r w:rsidR="001D515C" w:rsidRPr="00C73665">
        <w:rPr>
          <w:sz w:val="24"/>
          <w:szCs w:val="24"/>
        </w:rPr>
        <w:t xml:space="preserve"> and Bae 2015)</w:t>
      </w:r>
      <w:r w:rsidR="00164999">
        <w:rPr>
          <w:sz w:val="24"/>
          <w:szCs w:val="24"/>
        </w:rPr>
        <w:t xml:space="preserve"> </w:t>
      </w:r>
      <w:r w:rsidR="00DD2E69">
        <w:rPr>
          <w:sz w:val="24"/>
          <w:szCs w:val="24"/>
        </w:rPr>
        <w:t>underscored by</w:t>
      </w:r>
      <w:r w:rsidR="00164999">
        <w:rPr>
          <w:sz w:val="24"/>
          <w:szCs w:val="24"/>
        </w:rPr>
        <w:t xml:space="preserve"> growth data</w:t>
      </w:r>
      <w:r w:rsidR="001D515C" w:rsidRPr="00C73665">
        <w:rPr>
          <w:sz w:val="24"/>
          <w:szCs w:val="24"/>
        </w:rPr>
        <w:t xml:space="preserve">. There are </w:t>
      </w:r>
      <w:r>
        <w:rPr>
          <w:sz w:val="24"/>
          <w:szCs w:val="24"/>
        </w:rPr>
        <w:t xml:space="preserve">little </w:t>
      </w:r>
      <w:r w:rsidR="001D515C" w:rsidRPr="00C73665">
        <w:rPr>
          <w:sz w:val="24"/>
          <w:szCs w:val="24"/>
        </w:rPr>
        <w:t>data</w:t>
      </w:r>
      <w:r w:rsidR="00164999">
        <w:rPr>
          <w:sz w:val="24"/>
          <w:szCs w:val="24"/>
        </w:rPr>
        <w:t xml:space="preserve"> on plant traits</w:t>
      </w:r>
      <w:r w:rsidR="00DD2E69">
        <w:rPr>
          <w:sz w:val="24"/>
          <w:szCs w:val="24"/>
        </w:rPr>
        <w:t xml:space="preserve">, especially </w:t>
      </w:r>
      <w:proofErr w:type="spellStart"/>
      <w:r w:rsidR="00DD2E69">
        <w:rPr>
          <w:sz w:val="24"/>
          <w:szCs w:val="24"/>
        </w:rPr>
        <w:t>allometrics</w:t>
      </w:r>
      <w:proofErr w:type="spellEnd"/>
      <w:r w:rsidR="00DD2E69"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at Mt. Desert island with </w:t>
      </w:r>
      <w:r>
        <w:rPr>
          <w:sz w:val="24"/>
          <w:szCs w:val="24"/>
        </w:rPr>
        <w:t xml:space="preserve">which to better understand and interpret </w:t>
      </w:r>
      <w:r w:rsidR="008B1A86">
        <w:rPr>
          <w:sz w:val="24"/>
          <w:szCs w:val="24"/>
        </w:rPr>
        <w:t xml:space="preserve">influence of </w:t>
      </w:r>
      <w:r>
        <w:rPr>
          <w:sz w:val="24"/>
          <w:szCs w:val="24"/>
        </w:rPr>
        <w:t xml:space="preserve">fire absence on ecophysiology. However, </w:t>
      </w:r>
      <w:r w:rsidR="001D515C" w:rsidRPr="00C73665">
        <w:rPr>
          <w:sz w:val="24"/>
          <w:szCs w:val="24"/>
        </w:rPr>
        <w:t>at Wonderland trail</w:t>
      </w:r>
      <w:r>
        <w:rPr>
          <w:sz w:val="24"/>
          <w:szCs w:val="24"/>
        </w:rPr>
        <w:t xml:space="preserve"> at least</w:t>
      </w:r>
      <w:r w:rsidR="001D515C" w:rsidRPr="00C73665">
        <w:rPr>
          <w:sz w:val="24"/>
          <w:szCs w:val="24"/>
        </w:rPr>
        <w:t xml:space="preserve"> (</w:t>
      </w:r>
      <w:proofErr w:type="spellStart"/>
      <w:r w:rsidR="001D515C" w:rsidRPr="00C73665">
        <w:rPr>
          <w:sz w:val="24"/>
          <w:szCs w:val="24"/>
        </w:rPr>
        <w:t>Butak</w:t>
      </w:r>
      <w:proofErr w:type="spellEnd"/>
      <w:r w:rsidR="001D515C" w:rsidRPr="00C73665">
        <w:rPr>
          <w:sz w:val="24"/>
          <w:szCs w:val="24"/>
        </w:rPr>
        <w:t xml:space="preserve"> 2014</w:t>
      </w:r>
      <w:r w:rsidR="001D515C" w:rsidRPr="00FC67F1">
        <w:rPr>
          <w:sz w:val="24"/>
          <w:szCs w:val="24"/>
        </w:rPr>
        <w:t>)</w:t>
      </w:r>
      <w:r w:rsidR="00E93967" w:rsidRPr="00FC67F1">
        <w:rPr>
          <w:sz w:val="24"/>
          <w:szCs w:val="24"/>
        </w:rPr>
        <w:t>,</w:t>
      </w:r>
      <w:r w:rsidR="00DD2E69" w:rsidRPr="00FC67F1">
        <w:rPr>
          <w:sz w:val="24"/>
          <w:szCs w:val="24"/>
        </w:rPr>
        <w:t xml:space="preserve"> </w:t>
      </w:r>
      <w:proofErr w:type="spellStart"/>
      <w:r w:rsidR="001D515C" w:rsidRPr="00FC67F1">
        <w:rPr>
          <w:sz w:val="24"/>
          <w:szCs w:val="24"/>
        </w:rPr>
        <w:t>iWUE</w:t>
      </w:r>
      <w:r w:rsidR="00025B4B" w:rsidRPr="00FC67F1">
        <w:rPr>
          <w:sz w:val="28"/>
          <w:szCs w:val="28"/>
          <w:vertAlign w:val="subscript"/>
        </w:rPr>
        <w:t>isotope</w:t>
      </w:r>
      <w:proofErr w:type="spellEnd"/>
      <w:r w:rsidR="00E93967">
        <w:rPr>
          <w:sz w:val="24"/>
          <w:szCs w:val="24"/>
        </w:rPr>
        <w:t xml:space="preserve"> </w:t>
      </w:r>
      <w:r w:rsidR="009E574C">
        <w:rPr>
          <w:sz w:val="24"/>
          <w:szCs w:val="24"/>
        </w:rPr>
        <w:t xml:space="preserve">was </w:t>
      </w:r>
      <w:r w:rsidR="00E93967">
        <w:rPr>
          <w:sz w:val="24"/>
          <w:szCs w:val="24"/>
        </w:rPr>
        <w:t xml:space="preserve">studied </w:t>
      </w:r>
      <w:r w:rsidR="00DD2E69">
        <w:rPr>
          <w:sz w:val="24"/>
          <w:szCs w:val="24"/>
        </w:rPr>
        <w:t>as a framework for</w:t>
      </w:r>
      <w:r w:rsidR="001D515C" w:rsidRPr="00C73665">
        <w:rPr>
          <w:sz w:val="24"/>
          <w:szCs w:val="24"/>
        </w:rPr>
        <w:t xml:space="preserve"> </w:t>
      </w:r>
      <w:r w:rsidR="00CB4299">
        <w:rPr>
          <w:sz w:val="24"/>
          <w:szCs w:val="24"/>
        </w:rPr>
        <w:t xml:space="preserve">understanding </w:t>
      </w:r>
      <w:r w:rsidR="001D515C" w:rsidRPr="00C73665">
        <w:rPr>
          <w:sz w:val="24"/>
          <w:szCs w:val="24"/>
        </w:rPr>
        <w:t>long-term seasonal growth</w:t>
      </w:r>
      <w:r w:rsidR="00D06E21">
        <w:rPr>
          <w:sz w:val="24"/>
          <w:szCs w:val="24"/>
        </w:rPr>
        <w:t>;</w:t>
      </w:r>
      <w:r w:rsidR="009E574C">
        <w:rPr>
          <w:sz w:val="24"/>
          <w:szCs w:val="24"/>
        </w:rPr>
        <w:t xml:space="preserve"> how</w:t>
      </w:r>
      <w:r w:rsidR="00F84119">
        <w:rPr>
          <w:sz w:val="24"/>
          <w:szCs w:val="24"/>
        </w:rPr>
        <w:t>e</w:t>
      </w:r>
      <w:r w:rsidR="009E574C">
        <w:rPr>
          <w:sz w:val="24"/>
          <w:szCs w:val="24"/>
        </w:rPr>
        <w:t>ver,</w:t>
      </w:r>
      <w:r w:rsidR="00D06E21">
        <w:rPr>
          <w:sz w:val="24"/>
          <w:szCs w:val="24"/>
        </w:rPr>
        <w:t xml:space="preserve"> there was no burned population </w:t>
      </w:r>
      <w:r w:rsidR="00CB4299">
        <w:rPr>
          <w:sz w:val="24"/>
          <w:szCs w:val="24"/>
        </w:rPr>
        <w:t xml:space="preserve">elsewhere used </w:t>
      </w:r>
      <w:r w:rsidR="00D06E21">
        <w:rPr>
          <w:sz w:val="24"/>
          <w:szCs w:val="24"/>
        </w:rPr>
        <w:t>for comparison</w:t>
      </w:r>
      <w:r w:rsidR="001D515C" w:rsidRPr="00C73665">
        <w:rPr>
          <w:sz w:val="24"/>
          <w:szCs w:val="24"/>
        </w:rPr>
        <w:t xml:space="preserve">. Previous findings suggest </w:t>
      </w:r>
      <w:proofErr w:type="spellStart"/>
      <w:r w:rsidR="005760BA" w:rsidRPr="00FC67F1">
        <w:rPr>
          <w:sz w:val="24"/>
          <w:szCs w:val="24"/>
        </w:rPr>
        <w:t>iWUE</w:t>
      </w:r>
      <w:r w:rsidR="005760BA" w:rsidRPr="00FC67F1">
        <w:rPr>
          <w:sz w:val="28"/>
          <w:szCs w:val="28"/>
          <w:vertAlign w:val="subscript"/>
        </w:rPr>
        <w:t>isotope</w:t>
      </w:r>
      <w:proofErr w:type="spellEnd"/>
      <w:r w:rsidR="00AB0418">
        <w:rPr>
          <w:sz w:val="24"/>
          <w:szCs w:val="24"/>
        </w:rPr>
        <w:t xml:space="preserve"> increases with elevation</w:t>
      </w:r>
      <w:r w:rsidR="001D515C" w:rsidRPr="00C73665">
        <w:rPr>
          <w:sz w:val="24"/>
          <w:szCs w:val="24"/>
        </w:rPr>
        <w:t xml:space="preserve"> </w:t>
      </w:r>
      <w:r w:rsidR="00AB0418">
        <w:rPr>
          <w:sz w:val="24"/>
          <w:szCs w:val="24"/>
        </w:rPr>
        <w:t>(Wang et al 2017)</w:t>
      </w:r>
      <w:r w:rsidR="001D515C" w:rsidRPr="00C73665">
        <w:rPr>
          <w:sz w:val="24"/>
          <w:szCs w:val="24"/>
        </w:rPr>
        <w:t xml:space="preserve"> and </w:t>
      </w:r>
      <w:r w:rsidR="00AB0418">
        <w:rPr>
          <w:sz w:val="24"/>
          <w:szCs w:val="24"/>
        </w:rPr>
        <w:t>is greater</w:t>
      </w:r>
      <w:r w:rsidR="001D515C" w:rsidRPr="00C73665">
        <w:rPr>
          <w:sz w:val="24"/>
          <w:szCs w:val="24"/>
        </w:rPr>
        <w:t xml:space="preserve"> in fire-involved as opposed to fire absent trees (Chen Wang and Jia 2017).</w:t>
      </w:r>
      <w:r w:rsidR="00AB0418">
        <w:rPr>
          <w:sz w:val="24"/>
          <w:szCs w:val="24"/>
        </w:rPr>
        <w:t xml:space="preserve"> </w:t>
      </w:r>
      <w:r w:rsidR="00CB4299">
        <w:rPr>
          <w:sz w:val="24"/>
          <w:szCs w:val="24"/>
        </w:rPr>
        <w:t>We seek to clarify</w:t>
      </w:r>
      <w:r w:rsidR="00AB0418">
        <w:rPr>
          <w:sz w:val="24"/>
          <w:szCs w:val="24"/>
        </w:rPr>
        <w:t xml:space="preserve"> how increased efficiency may </w:t>
      </w:r>
      <w:r w:rsidR="00CB4299">
        <w:rPr>
          <w:sz w:val="24"/>
          <w:szCs w:val="24"/>
        </w:rPr>
        <w:t>be linked to elevation gradients or, perhaps, to other, explanatory variables such as slope and aspect.</w:t>
      </w:r>
    </w:p>
    <w:p w14:paraId="64562A83" w14:textId="77777777" w:rsidR="001D515C" w:rsidRPr="00C73665" w:rsidRDefault="001D515C" w:rsidP="00E64870">
      <w:pPr>
        <w:ind w:left="0" w:firstLine="0"/>
        <w:rPr>
          <w:sz w:val="24"/>
          <w:szCs w:val="24"/>
        </w:rPr>
      </w:pPr>
    </w:p>
    <w:p w14:paraId="0632E027" w14:textId="20EC8D1F" w:rsidR="00CE4473" w:rsidRPr="00FC3647" w:rsidRDefault="009E574C" w:rsidP="00FC3647">
      <w:pPr>
        <w:rPr>
          <w:color w:val="000000" w:themeColor="text1"/>
          <w:sz w:val="24"/>
          <w:szCs w:val="24"/>
        </w:rPr>
      </w:pPr>
      <w:r w:rsidRPr="00F84119">
        <w:rPr>
          <w:color w:val="000000" w:themeColor="text1"/>
          <w:sz w:val="24"/>
          <w:szCs w:val="24"/>
        </w:rPr>
        <w:t>Here, w</w:t>
      </w:r>
      <w:r w:rsidR="00C93EA9" w:rsidRPr="00F84119">
        <w:rPr>
          <w:color w:val="000000" w:themeColor="text1"/>
          <w:sz w:val="24"/>
          <w:szCs w:val="24"/>
        </w:rPr>
        <w:t>e</w:t>
      </w:r>
      <w:r w:rsidR="00CA18E7" w:rsidRPr="00F84119">
        <w:rPr>
          <w:color w:val="000000" w:themeColor="text1"/>
          <w:sz w:val="24"/>
          <w:szCs w:val="24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examine</w:t>
      </w:r>
      <w:r w:rsidRPr="00F84119">
        <w:rPr>
          <w:color w:val="000000" w:themeColor="text1"/>
          <w:sz w:val="24"/>
          <w:szCs w:val="24"/>
          <w:shd w:val="clear" w:color="auto" w:fill="FFFFFF"/>
        </w:rPr>
        <w:t>d the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mechanisms underlying the impact of fire </w:t>
      </w:r>
      <w:r w:rsidR="00891240" w:rsidRPr="00F84119">
        <w:rPr>
          <w:color w:val="000000" w:themeColor="text1"/>
          <w:sz w:val="24"/>
          <w:szCs w:val="24"/>
          <w:shd w:val="clear" w:color="auto" w:fill="FFFFFF"/>
        </w:rPr>
        <w:t xml:space="preserve">at four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sites </w:t>
      </w:r>
      <w:commentRangeStart w:id="2"/>
      <w:r w:rsidR="00891240" w:rsidRPr="00F84119">
        <w:rPr>
          <w:color w:val="000000" w:themeColor="text1"/>
          <w:sz w:val="24"/>
          <w:szCs w:val="24"/>
          <w:shd w:val="clear" w:color="auto" w:fill="FFFFFF"/>
        </w:rPr>
        <w:t xml:space="preserve">serving as a proxy for </w:t>
      </w:r>
      <w:r w:rsidR="002D49AB">
        <w:rPr>
          <w:color w:val="000000" w:themeColor="text1"/>
          <w:sz w:val="24"/>
          <w:szCs w:val="24"/>
          <w:shd w:val="clear" w:color="auto" w:fill="FFFFFF"/>
        </w:rPr>
        <w:t>at least nine</w:t>
      </w:r>
      <w:r w:rsidR="00891240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337DBE" w:rsidRPr="00F84119">
        <w:rPr>
          <w:color w:val="000000" w:themeColor="text1"/>
          <w:sz w:val="24"/>
          <w:szCs w:val="24"/>
          <w:shd w:val="clear" w:color="auto" w:fill="FFFFFF"/>
        </w:rPr>
        <w:t>niches at Mt. Desert</w:t>
      </w:r>
      <w:commentRangeEnd w:id="2"/>
      <w:r w:rsidR="00DF3A0E">
        <w:rPr>
          <w:rStyle w:val="CommentReference"/>
        </w:rPr>
        <w:commentReference w:id="2"/>
      </w:r>
      <w:r w:rsidR="00F84119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r w:rsidR="005760BA">
        <w:rPr>
          <w:color w:val="000000" w:themeColor="text1"/>
          <w:sz w:val="24"/>
          <w:szCs w:val="24"/>
          <w:shd w:val="clear" w:color="auto" w:fill="FFFFFF"/>
        </w:rPr>
        <w:t>Figure 1</w:t>
      </w:r>
      <w:r w:rsidR="00F84119">
        <w:rPr>
          <w:color w:val="000000" w:themeColor="text1"/>
          <w:sz w:val="24"/>
          <w:szCs w:val="24"/>
          <w:shd w:val="clear" w:color="auto" w:fill="FFFFFF"/>
        </w:rPr>
        <w:t>)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. Specifically, we hypothesize</w:t>
      </w:r>
      <w:r w:rsidRPr="00F84119">
        <w:rPr>
          <w:color w:val="000000" w:themeColor="text1"/>
          <w:sz w:val="24"/>
          <w:szCs w:val="24"/>
          <w:shd w:val="clear" w:color="auto" w:fill="FFFFFF"/>
        </w:rPr>
        <w:t>d that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growth </w:t>
      </w:r>
      <w:r w:rsidR="00337DBE" w:rsidRPr="00F84119">
        <w:rPr>
          <w:color w:val="000000" w:themeColor="text1"/>
          <w:sz w:val="24"/>
          <w:szCs w:val="24"/>
          <w:shd w:val="clear" w:color="auto" w:fill="FFFFFF"/>
        </w:rPr>
        <w:t>characteristics</w:t>
      </w:r>
      <w:ins w:id="3" w:author="Smith, Nick" w:date="2020-07-06T09:24:00Z">
        <w:r w:rsidR="006033C2">
          <w:rPr>
            <w:color w:val="000000" w:themeColor="text1"/>
            <w:sz w:val="24"/>
            <w:szCs w:val="24"/>
            <w:shd w:val="clear" w:color="auto" w:fill="FFFFFF"/>
          </w:rPr>
          <w:t xml:space="preserve"> (height, stem diameter, canopy size)</w:t>
        </w:r>
      </w:ins>
      <w:r w:rsidR="00337DBE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of the individuals </w:t>
      </w:r>
      <w:commentRangeStart w:id="4"/>
      <w:r w:rsidR="002D49AB">
        <w:rPr>
          <w:color w:val="000000" w:themeColor="text1"/>
          <w:sz w:val="24"/>
          <w:szCs w:val="24"/>
          <w:shd w:val="clear" w:color="auto" w:fill="FFFFFF"/>
        </w:rPr>
        <w:t xml:space="preserve">not </w:t>
      </w:r>
      <w:commentRangeEnd w:id="4"/>
      <w:r w:rsidR="006033C2">
        <w:rPr>
          <w:rStyle w:val="CommentReference"/>
        </w:rPr>
        <w:commentReference w:id="4"/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experiencing fire would be greater</w:t>
      </w:r>
      <w:r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2D49AB">
        <w:rPr>
          <w:color w:val="000000" w:themeColor="text1"/>
          <w:sz w:val="24"/>
          <w:szCs w:val="24"/>
          <w:shd w:val="clear" w:color="auto" w:fill="FFFFFF"/>
        </w:rPr>
        <w:t>as a</w:t>
      </w:r>
      <w:r w:rsidRPr="00F84119">
        <w:rPr>
          <w:color w:val="000000" w:themeColor="text1"/>
          <w:sz w:val="24"/>
          <w:szCs w:val="24"/>
          <w:shd w:val="clear" w:color="auto" w:fill="FFFFFF"/>
        </w:rPr>
        <w:t xml:space="preserve"> result of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greater </w:t>
      </w:r>
      <w:r w:rsidR="00025B4B">
        <w:rPr>
          <w:color w:val="000000" w:themeColor="text1"/>
          <w:sz w:val="24"/>
          <w:szCs w:val="24"/>
          <w:shd w:val="clear" w:color="auto" w:fill="FFFFFF"/>
        </w:rPr>
        <w:t xml:space="preserve">(more negative) </w:t>
      </w:r>
      <w:proofErr w:type="spellStart"/>
      <w:r w:rsidR="005760BA" w:rsidRPr="00FC67F1">
        <w:rPr>
          <w:sz w:val="24"/>
          <w:szCs w:val="24"/>
        </w:rPr>
        <w:t>iWUE</w:t>
      </w:r>
      <w:r w:rsidR="005760BA" w:rsidRPr="00FC67F1">
        <w:rPr>
          <w:sz w:val="28"/>
          <w:szCs w:val="28"/>
          <w:vertAlign w:val="subscript"/>
        </w:rPr>
        <w:t>isotope</w:t>
      </w:r>
      <w:proofErr w:type="spellEnd"/>
      <w:r w:rsidR="00025B4B">
        <w:rPr>
          <w:sz w:val="24"/>
          <w:szCs w:val="24"/>
        </w:rPr>
        <w:t xml:space="preserve"> </w:t>
      </w:r>
      <w:del w:id="5" w:author="Smith, Nick" w:date="2020-07-06T09:27:00Z">
        <w:r w:rsidR="0055446A" w:rsidRPr="00F84119" w:rsidDel="006033C2">
          <w:rPr>
            <w:color w:val="000000" w:themeColor="text1"/>
            <w:sz w:val="24"/>
            <w:szCs w:val="24"/>
            <w:shd w:val="clear" w:color="auto" w:fill="FFFFFF"/>
          </w:rPr>
          <w:delText xml:space="preserve">and leaf nutrition, </w:delText>
        </w:r>
      </w:del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as well as </w:t>
      </w:r>
      <w:r w:rsidR="000032A1" w:rsidRPr="00F84119">
        <w:rPr>
          <w:color w:val="000000" w:themeColor="text1"/>
          <w:sz w:val="24"/>
          <w:szCs w:val="24"/>
          <w:shd w:val="clear" w:color="auto" w:fill="FFFFFF"/>
        </w:rPr>
        <w:t>enhanced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soil nutrition</w:t>
      </w:r>
      <w:ins w:id="6" w:author="Smith, Nick" w:date="2020-07-06T09:27:00Z">
        <w:r w:rsidR="006033C2">
          <w:rPr>
            <w:color w:val="000000" w:themeColor="text1"/>
            <w:sz w:val="24"/>
            <w:szCs w:val="24"/>
            <w:shd w:val="clear" w:color="auto" w:fill="FFFFFF"/>
          </w:rPr>
          <w:t xml:space="preserve"> that leads to elevat</w:t>
        </w:r>
        <w:bookmarkStart w:id="7" w:name="_GoBack"/>
        <w:bookmarkEnd w:id="7"/>
        <w:r w:rsidR="006033C2">
          <w:rPr>
            <w:color w:val="000000" w:themeColor="text1"/>
            <w:sz w:val="24"/>
            <w:szCs w:val="24"/>
            <w:shd w:val="clear" w:color="auto" w:fill="FFFFFF"/>
          </w:rPr>
          <w:t>ed leaf nutrition</w:t>
        </w:r>
      </w:ins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.</w:t>
      </w:r>
      <w:r w:rsidR="00ED65E0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The use of multiple elevations allowed us to examine the generality of the response.</w:t>
      </w:r>
    </w:p>
    <w:bookmarkEnd w:id="1"/>
    <w:p w14:paraId="4AE44791" w14:textId="63E93A81" w:rsidR="00921287" w:rsidRPr="009F1A9E" w:rsidRDefault="00921287" w:rsidP="00FC3647">
      <w:pPr>
        <w:pStyle w:val="NormalWeb"/>
        <w:rPr>
          <w:sz w:val="22"/>
          <w:szCs w:val="22"/>
        </w:rPr>
      </w:pPr>
    </w:p>
    <w:sectPr w:rsidR="00921287" w:rsidRPr="009F1A9E" w:rsidSect="006C73F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mith, Nick" w:date="2020-07-06T09:20:00Z" w:initials="SN">
    <w:p w14:paraId="2CE6CD36" w14:textId="32D8FB24" w:rsidR="00DF3A0E" w:rsidRDefault="00DF3A0E" w:rsidP="00DF3A0E">
      <w:pPr>
        <w:pStyle w:val="CommentText"/>
      </w:pPr>
      <w:r>
        <w:rPr>
          <w:rStyle w:val="CommentReference"/>
        </w:rPr>
        <w:annotationRef/>
      </w:r>
      <w:r>
        <w:t>I would suggest removing this or revising somehow. As a reviewer, I would question a few things: (1) how is a niche defined? (2) how can four things serve as a proxy for nine things? (3) if the four sites lie within nine niches, then how do you justify grouping the four sites?</w:t>
      </w:r>
    </w:p>
  </w:comment>
  <w:comment w:id="4" w:author="Smith, Nick" w:date="2020-07-06T09:26:00Z" w:initials="SN">
    <w:p w14:paraId="484C87B9" w14:textId="3906B9CA" w:rsidR="006033C2" w:rsidRDefault="006033C2">
      <w:pPr>
        <w:pStyle w:val="CommentText"/>
      </w:pPr>
      <w:r>
        <w:rPr>
          <w:rStyle w:val="CommentReference"/>
        </w:rPr>
        <w:annotationRef/>
      </w:r>
      <w:r>
        <w:t>Is this right? Wouldn’t we expect the ones that experience fire to have the greatest benefit?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E6CD36" w15:done="0"/>
  <w15:commentEx w15:paraId="484C87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E6CD36" w16cid:durableId="22AD6B7A"/>
  <w16cid:commentId w16cid:paraId="484C87B9" w16cid:durableId="22AD6C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3497"/>
    <w:multiLevelType w:val="hybridMultilevel"/>
    <w:tmpl w:val="8466BDB8"/>
    <w:lvl w:ilvl="0" w:tplc="78F022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mith, Nick">
    <w15:presenceInfo w15:providerId="AD" w15:userId="S::nick.smith@ttu.edu::63ce927b-d242-4c2d-a9b3-f2152e64df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C"/>
    <w:rsid w:val="000032A1"/>
    <w:rsid w:val="0000560C"/>
    <w:rsid w:val="00021B9D"/>
    <w:rsid w:val="00025B4B"/>
    <w:rsid w:val="00045949"/>
    <w:rsid w:val="000542CE"/>
    <w:rsid w:val="000570E8"/>
    <w:rsid w:val="00076BFF"/>
    <w:rsid w:val="000C6F13"/>
    <w:rsid w:val="000F0666"/>
    <w:rsid w:val="000F2CCD"/>
    <w:rsid w:val="00111CF3"/>
    <w:rsid w:val="00124730"/>
    <w:rsid w:val="00155322"/>
    <w:rsid w:val="001559D8"/>
    <w:rsid w:val="00164999"/>
    <w:rsid w:val="001A0F29"/>
    <w:rsid w:val="001D3A0F"/>
    <w:rsid w:val="001D4045"/>
    <w:rsid w:val="001D4352"/>
    <w:rsid w:val="001D515C"/>
    <w:rsid w:val="0021512B"/>
    <w:rsid w:val="00235484"/>
    <w:rsid w:val="002979E7"/>
    <w:rsid w:val="002D49AB"/>
    <w:rsid w:val="00337DBE"/>
    <w:rsid w:val="00337F04"/>
    <w:rsid w:val="0038634F"/>
    <w:rsid w:val="003A44AD"/>
    <w:rsid w:val="0045514C"/>
    <w:rsid w:val="004B60B6"/>
    <w:rsid w:val="004B64B2"/>
    <w:rsid w:val="004E3960"/>
    <w:rsid w:val="004F06DA"/>
    <w:rsid w:val="004F29A9"/>
    <w:rsid w:val="005044F7"/>
    <w:rsid w:val="00514667"/>
    <w:rsid w:val="005246D7"/>
    <w:rsid w:val="005445D9"/>
    <w:rsid w:val="00545961"/>
    <w:rsid w:val="0055446A"/>
    <w:rsid w:val="005551E2"/>
    <w:rsid w:val="005760BA"/>
    <w:rsid w:val="00576788"/>
    <w:rsid w:val="00584090"/>
    <w:rsid w:val="005C7165"/>
    <w:rsid w:val="005D1AC1"/>
    <w:rsid w:val="005E18AA"/>
    <w:rsid w:val="006033C2"/>
    <w:rsid w:val="00603660"/>
    <w:rsid w:val="0060717A"/>
    <w:rsid w:val="006176FD"/>
    <w:rsid w:val="006C08A2"/>
    <w:rsid w:val="006C2759"/>
    <w:rsid w:val="006C73FC"/>
    <w:rsid w:val="006D7D90"/>
    <w:rsid w:val="006E7826"/>
    <w:rsid w:val="006F7D1C"/>
    <w:rsid w:val="00702322"/>
    <w:rsid w:val="00712675"/>
    <w:rsid w:val="007232E0"/>
    <w:rsid w:val="007E0380"/>
    <w:rsid w:val="0087122A"/>
    <w:rsid w:val="00875D3B"/>
    <w:rsid w:val="00891240"/>
    <w:rsid w:val="00896D25"/>
    <w:rsid w:val="008B1A86"/>
    <w:rsid w:val="008C2DC5"/>
    <w:rsid w:val="008E1DAD"/>
    <w:rsid w:val="00916578"/>
    <w:rsid w:val="00921287"/>
    <w:rsid w:val="009534E5"/>
    <w:rsid w:val="00960DD3"/>
    <w:rsid w:val="0097070C"/>
    <w:rsid w:val="00976715"/>
    <w:rsid w:val="009E574C"/>
    <w:rsid w:val="009F1A9E"/>
    <w:rsid w:val="00A3386B"/>
    <w:rsid w:val="00A407D1"/>
    <w:rsid w:val="00A901E2"/>
    <w:rsid w:val="00AB0418"/>
    <w:rsid w:val="00AB4801"/>
    <w:rsid w:val="00AB5E0D"/>
    <w:rsid w:val="00AD1423"/>
    <w:rsid w:val="00B66BC7"/>
    <w:rsid w:val="00BA79DE"/>
    <w:rsid w:val="00BF6271"/>
    <w:rsid w:val="00C54393"/>
    <w:rsid w:val="00C93EA9"/>
    <w:rsid w:val="00C9779E"/>
    <w:rsid w:val="00CA18E7"/>
    <w:rsid w:val="00CB4299"/>
    <w:rsid w:val="00CD3566"/>
    <w:rsid w:val="00CE1594"/>
    <w:rsid w:val="00CE4473"/>
    <w:rsid w:val="00D06E21"/>
    <w:rsid w:val="00D82DF8"/>
    <w:rsid w:val="00D92719"/>
    <w:rsid w:val="00DD0B8A"/>
    <w:rsid w:val="00DD2E69"/>
    <w:rsid w:val="00DE230A"/>
    <w:rsid w:val="00DF3A0E"/>
    <w:rsid w:val="00DF5F35"/>
    <w:rsid w:val="00E06831"/>
    <w:rsid w:val="00E27CB4"/>
    <w:rsid w:val="00E407AD"/>
    <w:rsid w:val="00E51077"/>
    <w:rsid w:val="00E64870"/>
    <w:rsid w:val="00E703D9"/>
    <w:rsid w:val="00E93967"/>
    <w:rsid w:val="00EA151E"/>
    <w:rsid w:val="00EC3EC0"/>
    <w:rsid w:val="00ED65E0"/>
    <w:rsid w:val="00F37DB0"/>
    <w:rsid w:val="00F54EFF"/>
    <w:rsid w:val="00F7228D"/>
    <w:rsid w:val="00F84119"/>
    <w:rsid w:val="00FA385A"/>
    <w:rsid w:val="00FC3647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E7D2"/>
  <w15:chartTrackingRefBased/>
  <w15:docId w15:val="{AE68EFEC-C4E3-457B-8828-43EEBCC6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15C"/>
    <w:pPr>
      <w:spacing w:after="5" w:line="48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15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9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90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5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1E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1E2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C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Smith, Nick</cp:lastModifiedBy>
  <cp:revision>4</cp:revision>
  <dcterms:created xsi:type="dcterms:W3CDTF">2020-07-06T14:20:00Z</dcterms:created>
  <dcterms:modified xsi:type="dcterms:W3CDTF">2020-07-06T14:28:00Z</dcterms:modified>
</cp:coreProperties>
</file>