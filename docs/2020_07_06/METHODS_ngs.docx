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D12F6" w14:textId="4AAFA565" w:rsidR="00A15CAD" w:rsidRPr="00C73665" w:rsidRDefault="00A15CAD" w:rsidP="00A15CAD">
      <w:pPr>
        <w:spacing w:line="480" w:lineRule="auto"/>
        <w:ind w:left="0" w:firstLine="0"/>
        <w:rPr>
          <w:bCs/>
          <w:i/>
          <w:iCs/>
          <w:sz w:val="24"/>
          <w:szCs w:val="24"/>
        </w:rPr>
      </w:pPr>
      <w:r w:rsidRPr="00C73665">
        <w:rPr>
          <w:b/>
          <w:sz w:val="24"/>
          <w:szCs w:val="24"/>
        </w:rPr>
        <w:t>METHODS</w:t>
      </w:r>
      <w:r w:rsidRPr="00C73665">
        <w:rPr>
          <w:sz w:val="24"/>
          <w:szCs w:val="24"/>
        </w:rPr>
        <w:br/>
      </w:r>
      <w:del w:id="0" w:author="Smith, Nick" w:date="2020-07-06T09:36:00Z">
        <w:r w:rsidRPr="00C73665" w:rsidDel="00240B0C">
          <w:rPr>
            <w:bCs/>
            <w:i/>
            <w:iCs/>
            <w:sz w:val="24"/>
            <w:szCs w:val="24"/>
          </w:rPr>
          <w:delText>Overview and data harvest</w:delText>
        </w:r>
      </w:del>
      <w:ins w:id="1" w:author="Smith, Nick" w:date="2020-07-06T09:36:00Z">
        <w:r w:rsidR="00240B0C">
          <w:rPr>
            <w:bCs/>
            <w:i/>
            <w:iCs/>
            <w:sz w:val="24"/>
            <w:szCs w:val="24"/>
          </w:rPr>
          <w:t>Sampling design</w:t>
        </w:r>
      </w:ins>
    </w:p>
    <w:p w14:paraId="366F0841" w14:textId="77777777" w:rsidR="00240B0C" w:rsidRDefault="00A15CAD" w:rsidP="000E0DC8">
      <w:pPr>
        <w:ind w:left="0" w:firstLine="0"/>
        <w:rPr>
          <w:ins w:id="2" w:author="Smith, Nick" w:date="2020-07-06T09:36:00Z"/>
          <w:rFonts w:eastAsiaTheme="minorEastAsia"/>
          <w:color w:val="auto"/>
          <w:sz w:val="24"/>
          <w:szCs w:val="24"/>
        </w:rPr>
      </w:pPr>
      <w:del w:id="3" w:author="Smith, Nick" w:date="2020-07-06T09:31:00Z">
        <w:r w:rsidRPr="00C73665" w:rsidDel="00240B0C">
          <w:rPr>
            <w:sz w:val="24"/>
            <w:szCs w:val="24"/>
          </w:rPr>
          <w:delText>Where the local history of fire occurrence is known</w:delText>
        </w:r>
        <w:r w:rsidR="00804513" w:rsidDel="00240B0C">
          <w:rPr>
            <w:sz w:val="24"/>
            <w:szCs w:val="24"/>
          </w:rPr>
          <w:delText xml:space="preserve"> (Miller et al 2014)</w:delText>
        </w:r>
        <w:r w:rsidRPr="00C73665" w:rsidDel="00240B0C">
          <w:rPr>
            <w:sz w:val="24"/>
            <w:szCs w:val="24"/>
          </w:rPr>
          <w:delText xml:space="preserve">, </w:delText>
        </w:r>
      </w:del>
      <w:del w:id="4" w:author="Smith, Nick" w:date="2020-07-06T09:29:00Z">
        <w:r w:rsidRPr="00C73665" w:rsidDel="00240B0C">
          <w:rPr>
            <w:sz w:val="24"/>
            <w:szCs w:val="24"/>
          </w:rPr>
          <w:delText xml:space="preserve">we </w:delText>
        </w:r>
      </w:del>
      <w:ins w:id="5" w:author="Smith, Nick" w:date="2020-07-06T09:29:00Z">
        <w:r w:rsidR="00240B0C">
          <w:rPr>
            <w:sz w:val="24"/>
            <w:szCs w:val="24"/>
          </w:rPr>
          <w:t>W</w:t>
        </w:r>
        <w:r w:rsidR="00240B0C" w:rsidRPr="00C73665">
          <w:rPr>
            <w:sz w:val="24"/>
            <w:szCs w:val="24"/>
          </w:rPr>
          <w:t xml:space="preserve">e </w:t>
        </w:r>
      </w:ins>
      <w:r w:rsidRPr="00C73665">
        <w:rPr>
          <w:sz w:val="24"/>
          <w:szCs w:val="24"/>
        </w:rPr>
        <w:t>evaluate</w:t>
      </w:r>
      <w:ins w:id="6" w:author="Smith, Nick" w:date="2020-07-06T09:29:00Z">
        <w:r w:rsidR="00240B0C">
          <w:rPr>
            <w:sz w:val="24"/>
            <w:szCs w:val="24"/>
          </w:rPr>
          <w:t>d</w:t>
        </w:r>
      </w:ins>
      <w:r w:rsidRPr="00C73665">
        <w:rPr>
          <w:sz w:val="24"/>
          <w:szCs w:val="24"/>
        </w:rPr>
        <w:t xml:space="preserve"> trees</w:t>
      </w:r>
      <w:ins w:id="7" w:author="Smith, Nick" w:date="2020-07-06T09:29:00Z">
        <w:r w:rsidR="00240B0C">
          <w:rPr>
            <w:sz w:val="24"/>
            <w:szCs w:val="24"/>
          </w:rPr>
          <w:t xml:space="preserve"> at four sites at Mt. Desert Island in Maine, USA (LATITUDE</w:t>
        </w:r>
      </w:ins>
      <w:ins w:id="8" w:author="Smith, Nick" w:date="2020-07-06T09:30:00Z">
        <w:r w:rsidR="00240B0C">
          <w:rPr>
            <w:sz w:val="24"/>
            <w:szCs w:val="24"/>
          </w:rPr>
          <w:t xml:space="preserve">, LONGITUDE) in a </w:t>
        </w:r>
      </w:ins>
      <w:ins w:id="9" w:author="Smith, Nick" w:date="2020-07-06T09:31:00Z">
        <w:r w:rsidR="00240B0C">
          <w:rPr>
            <w:sz w:val="24"/>
            <w:szCs w:val="24"/>
          </w:rPr>
          <w:t xml:space="preserve">factorially </w:t>
        </w:r>
      </w:ins>
      <w:ins w:id="10" w:author="Smith, Nick" w:date="2020-07-06T09:30:00Z">
        <w:r w:rsidR="00240B0C">
          <w:rPr>
            <w:sz w:val="24"/>
            <w:szCs w:val="24"/>
          </w:rPr>
          <w:t>crossed fire history</w:t>
        </w:r>
      </w:ins>
      <w:ins w:id="11" w:author="Smith, Nick" w:date="2020-07-06T09:31:00Z">
        <w:r w:rsidR="00240B0C">
          <w:rPr>
            <w:sz w:val="24"/>
            <w:szCs w:val="24"/>
          </w:rPr>
          <w:t xml:space="preserve"> </w:t>
        </w:r>
        <w:r w:rsidR="00240B0C">
          <w:rPr>
            <w:sz w:val="24"/>
            <w:szCs w:val="24"/>
          </w:rPr>
          <w:t>(Miller et al 2014)</w:t>
        </w:r>
      </w:ins>
      <w:ins w:id="12" w:author="Smith, Nick" w:date="2020-07-06T09:30:00Z">
        <w:r w:rsidR="00240B0C">
          <w:rPr>
            <w:sz w:val="24"/>
            <w:szCs w:val="24"/>
          </w:rPr>
          <w:t xml:space="preserve"> by elevation design:</w:t>
        </w:r>
      </w:ins>
      <w:r w:rsidRPr="00C73665">
        <w:rPr>
          <w:sz w:val="24"/>
          <w:szCs w:val="24"/>
        </w:rPr>
        <w:t xml:space="preserve"> </w:t>
      </w:r>
      <w:ins w:id="13" w:author="Smith, Nick" w:date="2020-07-06T09:31:00Z">
        <w:r w:rsidR="00240B0C">
          <w:rPr>
            <w:sz w:val="24"/>
            <w:szCs w:val="24"/>
          </w:rPr>
          <w:t xml:space="preserve">(1) </w:t>
        </w:r>
      </w:ins>
      <w:del w:id="14" w:author="Smith, Nick" w:date="2020-07-06T09:30:00Z">
        <w:r w:rsidRPr="00C73665" w:rsidDel="00240B0C">
          <w:rPr>
            <w:sz w:val="24"/>
            <w:szCs w:val="24"/>
          </w:rPr>
          <w:delText xml:space="preserve">along a transect of elevation gradients: </w:delText>
        </w:r>
      </w:del>
      <w:r w:rsidRPr="00C73665">
        <w:rPr>
          <w:sz w:val="24"/>
          <w:szCs w:val="24"/>
        </w:rPr>
        <w:t>Wonderland trail between 12 and 18 m elevation</w:t>
      </w:r>
      <w:ins w:id="15" w:author="Smith, Nick" w:date="2020-07-06T09:32:00Z">
        <w:r w:rsidR="00240B0C">
          <w:rPr>
            <w:sz w:val="24"/>
            <w:szCs w:val="24"/>
          </w:rPr>
          <w:t xml:space="preserve"> (low elevation, outside the footprint of the 1947 fire)</w:t>
        </w:r>
      </w:ins>
      <w:r w:rsidRPr="00C73665">
        <w:rPr>
          <w:sz w:val="24"/>
          <w:szCs w:val="24"/>
        </w:rPr>
        <w:t>, Cadillac cliffs between 28 and 40 m</w:t>
      </w:r>
      <w:ins w:id="16" w:author="Smith, Nick" w:date="2020-07-06T09:32:00Z">
        <w:r w:rsidR="00240B0C">
          <w:rPr>
            <w:sz w:val="24"/>
            <w:szCs w:val="24"/>
          </w:rPr>
          <w:t xml:space="preserve"> (low elevation, within the footprint of the 1947 fire)</w:t>
        </w:r>
      </w:ins>
      <w:r w:rsidRPr="00C73665">
        <w:rPr>
          <w:sz w:val="24"/>
          <w:szCs w:val="24"/>
        </w:rPr>
        <w:t xml:space="preserve">, St. </w:t>
      </w:r>
      <w:proofErr w:type="spellStart"/>
      <w:r w:rsidRPr="00C73665">
        <w:rPr>
          <w:sz w:val="24"/>
          <w:szCs w:val="24"/>
        </w:rPr>
        <w:t>Sauveur</w:t>
      </w:r>
      <w:proofErr w:type="spellEnd"/>
      <w:r w:rsidRPr="00C73665">
        <w:rPr>
          <w:sz w:val="24"/>
          <w:szCs w:val="24"/>
        </w:rPr>
        <w:t xml:space="preserve"> trail between 134 and 195 m</w:t>
      </w:r>
      <w:ins w:id="17" w:author="Smith, Nick" w:date="2020-07-06T09:32:00Z">
        <w:r w:rsidR="00240B0C">
          <w:rPr>
            <w:sz w:val="24"/>
            <w:szCs w:val="24"/>
          </w:rPr>
          <w:t xml:space="preserve"> (high elevation, </w:t>
        </w:r>
      </w:ins>
      <w:ins w:id="18" w:author="Smith, Nick" w:date="2020-07-06T09:33:00Z">
        <w:r w:rsidR="00240B0C">
          <w:rPr>
            <w:sz w:val="24"/>
            <w:szCs w:val="24"/>
          </w:rPr>
          <w:t>outside the footprint of the 1947 fire</w:t>
        </w:r>
        <w:r w:rsidR="00240B0C">
          <w:rPr>
            <w:sz w:val="24"/>
            <w:szCs w:val="24"/>
          </w:rPr>
          <w:t xml:space="preserve">) </w:t>
        </w:r>
      </w:ins>
      <w:del w:id="19" w:author="Smith, Nick" w:date="2020-07-06T09:33:00Z">
        <w:r w:rsidRPr="00C73665" w:rsidDel="00240B0C">
          <w:rPr>
            <w:sz w:val="24"/>
            <w:szCs w:val="24"/>
          </w:rPr>
          <w:delText xml:space="preserve"> </w:delText>
        </w:r>
      </w:del>
      <w:r w:rsidRPr="00C73665">
        <w:rPr>
          <w:sz w:val="24"/>
          <w:szCs w:val="24"/>
        </w:rPr>
        <w:t>and South Cadillac trail between 190 and 270 m</w:t>
      </w:r>
      <w:ins w:id="20" w:author="Smith, Nick" w:date="2020-07-06T09:33:00Z">
        <w:r w:rsidR="00240B0C">
          <w:rPr>
            <w:sz w:val="24"/>
            <w:szCs w:val="24"/>
          </w:rPr>
          <w:t xml:space="preserve"> </w:t>
        </w:r>
        <w:r w:rsidR="00240B0C">
          <w:rPr>
            <w:sz w:val="24"/>
            <w:szCs w:val="24"/>
          </w:rPr>
          <w:t>(</w:t>
        </w:r>
        <w:r w:rsidR="00240B0C">
          <w:rPr>
            <w:sz w:val="24"/>
            <w:szCs w:val="24"/>
          </w:rPr>
          <w:t>high</w:t>
        </w:r>
        <w:r w:rsidR="00240B0C">
          <w:rPr>
            <w:sz w:val="24"/>
            <w:szCs w:val="24"/>
          </w:rPr>
          <w:t xml:space="preserve"> elevation, within the footprint of the 1947 fire)</w:t>
        </w:r>
      </w:ins>
      <w:r w:rsidRPr="00C73665">
        <w:rPr>
          <w:sz w:val="24"/>
          <w:szCs w:val="24"/>
        </w:rPr>
        <w:t xml:space="preserve"> (Fig. </w:t>
      </w:r>
      <w:r w:rsidR="000E0DC8">
        <w:rPr>
          <w:sz w:val="24"/>
          <w:szCs w:val="24"/>
        </w:rPr>
        <w:t>2</w:t>
      </w:r>
      <w:r w:rsidRPr="00C73665">
        <w:rPr>
          <w:sz w:val="24"/>
          <w:szCs w:val="24"/>
        </w:rPr>
        <w:t xml:space="preserve">). These locales serve as proxies for other fire-involved and unburned pitch pine stations </w:t>
      </w:r>
      <w:r w:rsidR="00652E79">
        <w:rPr>
          <w:sz w:val="24"/>
          <w:szCs w:val="24"/>
        </w:rPr>
        <w:t xml:space="preserve">including </w:t>
      </w:r>
      <w:r w:rsidRPr="00C73665">
        <w:rPr>
          <w:sz w:val="24"/>
          <w:szCs w:val="24"/>
        </w:rPr>
        <w:t xml:space="preserve">Bear Brook, </w:t>
      </w:r>
      <w:r w:rsidR="00652E79">
        <w:rPr>
          <w:sz w:val="24"/>
          <w:szCs w:val="24"/>
        </w:rPr>
        <w:t xml:space="preserve">Champlain Mountain, </w:t>
      </w:r>
      <w:r w:rsidRPr="00C73665">
        <w:rPr>
          <w:sz w:val="24"/>
          <w:szCs w:val="24"/>
        </w:rPr>
        <w:t>base of Precipice trail, North Cadillac</w:t>
      </w:r>
      <w:r w:rsidR="00652E79">
        <w:rPr>
          <w:sz w:val="24"/>
          <w:szCs w:val="24"/>
        </w:rPr>
        <w:t xml:space="preserve"> </w:t>
      </w:r>
      <w:r w:rsidRPr="00C73665">
        <w:rPr>
          <w:sz w:val="24"/>
          <w:szCs w:val="24"/>
        </w:rPr>
        <w:t xml:space="preserve">and </w:t>
      </w:r>
      <w:proofErr w:type="spellStart"/>
      <w:r w:rsidRPr="00C73665">
        <w:rPr>
          <w:sz w:val="24"/>
          <w:szCs w:val="24"/>
        </w:rPr>
        <w:t>Norumbega</w:t>
      </w:r>
      <w:proofErr w:type="spellEnd"/>
      <w:r w:rsidRPr="00C73665">
        <w:rPr>
          <w:sz w:val="24"/>
          <w:szCs w:val="24"/>
        </w:rPr>
        <w:t xml:space="preserve"> Mountain. Mapping of these sites was achieved through geospatial sensing technology (Tierney </w:t>
      </w:r>
      <w:r w:rsidRPr="00C73665">
        <w:rPr>
          <w:i/>
          <w:sz w:val="24"/>
          <w:szCs w:val="24"/>
        </w:rPr>
        <w:t>et al</w:t>
      </w:r>
      <w:r w:rsidRPr="00C73665">
        <w:rPr>
          <w:sz w:val="24"/>
          <w:szCs w:val="24"/>
        </w:rPr>
        <w:t xml:space="preserve"> 2012) used in the past to compare physiography and recalcitrant chemical biogeography. A </w:t>
      </w:r>
      <w:commentRangeStart w:id="21"/>
      <w:r w:rsidRPr="00C73665">
        <w:rPr>
          <w:sz w:val="24"/>
          <w:szCs w:val="24"/>
        </w:rPr>
        <w:t xml:space="preserve">transect </w:t>
      </w:r>
      <w:commentRangeEnd w:id="21"/>
      <w:r w:rsidR="00240B0C">
        <w:rPr>
          <w:rStyle w:val="CommentReference"/>
        </w:rPr>
        <w:commentReference w:id="21"/>
      </w:r>
      <w:r w:rsidRPr="00C73665">
        <w:rPr>
          <w:sz w:val="24"/>
          <w:szCs w:val="24"/>
        </w:rPr>
        <w:t>was established within each population of non-equidistant sampling points. A US Department of the Interior (National Park Service) permit provided access to obtaining edaphic and needle data</w:t>
      </w:r>
      <w:r w:rsidRPr="00C73665">
        <w:rPr>
          <w:rFonts w:eastAsiaTheme="minorEastAsia"/>
          <w:color w:val="auto"/>
          <w:sz w:val="24"/>
          <w:szCs w:val="24"/>
        </w:rPr>
        <w:t xml:space="preserve">. </w:t>
      </w:r>
    </w:p>
    <w:p w14:paraId="6232F6B7" w14:textId="6795DB12" w:rsidR="00240B0C" w:rsidRDefault="00240B0C" w:rsidP="000E0DC8">
      <w:pPr>
        <w:ind w:left="0" w:firstLine="0"/>
        <w:rPr>
          <w:ins w:id="22" w:author="Smith, Nick" w:date="2020-07-06T09:45:00Z"/>
          <w:sz w:val="24"/>
          <w:szCs w:val="24"/>
        </w:rPr>
      </w:pPr>
    </w:p>
    <w:p w14:paraId="60AF92B4" w14:textId="2990A664" w:rsidR="00E24CA7" w:rsidRPr="00C73665" w:rsidRDefault="00E24CA7" w:rsidP="00E24CA7">
      <w:pPr>
        <w:tabs>
          <w:tab w:val="left" w:pos="1440"/>
        </w:tabs>
        <w:spacing w:after="28" w:line="480" w:lineRule="auto"/>
        <w:ind w:left="0" w:right="7" w:firstLine="0"/>
        <w:rPr>
          <w:ins w:id="23" w:author="Smith, Nick" w:date="2020-07-06T09:45:00Z"/>
          <w:bCs/>
          <w:i/>
          <w:iCs/>
          <w:sz w:val="24"/>
          <w:szCs w:val="24"/>
        </w:rPr>
      </w:pPr>
      <w:ins w:id="24" w:author="Smith, Nick" w:date="2020-07-06T09:46:00Z">
        <w:r>
          <w:rPr>
            <w:bCs/>
            <w:i/>
            <w:iCs/>
            <w:sz w:val="24"/>
            <w:szCs w:val="24"/>
          </w:rPr>
          <w:t>Geographic Information System (GIS)</w:t>
        </w:r>
      </w:ins>
    </w:p>
    <w:p w14:paraId="4A9BF881" w14:textId="77777777" w:rsidR="00E24CA7" w:rsidRPr="00C73665" w:rsidRDefault="00E24CA7" w:rsidP="00E24CA7">
      <w:pPr>
        <w:spacing w:after="28" w:line="480" w:lineRule="auto"/>
        <w:ind w:right="7"/>
        <w:rPr>
          <w:ins w:id="25" w:author="Smith, Nick" w:date="2020-07-06T09:45:00Z"/>
          <w:sz w:val="24"/>
          <w:szCs w:val="24"/>
        </w:rPr>
      </w:pPr>
      <w:ins w:id="26" w:author="Smith, Nick" w:date="2020-07-06T09:45:00Z">
        <w:r>
          <w:rPr>
            <w:color w:val="222222"/>
            <w:sz w:val="24"/>
            <w:szCs w:val="24"/>
            <w:shd w:val="clear" w:color="auto" w:fill="FFFFFF"/>
          </w:rPr>
          <w:t>W</w:t>
        </w:r>
        <w:r w:rsidRPr="00C73665">
          <w:rPr>
            <w:color w:val="222222"/>
            <w:sz w:val="24"/>
            <w:szCs w:val="24"/>
            <w:shd w:val="clear" w:color="auto" w:fill="FFFFFF"/>
          </w:rPr>
          <w:t>e employ</w:t>
        </w:r>
        <w:r>
          <w:rPr>
            <w:color w:val="222222"/>
            <w:sz w:val="24"/>
            <w:szCs w:val="24"/>
            <w:shd w:val="clear" w:color="auto" w:fill="FFFFFF"/>
          </w:rPr>
          <w:t>ed</w:t>
        </w:r>
        <w:r w:rsidRPr="00C73665">
          <w:rPr>
            <w:color w:val="222222"/>
            <w:sz w:val="24"/>
            <w:szCs w:val="24"/>
            <w:shd w:val="clear" w:color="auto" w:fill="FFFFFF"/>
          </w:rPr>
          <w:t xml:space="preserve"> </w:t>
        </w:r>
        <w:r w:rsidRPr="00C73665">
          <w:rPr>
            <w:sz w:val="24"/>
            <w:szCs w:val="24"/>
          </w:rPr>
          <w:t xml:space="preserve">multiple satellite-configured GPS data (USGS 2m LIDAR 2010) to determine coordinates for </w:t>
        </w:r>
        <w:r>
          <w:rPr>
            <w:sz w:val="24"/>
            <w:szCs w:val="24"/>
          </w:rPr>
          <w:t xml:space="preserve">individual trees </w:t>
        </w:r>
        <w:r w:rsidRPr="00C73665">
          <w:rPr>
            <w:sz w:val="24"/>
            <w:szCs w:val="24"/>
          </w:rPr>
          <w:t>(</w:t>
        </w:r>
        <w:proofErr w:type="spellStart"/>
        <w:r w:rsidRPr="00C73665">
          <w:rPr>
            <w:sz w:val="24"/>
            <w:szCs w:val="24"/>
          </w:rPr>
          <w:t>Lubinski</w:t>
        </w:r>
        <w:proofErr w:type="spellEnd"/>
        <w:r w:rsidRPr="00C73665">
          <w:rPr>
            <w:sz w:val="24"/>
            <w:szCs w:val="24"/>
          </w:rPr>
          <w:t xml:space="preserve"> Hop and </w:t>
        </w:r>
        <w:proofErr w:type="spellStart"/>
        <w:r w:rsidRPr="00C73665">
          <w:rPr>
            <w:sz w:val="24"/>
            <w:szCs w:val="24"/>
          </w:rPr>
          <w:t>Gawler</w:t>
        </w:r>
        <w:proofErr w:type="spellEnd"/>
        <w:r w:rsidRPr="00C73665">
          <w:rPr>
            <w:sz w:val="24"/>
            <w:szCs w:val="24"/>
          </w:rPr>
          <w:t xml:space="preserve"> 2003; Kim 2010</w:t>
        </w:r>
        <w:r w:rsidRPr="00C73665">
          <w:rPr>
            <w:color w:val="222222"/>
            <w:sz w:val="24"/>
            <w:szCs w:val="24"/>
            <w:shd w:val="clear" w:color="auto" w:fill="FFFFFF"/>
          </w:rPr>
          <w:t>)</w:t>
        </w:r>
        <w:r w:rsidRPr="00C73665">
          <w:rPr>
            <w:sz w:val="24"/>
            <w:szCs w:val="24"/>
          </w:rPr>
          <w:t xml:space="preserve">. A Kodak Trimble Juno 3B unit was used to obtain </w:t>
        </w:r>
        <w:proofErr w:type="gramStart"/>
        <w:r w:rsidRPr="00C73665">
          <w:rPr>
            <w:sz w:val="24"/>
            <w:szCs w:val="24"/>
          </w:rPr>
          <w:t>an</w:t>
        </w:r>
        <w:proofErr w:type="gramEnd"/>
        <w:r w:rsidRPr="00C73665">
          <w:rPr>
            <w:sz w:val="24"/>
            <w:szCs w:val="24"/>
          </w:rPr>
          <w:t xml:space="preserve"> horizontal resolution of combined elevation, slope and aspect data plotted using between five and seven satellite telecommunication vehicles </w:t>
        </w:r>
        <w:r w:rsidRPr="00C73665">
          <w:rPr>
            <w:sz w:val="24"/>
            <w:szCs w:val="24"/>
            <w:shd w:val="clear" w:color="auto" w:fill="FBFFFF"/>
          </w:rPr>
          <w:t xml:space="preserve">to maintain a maximum PDOP (Position Dilution of Precision). These data were differentially corrected and have estimated accuracies in the horizontal and vertical direction of 2 meters, while SA (selective availability) is set to zero. Trimble Pathfinder Office software accuracy is not represented. Instead, </w:t>
        </w:r>
        <w:r w:rsidRPr="00C73665">
          <w:rPr>
            <w:sz w:val="24"/>
            <w:szCs w:val="24"/>
            <w:shd w:val="clear" w:color="auto" w:fill="FBFFFF"/>
          </w:rPr>
          <w:lastRenderedPageBreak/>
          <w:t xml:space="preserve">precision is an estimation of the positional error (closeness to truth) available as feature attributes. To estimate precision the software uses receiver type (for noise), baseline length, dilution, covariance and reference variance components. It is a repeatability measure not an accuracy measure. Horizontal precision for line and area features looks at all the individual points that make up the line/area feature and a mean value is computed by the software. These data points are used to establish not only elevation but to compute fire event sink-source metrics. </w:t>
        </w:r>
        <w:r w:rsidRPr="00C73665">
          <w:rPr>
            <w:sz w:val="24"/>
            <w:szCs w:val="24"/>
          </w:rPr>
          <w:t>For analysis purposes we constructed two bifurcated categories, assigning soil and tree aliquots to either a proximate (0-465 m) relation-to-fire-path or no historical exposure.</w:t>
        </w:r>
      </w:ins>
    </w:p>
    <w:p w14:paraId="7B023C0B" w14:textId="77777777" w:rsidR="00E24CA7" w:rsidRDefault="00E24CA7" w:rsidP="000E0DC8">
      <w:pPr>
        <w:ind w:left="0" w:firstLine="0"/>
        <w:rPr>
          <w:ins w:id="27" w:author="Smith, Nick" w:date="2020-07-06T09:36:00Z"/>
          <w:sz w:val="24"/>
          <w:szCs w:val="24"/>
        </w:rPr>
      </w:pPr>
    </w:p>
    <w:p w14:paraId="27376242" w14:textId="51A31CA3" w:rsidR="00240B0C" w:rsidRPr="00240B0C" w:rsidRDefault="00240B0C" w:rsidP="000E0DC8">
      <w:pPr>
        <w:ind w:left="0" w:firstLine="0"/>
        <w:rPr>
          <w:ins w:id="28" w:author="Smith, Nick" w:date="2020-07-06T09:36:00Z"/>
          <w:i/>
          <w:sz w:val="24"/>
          <w:szCs w:val="24"/>
          <w:rPrChange w:id="29" w:author="Smith, Nick" w:date="2020-07-06T09:36:00Z">
            <w:rPr>
              <w:ins w:id="30" w:author="Smith, Nick" w:date="2020-07-06T09:36:00Z"/>
              <w:sz w:val="24"/>
              <w:szCs w:val="24"/>
            </w:rPr>
          </w:rPrChange>
        </w:rPr>
      </w:pPr>
      <w:ins w:id="31" w:author="Smith, Nick" w:date="2020-07-06T09:36:00Z">
        <w:r>
          <w:rPr>
            <w:i/>
            <w:sz w:val="24"/>
            <w:szCs w:val="24"/>
          </w:rPr>
          <w:t>Soil sampling</w:t>
        </w:r>
      </w:ins>
    </w:p>
    <w:p w14:paraId="594C9A29" w14:textId="789B577D" w:rsidR="00240B0C" w:rsidRDefault="00A15CAD" w:rsidP="000E0DC8">
      <w:pPr>
        <w:ind w:left="0" w:firstLine="0"/>
        <w:rPr>
          <w:ins w:id="32" w:author="Smith, Nick" w:date="2020-07-06T09:37:00Z"/>
          <w:sz w:val="24"/>
          <w:szCs w:val="24"/>
        </w:rPr>
      </w:pPr>
      <w:commentRangeStart w:id="33"/>
      <w:del w:id="34" w:author="Smith, Nick" w:date="2020-07-06T09:37:00Z">
        <w:r w:rsidRPr="00C73665" w:rsidDel="00240B0C">
          <w:rPr>
            <w:sz w:val="24"/>
            <w:szCs w:val="24"/>
          </w:rPr>
          <w:delText>In the case of soil sample extraction,</w:delText>
        </w:r>
      </w:del>
      <w:ins w:id="35" w:author="Smith, Nick" w:date="2020-07-06T09:37:00Z">
        <w:r w:rsidR="00240B0C">
          <w:rPr>
            <w:sz w:val="24"/>
            <w:szCs w:val="24"/>
          </w:rPr>
          <w:t xml:space="preserve">Soil samples </w:t>
        </w:r>
        <w:commentRangeEnd w:id="33"/>
        <w:r w:rsidR="00661089">
          <w:rPr>
            <w:rStyle w:val="CommentReference"/>
          </w:rPr>
          <w:commentReference w:id="33"/>
        </w:r>
        <w:r w:rsidR="00240B0C">
          <w:rPr>
            <w:sz w:val="24"/>
            <w:szCs w:val="24"/>
          </w:rPr>
          <w:t>at</w:t>
        </w:r>
      </w:ins>
      <w:r w:rsidRPr="00C73665">
        <w:rPr>
          <w:sz w:val="24"/>
          <w:szCs w:val="24"/>
        </w:rPr>
        <w:t xml:space="preserve"> all sites were excavated similarly by hand trowel. Samples comprised uniformly similar shallow, homogeneous, low fertility characteristics (varying between .7-2.5 cm) and are usually overlain with rapidly drying needle duff (Day </w:t>
      </w:r>
      <w:r w:rsidRPr="00C73665">
        <w:rPr>
          <w:i/>
          <w:sz w:val="24"/>
          <w:szCs w:val="24"/>
        </w:rPr>
        <w:t>et al</w:t>
      </w:r>
      <w:r w:rsidRPr="00C73665">
        <w:rPr>
          <w:sz w:val="24"/>
          <w:szCs w:val="24"/>
        </w:rPr>
        <w:t xml:space="preserve"> 2005) overlaying porous and acidic hornblende granite or Ellsworth schist</w:t>
      </w:r>
      <w:r w:rsidRPr="00C73665">
        <w:rPr>
          <w:sz w:val="24"/>
          <w:szCs w:val="24"/>
          <w:highlight w:val="lightGray"/>
        </w:rPr>
        <w:t>.</w:t>
      </w:r>
      <w:r w:rsidRPr="00C73665">
        <w:rPr>
          <w:sz w:val="24"/>
          <w:szCs w:val="24"/>
        </w:rPr>
        <w:t xml:space="preserve"> Using a soil probe (</w:t>
      </w:r>
      <w:proofErr w:type="spellStart"/>
      <w:r w:rsidRPr="00C73665">
        <w:rPr>
          <w:sz w:val="24"/>
          <w:szCs w:val="24"/>
        </w:rPr>
        <w:t>Accuproducts</w:t>
      </w:r>
      <w:proofErr w:type="spellEnd"/>
      <w:r w:rsidRPr="00C73665">
        <w:rPr>
          <w:sz w:val="24"/>
          <w:szCs w:val="24"/>
        </w:rPr>
        <w:t>, Saline, MI, USA) and sharp-toothed hand trowel, aliquots were extracted from O</w:t>
      </w:r>
      <w:r w:rsidRPr="00C73665">
        <w:rPr>
          <w:sz w:val="24"/>
          <w:szCs w:val="24"/>
          <w:vertAlign w:val="subscript"/>
        </w:rPr>
        <w:t>a</w:t>
      </w:r>
      <w:r w:rsidRPr="00C73665">
        <w:rPr>
          <w:sz w:val="24"/>
          <w:szCs w:val="24"/>
        </w:rPr>
        <w:t>-A</w:t>
      </w:r>
      <w:r w:rsidRPr="00C73665">
        <w:rPr>
          <w:sz w:val="24"/>
          <w:szCs w:val="24"/>
          <w:vertAlign w:val="subscript"/>
        </w:rPr>
        <w:t>b</w:t>
      </w:r>
      <w:r w:rsidRPr="00C73665">
        <w:rPr>
          <w:sz w:val="24"/>
          <w:szCs w:val="24"/>
        </w:rPr>
        <w:t xml:space="preserve"> horizon soil pockets of organic and mineral deposits within 60 cm of the tree base. </w:t>
      </w:r>
    </w:p>
    <w:p w14:paraId="7A784DEB" w14:textId="699B178F" w:rsidR="00240B0C" w:rsidRDefault="00240B0C" w:rsidP="000E0DC8">
      <w:pPr>
        <w:ind w:left="0" w:firstLine="0"/>
        <w:rPr>
          <w:ins w:id="36" w:author="Smith, Nick" w:date="2020-07-06T09:37:00Z"/>
          <w:sz w:val="24"/>
          <w:szCs w:val="24"/>
        </w:rPr>
      </w:pPr>
    </w:p>
    <w:p w14:paraId="7DE3B58E" w14:textId="7535D9F9" w:rsidR="00240B0C" w:rsidRPr="00240B0C" w:rsidRDefault="00240B0C" w:rsidP="000E0DC8">
      <w:pPr>
        <w:ind w:left="0" w:firstLine="0"/>
        <w:rPr>
          <w:ins w:id="37" w:author="Smith, Nick" w:date="2020-07-06T09:35:00Z"/>
          <w:i/>
          <w:sz w:val="24"/>
          <w:szCs w:val="24"/>
          <w:rPrChange w:id="38" w:author="Smith, Nick" w:date="2020-07-06T09:37:00Z">
            <w:rPr>
              <w:ins w:id="39" w:author="Smith, Nick" w:date="2020-07-06T09:35:00Z"/>
              <w:sz w:val="24"/>
              <w:szCs w:val="24"/>
            </w:rPr>
          </w:rPrChange>
        </w:rPr>
      </w:pPr>
      <w:ins w:id="40" w:author="Smith, Nick" w:date="2020-07-06T09:37:00Z">
        <w:r>
          <w:rPr>
            <w:i/>
            <w:sz w:val="24"/>
            <w:szCs w:val="24"/>
          </w:rPr>
          <w:t>Leaf tissue sampling</w:t>
        </w:r>
      </w:ins>
    </w:p>
    <w:p w14:paraId="73B3CFC6" w14:textId="6B33D2B3" w:rsidR="00A15CAD" w:rsidRPr="00C73665" w:rsidRDefault="00A15CAD" w:rsidP="000E0DC8">
      <w:pPr>
        <w:ind w:left="0" w:firstLine="0"/>
        <w:rPr>
          <w:sz w:val="24"/>
          <w:szCs w:val="24"/>
        </w:rPr>
      </w:pPr>
      <w:commentRangeStart w:id="41"/>
      <w:r w:rsidRPr="00C73665">
        <w:rPr>
          <w:sz w:val="24"/>
          <w:szCs w:val="24"/>
        </w:rPr>
        <w:t>Leaf tissue</w:t>
      </w:r>
      <w:ins w:id="42" w:author="Smith, Nick" w:date="2020-07-06T09:37:00Z">
        <w:r w:rsidR="00661089">
          <w:rPr>
            <w:sz w:val="24"/>
            <w:szCs w:val="24"/>
          </w:rPr>
          <w:t xml:space="preserve"> samples</w:t>
        </w:r>
      </w:ins>
      <w:r w:rsidRPr="00C73665">
        <w:rPr>
          <w:sz w:val="24"/>
          <w:szCs w:val="24"/>
        </w:rPr>
        <w:t xml:space="preserve"> </w:t>
      </w:r>
      <w:commentRangeEnd w:id="41"/>
      <w:r w:rsidR="00661089">
        <w:rPr>
          <w:rStyle w:val="CommentReference"/>
        </w:rPr>
        <w:commentReference w:id="41"/>
      </w:r>
      <w:r w:rsidRPr="00C73665">
        <w:rPr>
          <w:sz w:val="24"/>
          <w:szCs w:val="24"/>
        </w:rPr>
        <w:t>w</w:t>
      </w:r>
      <w:ins w:id="43" w:author="Smith, Nick" w:date="2020-07-06T09:37:00Z">
        <w:r w:rsidR="00661089">
          <w:rPr>
            <w:sz w:val="24"/>
            <w:szCs w:val="24"/>
          </w:rPr>
          <w:t>ere</w:t>
        </w:r>
      </w:ins>
      <w:del w:id="44" w:author="Smith, Nick" w:date="2020-07-06T09:37:00Z">
        <w:r w:rsidRPr="00C73665" w:rsidDel="00661089">
          <w:rPr>
            <w:sz w:val="24"/>
            <w:szCs w:val="24"/>
          </w:rPr>
          <w:delText>as</w:delText>
        </w:r>
      </w:del>
      <w:r w:rsidRPr="00C73665">
        <w:rPr>
          <w:sz w:val="24"/>
          <w:szCs w:val="24"/>
        </w:rPr>
        <w:t xml:space="preserve"> obtained from excision of basal fascicle bundles at </w:t>
      </w:r>
      <w:commentRangeStart w:id="45"/>
      <w:del w:id="46" w:author="Smith, Nick" w:date="2020-07-06T09:35:00Z">
        <w:r w:rsidRPr="00C73665" w:rsidDel="00240B0C">
          <w:rPr>
            <w:sz w:val="24"/>
            <w:szCs w:val="24"/>
          </w:rPr>
          <w:delText>dbh</w:delText>
        </w:r>
      </w:del>
      <w:ins w:id="47" w:author="Smith, Nick" w:date="2020-07-06T09:35:00Z">
        <w:r w:rsidR="00240B0C">
          <w:rPr>
            <w:sz w:val="24"/>
            <w:szCs w:val="24"/>
          </w:rPr>
          <w:t>1.5 meters above the soil surface</w:t>
        </w:r>
      </w:ins>
      <w:commentRangeEnd w:id="45"/>
      <w:ins w:id="48" w:author="Smith, Nick" w:date="2020-07-06T09:40:00Z">
        <w:r w:rsidR="0045686F">
          <w:rPr>
            <w:rStyle w:val="CommentReference"/>
          </w:rPr>
          <w:commentReference w:id="45"/>
        </w:r>
      </w:ins>
      <w:r w:rsidRPr="00C73665">
        <w:rPr>
          <w:sz w:val="24"/>
          <w:szCs w:val="24"/>
        </w:rPr>
        <w:t xml:space="preserve">. </w:t>
      </w:r>
      <w:commentRangeStart w:id="49"/>
      <w:r w:rsidRPr="00C73665">
        <w:rPr>
          <w:sz w:val="24"/>
          <w:szCs w:val="24"/>
        </w:rPr>
        <w:t xml:space="preserve">Individual specimen collection served as a proxy for multiple trees located within 5 m. </w:t>
      </w:r>
      <w:commentRangeEnd w:id="49"/>
      <w:r w:rsidR="00661089">
        <w:rPr>
          <w:rStyle w:val="CommentReference"/>
        </w:rPr>
        <w:commentReference w:id="49"/>
      </w:r>
      <w:r w:rsidRPr="00C73665">
        <w:rPr>
          <w:sz w:val="24"/>
          <w:szCs w:val="24"/>
        </w:rPr>
        <w:t>All trees had a median diametrical measurement</w:t>
      </w:r>
      <w:ins w:id="50" w:author="Smith, Nick" w:date="2020-07-06T09:38:00Z">
        <w:r w:rsidR="00661089">
          <w:rPr>
            <w:sz w:val="24"/>
            <w:szCs w:val="24"/>
          </w:rPr>
          <w:t xml:space="preserve"> at 1.5 m (DBH)</w:t>
        </w:r>
      </w:ins>
      <w:r w:rsidRPr="00C73665">
        <w:rPr>
          <w:sz w:val="24"/>
          <w:szCs w:val="24"/>
        </w:rPr>
        <w:t xml:space="preserve"> of </w:t>
      </w:r>
      <w:commentRangeStart w:id="51"/>
      <w:r w:rsidRPr="00C73665">
        <w:rPr>
          <w:sz w:val="24"/>
          <w:szCs w:val="24"/>
        </w:rPr>
        <w:t xml:space="preserve">+/- </w:t>
      </w:r>
      <w:commentRangeEnd w:id="51"/>
      <w:r w:rsidR="00661089">
        <w:rPr>
          <w:rStyle w:val="CommentReference"/>
        </w:rPr>
        <w:commentReference w:id="51"/>
      </w:r>
      <w:r w:rsidRPr="00C73665">
        <w:rPr>
          <w:sz w:val="24"/>
          <w:szCs w:val="24"/>
        </w:rPr>
        <w:t xml:space="preserve">12.5 cm. </w:t>
      </w:r>
      <w:commentRangeStart w:id="52"/>
      <w:del w:id="53" w:author="Smith, Nick" w:date="2020-07-06T09:44:00Z">
        <w:r w:rsidRPr="00C73665" w:rsidDel="00E24CA7">
          <w:rPr>
            <w:sz w:val="24"/>
            <w:szCs w:val="24"/>
          </w:rPr>
          <w:delText>Height, spread (canopy) and diameter of target and proximate trees were also measured.</w:delText>
        </w:r>
        <w:commentRangeEnd w:id="52"/>
        <w:r w:rsidR="00661089" w:rsidDel="00E24CA7">
          <w:rPr>
            <w:rStyle w:val="CommentReference"/>
          </w:rPr>
          <w:commentReference w:id="52"/>
        </w:r>
      </w:del>
    </w:p>
    <w:p w14:paraId="5436D4F1" w14:textId="320CEA2B" w:rsidR="00A15CAD" w:rsidRPr="00C73665" w:rsidDel="00E24CA7" w:rsidRDefault="00A15CAD" w:rsidP="00A15CAD">
      <w:pPr>
        <w:spacing w:line="480" w:lineRule="auto"/>
        <w:ind w:left="0" w:firstLine="0"/>
        <w:rPr>
          <w:del w:id="54" w:author="Smith, Nick" w:date="2020-07-06T09:45:00Z"/>
          <w:sz w:val="24"/>
          <w:szCs w:val="24"/>
        </w:rPr>
      </w:pPr>
    </w:p>
    <w:p w14:paraId="5693FEB0" w14:textId="08841276" w:rsidR="00A15CAD" w:rsidRPr="00C73665" w:rsidDel="00E24CA7" w:rsidRDefault="00A15CAD" w:rsidP="00A15CAD">
      <w:pPr>
        <w:tabs>
          <w:tab w:val="left" w:pos="1440"/>
        </w:tabs>
        <w:spacing w:after="28" w:line="480" w:lineRule="auto"/>
        <w:ind w:left="0" w:right="7" w:firstLine="0"/>
        <w:rPr>
          <w:del w:id="55" w:author="Smith, Nick" w:date="2020-07-06T09:45:00Z"/>
          <w:bCs/>
          <w:i/>
          <w:iCs/>
          <w:sz w:val="24"/>
          <w:szCs w:val="24"/>
        </w:rPr>
      </w:pPr>
      <w:del w:id="56" w:author="Smith, Nick" w:date="2020-07-06T09:45:00Z">
        <w:r w:rsidRPr="00C73665" w:rsidDel="00E24CA7">
          <w:rPr>
            <w:bCs/>
            <w:i/>
            <w:iCs/>
            <w:sz w:val="24"/>
            <w:szCs w:val="24"/>
          </w:rPr>
          <w:delText>GIS</w:delText>
        </w:r>
      </w:del>
    </w:p>
    <w:p w14:paraId="069E7750" w14:textId="27292241" w:rsidR="00A15CAD" w:rsidRPr="00C73665" w:rsidDel="00E24CA7" w:rsidRDefault="00A15CAD" w:rsidP="00A15CAD">
      <w:pPr>
        <w:spacing w:after="28" w:line="480" w:lineRule="auto"/>
        <w:ind w:right="7"/>
        <w:rPr>
          <w:del w:id="57" w:author="Smith, Nick" w:date="2020-07-06T09:45:00Z"/>
          <w:sz w:val="24"/>
          <w:szCs w:val="24"/>
        </w:rPr>
      </w:pPr>
      <w:del w:id="58" w:author="Smith, Nick" w:date="2020-07-06T09:42:00Z">
        <w:r w:rsidRPr="00C73665" w:rsidDel="00E24CA7">
          <w:rPr>
            <w:sz w:val="24"/>
            <w:szCs w:val="24"/>
          </w:rPr>
          <w:delText>Based on previous use (Lubinski Hop and Gawler 2003; Kim 2010</w:delText>
        </w:r>
        <w:r w:rsidRPr="00C73665" w:rsidDel="00E24CA7">
          <w:rPr>
            <w:color w:val="222222"/>
            <w:sz w:val="24"/>
            <w:szCs w:val="24"/>
            <w:shd w:val="clear" w:color="auto" w:fill="FFFFFF"/>
          </w:rPr>
          <w:delText>), w</w:delText>
        </w:r>
      </w:del>
      <w:del w:id="59" w:author="Smith, Nick" w:date="2020-07-06T09:45:00Z">
        <w:r w:rsidRPr="00C73665" w:rsidDel="00E24CA7">
          <w:rPr>
            <w:color w:val="222222"/>
            <w:sz w:val="24"/>
            <w:szCs w:val="24"/>
            <w:shd w:val="clear" w:color="auto" w:fill="FFFFFF"/>
          </w:rPr>
          <w:delText xml:space="preserve">e employ </w:delText>
        </w:r>
        <w:r w:rsidRPr="00C73665" w:rsidDel="00E24CA7">
          <w:rPr>
            <w:sz w:val="24"/>
            <w:szCs w:val="24"/>
          </w:rPr>
          <w:delText xml:space="preserve">multiple satellite-configured GPS data (USGS 2m LIDAR 2010) to determine coordinates for </w:delText>
        </w:r>
        <w:r w:rsidR="00425AF7" w:rsidDel="00E24CA7">
          <w:rPr>
            <w:sz w:val="24"/>
            <w:szCs w:val="24"/>
          </w:rPr>
          <w:delText>individual trees</w:delText>
        </w:r>
        <w:r w:rsidRPr="00C73665" w:rsidDel="00E24CA7">
          <w:rPr>
            <w:sz w:val="24"/>
            <w:szCs w:val="24"/>
          </w:rPr>
          <w:delText xml:space="preserve">. A Kodak Trimble Juno 3B unit was used to obtain an horizontal resolution of combined elevation, slope and aspect data plotted using between five and seven satellite telecommunication vehicles </w:delText>
        </w:r>
        <w:r w:rsidRPr="00C73665" w:rsidDel="00E24CA7">
          <w:rPr>
            <w:sz w:val="24"/>
            <w:szCs w:val="24"/>
            <w:shd w:val="clear" w:color="auto" w:fill="FBFFFF"/>
          </w:rPr>
          <w:delText xml:space="preserve">to maintain a maximum PDOP (Position Dilution of Precision). These data were differentially corrected and have estimated accuracies in the horizontal and vertical direction of 2 meters, while SA (selective availability) is set to zero. Trimble Pathfinder Office software accuracy is not represented. Instead, precision is an estimation of the positional error (closeness to truth) available as feature attributes. To estimate precision the software uses receiver type (for noise), baseline length, dilution, covariance and reference variance components. It is a repeatability measure not an accuracy measure. Horizontal precision for line and area features looks at all the individual points that make up the line/area feature and a mean value is computed by the software. These data points are used to establish not only elevation but to compute fire event sink-source metrics. </w:delText>
        </w:r>
        <w:r w:rsidRPr="00C73665" w:rsidDel="00E24CA7">
          <w:rPr>
            <w:sz w:val="24"/>
            <w:szCs w:val="24"/>
          </w:rPr>
          <w:delText>For analysis purposes we constructed two bifurcated categories, assigning soil and tree aliquots to either a proximate (0-465 m) relation-to-fire-path or no historical exposure.</w:delText>
        </w:r>
      </w:del>
    </w:p>
    <w:p w14:paraId="24C36A1A" w14:textId="77777777" w:rsidR="00E24CA7" w:rsidRDefault="00E24CA7" w:rsidP="00A15CAD">
      <w:pPr>
        <w:spacing w:after="28" w:line="480" w:lineRule="auto"/>
        <w:ind w:right="7"/>
        <w:jc w:val="left"/>
        <w:rPr>
          <w:ins w:id="60" w:author="Smith, Nick" w:date="2020-07-06T09:43:00Z"/>
          <w:bCs/>
          <w:i/>
          <w:iCs/>
          <w:sz w:val="24"/>
          <w:szCs w:val="24"/>
        </w:rPr>
      </w:pPr>
    </w:p>
    <w:p w14:paraId="0853F595" w14:textId="22BC16CD" w:rsidR="00A15CAD" w:rsidRPr="00C73665" w:rsidRDefault="00A15CAD" w:rsidP="00A15CAD">
      <w:pPr>
        <w:spacing w:after="28" w:line="480" w:lineRule="auto"/>
        <w:ind w:right="7"/>
        <w:jc w:val="left"/>
        <w:rPr>
          <w:bCs/>
          <w:i/>
          <w:iCs/>
          <w:sz w:val="24"/>
          <w:szCs w:val="24"/>
        </w:rPr>
      </w:pPr>
      <w:r>
        <w:rPr>
          <w:bCs/>
          <w:i/>
          <w:iCs/>
          <w:sz w:val="24"/>
          <w:szCs w:val="24"/>
        </w:rPr>
        <w:t>Allometric</w:t>
      </w:r>
      <w:r w:rsidRPr="00C73665">
        <w:rPr>
          <w:bCs/>
          <w:i/>
          <w:iCs/>
          <w:sz w:val="24"/>
          <w:szCs w:val="24"/>
        </w:rPr>
        <w:t xml:space="preserve"> measurements</w:t>
      </w:r>
    </w:p>
    <w:p w14:paraId="18010D7A" w14:textId="60FFAEA5" w:rsidR="00A15CAD" w:rsidRPr="00C73665" w:rsidRDefault="00A15CAD" w:rsidP="00A15CAD">
      <w:pPr>
        <w:spacing w:after="28" w:line="480" w:lineRule="auto"/>
        <w:ind w:right="7" w:firstLine="0"/>
        <w:jc w:val="left"/>
        <w:rPr>
          <w:sz w:val="24"/>
          <w:szCs w:val="24"/>
        </w:rPr>
      </w:pPr>
      <w:del w:id="61" w:author="Smith, Nick" w:date="2020-07-06T09:45:00Z">
        <w:r w:rsidRPr="00C73665" w:rsidDel="00E24CA7">
          <w:rPr>
            <w:sz w:val="24"/>
            <w:szCs w:val="24"/>
          </w:rPr>
          <w:lastRenderedPageBreak/>
          <w:delText xml:space="preserve">Several factors were considered. </w:delText>
        </w:r>
      </w:del>
      <w:ins w:id="62" w:author="Smith, Nick" w:date="2020-07-06T09:45:00Z">
        <w:r w:rsidR="00E24CA7">
          <w:rPr>
            <w:sz w:val="24"/>
            <w:szCs w:val="24"/>
          </w:rPr>
          <w:t xml:space="preserve">Tree </w:t>
        </w:r>
      </w:ins>
      <w:del w:id="63" w:author="Smith, Nick" w:date="2020-07-06T09:45:00Z">
        <w:r w:rsidRPr="00C73665" w:rsidDel="00E24CA7">
          <w:rPr>
            <w:sz w:val="24"/>
            <w:szCs w:val="24"/>
          </w:rPr>
          <w:delText>H</w:delText>
        </w:r>
      </w:del>
      <w:ins w:id="64" w:author="Smith, Nick" w:date="2020-07-06T09:45:00Z">
        <w:r w:rsidR="00E24CA7">
          <w:rPr>
            <w:sz w:val="24"/>
            <w:szCs w:val="24"/>
          </w:rPr>
          <w:t>h</w:t>
        </w:r>
      </w:ins>
      <w:r w:rsidRPr="00C73665">
        <w:rPr>
          <w:sz w:val="24"/>
          <w:szCs w:val="24"/>
        </w:rPr>
        <w:t>eight was estimated using nested, demarcated, lightweight aluminum rods (</w:t>
      </w:r>
      <w:proofErr w:type="spellStart"/>
      <w:r w:rsidRPr="00C73665">
        <w:rPr>
          <w:sz w:val="24"/>
          <w:szCs w:val="24"/>
        </w:rPr>
        <w:t>Garelick</w:t>
      </w:r>
      <w:proofErr w:type="spellEnd"/>
      <w:r w:rsidRPr="00C73665">
        <w:rPr>
          <w:sz w:val="24"/>
          <w:szCs w:val="24"/>
        </w:rPr>
        <w:t xml:space="preserve">, St. Paul, MN, USA). Bole width was measured at 1.06 m </w:t>
      </w:r>
      <w:proofErr w:type="spellStart"/>
      <w:r w:rsidRPr="00C73665">
        <w:rPr>
          <w:sz w:val="24"/>
          <w:szCs w:val="24"/>
        </w:rPr>
        <w:t>dbh</w:t>
      </w:r>
      <w:proofErr w:type="spellEnd"/>
      <w:r w:rsidRPr="00C73665">
        <w:rPr>
          <w:sz w:val="24"/>
          <w:szCs w:val="24"/>
        </w:rPr>
        <w:t xml:space="preserve"> using a </w:t>
      </w:r>
      <w:proofErr w:type="spellStart"/>
      <w:r w:rsidRPr="00C73665">
        <w:rPr>
          <w:sz w:val="24"/>
          <w:szCs w:val="24"/>
        </w:rPr>
        <w:t>ProSkit</w:t>
      </w:r>
      <w:proofErr w:type="spellEnd"/>
      <w:r w:rsidRPr="00C73665">
        <w:rPr>
          <w:sz w:val="24"/>
          <w:szCs w:val="24"/>
        </w:rPr>
        <w:t xml:space="preserve"> electronic digital caliper (Amelia, VA, USA). Canopy spread was measured using the </w:t>
      </w:r>
      <w:r w:rsidR="00652E79">
        <w:rPr>
          <w:sz w:val="24"/>
          <w:szCs w:val="24"/>
        </w:rPr>
        <w:t xml:space="preserve">span between the </w:t>
      </w:r>
      <w:r w:rsidRPr="00C73665">
        <w:rPr>
          <w:sz w:val="24"/>
          <w:szCs w:val="24"/>
        </w:rPr>
        <w:t xml:space="preserve">same </w:t>
      </w:r>
      <w:r w:rsidR="00652E79">
        <w:rPr>
          <w:sz w:val="24"/>
          <w:szCs w:val="24"/>
        </w:rPr>
        <w:t xml:space="preserve">aluminum </w:t>
      </w:r>
      <w:r w:rsidRPr="00C73665">
        <w:rPr>
          <w:sz w:val="24"/>
          <w:szCs w:val="24"/>
        </w:rPr>
        <w:t>rod</w:t>
      </w:r>
      <w:r w:rsidR="00652E79">
        <w:rPr>
          <w:sz w:val="24"/>
          <w:szCs w:val="24"/>
        </w:rPr>
        <w:t>s</w:t>
      </w:r>
      <w:r w:rsidRPr="00C73665">
        <w:rPr>
          <w:sz w:val="24"/>
          <w:szCs w:val="24"/>
        </w:rPr>
        <w:t xml:space="preserve"> </w:t>
      </w:r>
      <w:r w:rsidR="00652E79">
        <w:rPr>
          <w:sz w:val="24"/>
          <w:szCs w:val="24"/>
        </w:rPr>
        <w:t>fixed with</w:t>
      </w:r>
      <w:r w:rsidRPr="00C73665">
        <w:rPr>
          <w:sz w:val="24"/>
          <w:szCs w:val="24"/>
        </w:rPr>
        <w:t xml:space="preserve"> two landscape flags</w:t>
      </w:r>
      <w:r w:rsidR="000E0DC8">
        <w:rPr>
          <w:sz w:val="24"/>
          <w:szCs w:val="24"/>
        </w:rPr>
        <w:t xml:space="preserve"> as a ground truth reference</w:t>
      </w:r>
      <w:r w:rsidRPr="00C73665">
        <w:rPr>
          <w:sz w:val="24"/>
          <w:szCs w:val="24"/>
        </w:rPr>
        <w:t xml:space="preserve">. </w:t>
      </w:r>
    </w:p>
    <w:p w14:paraId="7DFB07AF" w14:textId="77777777" w:rsidR="00E24CA7" w:rsidRDefault="00E24CA7" w:rsidP="00A15CAD">
      <w:pPr>
        <w:tabs>
          <w:tab w:val="left" w:pos="720"/>
          <w:tab w:val="left" w:pos="1440"/>
        </w:tabs>
        <w:spacing w:after="28" w:line="480" w:lineRule="auto"/>
        <w:ind w:right="7"/>
        <w:rPr>
          <w:ins w:id="65" w:author="Smith, Nick" w:date="2020-07-06T09:45:00Z"/>
          <w:bCs/>
          <w:i/>
          <w:iCs/>
          <w:sz w:val="24"/>
          <w:szCs w:val="24"/>
        </w:rPr>
      </w:pPr>
    </w:p>
    <w:p w14:paraId="7B6ECB92" w14:textId="1AEC8019" w:rsidR="00A15CAD" w:rsidRPr="00C73665" w:rsidRDefault="00A15CAD" w:rsidP="00A15CAD">
      <w:pPr>
        <w:tabs>
          <w:tab w:val="left" w:pos="720"/>
          <w:tab w:val="left" w:pos="1440"/>
        </w:tabs>
        <w:spacing w:after="28" w:line="480" w:lineRule="auto"/>
        <w:ind w:right="7"/>
        <w:rPr>
          <w:bCs/>
          <w:i/>
          <w:iCs/>
          <w:sz w:val="24"/>
          <w:szCs w:val="24"/>
        </w:rPr>
      </w:pPr>
      <w:r w:rsidRPr="00C73665">
        <w:rPr>
          <w:bCs/>
          <w:i/>
          <w:iCs/>
          <w:sz w:val="24"/>
          <w:szCs w:val="24"/>
        </w:rPr>
        <w:t>Foliar organic and mineral composition</w:t>
      </w:r>
    </w:p>
    <w:p w14:paraId="6484A077" w14:textId="090F7C43" w:rsidR="00A15CAD" w:rsidRPr="00C73665" w:rsidRDefault="00A15CAD" w:rsidP="00A15CAD">
      <w:pPr>
        <w:tabs>
          <w:tab w:val="left" w:pos="720"/>
          <w:tab w:val="left" w:pos="1440"/>
        </w:tabs>
        <w:spacing w:after="28" w:line="480" w:lineRule="auto"/>
        <w:ind w:right="7"/>
        <w:rPr>
          <w:bCs/>
          <w:i/>
          <w:iCs/>
          <w:sz w:val="24"/>
          <w:szCs w:val="24"/>
        </w:rPr>
      </w:pPr>
      <w:r w:rsidRPr="00C73665">
        <w:rPr>
          <w:sz w:val="24"/>
          <w:szCs w:val="24"/>
        </w:rPr>
        <w:t xml:space="preserve">50 mL samples of needles were separated, cut and dried for two days at 60 </w:t>
      </w:r>
      <w:r w:rsidRPr="00C73665">
        <w:rPr>
          <w:sz w:val="24"/>
          <w:szCs w:val="24"/>
          <w:vertAlign w:val="superscript"/>
        </w:rPr>
        <w:t>◦</w:t>
      </w:r>
      <w:r w:rsidRPr="00C73665">
        <w:rPr>
          <w:sz w:val="24"/>
          <w:szCs w:val="24"/>
        </w:rPr>
        <w:t xml:space="preserve">C. Then they were ground in a SPEX ball mill (Metuchen, NJ, USA). sieved to &lt;10 mm and 15 mL were submitted for elemental analysis using </w:t>
      </w:r>
      <w:proofErr w:type="spellStart"/>
      <w:r w:rsidRPr="00C73665">
        <w:rPr>
          <w:sz w:val="24"/>
          <w:szCs w:val="24"/>
        </w:rPr>
        <w:t>Leco</w:t>
      </w:r>
      <w:proofErr w:type="spellEnd"/>
      <w:r w:rsidRPr="00C73665">
        <w:rPr>
          <w:sz w:val="24"/>
          <w:szCs w:val="24"/>
        </w:rPr>
        <w:t xml:space="preserve"> CN-2000 Carbon-Nitrogen Analyzer (</w:t>
      </w:r>
      <w:proofErr w:type="spellStart"/>
      <w:r w:rsidRPr="00C73665">
        <w:rPr>
          <w:sz w:val="24"/>
          <w:szCs w:val="24"/>
        </w:rPr>
        <w:t>Leco</w:t>
      </w:r>
      <w:proofErr w:type="spellEnd"/>
      <w:r w:rsidRPr="00C73665">
        <w:rPr>
          <w:sz w:val="24"/>
          <w:szCs w:val="24"/>
        </w:rPr>
        <w:t xml:space="preserve"> Corp., St. Joseph, MI) to determine C and N concentrations. The remainder of the same samples, 35 mL, were submitted for standard plant tissue nutrient analysis using a TJA Model 975 </w:t>
      </w:r>
      <w:proofErr w:type="spellStart"/>
      <w:r w:rsidRPr="00C73665">
        <w:rPr>
          <w:sz w:val="24"/>
          <w:szCs w:val="24"/>
        </w:rPr>
        <w:t>AtomComp</w:t>
      </w:r>
      <w:proofErr w:type="spellEnd"/>
      <w:r w:rsidRPr="00C73665">
        <w:rPr>
          <w:sz w:val="24"/>
          <w:szCs w:val="24"/>
        </w:rPr>
        <w:t xml:space="preserve"> ICP-AES (</w:t>
      </w:r>
      <w:proofErr w:type="spellStart"/>
      <w:r w:rsidRPr="00C73665">
        <w:rPr>
          <w:sz w:val="24"/>
          <w:szCs w:val="24"/>
        </w:rPr>
        <w:t>Thermo</w:t>
      </w:r>
      <w:proofErr w:type="spellEnd"/>
      <w:r w:rsidRPr="00C73665">
        <w:rPr>
          <w:sz w:val="24"/>
          <w:szCs w:val="24"/>
        </w:rPr>
        <w:t xml:space="preserve"> Jarrell-Ash Corp., Franklin, MA). The method comprised submersion in a 5 mL trace-metal-grade HNO</w:t>
      </w:r>
      <w:r w:rsidRPr="00C73665">
        <w:rPr>
          <w:sz w:val="24"/>
          <w:szCs w:val="24"/>
          <w:vertAlign w:val="subscript"/>
        </w:rPr>
        <w:t>3</w:t>
      </w:r>
      <w:r w:rsidRPr="00C73665">
        <w:rPr>
          <w:sz w:val="24"/>
          <w:szCs w:val="24"/>
        </w:rPr>
        <w:t xml:space="preserve"> treatment, then refluxed on </w:t>
      </w:r>
      <w:proofErr w:type="spellStart"/>
      <w:r w:rsidRPr="00C73665">
        <w:rPr>
          <w:sz w:val="24"/>
          <w:szCs w:val="24"/>
        </w:rPr>
        <w:t>hotblock</w:t>
      </w:r>
      <w:proofErr w:type="spellEnd"/>
      <w:r w:rsidRPr="00C73665">
        <w:rPr>
          <w:sz w:val="24"/>
          <w:szCs w:val="24"/>
        </w:rPr>
        <w:t xml:space="preserve"> at 80 </w:t>
      </w:r>
      <w:r w:rsidRPr="00C73665">
        <w:rPr>
          <w:sz w:val="24"/>
          <w:szCs w:val="24"/>
          <w:vertAlign w:val="superscript"/>
        </w:rPr>
        <w:t>◦</w:t>
      </w:r>
      <w:r w:rsidRPr="00C73665">
        <w:rPr>
          <w:sz w:val="24"/>
          <w:szCs w:val="24"/>
        </w:rPr>
        <w:t xml:space="preserve">C for 2 hours and diluted to 25 mL with </w:t>
      </w:r>
      <w:proofErr w:type="gramStart"/>
      <w:r w:rsidRPr="00C73665">
        <w:rPr>
          <w:sz w:val="24"/>
          <w:szCs w:val="24"/>
        </w:rPr>
        <w:t>0.4</w:t>
      </w:r>
      <w:r w:rsidR="000E0DC8">
        <w:rPr>
          <w:sz w:val="24"/>
          <w:szCs w:val="24"/>
        </w:rPr>
        <w:t xml:space="preserve"> </w:t>
      </w:r>
      <w:r w:rsidRPr="00C73665">
        <w:rPr>
          <w:sz w:val="24"/>
          <w:szCs w:val="24"/>
        </w:rPr>
        <w:t>micron</w:t>
      </w:r>
      <w:proofErr w:type="gramEnd"/>
      <w:r w:rsidR="000E0DC8">
        <w:rPr>
          <w:sz w:val="24"/>
          <w:szCs w:val="24"/>
        </w:rPr>
        <w:t xml:space="preserve"> </w:t>
      </w:r>
      <w:r w:rsidRPr="00C73665">
        <w:rPr>
          <w:sz w:val="24"/>
          <w:szCs w:val="24"/>
        </w:rPr>
        <w:t xml:space="preserve">PTFE syringe filters. Analysis was focused on macro and micro inorganic extractable fractions (Ca, P, K, Mg, Al and Zn). </w:t>
      </w:r>
    </w:p>
    <w:p w14:paraId="79EF9E14" w14:textId="77777777" w:rsidR="00E24CA7" w:rsidRDefault="00E24CA7" w:rsidP="00A15CAD">
      <w:pPr>
        <w:spacing w:after="103" w:line="480" w:lineRule="auto"/>
        <w:ind w:left="0" w:firstLine="0"/>
        <w:rPr>
          <w:ins w:id="66" w:author="Smith, Nick" w:date="2020-07-06T09:45:00Z"/>
          <w:bCs/>
          <w:i/>
          <w:iCs/>
          <w:sz w:val="24"/>
          <w:szCs w:val="24"/>
        </w:rPr>
      </w:pPr>
    </w:p>
    <w:p w14:paraId="4F0CDBF5" w14:textId="3A5C171E" w:rsidR="00A15CAD" w:rsidRPr="00C73665" w:rsidRDefault="00A15CAD" w:rsidP="00A15CAD">
      <w:pPr>
        <w:spacing w:after="103" w:line="480" w:lineRule="auto"/>
        <w:ind w:left="0" w:firstLine="0"/>
        <w:rPr>
          <w:bCs/>
          <w:i/>
          <w:iCs/>
          <w:sz w:val="24"/>
          <w:szCs w:val="24"/>
        </w:rPr>
      </w:pPr>
      <w:r w:rsidRPr="00C73665">
        <w:rPr>
          <w:bCs/>
          <w:i/>
          <w:iCs/>
          <w:sz w:val="24"/>
          <w:szCs w:val="24"/>
        </w:rPr>
        <w:t>Stable isotope and elemental analysis</w:t>
      </w:r>
    </w:p>
    <w:p w14:paraId="4B809133" w14:textId="26D32508" w:rsidR="00A15CAD" w:rsidRPr="00C73665" w:rsidRDefault="00A15CAD" w:rsidP="000E0DC8">
      <w:pPr>
        <w:tabs>
          <w:tab w:val="left" w:pos="720"/>
          <w:tab w:val="left" w:pos="1440"/>
        </w:tabs>
        <w:spacing w:after="28" w:line="480" w:lineRule="auto"/>
        <w:ind w:right="7"/>
        <w:rPr>
          <w:sz w:val="24"/>
          <w:szCs w:val="24"/>
        </w:rPr>
      </w:pPr>
      <w:r w:rsidRPr="00C73665">
        <w:rPr>
          <w:sz w:val="24"/>
          <w:szCs w:val="24"/>
        </w:rPr>
        <w:t>C isotopic data of the needles</w:t>
      </w:r>
      <w:r w:rsidRPr="00C73665">
        <w:rPr>
          <w:sz w:val="24"/>
          <w:szCs w:val="24"/>
        </w:rPr>
        <w:tab/>
        <w:t>(δ</w:t>
      </w:r>
      <w:r w:rsidRPr="00C73665">
        <w:rPr>
          <w:sz w:val="24"/>
          <w:szCs w:val="24"/>
          <w:vertAlign w:val="superscript"/>
        </w:rPr>
        <w:t>13</w:t>
      </w:r>
      <w:r w:rsidRPr="00C73665">
        <w:rPr>
          <w:sz w:val="24"/>
          <w:szCs w:val="24"/>
        </w:rPr>
        <w:t xml:space="preserve">C) of fully expanded leaf (needle cluster) of each species and accompanying soil samples was obtained. Sample fascicles were separated and dried for two days at 60 </w:t>
      </w:r>
      <w:r w:rsidRPr="00C73665">
        <w:rPr>
          <w:sz w:val="24"/>
          <w:szCs w:val="24"/>
          <w:vertAlign w:val="superscript"/>
        </w:rPr>
        <w:t>◦</w:t>
      </w:r>
      <w:r w:rsidRPr="00C73665">
        <w:rPr>
          <w:sz w:val="24"/>
          <w:szCs w:val="24"/>
        </w:rPr>
        <w:t xml:space="preserve">C then ground in a SPEX ball mill (Metuchen, NJ, USA). Ground material was placed in </w:t>
      </w:r>
      <w:proofErr w:type="spellStart"/>
      <w:r w:rsidRPr="00C73665">
        <w:rPr>
          <w:sz w:val="24"/>
          <w:szCs w:val="24"/>
        </w:rPr>
        <w:t>Costech</w:t>
      </w:r>
      <w:proofErr w:type="spellEnd"/>
      <w:r w:rsidRPr="00C73665">
        <w:rPr>
          <w:sz w:val="24"/>
          <w:szCs w:val="24"/>
        </w:rPr>
        <w:t xml:space="preserve"> (Valencia, CA, USA) 5 x 9 mm tin capsules, weighed to +/- 2 mg for leaf tissue and +/- 5 mg for soil using a Cole-Palmer (Vernon Hills, IL, USA) micro analytic balance. In some cases, where calibration of C was problematic, sample mass was increased to as much as 50 mg. After </w:t>
      </w:r>
      <w:r w:rsidRPr="00C73665">
        <w:rPr>
          <w:sz w:val="24"/>
          <w:szCs w:val="24"/>
        </w:rPr>
        <w:lastRenderedPageBreak/>
        <w:t>mass was recorded, they were fed to a Perkins Elmer Elemental Analyzer ECS 4100 (Waltham, MA, USA) coupled with a Thermo Delta (Waltham, MA, USA) V+ IR-MS continuous flow isotope ratio mass spectrometer with a universal triple collector. Combustion gasses were separated on a gas chromatograph column, passed through a diluter and reference gas box, and introduced into the spectrometer. C abundance or depletion according to δ</w:t>
      </w:r>
      <w:r w:rsidRPr="00C73665">
        <w:rPr>
          <w:sz w:val="24"/>
          <w:szCs w:val="24"/>
          <w:vertAlign w:val="superscript"/>
        </w:rPr>
        <w:t>13</w:t>
      </w:r>
      <w:r w:rsidRPr="00C73665">
        <w:rPr>
          <w:sz w:val="24"/>
          <w:szCs w:val="24"/>
        </w:rPr>
        <w:t xml:space="preserve">C was used to determine </w:t>
      </w:r>
      <w:proofErr w:type="spellStart"/>
      <w:r w:rsidRPr="00C73665">
        <w:rPr>
          <w:sz w:val="24"/>
          <w:szCs w:val="24"/>
        </w:rPr>
        <w:t>iWUE</w:t>
      </w:r>
      <w:proofErr w:type="spellEnd"/>
      <w:r w:rsidRPr="00C73665">
        <w:rPr>
          <w:sz w:val="24"/>
          <w:szCs w:val="24"/>
        </w:rPr>
        <w:t>. As a product of carboxylation and diffusion (</w:t>
      </w:r>
      <w:proofErr w:type="spellStart"/>
      <w:r w:rsidRPr="00C73665">
        <w:rPr>
          <w:sz w:val="24"/>
          <w:szCs w:val="24"/>
        </w:rPr>
        <w:t>Lambers</w:t>
      </w:r>
      <w:proofErr w:type="spellEnd"/>
      <w:r w:rsidRPr="00C73665">
        <w:rPr>
          <w:sz w:val="24"/>
          <w:szCs w:val="24"/>
        </w:rPr>
        <w:t xml:space="preserve"> Chapin Pons 2006) </w:t>
      </w:r>
      <w:proofErr w:type="spellStart"/>
      <w:r w:rsidRPr="00C73665">
        <w:rPr>
          <w:sz w:val="24"/>
          <w:szCs w:val="24"/>
        </w:rPr>
        <w:t>iWUE</w:t>
      </w:r>
      <w:r w:rsidR="000E0DC8" w:rsidRPr="000E0DC8">
        <w:rPr>
          <w:sz w:val="24"/>
          <w:szCs w:val="24"/>
          <w:vertAlign w:val="subscript"/>
        </w:rPr>
        <w:t>isotope</w:t>
      </w:r>
      <w:proofErr w:type="spellEnd"/>
      <w:r w:rsidRPr="00C73665">
        <w:rPr>
          <w:sz w:val="24"/>
          <w:szCs w:val="24"/>
        </w:rPr>
        <w:t xml:space="preserve"> represents δ</w:t>
      </w:r>
      <w:r w:rsidRPr="00C73665">
        <w:rPr>
          <w:sz w:val="24"/>
          <w:szCs w:val="24"/>
          <w:vertAlign w:val="superscript"/>
        </w:rPr>
        <w:t>13</w:t>
      </w:r>
      <w:r w:rsidRPr="00C73665">
        <w:rPr>
          <w:sz w:val="24"/>
          <w:szCs w:val="24"/>
        </w:rPr>
        <w:t>C unit/mL</w:t>
      </w:r>
      <w:r w:rsidRPr="00C73665">
        <w:rPr>
          <w:sz w:val="24"/>
          <w:szCs w:val="24"/>
          <w:vertAlign w:val="superscript"/>
        </w:rPr>
        <w:t>-1</w:t>
      </w:r>
      <w:r w:rsidRPr="00C73665">
        <w:rPr>
          <w:sz w:val="24"/>
          <w:szCs w:val="24"/>
        </w:rPr>
        <w:t xml:space="preserve"> percentage of photosynthesis, a sensitive long-term indicator of physiological change, i.e., growth versus stress inoculation. Foliar C and N were calculated using elemental analysis.</w:t>
      </w:r>
    </w:p>
    <w:p w14:paraId="163924E5" w14:textId="77777777" w:rsidR="00F737A8" w:rsidRDefault="00F737A8" w:rsidP="00A15CAD">
      <w:pPr>
        <w:spacing w:after="28" w:line="480" w:lineRule="auto"/>
        <w:ind w:right="7"/>
        <w:rPr>
          <w:ins w:id="67" w:author="Smith, Nick" w:date="2020-07-06T09:46:00Z"/>
          <w:bCs/>
          <w:i/>
          <w:iCs/>
          <w:sz w:val="24"/>
          <w:szCs w:val="24"/>
        </w:rPr>
      </w:pPr>
    </w:p>
    <w:p w14:paraId="1E4F39D4" w14:textId="6BB191F4" w:rsidR="00A15CAD" w:rsidRPr="00C73665" w:rsidRDefault="00A15CAD" w:rsidP="00A15CAD">
      <w:pPr>
        <w:spacing w:after="28" w:line="480" w:lineRule="auto"/>
        <w:ind w:right="7"/>
        <w:rPr>
          <w:bCs/>
          <w:i/>
          <w:iCs/>
          <w:sz w:val="24"/>
          <w:szCs w:val="24"/>
        </w:rPr>
      </w:pPr>
      <w:r w:rsidRPr="00C73665">
        <w:rPr>
          <w:bCs/>
          <w:i/>
          <w:iCs/>
          <w:sz w:val="24"/>
          <w:szCs w:val="24"/>
        </w:rPr>
        <w:t>Soil moisture retention</w:t>
      </w:r>
    </w:p>
    <w:p w14:paraId="45E69309" w14:textId="0D406818" w:rsidR="00652E79" w:rsidRPr="000E0DC8" w:rsidRDefault="00A15CAD" w:rsidP="000E0DC8">
      <w:pPr>
        <w:autoSpaceDE w:val="0"/>
        <w:autoSpaceDN w:val="0"/>
        <w:adjustRightInd w:val="0"/>
        <w:spacing w:after="0" w:line="480" w:lineRule="auto"/>
        <w:ind w:left="0" w:firstLine="0"/>
        <w:rPr>
          <w:sz w:val="24"/>
          <w:szCs w:val="24"/>
        </w:rPr>
      </w:pPr>
      <w:r w:rsidRPr="00C73665">
        <w:rPr>
          <w:sz w:val="24"/>
          <w:szCs w:val="24"/>
        </w:rPr>
        <w:t>70 mL samples were extracted f</w:t>
      </w:r>
      <w:r w:rsidR="00425AF7">
        <w:rPr>
          <w:sz w:val="24"/>
          <w:szCs w:val="24"/>
        </w:rPr>
        <w:t xml:space="preserve">rom tree locations at four sites, </w:t>
      </w:r>
      <w:r w:rsidRPr="00C73665">
        <w:rPr>
          <w:sz w:val="24"/>
          <w:szCs w:val="24"/>
        </w:rPr>
        <w:t>comprising &lt;7.5 cm (O</w:t>
      </w:r>
      <w:r w:rsidRPr="00C73665">
        <w:rPr>
          <w:sz w:val="24"/>
          <w:szCs w:val="24"/>
          <w:vertAlign w:val="subscript"/>
        </w:rPr>
        <w:t>a</w:t>
      </w:r>
      <w:r w:rsidRPr="00C73665">
        <w:rPr>
          <w:sz w:val="24"/>
          <w:szCs w:val="24"/>
        </w:rPr>
        <w:t>-A</w:t>
      </w:r>
      <w:r w:rsidRPr="00C73665">
        <w:rPr>
          <w:sz w:val="24"/>
          <w:szCs w:val="24"/>
          <w:vertAlign w:val="subscript"/>
        </w:rPr>
        <w:t>b</w:t>
      </w:r>
      <w:r w:rsidRPr="00C73665">
        <w:rPr>
          <w:sz w:val="24"/>
          <w:szCs w:val="24"/>
        </w:rPr>
        <w:t>) horizon above bedrock to assess net moisture retention as a subset of soil moisture evaporation (</w:t>
      </w:r>
      <w:proofErr w:type="spellStart"/>
      <w:r w:rsidRPr="00C73665">
        <w:rPr>
          <w:i/>
          <w:sz w:val="24"/>
          <w:szCs w:val="24"/>
        </w:rPr>
        <w:t>ψ</w:t>
      </w:r>
      <w:r w:rsidRPr="00C73665">
        <w:rPr>
          <w:sz w:val="24"/>
          <w:szCs w:val="24"/>
          <w:vertAlign w:val="subscript"/>
        </w:rPr>
        <w:t>g</w:t>
      </w:r>
      <w:proofErr w:type="spellEnd"/>
      <w:r w:rsidRPr="00C73665">
        <w:rPr>
          <w:sz w:val="24"/>
          <w:szCs w:val="24"/>
        </w:rPr>
        <w:t>), rather than depending on, say, matric potential (</w:t>
      </w:r>
      <w:proofErr w:type="spellStart"/>
      <w:r w:rsidRPr="00C73665">
        <w:rPr>
          <w:i/>
          <w:sz w:val="24"/>
          <w:szCs w:val="24"/>
        </w:rPr>
        <w:t>ψ</w:t>
      </w:r>
      <w:r w:rsidRPr="00C73665">
        <w:rPr>
          <w:sz w:val="24"/>
          <w:szCs w:val="24"/>
          <w:vertAlign w:val="subscript"/>
        </w:rPr>
        <w:t>m</w:t>
      </w:r>
      <w:proofErr w:type="spellEnd"/>
      <w:r w:rsidRPr="00C73665">
        <w:rPr>
          <w:sz w:val="24"/>
          <w:szCs w:val="24"/>
        </w:rPr>
        <w:t xml:space="preserve">) to determine net evaporative loss or adsorption to surfaces. </w:t>
      </w:r>
      <w:r w:rsidR="000E0DC8">
        <w:rPr>
          <w:sz w:val="24"/>
          <w:szCs w:val="24"/>
        </w:rPr>
        <w:t>Soil moisture retention analysis was conducted a</w:t>
      </w:r>
      <w:r w:rsidRPr="00C73665">
        <w:rPr>
          <w:sz w:val="24"/>
          <w:szCs w:val="24"/>
        </w:rPr>
        <w:t>ccording to the Fields method</w:t>
      </w:r>
      <w:r w:rsidR="000E0DC8">
        <w:rPr>
          <w:sz w:val="24"/>
          <w:szCs w:val="24"/>
        </w:rPr>
        <w:t xml:space="preserve"> described previously</w:t>
      </w:r>
      <w:r w:rsidRPr="00C73665">
        <w:rPr>
          <w:sz w:val="24"/>
          <w:szCs w:val="24"/>
        </w:rPr>
        <w:t xml:space="preserve"> (Licht </w:t>
      </w:r>
      <w:r w:rsidRPr="00C73665">
        <w:rPr>
          <w:i/>
          <w:iCs/>
          <w:sz w:val="24"/>
          <w:szCs w:val="24"/>
        </w:rPr>
        <w:t>et al</w:t>
      </w:r>
      <w:r w:rsidRPr="00C73665">
        <w:rPr>
          <w:sz w:val="24"/>
          <w:szCs w:val="24"/>
        </w:rPr>
        <w:t xml:space="preserve"> 2017</w:t>
      </w:r>
      <w:r w:rsidR="000E0DC8">
        <w:rPr>
          <w:sz w:val="24"/>
          <w:szCs w:val="24"/>
        </w:rPr>
        <w:t>; Licht and Smith 2020</w:t>
      </w:r>
      <w:r w:rsidRPr="00C73665">
        <w:rPr>
          <w:sz w:val="24"/>
          <w:szCs w:val="24"/>
        </w:rPr>
        <w:t>)</w:t>
      </w:r>
      <w:r w:rsidR="000E0DC8">
        <w:rPr>
          <w:sz w:val="24"/>
          <w:szCs w:val="24"/>
        </w:rPr>
        <w:t xml:space="preserve">. </w:t>
      </w:r>
      <w:r w:rsidRPr="00C73665">
        <w:rPr>
          <w:sz w:val="24"/>
          <w:szCs w:val="24"/>
        </w:rPr>
        <w:t>Retention effects of gravitational and evaporation forces was made on a wet basis where W</w:t>
      </w:r>
      <w:r w:rsidRPr="00C73665">
        <w:rPr>
          <w:sz w:val="24"/>
          <w:szCs w:val="24"/>
          <w:vertAlign w:val="subscript"/>
        </w:rPr>
        <w:t>m</w:t>
      </w:r>
      <w:r w:rsidRPr="00C73665">
        <w:rPr>
          <w:sz w:val="24"/>
          <w:szCs w:val="24"/>
        </w:rPr>
        <w:t>=g H</w:t>
      </w:r>
      <w:r w:rsidRPr="00C73665">
        <w:rPr>
          <w:sz w:val="24"/>
          <w:szCs w:val="24"/>
          <w:vertAlign w:val="subscript"/>
        </w:rPr>
        <w:t>2</w:t>
      </w:r>
      <w:r w:rsidRPr="00C73665">
        <w:rPr>
          <w:sz w:val="24"/>
          <w:szCs w:val="24"/>
        </w:rPr>
        <w:t xml:space="preserve">O </w:t>
      </w:r>
      <w:r w:rsidRPr="00C73665">
        <w:rPr>
          <w:b/>
          <w:sz w:val="24"/>
          <w:szCs w:val="24"/>
        </w:rPr>
        <w:t>●</w:t>
      </w:r>
      <w:r w:rsidRPr="00C73665">
        <w:rPr>
          <w:sz w:val="24"/>
          <w:szCs w:val="24"/>
        </w:rPr>
        <w:t xml:space="preserve"> g</w:t>
      </w:r>
      <w:r w:rsidRPr="00C73665">
        <w:rPr>
          <w:sz w:val="24"/>
          <w:szCs w:val="24"/>
          <w:vertAlign w:val="superscript"/>
        </w:rPr>
        <w:t>-1</w:t>
      </w:r>
      <w:r w:rsidRPr="00C73665">
        <w:rPr>
          <w:sz w:val="24"/>
          <w:szCs w:val="24"/>
        </w:rPr>
        <w:t xml:space="preserve"> moist soil; this method is described previously (</w:t>
      </w:r>
      <w:proofErr w:type="spellStart"/>
      <w:r w:rsidRPr="00C73665">
        <w:rPr>
          <w:sz w:val="24"/>
          <w:szCs w:val="24"/>
        </w:rPr>
        <w:t>Jingfang</w:t>
      </w:r>
      <w:proofErr w:type="spellEnd"/>
      <w:r w:rsidRPr="00C73665">
        <w:rPr>
          <w:sz w:val="24"/>
          <w:szCs w:val="24"/>
        </w:rPr>
        <w:t xml:space="preserve"> and </w:t>
      </w:r>
      <w:proofErr w:type="spellStart"/>
      <w:r w:rsidRPr="00C73665">
        <w:rPr>
          <w:sz w:val="24"/>
          <w:szCs w:val="24"/>
        </w:rPr>
        <w:t>Wenwei</w:t>
      </w:r>
      <w:proofErr w:type="spellEnd"/>
      <w:r w:rsidRPr="00C73665">
        <w:rPr>
          <w:sz w:val="24"/>
          <w:szCs w:val="24"/>
        </w:rPr>
        <w:t xml:space="preserve"> 2018).  </w:t>
      </w:r>
    </w:p>
    <w:p w14:paraId="77F51114" w14:textId="77777777" w:rsidR="00F737A8" w:rsidRDefault="00F737A8" w:rsidP="00A15CAD">
      <w:pPr>
        <w:tabs>
          <w:tab w:val="left" w:pos="720"/>
          <w:tab w:val="left" w:pos="1440"/>
        </w:tabs>
        <w:spacing w:after="28" w:line="480" w:lineRule="auto"/>
        <w:ind w:right="7"/>
        <w:rPr>
          <w:ins w:id="68" w:author="Smith, Nick" w:date="2020-07-06T09:46:00Z"/>
          <w:bCs/>
          <w:i/>
          <w:iCs/>
          <w:sz w:val="24"/>
          <w:szCs w:val="24"/>
        </w:rPr>
      </w:pPr>
    </w:p>
    <w:p w14:paraId="6939D493" w14:textId="583EB00F" w:rsidR="00A15CAD" w:rsidRPr="00C73665" w:rsidRDefault="00A15CAD" w:rsidP="00A15CAD">
      <w:pPr>
        <w:tabs>
          <w:tab w:val="left" w:pos="720"/>
          <w:tab w:val="left" w:pos="1440"/>
        </w:tabs>
        <w:spacing w:after="28" w:line="480" w:lineRule="auto"/>
        <w:ind w:right="7"/>
        <w:rPr>
          <w:bCs/>
          <w:i/>
          <w:iCs/>
          <w:sz w:val="24"/>
          <w:szCs w:val="24"/>
        </w:rPr>
      </w:pPr>
      <w:r w:rsidRPr="00C73665">
        <w:rPr>
          <w:bCs/>
          <w:i/>
          <w:iCs/>
          <w:sz w:val="24"/>
          <w:szCs w:val="24"/>
        </w:rPr>
        <w:t>Soil organic and mineral composition</w:t>
      </w:r>
    </w:p>
    <w:p w14:paraId="6A9CFB91" w14:textId="7F054343" w:rsidR="00A15CAD" w:rsidRDefault="00A15CAD" w:rsidP="00A15CAD">
      <w:pPr>
        <w:tabs>
          <w:tab w:val="left" w:pos="720"/>
          <w:tab w:val="left" w:pos="1440"/>
        </w:tabs>
        <w:spacing w:after="28" w:line="480" w:lineRule="auto"/>
        <w:ind w:right="7"/>
        <w:rPr>
          <w:ins w:id="69" w:author="Smith, Nick" w:date="2020-07-06T09:47:00Z"/>
          <w:sz w:val="24"/>
          <w:szCs w:val="24"/>
        </w:rPr>
      </w:pPr>
      <w:r w:rsidRPr="00C73665">
        <w:rPr>
          <w:sz w:val="24"/>
          <w:szCs w:val="24"/>
        </w:rPr>
        <w:t xml:space="preserve">250 mL </w:t>
      </w:r>
      <w:r w:rsidR="00425AF7" w:rsidRPr="00C73665">
        <w:rPr>
          <w:sz w:val="24"/>
          <w:szCs w:val="24"/>
        </w:rPr>
        <w:t xml:space="preserve">soil </w:t>
      </w:r>
      <w:r w:rsidRPr="00C73665">
        <w:rPr>
          <w:sz w:val="24"/>
          <w:szCs w:val="24"/>
        </w:rPr>
        <w:t xml:space="preserve">samples </w:t>
      </w:r>
      <w:r w:rsidR="00425AF7">
        <w:rPr>
          <w:sz w:val="24"/>
          <w:szCs w:val="24"/>
        </w:rPr>
        <w:t>were extracted and</w:t>
      </w:r>
      <w:r w:rsidRPr="00C73665">
        <w:rPr>
          <w:sz w:val="24"/>
          <w:szCs w:val="24"/>
        </w:rPr>
        <w:t xml:space="preserve"> measured </w:t>
      </w:r>
      <w:r w:rsidR="00425AF7">
        <w:rPr>
          <w:sz w:val="24"/>
          <w:szCs w:val="24"/>
        </w:rPr>
        <w:t>in 2019</w:t>
      </w:r>
      <w:r w:rsidRPr="00C73665">
        <w:rPr>
          <w:sz w:val="24"/>
          <w:szCs w:val="24"/>
        </w:rPr>
        <w:t xml:space="preserve">. Drying was performed in an oven at 100°C for two d. Analysis was performed using a modified </w:t>
      </w:r>
      <w:proofErr w:type="spellStart"/>
      <w:r w:rsidRPr="00C73665">
        <w:rPr>
          <w:sz w:val="24"/>
          <w:szCs w:val="24"/>
        </w:rPr>
        <w:t>Mehlich</w:t>
      </w:r>
      <w:proofErr w:type="spellEnd"/>
      <w:r w:rsidRPr="00C73665">
        <w:rPr>
          <w:sz w:val="24"/>
          <w:szCs w:val="24"/>
        </w:rPr>
        <w:t xml:space="preserve"> method using inductively coupled plasma spectroscopy, pH measurement via proton activity of a 1:1 slurry and effective </w:t>
      </w:r>
      <w:r w:rsidRPr="00C73665">
        <w:rPr>
          <w:sz w:val="24"/>
          <w:szCs w:val="24"/>
        </w:rPr>
        <w:lastRenderedPageBreak/>
        <w:t>soil cation exchange capacity (CEC) via formic acid extraction</w:t>
      </w:r>
      <w:r>
        <w:rPr>
          <w:sz w:val="24"/>
          <w:szCs w:val="24"/>
        </w:rPr>
        <w:t xml:space="preserve">. </w:t>
      </w:r>
      <w:r w:rsidRPr="00C73665">
        <w:rPr>
          <w:sz w:val="24"/>
          <w:szCs w:val="24"/>
        </w:rPr>
        <w:t xml:space="preserve">These methods are described in detail previously (Licht </w:t>
      </w:r>
      <w:r w:rsidRPr="00C73665">
        <w:rPr>
          <w:i/>
          <w:sz w:val="24"/>
          <w:szCs w:val="24"/>
        </w:rPr>
        <w:t>et al</w:t>
      </w:r>
      <w:r w:rsidRPr="00C73665">
        <w:rPr>
          <w:sz w:val="24"/>
          <w:szCs w:val="24"/>
        </w:rPr>
        <w:t xml:space="preserve"> 2017</w:t>
      </w:r>
      <w:r w:rsidR="000E0DC8">
        <w:rPr>
          <w:sz w:val="24"/>
          <w:szCs w:val="24"/>
        </w:rPr>
        <w:t>; Licht and Smith 2020</w:t>
      </w:r>
      <w:r w:rsidRPr="00C73665">
        <w:rPr>
          <w:sz w:val="24"/>
          <w:szCs w:val="24"/>
        </w:rPr>
        <w:t>). Bedrock C and N were also calculated using elemental analysis.</w:t>
      </w:r>
    </w:p>
    <w:p w14:paraId="07F24F6A" w14:textId="50341134" w:rsidR="007C5AC2" w:rsidRDefault="007C5AC2" w:rsidP="00A15CAD">
      <w:pPr>
        <w:tabs>
          <w:tab w:val="left" w:pos="720"/>
          <w:tab w:val="left" w:pos="1440"/>
        </w:tabs>
        <w:spacing w:after="28" w:line="480" w:lineRule="auto"/>
        <w:ind w:right="7"/>
        <w:rPr>
          <w:ins w:id="70" w:author="Smith, Nick" w:date="2020-07-06T09:47:00Z"/>
          <w:sz w:val="24"/>
          <w:szCs w:val="24"/>
        </w:rPr>
      </w:pPr>
    </w:p>
    <w:p w14:paraId="7884C7FC" w14:textId="47974C50" w:rsidR="007C5AC2" w:rsidRDefault="007C5AC2" w:rsidP="00A15CAD">
      <w:pPr>
        <w:tabs>
          <w:tab w:val="left" w:pos="720"/>
          <w:tab w:val="left" w:pos="1440"/>
        </w:tabs>
        <w:spacing w:after="28" w:line="480" w:lineRule="auto"/>
        <w:ind w:right="7"/>
        <w:rPr>
          <w:ins w:id="71" w:author="Smith, Nick" w:date="2020-07-06T09:47:00Z"/>
          <w:sz w:val="24"/>
          <w:szCs w:val="24"/>
        </w:rPr>
      </w:pPr>
      <w:ins w:id="72" w:author="Smith, Nick" w:date="2020-07-06T09:47:00Z">
        <w:r>
          <w:rPr>
            <w:i/>
            <w:sz w:val="24"/>
            <w:szCs w:val="24"/>
          </w:rPr>
          <w:t>Data Analysis</w:t>
        </w:r>
      </w:ins>
    </w:p>
    <w:p w14:paraId="125768B7" w14:textId="386A986A" w:rsidR="007C5AC2" w:rsidRPr="007C5AC2" w:rsidRDefault="007C5AC2" w:rsidP="00A15CAD">
      <w:pPr>
        <w:tabs>
          <w:tab w:val="left" w:pos="720"/>
          <w:tab w:val="left" w:pos="1440"/>
        </w:tabs>
        <w:spacing w:after="28" w:line="480" w:lineRule="auto"/>
        <w:ind w:right="7"/>
        <w:rPr>
          <w:ins w:id="73" w:author="Smith, Nick" w:date="2020-07-06T09:47:00Z"/>
          <w:sz w:val="24"/>
          <w:szCs w:val="24"/>
        </w:rPr>
      </w:pPr>
      <w:ins w:id="74" w:author="Smith, Nick" w:date="2020-07-06T09:49:00Z">
        <w:r>
          <w:rPr>
            <w:sz w:val="24"/>
            <w:szCs w:val="24"/>
          </w:rPr>
          <w:t xml:space="preserve">All data were analyzed using a </w:t>
        </w:r>
      </w:ins>
      <w:ins w:id="75" w:author="Smith, Nick" w:date="2020-07-06T10:19:00Z">
        <w:r w:rsidR="00E74796">
          <w:rPr>
            <w:sz w:val="24"/>
            <w:szCs w:val="24"/>
          </w:rPr>
          <w:t>similar linear model structure with elevation (</w:t>
        </w:r>
      </w:ins>
      <w:ins w:id="76" w:author="Smith, Nick" w:date="2020-07-06T10:20:00Z">
        <w:r w:rsidR="00E74796">
          <w:rPr>
            <w:sz w:val="24"/>
            <w:szCs w:val="24"/>
          </w:rPr>
          <w:t xml:space="preserve">high or low) and presence of the 1947 fire (yes or no) as categorical fixed factors. </w:t>
        </w:r>
      </w:ins>
      <w:ins w:id="77" w:author="Smith, Nick" w:date="2020-07-06T10:21:00Z">
        <w:r w:rsidR="00E74796">
          <w:rPr>
            <w:sz w:val="24"/>
            <w:szCs w:val="24"/>
          </w:rPr>
          <w:t xml:space="preserve">The interaction </w:t>
        </w:r>
      </w:ins>
      <w:ins w:id="78" w:author="Smith, Nick" w:date="2020-07-06T10:22:00Z">
        <w:r w:rsidR="00E74796">
          <w:rPr>
            <w:sz w:val="24"/>
            <w:szCs w:val="24"/>
          </w:rPr>
          <w:t xml:space="preserve">between elevation and presence of the 1947 fire was also included in each model. </w:t>
        </w:r>
        <w:commentRangeStart w:id="79"/>
        <w:r w:rsidR="00E74796">
          <w:rPr>
            <w:sz w:val="24"/>
            <w:szCs w:val="24"/>
          </w:rPr>
          <w:t xml:space="preserve">In total, XX models were fit with following dependent variables: XXX, XXX, XXX. </w:t>
        </w:r>
      </w:ins>
      <w:ins w:id="80" w:author="Smith, Nick" w:date="2020-07-06T10:23:00Z">
        <w:r w:rsidR="00E74796">
          <w:rPr>
            <w:sz w:val="24"/>
            <w:szCs w:val="24"/>
          </w:rPr>
          <w:t xml:space="preserve">XXXX, XXX were log transformed to meet model assumptions of normality and heterogeneity of variances. </w:t>
        </w:r>
      </w:ins>
      <w:commentRangeEnd w:id="79"/>
      <w:ins w:id="81" w:author="Smith, Nick" w:date="2020-07-06T10:26:00Z">
        <w:r w:rsidR="00BB095E">
          <w:rPr>
            <w:rStyle w:val="CommentReference"/>
          </w:rPr>
          <w:commentReference w:id="79"/>
        </w:r>
      </w:ins>
      <w:ins w:id="83" w:author="Smith, Nick" w:date="2020-07-06T10:23:00Z">
        <w:r w:rsidR="00E74796">
          <w:rPr>
            <w:sz w:val="24"/>
            <w:szCs w:val="24"/>
          </w:rPr>
          <w:t>All models were fit using the ‘</w:t>
        </w:r>
        <w:proofErr w:type="spellStart"/>
        <w:r w:rsidR="00E74796">
          <w:rPr>
            <w:sz w:val="24"/>
            <w:szCs w:val="24"/>
          </w:rPr>
          <w:t>lm</w:t>
        </w:r>
        <w:proofErr w:type="spellEnd"/>
        <w:r w:rsidR="00E74796">
          <w:rPr>
            <w:sz w:val="24"/>
            <w:szCs w:val="24"/>
          </w:rPr>
          <w:t>’</w:t>
        </w:r>
      </w:ins>
      <w:ins w:id="84" w:author="Smith, Nick" w:date="2020-07-06T10:24:00Z">
        <w:r w:rsidR="00E74796">
          <w:rPr>
            <w:sz w:val="24"/>
            <w:szCs w:val="24"/>
          </w:rPr>
          <w:t xml:space="preserve"> function in R. </w:t>
        </w:r>
        <w:r w:rsidR="00075D41">
          <w:rPr>
            <w:sz w:val="24"/>
            <w:szCs w:val="24"/>
          </w:rPr>
          <w:t>Significance tests for each fixed factor was performed using the ‘</w:t>
        </w:r>
        <w:proofErr w:type="spellStart"/>
        <w:r w:rsidR="00075D41">
          <w:rPr>
            <w:sz w:val="24"/>
            <w:szCs w:val="24"/>
          </w:rPr>
          <w:t>anova</w:t>
        </w:r>
        <w:proofErr w:type="spellEnd"/>
        <w:r w:rsidR="00075D41">
          <w:rPr>
            <w:sz w:val="24"/>
            <w:szCs w:val="24"/>
          </w:rPr>
          <w:t>’ function in R. Post-hoc Tukey’s tests were done to examine significant interactions between elevation and the presence of the 1947 fi</w:t>
        </w:r>
      </w:ins>
      <w:ins w:id="85" w:author="Smith, Nick" w:date="2020-07-06T10:25:00Z">
        <w:r w:rsidR="00075D41">
          <w:rPr>
            <w:sz w:val="24"/>
            <w:szCs w:val="24"/>
          </w:rPr>
          <w:t>re using the ‘</w:t>
        </w:r>
        <w:proofErr w:type="spellStart"/>
        <w:r w:rsidR="00075D41">
          <w:rPr>
            <w:sz w:val="24"/>
            <w:szCs w:val="24"/>
          </w:rPr>
          <w:t>emmeans</w:t>
        </w:r>
        <w:proofErr w:type="spellEnd"/>
        <w:r w:rsidR="00075D41">
          <w:rPr>
            <w:sz w:val="24"/>
            <w:szCs w:val="24"/>
          </w:rPr>
          <w:t>’ package (</w:t>
        </w:r>
        <w:proofErr w:type="spellStart"/>
        <w:r w:rsidR="00075D41">
          <w:rPr>
            <w:sz w:val="24"/>
            <w:szCs w:val="24"/>
          </w:rPr>
          <w:t>Lenth</w:t>
        </w:r>
        <w:proofErr w:type="spellEnd"/>
        <w:r w:rsidR="00075D41">
          <w:rPr>
            <w:sz w:val="24"/>
            <w:szCs w:val="24"/>
          </w:rPr>
          <w:t xml:space="preserve"> 2018) in R. All analyses were performed with R version 3.5.1 (R Core Team 2019).</w:t>
        </w:r>
      </w:ins>
    </w:p>
    <w:p w14:paraId="5BAF5B92" w14:textId="77777777" w:rsidR="007C5AC2" w:rsidRPr="00C73665" w:rsidRDefault="007C5AC2" w:rsidP="00A15CAD">
      <w:pPr>
        <w:tabs>
          <w:tab w:val="left" w:pos="720"/>
          <w:tab w:val="left" w:pos="1440"/>
        </w:tabs>
        <w:spacing w:after="28" w:line="480" w:lineRule="auto"/>
        <w:ind w:right="7"/>
        <w:rPr>
          <w:sz w:val="24"/>
          <w:szCs w:val="24"/>
        </w:rPr>
      </w:pPr>
    </w:p>
    <w:p w14:paraId="305BC35A" w14:textId="7ED0D69D" w:rsidR="00D200CB" w:rsidRDefault="000E0DC8">
      <w:r>
        <w:t xml:space="preserve">If we decide to report topographical data (e.g., elevation, aspect and slope), it is available in a table (see Tables in </w:t>
      </w:r>
      <w:r w:rsidRPr="000E0DC8">
        <w:rPr>
          <w:b/>
          <w:bCs/>
          <w:i/>
          <w:iCs/>
        </w:rPr>
        <w:t xml:space="preserve">Results </w:t>
      </w:r>
      <w:r>
        <w:t>section).</w:t>
      </w:r>
    </w:p>
    <w:sectPr w:rsidR="00D200CB" w:rsidSect="002611C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Smith, Nick" w:date="2020-07-06T09:36:00Z" w:initials="SN">
    <w:p w14:paraId="0CC973A0" w14:textId="0E09A879" w:rsidR="00240B0C" w:rsidRDefault="00240B0C">
      <w:pPr>
        <w:pStyle w:val="CommentText"/>
      </w:pPr>
      <w:r>
        <w:rPr>
          <w:rStyle w:val="CommentReference"/>
        </w:rPr>
        <w:annotationRef/>
      </w:r>
      <w:r>
        <w:t>How long? How many points?</w:t>
      </w:r>
    </w:p>
  </w:comment>
  <w:comment w:id="33" w:author="Smith, Nick" w:date="2020-07-06T09:37:00Z" w:initials="SN">
    <w:p w14:paraId="7058BA7F" w14:textId="6B9D63B6" w:rsidR="00661089" w:rsidRDefault="00661089">
      <w:pPr>
        <w:pStyle w:val="CommentText"/>
      </w:pPr>
      <w:r>
        <w:rPr>
          <w:rStyle w:val="CommentReference"/>
        </w:rPr>
        <w:annotationRef/>
      </w:r>
      <w:r>
        <w:t>How many per site?</w:t>
      </w:r>
    </w:p>
  </w:comment>
  <w:comment w:id="41" w:author="Smith, Nick" w:date="2020-07-06T09:37:00Z" w:initials="SN">
    <w:p w14:paraId="3D1730CA" w14:textId="7DCC6EA7" w:rsidR="00661089" w:rsidRDefault="00661089">
      <w:pPr>
        <w:pStyle w:val="CommentText"/>
      </w:pPr>
      <w:r>
        <w:rPr>
          <w:rStyle w:val="CommentReference"/>
        </w:rPr>
        <w:annotationRef/>
      </w:r>
      <w:r>
        <w:t>How many per site</w:t>
      </w:r>
    </w:p>
  </w:comment>
  <w:comment w:id="45" w:author="Smith, Nick" w:date="2020-07-06T09:40:00Z" w:initials="SN">
    <w:p w14:paraId="182A742C" w14:textId="71043A8E" w:rsidR="0045686F" w:rsidRDefault="0045686F">
      <w:pPr>
        <w:pStyle w:val="CommentText"/>
      </w:pPr>
      <w:r>
        <w:rPr>
          <w:rStyle w:val="CommentReference"/>
        </w:rPr>
        <w:annotationRef/>
      </w:r>
      <w:r>
        <w:t>We will need to address this. Leaf nutrients at this height will certainly differ due to differing light environments (regardless of soil nutrition). The size of the tree will impact the light environment</w:t>
      </w:r>
    </w:p>
  </w:comment>
  <w:comment w:id="49" w:author="Smith, Nick" w:date="2020-07-06T09:37:00Z" w:initials="SN">
    <w:p w14:paraId="248FE744" w14:textId="4C8F3370" w:rsidR="00661089" w:rsidRDefault="00661089">
      <w:pPr>
        <w:pStyle w:val="CommentText"/>
      </w:pPr>
      <w:r>
        <w:rPr>
          <w:rStyle w:val="CommentReference"/>
        </w:rPr>
        <w:annotationRef/>
      </w:r>
      <w:r>
        <w:t>Not sure what this means?</w:t>
      </w:r>
    </w:p>
  </w:comment>
  <w:comment w:id="51" w:author="Smith, Nick" w:date="2020-07-06T09:38:00Z" w:initials="SN">
    <w:p w14:paraId="689D9DD6" w14:textId="6F5CD6DB" w:rsidR="00661089" w:rsidRDefault="00661089">
      <w:pPr>
        <w:pStyle w:val="CommentText"/>
      </w:pPr>
      <w:r>
        <w:rPr>
          <w:rStyle w:val="CommentReference"/>
        </w:rPr>
        <w:annotationRef/>
      </w:r>
      <w:r>
        <w:t>Not sure how you can have a median of a plus/minus. Is something missing?</w:t>
      </w:r>
    </w:p>
  </w:comment>
  <w:comment w:id="52" w:author="Smith, Nick" w:date="2020-07-06T09:39:00Z" w:initials="SN">
    <w:p w14:paraId="078072B5" w14:textId="39D20E36" w:rsidR="00661089" w:rsidRDefault="00661089">
      <w:pPr>
        <w:pStyle w:val="CommentText"/>
      </w:pPr>
      <w:r>
        <w:rPr>
          <w:rStyle w:val="CommentReference"/>
        </w:rPr>
        <w:annotationRef/>
      </w:r>
      <w:r>
        <w:t>How?</w:t>
      </w:r>
    </w:p>
  </w:comment>
  <w:comment w:id="79" w:author="Smith, Nick" w:date="2020-07-06T10:26:00Z" w:initials="SN">
    <w:p w14:paraId="188509E6" w14:textId="36665DA0" w:rsidR="00BB095E" w:rsidRDefault="00BB095E">
      <w:pPr>
        <w:pStyle w:val="CommentText"/>
      </w:pPr>
      <w:r>
        <w:rPr>
          <w:rStyle w:val="CommentReference"/>
        </w:rPr>
        <w:annotationRef/>
      </w:r>
      <w:r>
        <w:t xml:space="preserve">Can add once we decide on analyses to </w:t>
      </w:r>
      <w:r>
        <w:t>keep.</w:t>
      </w:r>
      <w:bookmarkStart w:id="82" w:name="_GoBack"/>
      <w:bookmarkEnd w:id="8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C973A0" w15:done="0"/>
  <w15:commentEx w15:paraId="7058BA7F" w15:done="0"/>
  <w15:commentEx w15:paraId="3D1730CA" w15:done="0"/>
  <w15:commentEx w15:paraId="182A742C" w15:done="0"/>
  <w15:commentEx w15:paraId="248FE744" w15:done="0"/>
  <w15:commentEx w15:paraId="689D9DD6" w15:done="0"/>
  <w15:commentEx w15:paraId="078072B5" w15:done="0"/>
  <w15:commentEx w15:paraId="188509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C973A0" w16cid:durableId="22AD6F19"/>
  <w16cid:commentId w16cid:paraId="7058BA7F" w16cid:durableId="22AD6F61"/>
  <w16cid:commentId w16cid:paraId="3D1730CA" w16cid:durableId="22AD6F68"/>
  <w16cid:commentId w16cid:paraId="182A742C" w16cid:durableId="22AD6FF4"/>
  <w16cid:commentId w16cid:paraId="248FE744" w16cid:durableId="22AD6F74"/>
  <w16cid:commentId w16cid:paraId="689D9DD6" w16cid:durableId="22AD6F9A"/>
  <w16cid:commentId w16cid:paraId="078072B5" w16cid:durableId="22AD6FCA"/>
  <w16cid:commentId w16cid:paraId="188509E6" w16cid:durableId="22AD7A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mith, Nick">
    <w15:presenceInfo w15:providerId="AD" w15:userId="S::nick.smith@ttu.edu::63ce927b-d242-4c2d-a9b3-f2152e64df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AD"/>
    <w:rsid w:val="00075D41"/>
    <w:rsid w:val="000E0DC8"/>
    <w:rsid w:val="001C010A"/>
    <w:rsid w:val="00240B0C"/>
    <w:rsid w:val="002611C4"/>
    <w:rsid w:val="00425AF7"/>
    <w:rsid w:val="0045686F"/>
    <w:rsid w:val="00652E79"/>
    <w:rsid w:val="00661089"/>
    <w:rsid w:val="007C5AC2"/>
    <w:rsid w:val="00804513"/>
    <w:rsid w:val="00A15CAD"/>
    <w:rsid w:val="00BB095E"/>
    <w:rsid w:val="00D200CB"/>
    <w:rsid w:val="00E24CA7"/>
    <w:rsid w:val="00E74796"/>
    <w:rsid w:val="00F73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83B8"/>
  <w15:chartTrackingRefBased/>
  <w15:docId w15:val="{1704C72B-268D-4B6D-BCC9-35981D5B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5CAD"/>
    <w:pPr>
      <w:spacing w:after="5" w:line="482"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611C4"/>
  </w:style>
  <w:style w:type="paragraph" w:styleId="BalloonText">
    <w:name w:val="Balloon Text"/>
    <w:basedOn w:val="Normal"/>
    <w:link w:val="BalloonTextChar"/>
    <w:uiPriority w:val="99"/>
    <w:semiHidden/>
    <w:unhideWhenUsed/>
    <w:rsid w:val="00240B0C"/>
    <w:pPr>
      <w:spacing w:after="0" w:line="240" w:lineRule="auto"/>
    </w:pPr>
    <w:rPr>
      <w:sz w:val="18"/>
      <w:szCs w:val="18"/>
    </w:rPr>
  </w:style>
  <w:style w:type="character" w:customStyle="1" w:styleId="BalloonTextChar">
    <w:name w:val="Balloon Text Char"/>
    <w:basedOn w:val="DefaultParagraphFont"/>
    <w:link w:val="BalloonText"/>
    <w:uiPriority w:val="99"/>
    <w:semiHidden/>
    <w:rsid w:val="00240B0C"/>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240B0C"/>
    <w:rPr>
      <w:sz w:val="16"/>
      <w:szCs w:val="16"/>
    </w:rPr>
  </w:style>
  <w:style w:type="paragraph" w:styleId="CommentText">
    <w:name w:val="annotation text"/>
    <w:basedOn w:val="Normal"/>
    <w:link w:val="CommentTextChar"/>
    <w:uiPriority w:val="99"/>
    <w:semiHidden/>
    <w:unhideWhenUsed/>
    <w:rsid w:val="00240B0C"/>
    <w:pPr>
      <w:spacing w:line="240" w:lineRule="auto"/>
    </w:pPr>
    <w:rPr>
      <w:sz w:val="20"/>
      <w:szCs w:val="20"/>
    </w:rPr>
  </w:style>
  <w:style w:type="character" w:customStyle="1" w:styleId="CommentTextChar">
    <w:name w:val="Comment Text Char"/>
    <w:basedOn w:val="DefaultParagraphFont"/>
    <w:link w:val="CommentText"/>
    <w:uiPriority w:val="99"/>
    <w:semiHidden/>
    <w:rsid w:val="00240B0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240B0C"/>
    <w:rPr>
      <w:b/>
      <w:bCs/>
    </w:rPr>
  </w:style>
  <w:style w:type="character" w:customStyle="1" w:styleId="CommentSubjectChar">
    <w:name w:val="Comment Subject Char"/>
    <w:basedOn w:val="CommentTextChar"/>
    <w:link w:val="CommentSubject"/>
    <w:uiPriority w:val="99"/>
    <w:semiHidden/>
    <w:rsid w:val="00240B0C"/>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1481</Words>
  <Characters>8442</Characters>
  <Application>Microsoft Office Word</Application>
  <DocSecurity>0</DocSecurity>
  <Lines>70</Lines>
  <Paragraphs>19</Paragraphs>
  <ScaleCrop>false</ScaleCrop>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Smith, Nick</cp:lastModifiedBy>
  <cp:revision>11</cp:revision>
  <dcterms:created xsi:type="dcterms:W3CDTF">2020-07-06T14:28:00Z</dcterms:created>
  <dcterms:modified xsi:type="dcterms:W3CDTF">2020-07-06T15:26:00Z</dcterms:modified>
</cp:coreProperties>
</file>